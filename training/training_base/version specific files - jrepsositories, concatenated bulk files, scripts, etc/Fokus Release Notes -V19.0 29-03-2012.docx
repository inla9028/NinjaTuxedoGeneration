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129" w:rsidRPr="008A1DD8" w:rsidRDefault="001B5579" w:rsidP="00546129">
      <w:pPr>
        <w:pStyle w:val="ApplicationName"/>
      </w:pPr>
      <w:bookmarkStart w:id="0" w:name="_Toc196208351"/>
      <w:r>
        <w:rPr>
          <w:noProof/>
          <w:sz w:val="20"/>
        </w:rPr>
        <w:pict>
          <v:shapetype id="_x0000_t202" coordsize="21600,21600" o:spt="202" path="m,l,21600r21600,l21600,xe">
            <v:stroke joinstyle="miter"/>
            <v:path gradientshapeok="t" o:connecttype="rect"/>
          </v:shapetype>
          <v:shape id="Text Box 3" o:spid="_x0000_s1026" type="#_x0000_t202" style="position:absolute;margin-left:80.75pt;margin-top:68.5pt;width:324pt;height:63pt;z-index:251658240;visibility:visible;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" filled="f" stroked="f">
            <v:fill opacity="32896f"/>
            <v:textbox>
              <w:txbxContent>
                <w:p w:rsidR="008840E7" w:rsidRPr="00546129" w:rsidRDefault="008840E7">
                  <w:pPr>
                    <w:rPr>
                      <w:rStyle w:val="name2"/>
                    </w:rPr>
                  </w:pPr>
                </w:p>
              </w:txbxContent>
            </v:textbox>
            <w10:wrap anchory="margin"/>
          </v:shape>
        </w:pict>
      </w:r>
      <w:r w:rsidR="00586B84">
        <w:rPr>
          <w:noProof/>
          <w:sz w:val="20"/>
        </w:rPr>
        <w:drawing>
          <wp:anchor distT="0" distB="0" distL="114300" distR="114300" simplePos="0" relativeHeight="251657216" behindDoc="0" locked="0" layoutInCell="1" allowOverlap="1">
            <wp:simplePos x="0" y="0"/>
            <wp:positionH relativeFrom="column">
              <wp:posOffset>-76200</wp:posOffset>
            </wp:positionH>
            <wp:positionV relativeFrom="paragraph">
              <wp:posOffset>901700</wp:posOffset>
            </wp:positionV>
            <wp:extent cx="1181100" cy="241300"/>
            <wp:effectExtent l="0" t="0" r="0" b="635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241300"/>
                    </a:xfrm>
                    <a:prstGeom prst="rect">
                      <a:avLst/>
                    </a:prstGeom>
                    <a:noFill/>
                  </pic:spPr>
                </pic:pic>
              </a:graphicData>
            </a:graphic>
          </wp:anchor>
        </w:drawing>
      </w:r>
      <w:r w:rsidR="00BC022C">
        <w:fldChar w:fldCharType="begin"/>
      </w:r>
      <w:r w:rsidR="00C978F8">
        <w:instrText xml:space="preserve"> TITLE   \* MERGEFORMAT </w:instrText>
      </w:r>
      <w:r w:rsidR="00BC022C">
        <w:fldChar w:fldCharType="separate"/>
      </w:r>
      <w:r w:rsidR="00C62388">
        <w:t>Fokus Release Notes - Release 19.0</w:t>
      </w:r>
      <w:r w:rsidR="00BC022C">
        <w:fldChar w:fldCharType="end"/>
      </w:r>
    </w:p>
    <w:p w:rsidR="00546129" w:rsidRPr="008A1DD8" w:rsidRDefault="003F2A58">
      <w:pPr>
        <w:pStyle w:val="DocumentType"/>
      </w:pPr>
      <w:fldSimple w:instr=" SUBJECT  \* MERGEFORMAT ">
        <w:r w:rsidR="00C62388">
          <w:t>Release Notes</w:t>
        </w:r>
      </w:fldSimple>
    </w:p>
    <w:p w:rsidR="00546129" w:rsidRPr="008A1DD8" w:rsidRDefault="00546129">
      <w:pPr>
        <w:pStyle w:val="BodyText"/>
      </w:pPr>
    </w:p>
    <w:p w:rsidR="00546129" w:rsidRPr="008A1DD8" w:rsidRDefault="00546129">
      <w:pPr>
        <w:sectPr w:rsidR="00546129" w:rsidRPr="008A1DD8" w:rsidSect="00C13E37">
          <w:headerReference w:type="even" r:id="rId10"/>
          <w:footerReference w:type="even" r:id="rId11"/>
          <w:footerReference w:type="default" r:id="rId12"/>
          <w:pgSz w:w="12240" w:h="15840" w:code="1"/>
          <w:pgMar w:top="1152" w:right="1771" w:bottom="1152" w:left="1771" w:header="1008" w:footer="1008" w:gutter="360"/>
          <w:cols w:space="708"/>
          <w:titlePg/>
          <w:docGrid w:linePitch="360"/>
        </w:sectPr>
      </w:pPr>
    </w:p>
    <w:p w:rsidR="00546129" w:rsidRPr="008A1DD8" w:rsidRDefault="00586B84">
      <w:pPr>
        <w:pStyle w:val="ConfidentialInformation"/>
        <w:spacing w:before="3360"/>
      </w:pPr>
      <w:bookmarkStart w:id="1" w:name="ADIT_EXEMPT_1"/>
      <w:r>
        <w:rPr>
          <w:noProof/>
        </w:rPr>
        <w:lastRenderedPageBreak/>
        <w:drawing>
          <wp:inline distT="0" distB="0" distL="0" distR="0">
            <wp:extent cx="1171575" cy="257175"/>
            <wp:effectExtent l="0" t="0" r="9525" b="9525"/>
            <wp:docPr id="5" name="Picture 2" descr="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mal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bookmarkEnd w:id="1"/>
    </w:p>
    <w:p w:rsidR="00546129" w:rsidRPr="008A1DD8" w:rsidRDefault="00546129">
      <w:pPr>
        <w:pStyle w:val="ConfidentialInformation"/>
      </w:pPr>
      <w:r w:rsidRPr="008A1DD8">
        <w:t xml:space="preserve">© </w:t>
      </w:r>
      <w:r w:rsidR="00BC022C">
        <w:fldChar w:fldCharType="begin"/>
      </w:r>
      <w:r w:rsidR="00EB15F7">
        <w:instrText xml:space="preserve"> SAVEDATE \@ "yyyy" \* MERGEFORMAT </w:instrText>
      </w:r>
      <w:r w:rsidR="00BC022C">
        <w:fldChar w:fldCharType="separate"/>
      </w:r>
      <w:r w:rsidR="009128B9">
        <w:rPr>
          <w:noProof/>
        </w:rPr>
        <w:t>2012</w:t>
      </w:r>
      <w:r w:rsidR="00BC022C">
        <w:rPr>
          <w:noProof/>
        </w:rPr>
        <w:fldChar w:fldCharType="end"/>
      </w:r>
      <w:r w:rsidRPr="008A1DD8">
        <w:t xml:space="preserve"> Amdocs</w:t>
      </w:r>
    </w:p>
    <w:p w:rsidR="00546129" w:rsidRPr="008A1DD8" w:rsidRDefault="00546129">
      <w:pPr>
        <w:pStyle w:val="ConfidentialInformation"/>
      </w:pPr>
      <w:r w:rsidRPr="008A1DD8">
        <w:t>This document contains proprietary and confidential information of Amdocs and shall not be reproduced or transferred to other documents, disclosed to others, or used for any purpose other than that for which it is furnished, without the prior written consent of Amdocs. It shall be returned to the respective Amdocs companies upon request.</w:t>
      </w:r>
    </w:p>
    <w:p w:rsidR="00546129" w:rsidRPr="008A1DD8" w:rsidRDefault="00546129">
      <w:pPr>
        <w:pStyle w:val="ConfidentialInformation"/>
      </w:pPr>
      <w:r w:rsidRPr="008A1DD8">
        <w:t>The trademark and service marks of Amdocs, including the Amdocs mark and logo, are the exclusive property of Amdocs, and may not be used without permission. All other marks mentioned in this material are the property of their respective owners.</w:t>
      </w:r>
    </w:p>
    <w:p w:rsidR="00546129" w:rsidRPr="008A1DD8" w:rsidRDefault="00546129">
      <w:pPr>
        <w:pStyle w:val="DocumentInformation"/>
      </w:pPr>
      <w:r w:rsidRPr="008A1DD8">
        <w:t>Document Information</w:t>
      </w:r>
    </w:p>
    <w:tbl>
      <w:tblPr>
        <w:tblW w:w="0" w:type="auto"/>
        <w:tblLook w:val="0000" w:firstRow="0" w:lastRow="0" w:firstColumn="0" w:lastColumn="0" w:noHBand="0" w:noVBand="0"/>
      </w:tblPr>
      <w:tblGrid>
        <w:gridCol w:w="2268"/>
        <w:gridCol w:w="6286"/>
      </w:tblGrid>
      <w:tr w:rsidR="00546129" w:rsidRPr="008A1DD8">
        <w:tc>
          <w:tcPr>
            <w:tcW w:w="2268" w:type="dxa"/>
          </w:tcPr>
          <w:p w:rsidR="00546129" w:rsidRPr="008A1DD8" w:rsidRDefault="00546129">
            <w:pPr>
              <w:pStyle w:val="Profile"/>
            </w:pPr>
            <w:bookmarkStart w:id="2" w:name="ADIT_EXEMPT_2"/>
            <w:r w:rsidRPr="008A1DD8">
              <w:t>Software Version:</w:t>
            </w:r>
          </w:p>
        </w:tc>
        <w:tc>
          <w:tcPr>
            <w:tcW w:w="6286" w:type="dxa"/>
          </w:tcPr>
          <w:p w:rsidR="00546129" w:rsidRPr="008A1DD8" w:rsidRDefault="006B61C6" w:rsidP="00F202D6">
            <w:pPr>
              <w:pStyle w:val="ProfileField"/>
            </w:pPr>
            <w:r>
              <w:t>V1</w:t>
            </w:r>
            <w:r w:rsidR="00B46839">
              <w:t>9</w:t>
            </w:r>
            <w:r>
              <w:t>.0</w:t>
            </w:r>
          </w:p>
        </w:tc>
      </w:tr>
      <w:tr w:rsidR="00546129" w:rsidRPr="008A1DD8">
        <w:tc>
          <w:tcPr>
            <w:tcW w:w="2268" w:type="dxa"/>
          </w:tcPr>
          <w:p w:rsidR="00546129" w:rsidRPr="008A1DD8" w:rsidRDefault="00546129">
            <w:pPr>
              <w:pStyle w:val="Profile"/>
            </w:pPr>
            <w:r w:rsidRPr="008A1DD8">
              <w:t>Publication Date:</w:t>
            </w:r>
          </w:p>
        </w:tc>
        <w:tc>
          <w:tcPr>
            <w:tcW w:w="6286" w:type="dxa"/>
          </w:tcPr>
          <w:p w:rsidR="00546129" w:rsidRPr="008A1DD8" w:rsidRDefault="00546129">
            <w:pPr>
              <w:pStyle w:val="ProfileField"/>
            </w:pPr>
          </w:p>
        </w:tc>
      </w:tr>
      <w:tr w:rsidR="00546129" w:rsidRPr="008A1DD8">
        <w:tc>
          <w:tcPr>
            <w:tcW w:w="2268" w:type="dxa"/>
          </w:tcPr>
          <w:p w:rsidR="00546129" w:rsidRPr="008A1DD8" w:rsidRDefault="00546129">
            <w:pPr>
              <w:pStyle w:val="Profile"/>
            </w:pPr>
            <w:bookmarkStart w:id="3" w:name="UniqueID" w:colFirst="1" w:colLast="1"/>
            <w:r w:rsidRPr="008A1DD8">
              <w:t>Catalog Number:</w:t>
            </w:r>
          </w:p>
        </w:tc>
        <w:tc>
          <w:tcPr>
            <w:tcW w:w="6286" w:type="dxa"/>
          </w:tcPr>
          <w:p w:rsidR="00546129" w:rsidRPr="008A1DD8" w:rsidRDefault="00546129" w:rsidP="00FF0821">
            <w:pPr>
              <w:pStyle w:val="ProfileField"/>
            </w:pPr>
          </w:p>
        </w:tc>
      </w:tr>
      <w:tr w:rsidR="00546129" w:rsidRPr="008A1DD8">
        <w:tc>
          <w:tcPr>
            <w:tcW w:w="2268" w:type="dxa"/>
          </w:tcPr>
          <w:p w:rsidR="00546129" w:rsidRPr="008A1DD8" w:rsidRDefault="00546129">
            <w:pPr>
              <w:pStyle w:val="Profile"/>
            </w:pPr>
            <w:r w:rsidRPr="008A1DD8">
              <w:t>Security Level:</w:t>
            </w:r>
          </w:p>
        </w:tc>
        <w:tc>
          <w:tcPr>
            <w:tcW w:w="6286" w:type="dxa"/>
          </w:tcPr>
          <w:p w:rsidR="00546129" w:rsidRPr="008A1DD8" w:rsidRDefault="003F2A58" w:rsidP="00546129">
            <w:pPr>
              <w:pStyle w:val="ProfileField"/>
            </w:pPr>
            <w:fldSimple w:instr=" DOCPROPERTY  SecurityLevel  \* MERGEFORMAT ">
              <w:r w:rsidR="00C62388">
                <w:t>Level 1 - Confidential</w:t>
              </w:r>
            </w:fldSimple>
            <w:bookmarkStart w:id="4" w:name="SecurityLevel_in_table"/>
            <w:bookmarkEnd w:id="4"/>
            <w:r w:rsidR="00546129" w:rsidRPr="008A1DD8">
              <w:t xml:space="preserve"> </w:t>
            </w:r>
          </w:p>
        </w:tc>
      </w:tr>
      <w:tr w:rsidR="00546129" w:rsidRPr="008A1DD8">
        <w:tc>
          <w:tcPr>
            <w:tcW w:w="2268" w:type="dxa"/>
          </w:tcPr>
          <w:p w:rsidR="00546129" w:rsidRPr="008A1DD8" w:rsidRDefault="00546129">
            <w:pPr>
              <w:pStyle w:val="Profile"/>
            </w:pPr>
            <w:bookmarkStart w:id="5" w:name="Creation_Date" w:colFirst="1" w:colLast="1"/>
            <w:bookmarkEnd w:id="3"/>
            <w:r w:rsidRPr="008A1DD8">
              <w:t>Creation Date:</w:t>
            </w:r>
          </w:p>
        </w:tc>
        <w:tc>
          <w:tcPr>
            <w:tcW w:w="6286" w:type="dxa"/>
          </w:tcPr>
          <w:p w:rsidR="00546129" w:rsidRPr="008A1DD8" w:rsidRDefault="00BC022C">
            <w:pPr>
              <w:pStyle w:val="ProfileField"/>
            </w:pPr>
            <w:r>
              <w:fldChar w:fldCharType="begin"/>
            </w:r>
            <w:r w:rsidR="00EB15F7">
              <w:instrText xml:space="preserve"> CREATEDATE \@ "d MMMM, yyyy" \* MERGEFORMAT </w:instrText>
            </w:r>
            <w:r>
              <w:fldChar w:fldCharType="separate"/>
            </w:r>
            <w:r w:rsidR="00C62388">
              <w:rPr>
                <w:noProof/>
              </w:rPr>
              <w:t>9 March, 2012</w:t>
            </w:r>
            <w:r>
              <w:rPr>
                <w:noProof/>
              </w:rPr>
              <w:fldChar w:fldCharType="end"/>
            </w:r>
          </w:p>
        </w:tc>
      </w:tr>
      <w:tr w:rsidR="00546129" w:rsidRPr="008A1DD8">
        <w:tc>
          <w:tcPr>
            <w:tcW w:w="2268" w:type="dxa"/>
          </w:tcPr>
          <w:p w:rsidR="00546129" w:rsidRPr="008A1DD8" w:rsidRDefault="00546129">
            <w:pPr>
              <w:pStyle w:val="Profile"/>
            </w:pPr>
            <w:bookmarkStart w:id="6" w:name="Account_FOP" w:colFirst="1" w:colLast="1"/>
            <w:bookmarkEnd w:id="5"/>
            <w:r w:rsidRPr="008A1DD8">
              <w:t>Account/FOP:</w:t>
            </w:r>
          </w:p>
        </w:tc>
        <w:tc>
          <w:tcPr>
            <w:tcW w:w="6286" w:type="dxa"/>
          </w:tcPr>
          <w:p w:rsidR="00546129" w:rsidRPr="008A1DD8" w:rsidRDefault="005939F4">
            <w:pPr>
              <w:pStyle w:val="ProfileField"/>
            </w:pPr>
            <w:r>
              <w:t>Telia Mobile - CC&amp;B</w:t>
            </w:r>
          </w:p>
        </w:tc>
      </w:tr>
      <w:tr w:rsidR="00546129" w:rsidRPr="008A1DD8">
        <w:tc>
          <w:tcPr>
            <w:tcW w:w="2268" w:type="dxa"/>
          </w:tcPr>
          <w:p w:rsidR="00546129" w:rsidRPr="008A1DD8" w:rsidRDefault="00546129">
            <w:pPr>
              <w:pStyle w:val="Profile"/>
            </w:pPr>
            <w:bookmarkStart w:id="7" w:name="Author" w:colFirst="1" w:colLast="1"/>
            <w:bookmarkEnd w:id="6"/>
            <w:r w:rsidRPr="008A1DD8">
              <w:t>Author:</w:t>
            </w:r>
          </w:p>
        </w:tc>
        <w:tc>
          <w:tcPr>
            <w:tcW w:w="6286" w:type="dxa"/>
          </w:tcPr>
          <w:p w:rsidR="00546129" w:rsidRPr="008A1DD8" w:rsidRDefault="00B46839">
            <w:pPr>
              <w:pStyle w:val="ProfileField"/>
            </w:pPr>
            <w:r>
              <w:t>Eran Ravid</w:t>
            </w:r>
          </w:p>
        </w:tc>
      </w:tr>
      <w:tr w:rsidR="00546129" w:rsidRPr="008A1DD8">
        <w:tc>
          <w:tcPr>
            <w:tcW w:w="2268" w:type="dxa"/>
          </w:tcPr>
          <w:p w:rsidR="00546129" w:rsidRPr="008A1DD8" w:rsidRDefault="00546129">
            <w:pPr>
              <w:pStyle w:val="Profile"/>
            </w:pPr>
            <w:bookmarkStart w:id="8" w:name="Entered_By" w:colFirst="1" w:colLast="1"/>
            <w:bookmarkEnd w:id="7"/>
            <w:r w:rsidRPr="008A1DD8">
              <w:t>Editor:</w:t>
            </w:r>
          </w:p>
        </w:tc>
        <w:tc>
          <w:tcPr>
            <w:tcW w:w="6286" w:type="dxa"/>
          </w:tcPr>
          <w:p w:rsidR="00546129" w:rsidRPr="008A1DD8" w:rsidRDefault="00B46839">
            <w:pPr>
              <w:pStyle w:val="ProfileField"/>
            </w:pPr>
            <w:r>
              <w:t>Eran Ravid</w:t>
            </w:r>
          </w:p>
        </w:tc>
      </w:tr>
      <w:bookmarkEnd w:id="8"/>
      <w:tr w:rsidR="00546129" w:rsidRPr="008A1DD8">
        <w:tc>
          <w:tcPr>
            <w:tcW w:w="2268" w:type="dxa"/>
          </w:tcPr>
          <w:p w:rsidR="00546129" w:rsidRPr="008A1DD8" w:rsidRDefault="00546129">
            <w:pPr>
              <w:pStyle w:val="Profile"/>
            </w:pPr>
            <w:r w:rsidRPr="008A1DD8">
              <w:t>Last Edit Date:</w:t>
            </w:r>
          </w:p>
        </w:tc>
        <w:tc>
          <w:tcPr>
            <w:tcW w:w="6286" w:type="dxa"/>
          </w:tcPr>
          <w:p w:rsidR="00546129" w:rsidRPr="008A1DD8" w:rsidRDefault="00BC022C" w:rsidP="00372A03">
            <w:pPr>
              <w:pStyle w:val="ProfileField"/>
            </w:pPr>
            <w:r>
              <w:fldChar w:fldCharType="begin"/>
            </w:r>
            <w:r w:rsidR="00EB15F7">
              <w:instrText xml:space="preserve"> SAVEDATE \@ "d MMMM, yyyy" </w:instrText>
            </w:r>
            <w:r>
              <w:fldChar w:fldCharType="separate"/>
            </w:r>
            <w:r w:rsidR="009128B9">
              <w:rPr>
                <w:noProof/>
              </w:rPr>
              <w:t>27 March, 2012</w:t>
            </w:r>
            <w:r>
              <w:rPr>
                <w:noProof/>
              </w:rPr>
              <w:fldChar w:fldCharType="end"/>
            </w:r>
          </w:p>
        </w:tc>
      </w:tr>
      <w:tr w:rsidR="00546129" w:rsidRPr="008A1DD8">
        <w:tc>
          <w:tcPr>
            <w:tcW w:w="2268" w:type="dxa"/>
          </w:tcPr>
          <w:p w:rsidR="00546129" w:rsidRPr="008A1DD8" w:rsidRDefault="00546129">
            <w:pPr>
              <w:pStyle w:val="Profile"/>
            </w:pPr>
            <w:bookmarkStart w:id="9" w:name="FileName" w:colFirst="1" w:colLast="1"/>
            <w:r w:rsidRPr="008A1DD8">
              <w:t>File Name:</w:t>
            </w:r>
          </w:p>
        </w:tc>
        <w:tc>
          <w:tcPr>
            <w:tcW w:w="6286" w:type="dxa"/>
          </w:tcPr>
          <w:p w:rsidR="00546129" w:rsidRPr="008A1DD8" w:rsidRDefault="005939F4" w:rsidP="00341181">
            <w:pPr>
              <w:pStyle w:val="ProfileField"/>
            </w:pPr>
            <w:r>
              <w:t>Fokus Release Notes - Release 1</w:t>
            </w:r>
            <w:r w:rsidR="00B46839">
              <w:t>9</w:t>
            </w:r>
            <w:r>
              <w:t>.0</w:t>
            </w:r>
          </w:p>
        </w:tc>
      </w:tr>
      <w:bookmarkEnd w:id="9"/>
      <w:tr w:rsidR="00546129" w:rsidRPr="008A1DD8">
        <w:tc>
          <w:tcPr>
            <w:tcW w:w="2268" w:type="dxa"/>
          </w:tcPr>
          <w:p w:rsidR="00546129" w:rsidRPr="008A1DD8" w:rsidRDefault="00546129">
            <w:pPr>
              <w:pStyle w:val="Profile"/>
            </w:pPr>
            <w:r w:rsidRPr="008A1DD8">
              <w:t>Template:</w:t>
            </w:r>
          </w:p>
        </w:tc>
        <w:tc>
          <w:tcPr>
            <w:tcW w:w="6286" w:type="dxa"/>
          </w:tcPr>
          <w:p w:rsidR="00546129" w:rsidRPr="008A1DD8" w:rsidRDefault="00546129">
            <w:pPr>
              <w:pStyle w:val="ProfileField"/>
            </w:pPr>
            <w:r w:rsidRPr="008A1DD8">
              <w:t>Universal1Side.dot</w:t>
            </w:r>
          </w:p>
        </w:tc>
      </w:tr>
      <w:bookmarkEnd w:id="2"/>
    </w:tbl>
    <w:p w:rsidR="00546129" w:rsidRPr="008A1DD8" w:rsidRDefault="00546129">
      <w:pPr>
        <w:pStyle w:val="DocumentInformation"/>
        <w:spacing w:before="240"/>
        <w:sectPr w:rsidR="00546129" w:rsidRPr="008A1DD8" w:rsidSect="00C13E37">
          <w:headerReference w:type="first" r:id="rId14"/>
          <w:footerReference w:type="first" r:id="rId15"/>
          <w:pgSz w:w="12240" w:h="15840" w:code="1"/>
          <w:pgMar w:top="1152" w:right="1771" w:bottom="1152" w:left="1771" w:header="1008" w:footer="1008" w:gutter="360"/>
          <w:cols w:space="708"/>
          <w:titlePg/>
          <w:docGrid w:linePitch="360"/>
        </w:sectPr>
      </w:pPr>
    </w:p>
    <w:p w:rsidR="00546129" w:rsidRPr="008A1DD8" w:rsidRDefault="00546129">
      <w:pPr>
        <w:pStyle w:val="Contents"/>
      </w:pPr>
      <w:r w:rsidRPr="008A1DD8">
        <w:lastRenderedPageBreak/>
        <w:t>Contents</w:t>
      </w:r>
    </w:p>
    <w:p w:rsidR="008840E7" w:rsidRDefault="00BC022C">
      <w:pPr>
        <w:pStyle w:val="TOC1"/>
        <w:rPr>
          <w:rFonts w:asciiTheme="minorHAnsi" w:eastAsiaTheme="minorEastAsia" w:hAnsiTheme="minorHAnsi" w:cstheme="minorBidi"/>
          <w:b w:val="0"/>
          <w:noProof/>
          <w:color w:val="auto"/>
          <w:sz w:val="22"/>
          <w:szCs w:val="22"/>
        </w:rPr>
      </w:pPr>
      <w:r w:rsidRPr="008A1DD8">
        <w:fldChar w:fldCharType="begin"/>
      </w:r>
      <w:r w:rsidR="00546129" w:rsidRPr="008A1DD8">
        <w:instrText xml:space="preserve"> TOC \o "2-3" \z \t "Heading 1,1,Appendix Heading1,1,Index Title,1,Appendix Heading2,2,Appendix Heading3,3" </w:instrText>
      </w:r>
      <w:r w:rsidRPr="008A1DD8">
        <w:fldChar w:fldCharType="separate"/>
      </w:r>
      <w:r w:rsidR="008840E7" w:rsidRPr="001F6C3B">
        <w:rPr>
          <w:noProof/>
          <w:lang w:bidi="ar-SA"/>
        </w:rPr>
        <w:t>1.</w:t>
      </w:r>
      <w:r w:rsidR="008840E7">
        <w:rPr>
          <w:rFonts w:asciiTheme="minorHAnsi" w:eastAsiaTheme="minorEastAsia" w:hAnsiTheme="minorHAnsi" w:cstheme="minorBidi"/>
          <w:b w:val="0"/>
          <w:noProof/>
          <w:color w:val="auto"/>
          <w:sz w:val="22"/>
          <w:szCs w:val="22"/>
        </w:rPr>
        <w:tab/>
      </w:r>
      <w:r w:rsidR="008840E7">
        <w:rPr>
          <w:noProof/>
          <w:lang w:bidi="ar-SA"/>
        </w:rPr>
        <w:t>Introduction</w:t>
      </w:r>
      <w:r w:rsidR="008840E7">
        <w:rPr>
          <w:noProof/>
          <w:webHidden/>
        </w:rPr>
        <w:tab/>
      </w:r>
      <w:r w:rsidR="008840E7">
        <w:rPr>
          <w:noProof/>
          <w:webHidden/>
        </w:rPr>
        <w:fldChar w:fldCharType="begin"/>
      </w:r>
      <w:r w:rsidR="008840E7">
        <w:rPr>
          <w:noProof/>
          <w:webHidden/>
        </w:rPr>
        <w:instrText xml:space="preserve"> PAGEREF _Toc320453557 \h </w:instrText>
      </w:r>
      <w:r w:rsidR="008840E7">
        <w:rPr>
          <w:noProof/>
          <w:webHidden/>
        </w:rPr>
      </w:r>
      <w:r w:rsidR="008840E7">
        <w:rPr>
          <w:noProof/>
          <w:webHidden/>
        </w:rPr>
        <w:fldChar w:fldCharType="separate"/>
      </w:r>
      <w:r w:rsidR="008840E7">
        <w:rPr>
          <w:noProof/>
          <w:webHidden/>
        </w:rPr>
        <w:t>1</w:t>
      </w:r>
      <w:r w:rsidR="008840E7">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1.1.</w:t>
      </w:r>
      <w:r>
        <w:rPr>
          <w:rFonts w:asciiTheme="minorHAnsi" w:eastAsiaTheme="minorEastAsia" w:hAnsiTheme="minorHAnsi" w:cstheme="minorBidi"/>
          <w:noProof/>
        </w:rPr>
        <w:tab/>
      </w:r>
      <w:r>
        <w:rPr>
          <w:noProof/>
          <w:lang w:bidi="ar-SA"/>
        </w:rPr>
        <w:t>Purpose and Scope</w:t>
      </w:r>
      <w:r>
        <w:rPr>
          <w:noProof/>
          <w:webHidden/>
        </w:rPr>
        <w:tab/>
      </w:r>
      <w:r>
        <w:rPr>
          <w:noProof/>
          <w:webHidden/>
        </w:rPr>
        <w:fldChar w:fldCharType="begin"/>
      </w:r>
      <w:r>
        <w:rPr>
          <w:noProof/>
          <w:webHidden/>
        </w:rPr>
        <w:instrText xml:space="preserve"> PAGEREF _Toc320453558 \h </w:instrText>
      </w:r>
      <w:r>
        <w:rPr>
          <w:noProof/>
          <w:webHidden/>
        </w:rPr>
      </w:r>
      <w:r>
        <w:rPr>
          <w:noProof/>
          <w:webHidden/>
        </w:rPr>
        <w:fldChar w:fldCharType="separate"/>
      </w:r>
      <w:r>
        <w:rPr>
          <w:noProof/>
          <w:webHidden/>
        </w:rPr>
        <w:t>1</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1.1.1.</w:t>
      </w:r>
      <w:r>
        <w:rPr>
          <w:rFonts w:asciiTheme="minorHAnsi" w:eastAsiaTheme="minorEastAsia" w:hAnsiTheme="minorHAnsi" w:cstheme="minorBidi"/>
          <w:noProof/>
          <w:sz w:val="22"/>
          <w:szCs w:val="22"/>
        </w:rPr>
        <w:tab/>
      </w:r>
      <w:r>
        <w:rPr>
          <w:noProof/>
          <w:lang w:bidi="ar-SA"/>
        </w:rPr>
        <w:t>Major Milestones of the Version</w:t>
      </w:r>
      <w:r>
        <w:rPr>
          <w:noProof/>
          <w:webHidden/>
        </w:rPr>
        <w:tab/>
      </w:r>
      <w:r>
        <w:rPr>
          <w:noProof/>
          <w:webHidden/>
        </w:rPr>
        <w:fldChar w:fldCharType="begin"/>
      </w:r>
      <w:r>
        <w:rPr>
          <w:noProof/>
          <w:webHidden/>
        </w:rPr>
        <w:instrText xml:space="preserve"> PAGEREF _Toc320453559 \h </w:instrText>
      </w:r>
      <w:r>
        <w:rPr>
          <w:noProof/>
          <w:webHidden/>
        </w:rPr>
      </w:r>
      <w:r>
        <w:rPr>
          <w:noProof/>
          <w:webHidden/>
        </w:rPr>
        <w:fldChar w:fldCharType="separate"/>
      </w:r>
      <w:r>
        <w:rPr>
          <w:noProof/>
          <w:webHidden/>
        </w:rPr>
        <w:t>1</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1.2.</w:t>
      </w:r>
      <w:r>
        <w:rPr>
          <w:rFonts w:asciiTheme="minorHAnsi" w:eastAsiaTheme="minorEastAsia" w:hAnsiTheme="minorHAnsi" w:cstheme="minorBidi"/>
          <w:noProof/>
        </w:rPr>
        <w:tab/>
      </w:r>
      <w:r>
        <w:rPr>
          <w:noProof/>
          <w:lang w:bidi="ar-SA"/>
        </w:rPr>
        <w:t>Related Documentation</w:t>
      </w:r>
      <w:r>
        <w:rPr>
          <w:noProof/>
          <w:webHidden/>
        </w:rPr>
        <w:tab/>
      </w:r>
      <w:r>
        <w:rPr>
          <w:noProof/>
          <w:webHidden/>
        </w:rPr>
        <w:fldChar w:fldCharType="begin"/>
      </w:r>
      <w:r>
        <w:rPr>
          <w:noProof/>
          <w:webHidden/>
        </w:rPr>
        <w:instrText xml:space="preserve"> PAGEREF _Toc320453560 \h </w:instrText>
      </w:r>
      <w:r>
        <w:rPr>
          <w:noProof/>
          <w:webHidden/>
        </w:rPr>
      </w:r>
      <w:r>
        <w:rPr>
          <w:noProof/>
          <w:webHidden/>
        </w:rPr>
        <w:fldChar w:fldCharType="separate"/>
      </w:r>
      <w:r>
        <w:rPr>
          <w:noProof/>
          <w:webHidden/>
        </w:rPr>
        <w:t>1</w:t>
      </w:r>
      <w:r>
        <w:rPr>
          <w:noProof/>
          <w:webHidden/>
        </w:rPr>
        <w:fldChar w:fldCharType="end"/>
      </w:r>
    </w:p>
    <w:p w:rsidR="008840E7" w:rsidRDefault="008840E7">
      <w:pPr>
        <w:pStyle w:val="TOC1"/>
        <w:rPr>
          <w:rFonts w:asciiTheme="minorHAnsi" w:eastAsiaTheme="minorEastAsia" w:hAnsiTheme="minorHAnsi" w:cstheme="minorBidi"/>
          <w:b w:val="0"/>
          <w:noProof/>
          <w:color w:val="auto"/>
          <w:sz w:val="22"/>
          <w:szCs w:val="22"/>
        </w:rPr>
      </w:pPr>
      <w:r w:rsidRPr="001F6C3B">
        <w:rPr>
          <w:noProof/>
          <w:lang w:bidi="ar-SA"/>
        </w:rPr>
        <w:t>2.</w:t>
      </w:r>
      <w:r>
        <w:rPr>
          <w:rFonts w:asciiTheme="minorHAnsi" w:eastAsiaTheme="minorEastAsia" w:hAnsiTheme="minorHAnsi" w:cstheme="minorBidi"/>
          <w:b w:val="0"/>
          <w:noProof/>
          <w:color w:val="auto"/>
          <w:sz w:val="22"/>
          <w:szCs w:val="22"/>
        </w:rPr>
        <w:tab/>
      </w:r>
      <w:r>
        <w:rPr>
          <w:noProof/>
          <w:lang w:bidi="ar-SA"/>
        </w:rPr>
        <w:t>Functional Change Summary</w:t>
      </w:r>
      <w:r>
        <w:rPr>
          <w:noProof/>
          <w:webHidden/>
        </w:rPr>
        <w:tab/>
      </w:r>
      <w:r>
        <w:rPr>
          <w:noProof/>
          <w:webHidden/>
        </w:rPr>
        <w:fldChar w:fldCharType="begin"/>
      </w:r>
      <w:r>
        <w:rPr>
          <w:noProof/>
          <w:webHidden/>
        </w:rPr>
        <w:instrText xml:space="preserve"> PAGEREF _Toc320453561 \h </w:instrText>
      </w:r>
      <w:r>
        <w:rPr>
          <w:noProof/>
          <w:webHidden/>
        </w:rPr>
      </w:r>
      <w:r>
        <w:rPr>
          <w:noProof/>
          <w:webHidden/>
        </w:rPr>
        <w:fldChar w:fldCharType="separate"/>
      </w:r>
      <w:r>
        <w:rPr>
          <w:noProof/>
          <w:webHidden/>
        </w:rPr>
        <w:t>2</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2.1.</w:t>
      </w:r>
      <w:r>
        <w:rPr>
          <w:rFonts w:asciiTheme="minorHAnsi" w:eastAsiaTheme="minorEastAsia" w:hAnsiTheme="minorHAnsi" w:cstheme="minorBidi"/>
          <w:noProof/>
        </w:rPr>
        <w:tab/>
      </w:r>
      <w:r>
        <w:rPr>
          <w:noProof/>
          <w:lang w:bidi="ar-SA"/>
        </w:rPr>
        <w:t>CR Summary</w:t>
      </w:r>
      <w:r>
        <w:rPr>
          <w:noProof/>
          <w:webHidden/>
        </w:rPr>
        <w:tab/>
      </w:r>
      <w:r>
        <w:rPr>
          <w:noProof/>
          <w:webHidden/>
        </w:rPr>
        <w:fldChar w:fldCharType="begin"/>
      </w:r>
      <w:r>
        <w:rPr>
          <w:noProof/>
          <w:webHidden/>
        </w:rPr>
        <w:instrText xml:space="preserve"> PAGEREF _Toc320453562 \h </w:instrText>
      </w:r>
      <w:r>
        <w:rPr>
          <w:noProof/>
          <w:webHidden/>
        </w:rPr>
      </w:r>
      <w:r>
        <w:rPr>
          <w:noProof/>
          <w:webHidden/>
        </w:rPr>
        <w:fldChar w:fldCharType="separate"/>
      </w:r>
      <w:r>
        <w:rPr>
          <w:noProof/>
          <w:webHidden/>
        </w:rPr>
        <w:t>2</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2.2.</w:t>
      </w:r>
      <w:r>
        <w:rPr>
          <w:rFonts w:asciiTheme="minorHAnsi" w:eastAsiaTheme="minorEastAsia" w:hAnsiTheme="minorHAnsi" w:cstheme="minorBidi"/>
          <w:noProof/>
        </w:rPr>
        <w:tab/>
      </w:r>
      <w:r>
        <w:rPr>
          <w:noProof/>
          <w:lang w:bidi="ar-SA"/>
        </w:rPr>
        <w:t>Defect Summary</w:t>
      </w:r>
      <w:r>
        <w:rPr>
          <w:noProof/>
          <w:webHidden/>
        </w:rPr>
        <w:tab/>
      </w:r>
      <w:r>
        <w:rPr>
          <w:noProof/>
          <w:webHidden/>
        </w:rPr>
        <w:fldChar w:fldCharType="begin"/>
      </w:r>
      <w:r>
        <w:rPr>
          <w:noProof/>
          <w:webHidden/>
        </w:rPr>
        <w:instrText xml:space="preserve"> PAGEREF _Toc320453563 \h </w:instrText>
      </w:r>
      <w:r>
        <w:rPr>
          <w:noProof/>
          <w:webHidden/>
        </w:rPr>
      </w:r>
      <w:r>
        <w:rPr>
          <w:noProof/>
          <w:webHidden/>
        </w:rPr>
        <w:fldChar w:fldCharType="separate"/>
      </w:r>
      <w:r>
        <w:rPr>
          <w:noProof/>
          <w:webHidden/>
        </w:rPr>
        <w:t>2</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2.2.1.</w:t>
      </w:r>
      <w:r>
        <w:rPr>
          <w:rFonts w:asciiTheme="minorHAnsi" w:eastAsiaTheme="minorEastAsia" w:hAnsiTheme="minorHAnsi" w:cstheme="minorBidi"/>
          <w:noProof/>
          <w:sz w:val="22"/>
          <w:szCs w:val="22"/>
        </w:rPr>
        <w:tab/>
      </w:r>
      <w:r>
        <w:rPr>
          <w:noProof/>
          <w:lang w:bidi="ar-SA"/>
        </w:rPr>
        <w:t>NetCom</w:t>
      </w:r>
      <w:r>
        <w:rPr>
          <w:noProof/>
          <w:webHidden/>
        </w:rPr>
        <w:tab/>
      </w:r>
      <w:r>
        <w:rPr>
          <w:noProof/>
          <w:webHidden/>
        </w:rPr>
        <w:fldChar w:fldCharType="begin"/>
      </w:r>
      <w:r>
        <w:rPr>
          <w:noProof/>
          <w:webHidden/>
        </w:rPr>
        <w:instrText xml:space="preserve"> PAGEREF _Toc320453564 \h </w:instrText>
      </w:r>
      <w:r>
        <w:rPr>
          <w:noProof/>
          <w:webHidden/>
        </w:rPr>
      </w:r>
      <w:r>
        <w:rPr>
          <w:noProof/>
          <w:webHidden/>
        </w:rPr>
        <w:fldChar w:fldCharType="separate"/>
      </w:r>
      <w:r>
        <w:rPr>
          <w:noProof/>
          <w:webHidden/>
        </w:rPr>
        <w:t>2</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2.2.2.</w:t>
      </w:r>
      <w:r>
        <w:rPr>
          <w:rFonts w:asciiTheme="minorHAnsi" w:eastAsiaTheme="minorEastAsia" w:hAnsiTheme="minorHAnsi" w:cstheme="minorBidi"/>
          <w:noProof/>
          <w:sz w:val="22"/>
          <w:szCs w:val="22"/>
        </w:rPr>
        <w:tab/>
      </w:r>
      <w:r>
        <w:rPr>
          <w:noProof/>
          <w:lang w:bidi="ar-SA"/>
        </w:rPr>
        <w:t>Netcom Total Defects</w:t>
      </w:r>
      <w:r>
        <w:rPr>
          <w:noProof/>
          <w:webHidden/>
        </w:rPr>
        <w:tab/>
      </w:r>
      <w:r>
        <w:rPr>
          <w:noProof/>
          <w:webHidden/>
        </w:rPr>
        <w:fldChar w:fldCharType="begin"/>
      </w:r>
      <w:r>
        <w:rPr>
          <w:noProof/>
          <w:webHidden/>
        </w:rPr>
        <w:instrText xml:space="preserve"> PAGEREF _Toc320453565 \h </w:instrText>
      </w:r>
      <w:r>
        <w:rPr>
          <w:noProof/>
          <w:webHidden/>
        </w:rPr>
      </w:r>
      <w:r>
        <w:rPr>
          <w:noProof/>
          <w:webHidden/>
        </w:rPr>
        <w:fldChar w:fldCharType="separate"/>
      </w:r>
      <w:r>
        <w:rPr>
          <w:noProof/>
          <w:webHidden/>
        </w:rPr>
        <w:t>3</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2.2.3.</w:t>
      </w:r>
      <w:r>
        <w:rPr>
          <w:rFonts w:asciiTheme="minorHAnsi" w:eastAsiaTheme="minorEastAsia" w:hAnsiTheme="minorHAnsi" w:cstheme="minorBidi"/>
          <w:noProof/>
          <w:sz w:val="22"/>
          <w:szCs w:val="22"/>
        </w:rPr>
        <w:tab/>
      </w:r>
      <w:r>
        <w:rPr>
          <w:noProof/>
          <w:lang w:bidi="ar-SA"/>
        </w:rPr>
        <w:t>Telia</w:t>
      </w:r>
      <w:r>
        <w:rPr>
          <w:noProof/>
          <w:webHidden/>
        </w:rPr>
        <w:tab/>
      </w:r>
      <w:r>
        <w:rPr>
          <w:noProof/>
          <w:webHidden/>
        </w:rPr>
        <w:fldChar w:fldCharType="begin"/>
      </w:r>
      <w:r>
        <w:rPr>
          <w:noProof/>
          <w:webHidden/>
        </w:rPr>
        <w:instrText xml:space="preserve"> PAGEREF _Toc320453566 \h </w:instrText>
      </w:r>
      <w:r>
        <w:rPr>
          <w:noProof/>
          <w:webHidden/>
        </w:rPr>
      </w:r>
      <w:r>
        <w:rPr>
          <w:noProof/>
          <w:webHidden/>
        </w:rPr>
        <w:fldChar w:fldCharType="separate"/>
      </w:r>
      <w:r>
        <w:rPr>
          <w:noProof/>
          <w:webHidden/>
        </w:rPr>
        <w:t>3</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2.2.4.</w:t>
      </w:r>
      <w:r>
        <w:rPr>
          <w:rFonts w:asciiTheme="minorHAnsi" w:eastAsiaTheme="minorEastAsia" w:hAnsiTheme="minorHAnsi" w:cstheme="minorBidi"/>
          <w:noProof/>
          <w:sz w:val="22"/>
          <w:szCs w:val="22"/>
        </w:rPr>
        <w:tab/>
      </w:r>
      <w:r>
        <w:rPr>
          <w:noProof/>
          <w:lang w:bidi="ar-SA"/>
        </w:rPr>
        <w:t>Telia Total Defects</w:t>
      </w:r>
      <w:r>
        <w:rPr>
          <w:noProof/>
          <w:webHidden/>
        </w:rPr>
        <w:tab/>
      </w:r>
      <w:r>
        <w:rPr>
          <w:noProof/>
          <w:webHidden/>
        </w:rPr>
        <w:fldChar w:fldCharType="begin"/>
      </w:r>
      <w:r>
        <w:rPr>
          <w:noProof/>
          <w:webHidden/>
        </w:rPr>
        <w:instrText xml:space="preserve"> PAGEREF _Toc320453567 \h </w:instrText>
      </w:r>
      <w:r>
        <w:rPr>
          <w:noProof/>
          <w:webHidden/>
        </w:rPr>
      </w:r>
      <w:r>
        <w:rPr>
          <w:noProof/>
          <w:webHidden/>
        </w:rPr>
        <w:fldChar w:fldCharType="separate"/>
      </w:r>
      <w:r>
        <w:rPr>
          <w:noProof/>
          <w:webHidden/>
        </w:rPr>
        <w:t>6</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2.2.5.</w:t>
      </w:r>
      <w:r>
        <w:rPr>
          <w:rFonts w:asciiTheme="minorHAnsi" w:eastAsiaTheme="minorEastAsia" w:hAnsiTheme="minorHAnsi" w:cstheme="minorBidi"/>
          <w:noProof/>
          <w:sz w:val="22"/>
          <w:szCs w:val="22"/>
        </w:rPr>
        <w:tab/>
      </w:r>
      <w:r>
        <w:rPr>
          <w:noProof/>
          <w:lang w:bidi="ar-SA"/>
        </w:rPr>
        <w:t>Netcom/Telia Rejected defects</w:t>
      </w:r>
      <w:r>
        <w:rPr>
          <w:noProof/>
          <w:webHidden/>
        </w:rPr>
        <w:tab/>
      </w:r>
      <w:r>
        <w:rPr>
          <w:noProof/>
          <w:webHidden/>
        </w:rPr>
        <w:fldChar w:fldCharType="begin"/>
      </w:r>
      <w:r>
        <w:rPr>
          <w:noProof/>
          <w:webHidden/>
        </w:rPr>
        <w:instrText xml:space="preserve"> PAGEREF _Toc320453568 \h </w:instrText>
      </w:r>
      <w:r>
        <w:rPr>
          <w:noProof/>
          <w:webHidden/>
        </w:rPr>
      </w:r>
      <w:r>
        <w:rPr>
          <w:noProof/>
          <w:webHidden/>
        </w:rPr>
        <w:fldChar w:fldCharType="separate"/>
      </w:r>
      <w:r>
        <w:rPr>
          <w:noProof/>
          <w:webHidden/>
        </w:rPr>
        <w:t>6</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2.2.6.</w:t>
      </w:r>
      <w:r>
        <w:rPr>
          <w:rFonts w:asciiTheme="minorHAnsi" w:eastAsiaTheme="minorEastAsia" w:hAnsiTheme="minorHAnsi" w:cstheme="minorBidi"/>
          <w:noProof/>
          <w:sz w:val="22"/>
          <w:szCs w:val="22"/>
        </w:rPr>
        <w:tab/>
      </w:r>
      <w:r>
        <w:rPr>
          <w:noProof/>
          <w:lang w:bidi="ar-SA"/>
        </w:rPr>
        <w:t>Total Rejected Defects</w:t>
      </w:r>
      <w:r>
        <w:rPr>
          <w:noProof/>
          <w:webHidden/>
        </w:rPr>
        <w:tab/>
      </w:r>
      <w:r>
        <w:rPr>
          <w:noProof/>
          <w:webHidden/>
        </w:rPr>
        <w:fldChar w:fldCharType="begin"/>
      </w:r>
      <w:r>
        <w:rPr>
          <w:noProof/>
          <w:webHidden/>
        </w:rPr>
        <w:instrText xml:space="preserve"> PAGEREF _Toc320453569 \h </w:instrText>
      </w:r>
      <w:r>
        <w:rPr>
          <w:noProof/>
          <w:webHidden/>
        </w:rPr>
      </w:r>
      <w:r>
        <w:rPr>
          <w:noProof/>
          <w:webHidden/>
        </w:rPr>
        <w:fldChar w:fldCharType="separate"/>
      </w:r>
      <w:r>
        <w:rPr>
          <w:noProof/>
          <w:webHidden/>
        </w:rPr>
        <w:t>7</w:t>
      </w:r>
      <w:r>
        <w:rPr>
          <w:noProof/>
          <w:webHidden/>
        </w:rPr>
        <w:fldChar w:fldCharType="end"/>
      </w:r>
    </w:p>
    <w:p w:rsidR="008840E7" w:rsidRDefault="008840E7">
      <w:pPr>
        <w:pStyle w:val="TOC1"/>
        <w:rPr>
          <w:rFonts w:asciiTheme="minorHAnsi" w:eastAsiaTheme="minorEastAsia" w:hAnsiTheme="minorHAnsi" w:cstheme="minorBidi"/>
          <w:b w:val="0"/>
          <w:noProof/>
          <w:color w:val="auto"/>
          <w:sz w:val="22"/>
          <w:szCs w:val="22"/>
        </w:rPr>
      </w:pPr>
      <w:r w:rsidRPr="001F6C3B">
        <w:rPr>
          <w:noProof/>
          <w:lang w:bidi="ar-SA"/>
        </w:rPr>
        <w:t>3.</w:t>
      </w:r>
      <w:r>
        <w:rPr>
          <w:rFonts w:asciiTheme="minorHAnsi" w:eastAsiaTheme="minorEastAsia" w:hAnsiTheme="minorHAnsi" w:cstheme="minorBidi"/>
          <w:b w:val="0"/>
          <w:noProof/>
          <w:color w:val="auto"/>
          <w:sz w:val="22"/>
          <w:szCs w:val="22"/>
        </w:rPr>
        <w:tab/>
      </w:r>
      <w:r>
        <w:rPr>
          <w:noProof/>
          <w:lang w:bidi="ar-SA"/>
        </w:rPr>
        <w:t>Changes Made On Site</w:t>
      </w:r>
      <w:r>
        <w:rPr>
          <w:noProof/>
          <w:webHidden/>
        </w:rPr>
        <w:tab/>
      </w:r>
      <w:r>
        <w:rPr>
          <w:noProof/>
          <w:webHidden/>
        </w:rPr>
        <w:fldChar w:fldCharType="begin"/>
      </w:r>
      <w:r>
        <w:rPr>
          <w:noProof/>
          <w:webHidden/>
        </w:rPr>
        <w:instrText xml:space="preserve"> PAGEREF _Toc320453570 \h </w:instrText>
      </w:r>
      <w:r>
        <w:rPr>
          <w:noProof/>
          <w:webHidden/>
        </w:rPr>
      </w:r>
      <w:r>
        <w:rPr>
          <w:noProof/>
          <w:webHidden/>
        </w:rPr>
        <w:fldChar w:fldCharType="separate"/>
      </w:r>
      <w:r>
        <w:rPr>
          <w:noProof/>
          <w:webHidden/>
        </w:rPr>
        <w:t>8</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3.1.</w:t>
      </w:r>
      <w:r>
        <w:rPr>
          <w:rFonts w:asciiTheme="minorHAnsi" w:eastAsiaTheme="minorEastAsia" w:hAnsiTheme="minorHAnsi" w:cstheme="minorBidi"/>
          <w:noProof/>
        </w:rPr>
        <w:tab/>
      </w:r>
      <w:r>
        <w:rPr>
          <w:noProof/>
          <w:lang w:bidi="ar-SA"/>
        </w:rPr>
        <w:t>Changes Summary</w:t>
      </w:r>
      <w:r>
        <w:rPr>
          <w:noProof/>
          <w:webHidden/>
        </w:rPr>
        <w:tab/>
      </w:r>
      <w:r>
        <w:rPr>
          <w:noProof/>
          <w:webHidden/>
        </w:rPr>
        <w:fldChar w:fldCharType="begin"/>
      </w:r>
      <w:r>
        <w:rPr>
          <w:noProof/>
          <w:webHidden/>
        </w:rPr>
        <w:instrText xml:space="preserve"> PAGEREF _Toc320453571 \h </w:instrText>
      </w:r>
      <w:r>
        <w:rPr>
          <w:noProof/>
          <w:webHidden/>
        </w:rPr>
      </w:r>
      <w:r>
        <w:rPr>
          <w:noProof/>
          <w:webHidden/>
        </w:rPr>
        <w:fldChar w:fldCharType="separate"/>
      </w:r>
      <w:r>
        <w:rPr>
          <w:noProof/>
          <w:webHidden/>
        </w:rPr>
        <w:t>8</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3.1.1.</w:t>
      </w:r>
      <w:r>
        <w:rPr>
          <w:rFonts w:asciiTheme="minorHAnsi" w:eastAsiaTheme="minorEastAsia" w:hAnsiTheme="minorHAnsi" w:cstheme="minorBidi"/>
          <w:noProof/>
          <w:sz w:val="22"/>
          <w:szCs w:val="22"/>
        </w:rPr>
        <w:tab/>
      </w:r>
      <w:r>
        <w:rPr>
          <w:noProof/>
          <w:lang w:bidi="ar-SA"/>
        </w:rPr>
        <w:t>NetCom</w:t>
      </w:r>
      <w:r>
        <w:rPr>
          <w:noProof/>
          <w:webHidden/>
        </w:rPr>
        <w:tab/>
      </w:r>
      <w:r>
        <w:rPr>
          <w:noProof/>
          <w:webHidden/>
        </w:rPr>
        <w:fldChar w:fldCharType="begin"/>
      </w:r>
      <w:r>
        <w:rPr>
          <w:noProof/>
          <w:webHidden/>
        </w:rPr>
        <w:instrText xml:space="preserve"> PAGEREF _Toc320453572 \h </w:instrText>
      </w:r>
      <w:r>
        <w:rPr>
          <w:noProof/>
          <w:webHidden/>
        </w:rPr>
      </w:r>
      <w:r>
        <w:rPr>
          <w:noProof/>
          <w:webHidden/>
        </w:rPr>
        <w:fldChar w:fldCharType="separate"/>
      </w:r>
      <w:r>
        <w:rPr>
          <w:noProof/>
          <w:webHidden/>
        </w:rPr>
        <w:t>8</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3.1.2.</w:t>
      </w:r>
      <w:r>
        <w:rPr>
          <w:rFonts w:asciiTheme="minorHAnsi" w:eastAsiaTheme="minorEastAsia" w:hAnsiTheme="minorHAnsi" w:cstheme="minorBidi"/>
          <w:noProof/>
          <w:sz w:val="22"/>
          <w:szCs w:val="22"/>
        </w:rPr>
        <w:tab/>
      </w:r>
      <w:r>
        <w:rPr>
          <w:noProof/>
          <w:lang w:bidi="ar-SA"/>
        </w:rPr>
        <w:t>Telia</w:t>
      </w:r>
      <w:r>
        <w:rPr>
          <w:noProof/>
          <w:webHidden/>
        </w:rPr>
        <w:tab/>
      </w:r>
      <w:r>
        <w:rPr>
          <w:noProof/>
          <w:webHidden/>
        </w:rPr>
        <w:fldChar w:fldCharType="begin"/>
      </w:r>
      <w:r>
        <w:rPr>
          <w:noProof/>
          <w:webHidden/>
        </w:rPr>
        <w:instrText xml:space="preserve"> PAGEREF _Toc320453573 \h </w:instrText>
      </w:r>
      <w:r>
        <w:rPr>
          <w:noProof/>
          <w:webHidden/>
        </w:rPr>
      </w:r>
      <w:r>
        <w:rPr>
          <w:noProof/>
          <w:webHidden/>
        </w:rPr>
        <w:fldChar w:fldCharType="separate"/>
      </w:r>
      <w:r>
        <w:rPr>
          <w:noProof/>
          <w:webHidden/>
        </w:rPr>
        <w:t>10</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3.2.</w:t>
      </w:r>
      <w:r>
        <w:rPr>
          <w:rFonts w:asciiTheme="minorHAnsi" w:eastAsiaTheme="minorEastAsia" w:hAnsiTheme="minorHAnsi" w:cstheme="minorBidi"/>
          <w:noProof/>
        </w:rPr>
        <w:tab/>
      </w:r>
      <w:r>
        <w:rPr>
          <w:noProof/>
          <w:lang w:bidi="ar-SA"/>
        </w:rPr>
        <w:t>Defects Summary</w:t>
      </w:r>
      <w:r>
        <w:rPr>
          <w:noProof/>
          <w:webHidden/>
        </w:rPr>
        <w:tab/>
      </w:r>
      <w:r>
        <w:rPr>
          <w:noProof/>
          <w:webHidden/>
        </w:rPr>
        <w:fldChar w:fldCharType="begin"/>
      </w:r>
      <w:r>
        <w:rPr>
          <w:noProof/>
          <w:webHidden/>
        </w:rPr>
        <w:instrText xml:space="preserve"> PAGEREF _Toc320453574 \h </w:instrText>
      </w:r>
      <w:r>
        <w:rPr>
          <w:noProof/>
          <w:webHidden/>
        </w:rPr>
      </w:r>
      <w:r>
        <w:rPr>
          <w:noProof/>
          <w:webHidden/>
        </w:rPr>
        <w:fldChar w:fldCharType="separate"/>
      </w:r>
      <w:r>
        <w:rPr>
          <w:noProof/>
          <w:webHidden/>
        </w:rPr>
        <w:t>11</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3.2.1.</w:t>
      </w:r>
      <w:r>
        <w:rPr>
          <w:rFonts w:asciiTheme="minorHAnsi" w:eastAsiaTheme="minorEastAsia" w:hAnsiTheme="minorHAnsi" w:cstheme="minorBidi"/>
          <w:noProof/>
          <w:sz w:val="22"/>
          <w:szCs w:val="22"/>
        </w:rPr>
        <w:tab/>
      </w:r>
      <w:r>
        <w:rPr>
          <w:noProof/>
          <w:lang w:bidi="ar-SA"/>
        </w:rPr>
        <w:t>NetCom</w:t>
      </w:r>
      <w:r>
        <w:rPr>
          <w:noProof/>
          <w:webHidden/>
        </w:rPr>
        <w:tab/>
      </w:r>
      <w:r>
        <w:rPr>
          <w:noProof/>
          <w:webHidden/>
        </w:rPr>
        <w:fldChar w:fldCharType="begin"/>
      </w:r>
      <w:r>
        <w:rPr>
          <w:noProof/>
          <w:webHidden/>
        </w:rPr>
        <w:instrText xml:space="preserve"> PAGEREF _Toc320453575 \h </w:instrText>
      </w:r>
      <w:r>
        <w:rPr>
          <w:noProof/>
          <w:webHidden/>
        </w:rPr>
      </w:r>
      <w:r>
        <w:rPr>
          <w:noProof/>
          <w:webHidden/>
        </w:rPr>
        <w:fldChar w:fldCharType="separate"/>
      </w:r>
      <w:r>
        <w:rPr>
          <w:noProof/>
          <w:webHidden/>
        </w:rPr>
        <w:t>11</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3.2.1.</w:t>
      </w:r>
      <w:r>
        <w:rPr>
          <w:rFonts w:asciiTheme="minorHAnsi" w:eastAsiaTheme="minorEastAsia" w:hAnsiTheme="minorHAnsi" w:cstheme="minorBidi"/>
          <w:noProof/>
          <w:sz w:val="22"/>
          <w:szCs w:val="22"/>
        </w:rPr>
        <w:tab/>
      </w:r>
      <w:r>
        <w:rPr>
          <w:noProof/>
          <w:lang w:bidi="ar-SA"/>
        </w:rPr>
        <w:t>Netcom Total Defects</w:t>
      </w:r>
      <w:r>
        <w:rPr>
          <w:noProof/>
          <w:webHidden/>
        </w:rPr>
        <w:tab/>
      </w:r>
      <w:r>
        <w:rPr>
          <w:noProof/>
          <w:webHidden/>
        </w:rPr>
        <w:fldChar w:fldCharType="begin"/>
      </w:r>
      <w:r>
        <w:rPr>
          <w:noProof/>
          <w:webHidden/>
        </w:rPr>
        <w:instrText xml:space="preserve"> PAGEREF _Toc320453576 \h </w:instrText>
      </w:r>
      <w:r>
        <w:rPr>
          <w:noProof/>
          <w:webHidden/>
        </w:rPr>
      </w:r>
      <w:r>
        <w:rPr>
          <w:noProof/>
          <w:webHidden/>
        </w:rPr>
        <w:fldChar w:fldCharType="separate"/>
      </w:r>
      <w:r>
        <w:rPr>
          <w:noProof/>
          <w:webHidden/>
        </w:rPr>
        <w:t>20</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3.2.2.</w:t>
      </w:r>
      <w:r>
        <w:rPr>
          <w:rFonts w:asciiTheme="minorHAnsi" w:eastAsiaTheme="minorEastAsia" w:hAnsiTheme="minorHAnsi" w:cstheme="minorBidi"/>
          <w:noProof/>
          <w:sz w:val="22"/>
          <w:szCs w:val="22"/>
        </w:rPr>
        <w:tab/>
      </w:r>
      <w:r>
        <w:rPr>
          <w:noProof/>
          <w:lang w:bidi="ar-SA"/>
        </w:rPr>
        <w:t>Telia</w:t>
      </w:r>
      <w:r>
        <w:rPr>
          <w:noProof/>
          <w:webHidden/>
        </w:rPr>
        <w:tab/>
      </w:r>
      <w:r>
        <w:rPr>
          <w:noProof/>
          <w:webHidden/>
        </w:rPr>
        <w:fldChar w:fldCharType="begin"/>
      </w:r>
      <w:r>
        <w:rPr>
          <w:noProof/>
          <w:webHidden/>
        </w:rPr>
        <w:instrText xml:space="preserve"> PAGEREF _Toc320453577 \h </w:instrText>
      </w:r>
      <w:r>
        <w:rPr>
          <w:noProof/>
          <w:webHidden/>
        </w:rPr>
      </w:r>
      <w:r>
        <w:rPr>
          <w:noProof/>
          <w:webHidden/>
        </w:rPr>
        <w:fldChar w:fldCharType="separate"/>
      </w:r>
      <w:r>
        <w:rPr>
          <w:noProof/>
          <w:webHidden/>
        </w:rPr>
        <w:t>20</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3.2.1.</w:t>
      </w:r>
      <w:r>
        <w:rPr>
          <w:rFonts w:asciiTheme="minorHAnsi" w:eastAsiaTheme="minorEastAsia" w:hAnsiTheme="minorHAnsi" w:cstheme="minorBidi"/>
          <w:noProof/>
          <w:sz w:val="22"/>
          <w:szCs w:val="22"/>
        </w:rPr>
        <w:tab/>
      </w:r>
      <w:r>
        <w:rPr>
          <w:noProof/>
          <w:lang w:bidi="ar-SA"/>
        </w:rPr>
        <w:t>Telia Total Defects</w:t>
      </w:r>
      <w:r>
        <w:rPr>
          <w:noProof/>
          <w:webHidden/>
        </w:rPr>
        <w:tab/>
      </w:r>
      <w:r>
        <w:rPr>
          <w:noProof/>
          <w:webHidden/>
        </w:rPr>
        <w:fldChar w:fldCharType="begin"/>
      </w:r>
      <w:r>
        <w:rPr>
          <w:noProof/>
          <w:webHidden/>
        </w:rPr>
        <w:instrText xml:space="preserve"> PAGEREF _Toc320453578 \h </w:instrText>
      </w:r>
      <w:r>
        <w:rPr>
          <w:noProof/>
          <w:webHidden/>
        </w:rPr>
      </w:r>
      <w:r>
        <w:rPr>
          <w:noProof/>
          <w:webHidden/>
        </w:rPr>
        <w:fldChar w:fldCharType="separate"/>
      </w:r>
      <w:r>
        <w:rPr>
          <w:noProof/>
          <w:webHidden/>
        </w:rPr>
        <w:t>25</w:t>
      </w:r>
      <w:r>
        <w:rPr>
          <w:noProof/>
          <w:webHidden/>
        </w:rPr>
        <w:fldChar w:fldCharType="end"/>
      </w:r>
    </w:p>
    <w:p w:rsidR="008840E7" w:rsidRDefault="008840E7">
      <w:pPr>
        <w:pStyle w:val="TOC1"/>
        <w:rPr>
          <w:rFonts w:asciiTheme="minorHAnsi" w:eastAsiaTheme="minorEastAsia" w:hAnsiTheme="minorHAnsi" w:cstheme="minorBidi"/>
          <w:b w:val="0"/>
          <w:noProof/>
          <w:color w:val="auto"/>
          <w:sz w:val="22"/>
          <w:szCs w:val="22"/>
        </w:rPr>
      </w:pPr>
      <w:r w:rsidRPr="001F6C3B">
        <w:rPr>
          <w:noProof/>
          <w:lang w:bidi="ar-SA"/>
        </w:rPr>
        <w:t>4.</w:t>
      </w:r>
      <w:r>
        <w:rPr>
          <w:rFonts w:asciiTheme="minorHAnsi" w:eastAsiaTheme="minorEastAsia" w:hAnsiTheme="minorHAnsi" w:cstheme="minorBidi"/>
          <w:b w:val="0"/>
          <w:noProof/>
          <w:color w:val="auto"/>
          <w:sz w:val="22"/>
          <w:szCs w:val="22"/>
        </w:rPr>
        <w:tab/>
      </w:r>
      <w:r>
        <w:rPr>
          <w:noProof/>
          <w:lang w:bidi="ar-SA"/>
        </w:rPr>
        <w:t>Application Functional Changes</w:t>
      </w:r>
      <w:r>
        <w:rPr>
          <w:noProof/>
          <w:webHidden/>
        </w:rPr>
        <w:tab/>
      </w:r>
      <w:r>
        <w:rPr>
          <w:noProof/>
          <w:webHidden/>
        </w:rPr>
        <w:fldChar w:fldCharType="begin"/>
      </w:r>
      <w:r>
        <w:rPr>
          <w:noProof/>
          <w:webHidden/>
        </w:rPr>
        <w:instrText xml:space="preserve"> PAGEREF _Toc320453579 \h </w:instrText>
      </w:r>
      <w:r>
        <w:rPr>
          <w:noProof/>
          <w:webHidden/>
        </w:rPr>
      </w:r>
      <w:r>
        <w:rPr>
          <w:noProof/>
          <w:webHidden/>
        </w:rPr>
        <w:fldChar w:fldCharType="separate"/>
      </w:r>
      <w:r>
        <w:rPr>
          <w:noProof/>
          <w:webHidden/>
        </w:rPr>
        <w:t>26</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4.1.</w:t>
      </w:r>
      <w:r>
        <w:rPr>
          <w:rFonts w:asciiTheme="minorHAnsi" w:eastAsiaTheme="minorEastAsia" w:hAnsiTheme="minorHAnsi" w:cstheme="minorBidi"/>
          <w:noProof/>
        </w:rPr>
        <w:tab/>
      </w:r>
      <w:r>
        <w:rPr>
          <w:noProof/>
          <w:lang w:bidi="ar-SA"/>
        </w:rPr>
        <w:t>CR-1383 - Changes in Optional SOC</w:t>
      </w:r>
      <w:r>
        <w:rPr>
          <w:noProof/>
          <w:webHidden/>
        </w:rPr>
        <w:tab/>
      </w:r>
      <w:r>
        <w:rPr>
          <w:noProof/>
          <w:webHidden/>
        </w:rPr>
        <w:fldChar w:fldCharType="begin"/>
      </w:r>
      <w:r>
        <w:rPr>
          <w:noProof/>
          <w:webHidden/>
        </w:rPr>
        <w:instrText xml:space="preserve"> PAGEREF _Toc320453580 \h </w:instrText>
      </w:r>
      <w:r>
        <w:rPr>
          <w:noProof/>
          <w:webHidden/>
        </w:rPr>
      </w:r>
      <w:r>
        <w:rPr>
          <w:noProof/>
          <w:webHidden/>
        </w:rPr>
        <w:fldChar w:fldCharType="separate"/>
      </w:r>
      <w:r>
        <w:rPr>
          <w:noProof/>
          <w:webHidden/>
        </w:rPr>
        <w:t>26</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4.1.1.</w:t>
      </w:r>
      <w:r>
        <w:rPr>
          <w:rFonts w:asciiTheme="minorHAnsi" w:eastAsiaTheme="minorEastAsia" w:hAnsiTheme="minorHAnsi" w:cstheme="minorBidi"/>
          <w:noProof/>
          <w:sz w:val="22"/>
          <w:szCs w:val="22"/>
        </w:rPr>
        <w:tab/>
      </w:r>
      <w:r>
        <w:rPr>
          <w:noProof/>
          <w:lang w:bidi="ar-SA"/>
        </w:rPr>
        <w:t>Requirement Overview</w:t>
      </w:r>
      <w:r>
        <w:rPr>
          <w:noProof/>
          <w:webHidden/>
        </w:rPr>
        <w:tab/>
      </w:r>
      <w:r>
        <w:rPr>
          <w:noProof/>
          <w:webHidden/>
        </w:rPr>
        <w:fldChar w:fldCharType="begin"/>
      </w:r>
      <w:r>
        <w:rPr>
          <w:noProof/>
          <w:webHidden/>
        </w:rPr>
        <w:instrText xml:space="preserve"> PAGEREF _Toc320453581 \h </w:instrText>
      </w:r>
      <w:r>
        <w:rPr>
          <w:noProof/>
          <w:webHidden/>
        </w:rPr>
      </w:r>
      <w:r>
        <w:rPr>
          <w:noProof/>
          <w:webHidden/>
        </w:rPr>
        <w:fldChar w:fldCharType="separate"/>
      </w:r>
      <w:r>
        <w:rPr>
          <w:noProof/>
          <w:webHidden/>
        </w:rPr>
        <w:t>26</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4.1.2.</w:t>
      </w:r>
      <w:r>
        <w:rPr>
          <w:rFonts w:asciiTheme="minorHAnsi" w:eastAsiaTheme="minorEastAsia" w:hAnsiTheme="minorHAnsi" w:cstheme="minorBidi"/>
          <w:noProof/>
          <w:sz w:val="22"/>
          <w:szCs w:val="22"/>
        </w:rPr>
        <w:tab/>
      </w:r>
      <w:r>
        <w:rPr>
          <w:noProof/>
          <w:lang w:bidi="ar-SA"/>
        </w:rPr>
        <w:t>Market-Specific Notes</w:t>
      </w:r>
      <w:r>
        <w:rPr>
          <w:noProof/>
          <w:webHidden/>
        </w:rPr>
        <w:tab/>
      </w:r>
      <w:r>
        <w:rPr>
          <w:noProof/>
          <w:webHidden/>
        </w:rPr>
        <w:fldChar w:fldCharType="begin"/>
      </w:r>
      <w:r>
        <w:rPr>
          <w:noProof/>
          <w:webHidden/>
        </w:rPr>
        <w:instrText xml:space="preserve"> PAGEREF _Toc320453582 \h </w:instrText>
      </w:r>
      <w:r>
        <w:rPr>
          <w:noProof/>
          <w:webHidden/>
        </w:rPr>
      </w:r>
      <w:r>
        <w:rPr>
          <w:noProof/>
          <w:webHidden/>
        </w:rPr>
        <w:fldChar w:fldCharType="separate"/>
      </w:r>
      <w:r>
        <w:rPr>
          <w:noProof/>
          <w:webHidden/>
        </w:rPr>
        <w:t>26</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4.1.3.</w:t>
      </w:r>
      <w:r>
        <w:rPr>
          <w:rFonts w:asciiTheme="minorHAnsi" w:eastAsiaTheme="minorEastAsia" w:hAnsiTheme="minorHAnsi" w:cstheme="minorBidi"/>
          <w:noProof/>
          <w:sz w:val="22"/>
          <w:szCs w:val="22"/>
        </w:rPr>
        <w:tab/>
      </w:r>
      <w:r>
        <w:rPr>
          <w:noProof/>
          <w:lang w:bidi="ar-SA"/>
        </w:rPr>
        <w:t>Existing Functionality</w:t>
      </w:r>
      <w:r>
        <w:rPr>
          <w:noProof/>
          <w:webHidden/>
        </w:rPr>
        <w:tab/>
      </w:r>
      <w:r>
        <w:rPr>
          <w:noProof/>
          <w:webHidden/>
        </w:rPr>
        <w:fldChar w:fldCharType="begin"/>
      </w:r>
      <w:r>
        <w:rPr>
          <w:noProof/>
          <w:webHidden/>
        </w:rPr>
        <w:instrText xml:space="preserve"> PAGEREF _Toc320453583 \h </w:instrText>
      </w:r>
      <w:r>
        <w:rPr>
          <w:noProof/>
          <w:webHidden/>
        </w:rPr>
      </w:r>
      <w:r>
        <w:rPr>
          <w:noProof/>
          <w:webHidden/>
        </w:rPr>
        <w:fldChar w:fldCharType="separate"/>
      </w:r>
      <w:r>
        <w:rPr>
          <w:noProof/>
          <w:webHidden/>
        </w:rPr>
        <w:t>27</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4.1.4.</w:t>
      </w:r>
      <w:r>
        <w:rPr>
          <w:rFonts w:asciiTheme="minorHAnsi" w:eastAsiaTheme="minorEastAsia" w:hAnsiTheme="minorHAnsi" w:cstheme="minorBidi"/>
          <w:noProof/>
          <w:sz w:val="22"/>
          <w:szCs w:val="22"/>
        </w:rPr>
        <w:tab/>
      </w:r>
      <w:r>
        <w:rPr>
          <w:noProof/>
          <w:lang w:bidi="ar-SA"/>
        </w:rPr>
        <w:t>Proposed Solution Functional Specifications</w:t>
      </w:r>
      <w:r>
        <w:rPr>
          <w:noProof/>
          <w:webHidden/>
        </w:rPr>
        <w:tab/>
      </w:r>
      <w:r>
        <w:rPr>
          <w:noProof/>
          <w:webHidden/>
        </w:rPr>
        <w:fldChar w:fldCharType="begin"/>
      </w:r>
      <w:r>
        <w:rPr>
          <w:noProof/>
          <w:webHidden/>
        </w:rPr>
        <w:instrText xml:space="preserve"> PAGEREF _Toc320453584 \h </w:instrText>
      </w:r>
      <w:r>
        <w:rPr>
          <w:noProof/>
          <w:webHidden/>
        </w:rPr>
      </w:r>
      <w:r>
        <w:rPr>
          <w:noProof/>
          <w:webHidden/>
        </w:rPr>
        <w:fldChar w:fldCharType="separate"/>
      </w:r>
      <w:r>
        <w:rPr>
          <w:noProof/>
          <w:webHidden/>
        </w:rPr>
        <w:t>27</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4.1.5.</w:t>
      </w:r>
      <w:r>
        <w:rPr>
          <w:rFonts w:asciiTheme="minorHAnsi" w:eastAsiaTheme="minorEastAsia" w:hAnsiTheme="minorHAnsi" w:cstheme="minorBidi"/>
          <w:noProof/>
          <w:sz w:val="22"/>
          <w:szCs w:val="22"/>
        </w:rPr>
        <w:tab/>
      </w:r>
      <w:r>
        <w:rPr>
          <w:noProof/>
          <w:lang w:bidi="ar-SA"/>
        </w:rPr>
        <w:t>Impact on Other Applications</w:t>
      </w:r>
      <w:r>
        <w:rPr>
          <w:noProof/>
          <w:webHidden/>
        </w:rPr>
        <w:tab/>
      </w:r>
      <w:r>
        <w:rPr>
          <w:noProof/>
          <w:webHidden/>
        </w:rPr>
        <w:fldChar w:fldCharType="begin"/>
      </w:r>
      <w:r>
        <w:rPr>
          <w:noProof/>
          <w:webHidden/>
        </w:rPr>
        <w:instrText xml:space="preserve"> PAGEREF _Toc320453585 \h </w:instrText>
      </w:r>
      <w:r>
        <w:rPr>
          <w:noProof/>
          <w:webHidden/>
        </w:rPr>
      </w:r>
      <w:r>
        <w:rPr>
          <w:noProof/>
          <w:webHidden/>
        </w:rPr>
        <w:fldChar w:fldCharType="separate"/>
      </w:r>
      <w:r>
        <w:rPr>
          <w:noProof/>
          <w:webHidden/>
        </w:rPr>
        <w:t>28</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4.1.6.</w:t>
      </w:r>
      <w:r>
        <w:rPr>
          <w:rFonts w:asciiTheme="minorHAnsi" w:eastAsiaTheme="minorEastAsia" w:hAnsiTheme="minorHAnsi" w:cstheme="minorBidi"/>
          <w:noProof/>
          <w:sz w:val="22"/>
          <w:szCs w:val="22"/>
        </w:rPr>
        <w:tab/>
      </w:r>
      <w:r>
        <w:rPr>
          <w:noProof/>
          <w:lang w:bidi="ar-SA"/>
        </w:rPr>
        <w:t>Collection Assumptions and Constraints</w:t>
      </w:r>
      <w:r>
        <w:rPr>
          <w:noProof/>
          <w:webHidden/>
        </w:rPr>
        <w:tab/>
      </w:r>
      <w:r>
        <w:rPr>
          <w:noProof/>
          <w:webHidden/>
        </w:rPr>
        <w:fldChar w:fldCharType="begin"/>
      </w:r>
      <w:r>
        <w:rPr>
          <w:noProof/>
          <w:webHidden/>
        </w:rPr>
        <w:instrText xml:space="preserve"> PAGEREF _Toc320453586 \h </w:instrText>
      </w:r>
      <w:r>
        <w:rPr>
          <w:noProof/>
          <w:webHidden/>
        </w:rPr>
      </w:r>
      <w:r>
        <w:rPr>
          <w:noProof/>
          <w:webHidden/>
        </w:rPr>
        <w:fldChar w:fldCharType="separate"/>
      </w:r>
      <w:r>
        <w:rPr>
          <w:noProof/>
          <w:webHidden/>
        </w:rPr>
        <w:t>28</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4.1.7.</w:t>
      </w:r>
      <w:r>
        <w:rPr>
          <w:rFonts w:asciiTheme="minorHAnsi" w:eastAsiaTheme="minorEastAsia" w:hAnsiTheme="minorHAnsi" w:cstheme="minorBidi"/>
          <w:noProof/>
          <w:sz w:val="22"/>
          <w:szCs w:val="22"/>
        </w:rPr>
        <w:tab/>
      </w:r>
      <w:r>
        <w:rPr>
          <w:noProof/>
          <w:lang w:bidi="ar-SA"/>
        </w:rPr>
        <w:t>Implementation, BPT CR, and Training Notes</w:t>
      </w:r>
      <w:r>
        <w:rPr>
          <w:noProof/>
          <w:webHidden/>
        </w:rPr>
        <w:tab/>
      </w:r>
      <w:r>
        <w:rPr>
          <w:noProof/>
          <w:webHidden/>
        </w:rPr>
        <w:fldChar w:fldCharType="begin"/>
      </w:r>
      <w:r>
        <w:rPr>
          <w:noProof/>
          <w:webHidden/>
        </w:rPr>
        <w:instrText xml:space="preserve"> PAGEREF _Toc320453587 \h </w:instrText>
      </w:r>
      <w:r>
        <w:rPr>
          <w:noProof/>
          <w:webHidden/>
        </w:rPr>
      </w:r>
      <w:r>
        <w:rPr>
          <w:noProof/>
          <w:webHidden/>
        </w:rPr>
        <w:fldChar w:fldCharType="separate"/>
      </w:r>
      <w:r>
        <w:rPr>
          <w:noProof/>
          <w:webHidden/>
        </w:rPr>
        <w:t>29</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4.1.8.</w:t>
      </w:r>
      <w:r>
        <w:rPr>
          <w:rFonts w:asciiTheme="minorHAnsi" w:eastAsiaTheme="minorEastAsia" w:hAnsiTheme="minorHAnsi" w:cstheme="minorBidi"/>
          <w:noProof/>
          <w:sz w:val="22"/>
          <w:szCs w:val="22"/>
        </w:rPr>
        <w:tab/>
      </w:r>
      <w:r>
        <w:rPr>
          <w:noProof/>
          <w:lang w:bidi="ar-SA"/>
        </w:rPr>
        <w:t>Netcom Responsibility</w:t>
      </w:r>
      <w:r>
        <w:rPr>
          <w:noProof/>
          <w:webHidden/>
        </w:rPr>
        <w:tab/>
      </w:r>
      <w:r>
        <w:rPr>
          <w:noProof/>
          <w:webHidden/>
        </w:rPr>
        <w:fldChar w:fldCharType="begin"/>
      </w:r>
      <w:r>
        <w:rPr>
          <w:noProof/>
          <w:webHidden/>
        </w:rPr>
        <w:instrText xml:space="preserve"> PAGEREF _Toc320453588 \h </w:instrText>
      </w:r>
      <w:r>
        <w:rPr>
          <w:noProof/>
          <w:webHidden/>
        </w:rPr>
      </w:r>
      <w:r>
        <w:rPr>
          <w:noProof/>
          <w:webHidden/>
        </w:rPr>
        <w:fldChar w:fldCharType="separate"/>
      </w:r>
      <w:r>
        <w:rPr>
          <w:noProof/>
          <w:webHidden/>
        </w:rPr>
        <w:t>29</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4.1.9.</w:t>
      </w:r>
      <w:r>
        <w:rPr>
          <w:rFonts w:asciiTheme="minorHAnsi" w:eastAsiaTheme="minorEastAsia" w:hAnsiTheme="minorHAnsi" w:cstheme="minorBidi"/>
          <w:noProof/>
          <w:sz w:val="22"/>
          <w:szCs w:val="22"/>
        </w:rPr>
        <w:tab/>
      </w:r>
      <w:r>
        <w:rPr>
          <w:noProof/>
          <w:lang w:bidi="ar-SA"/>
        </w:rPr>
        <w:t>File and Record Changes</w:t>
      </w:r>
      <w:r>
        <w:rPr>
          <w:noProof/>
          <w:webHidden/>
        </w:rPr>
        <w:tab/>
      </w:r>
      <w:r>
        <w:rPr>
          <w:noProof/>
          <w:webHidden/>
        </w:rPr>
        <w:fldChar w:fldCharType="begin"/>
      </w:r>
      <w:r>
        <w:rPr>
          <w:noProof/>
          <w:webHidden/>
        </w:rPr>
        <w:instrText xml:space="preserve"> PAGEREF _Toc320453589 \h </w:instrText>
      </w:r>
      <w:r>
        <w:rPr>
          <w:noProof/>
          <w:webHidden/>
        </w:rPr>
      </w:r>
      <w:r>
        <w:rPr>
          <w:noProof/>
          <w:webHidden/>
        </w:rPr>
        <w:fldChar w:fldCharType="separate"/>
      </w:r>
      <w:r>
        <w:rPr>
          <w:noProof/>
          <w:webHidden/>
        </w:rPr>
        <w:t>29</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4.1.10.</w:t>
      </w:r>
      <w:r>
        <w:rPr>
          <w:rFonts w:asciiTheme="minorHAnsi" w:eastAsiaTheme="minorEastAsia" w:hAnsiTheme="minorHAnsi" w:cstheme="minorBidi"/>
          <w:noProof/>
          <w:sz w:val="22"/>
          <w:szCs w:val="22"/>
        </w:rPr>
        <w:tab/>
      </w:r>
      <w:r>
        <w:rPr>
          <w:noProof/>
          <w:lang w:bidi="ar-SA"/>
        </w:rPr>
        <w:t>Database Structural Changes</w:t>
      </w:r>
      <w:r>
        <w:rPr>
          <w:noProof/>
          <w:webHidden/>
        </w:rPr>
        <w:tab/>
      </w:r>
      <w:r>
        <w:rPr>
          <w:noProof/>
          <w:webHidden/>
        </w:rPr>
        <w:fldChar w:fldCharType="begin"/>
      </w:r>
      <w:r>
        <w:rPr>
          <w:noProof/>
          <w:webHidden/>
        </w:rPr>
        <w:instrText xml:space="preserve"> PAGEREF _Toc320453590 \h </w:instrText>
      </w:r>
      <w:r>
        <w:rPr>
          <w:noProof/>
          <w:webHidden/>
        </w:rPr>
      </w:r>
      <w:r>
        <w:rPr>
          <w:noProof/>
          <w:webHidden/>
        </w:rPr>
        <w:fldChar w:fldCharType="separate"/>
      </w:r>
      <w:r>
        <w:rPr>
          <w:noProof/>
          <w:webHidden/>
        </w:rPr>
        <w:t>29</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4.1.11.</w:t>
      </w:r>
      <w:r>
        <w:rPr>
          <w:rFonts w:asciiTheme="minorHAnsi" w:eastAsiaTheme="minorEastAsia" w:hAnsiTheme="minorHAnsi" w:cstheme="minorBidi"/>
          <w:noProof/>
          <w:sz w:val="22"/>
          <w:szCs w:val="22"/>
        </w:rPr>
        <w:tab/>
      </w:r>
      <w:r>
        <w:rPr>
          <w:noProof/>
          <w:lang w:bidi="ar-SA"/>
        </w:rPr>
        <w:t>Test Instructions</w:t>
      </w:r>
      <w:r>
        <w:rPr>
          <w:noProof/>
          <w:webHidden/>
        </w:rPr>
        <w:tab/>
      </w:r>
      <w:r>
        <w:rPr>
          <w:noProof/>
          <w:webHidden/>
        </w:rPr>
        <w:fldChar w:fldCharType="begin"/>
      </w:r>
      <w:r>
        <w:rPr>
          <w:noProof/>
          <w:webHidden/>
        </w:rPr>
        <w:instrText xml:space="preserve"> PAGEREF _Toc320453591 \h </w:instrText>
      </w:r>
      <w:r>
        <w:rPr>
          <w:noProof/>
          <w:webHidden/>
        </w:rPr>
      </w:r>
      <w:r>
        <w:rPr>
          <w:noProof/>
          <w:webHidden/>
        </w:rPr>
        <w:fldChar w:fldCharType="separate"/>
      </w:r>
      <w:r>
        <w:rPr>
          <w:noProof/>
          <w:webHidden/>
        </w:rPr>
        <w:t>29</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4.2.</w:t>
      </w:r>
      <w:r>
        <w:rPr>
          <w:rFonts w:asciiTheme="minorHAnsi" w:eastAsiaTheme="minorEastAsia" w:hAnsiTheme="minorHAnsi" w:cstheme="minorBidi"/>
          <w:noProof/>
        </w:rPr>
        <w:tab/>
      </w:r>
      <w:r>
        <w:rPr>
          <w:noProof/>
          <w:lang w:bidi="ar-SA"/>
        </w:rPr>
        <w:t>CR1390 - Change in Send Collection SMS Logic</w:t>
      </w:r>
      <w:r>
        <w:rPr>
          <w:noProof/>
          <w:webHidden/>
        </w:rPr>
        <w:tab/>
      </w:r>
      <w:r>
        <w:rPr>
          <w:noProof/>
          <w:webHidden/>
        </w:rPr>
        <w:fldChar w:fldCharType="begin"/>
      </w:r>
      <w:r>
        <w:rPr>
          <w:noProof/>
          <w:webHidden/>
        </w:rPr>
        <w:instrText xml:space="preserve"> PAGEREF _Toc320453592 \h </w:instrText>
      </w:r>
      <w:r>
        <w:rPr>
          <w:noProof/>
          <w:webHidden/>
        </w:rPr>
      </w:r>
      <w:r>
        <w:rPr>
          <w:noProof/>
          <w:webHidden/>
        </w:rPr>
        <w:fldChar w:fldCharType="separate"/>
      </w:r>
      <w:r>
        <w:rPr>
          <w:noProof/>
          <w:webHidden/>
        </w:rPr>
        <w:t>30</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4.2.1.</w:t>
      </w:r>
      <w:r>
        <w:rPr>
          <w:rFonts w:asciiTheme="minorHAnsi" w:eastAsiaTheme="minorEastAsia" w:hAnsiTheme="minorHAnsi" w:cstheme="minorBidi"/>
          <w:noProof/>
          <w:sz w:val="22"/>
          <w:szCs w:val="22"/>
        </w:rPr>
        <w:tab/>
      </w:r>
      <w:r>
        <w:rPr>
          <w:noProof/>
          <w:lang w:bidi="ar-SA"/>
        </w:rPr>
        <w:t>Requirement Overview</w:t>
      </w:r>
      <w:r>
        <w:rPr>
          <w:noProof/>
          <w:webHidden/>
        </w:rPr>
        <w:tab/>
      </w:r>
      <w:r>
        <w:rPr>
          <w:noProof/>
          <w:webHidden/>
        </w:rPr>
        <w:fldChar w:fldCharType="begin"/>
      </w:r>
      <w:r>
        <w:rPr>
          <w:noProof/>
          <w:webHidden/>
        </w:rPr>
        <w:instrText xml:space="preserve"> PAGEREF _Toc320453593 \h </w:instrText>
      </w:r>
      <w:r>
        <w:rPr>
          <w:noProof/>
          <w:webHidden/>
        </w:rPr>
      </w:r>
      <w:r>
        <w:rPr>
          <w:noProof/>
          <w:webHidden/>
        </w:rPr>
        <w:fldChar w:fldCharType="separate"/>
      </w:r>
      <w:r>
        <w:rPr>
          <w:noProof/>
          <w:webHidden/>
        </w:rPr>
        <w:t>30</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4.2.2.</w:t>
      </w:r>
      <w:r>
        <w:rPr>
          <w:rFonts w:asciiTheme="minorHAnsi" w:eastAsiaTheme="minorEastAsia" w:hAnsiTheme="minorHAnsi" w:cstheme="minorBidi"/>
          <w:noProof/>
          <w:sz w:val="22"/>
          <w:szCs w:val="22"/>
        </w:rPr>
        <w:tab/>
      </w:r>
      <w:r>
        <w:rPr>
          <w:noProof/>
          <w:lang w:bidi="ar-SA"/>
        </w:rPr>
        <w:t>Market-Specific Notes</w:t>
      </w:r>
      <w:r>
        <w:rPr>
          <w:noProof/>
          <w:webHidden/>
        </w:rPr>
        <w:tab/>
      </w:r>
      <w:r>
        <w:rPr>
          <w:noProof/>
          <w:webHidden/>
        </w:rPr>
        <w:fldChar w:fldCharType="begin"/>
      </w:r>
      <w:r>
        <w:rPr>
          <w:noProof/>
          <w:webHidden/>
        </w:rPr>
        <w:instrText xml:space="preserve"> PAGEREF _Toc320453594 \h </w:instrText>
      </w:r>
      <w:r>
        <w:rPr>
          <w:noProof/>
          <w:webHidden/>
        </w:rPr>
      </w:r>
      <w:r>
        <w:rPr>
          <w:noProof/>
          <w:webHidden/>
        </w:rPr>
        <w:fldChar w:fldCharType="separate"/>
      </w:r>
      <w:r>
        <w:rPr>
          <w:noProof/>
          <w:webHidden/>
        </w:rPr>
        <w:t>30</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lastRenderedPageBreak/>
        <w:t>4.2.3.</w:t>
      </w:r>
      <w:r>
        <w:rPr>
          <w:rFonts w:asciiTheme="minorHAnsi" w:eastAsiaTheme="minorEastAsia" w:hAnsiTheme="minorHAnsi" w:cstheme="minorBidi"/>
          <w:noProof/>
          <w:sz w:val="22"/>
          <w:szCs w:val="22"/>
        </w:rPr>
        <w:tab/>
      </w:r>
      <w:r>
        <w:rPr>
          <w:noProof/>
          <w:lang w:bidi="ar-SA"/>
        </w:rPr>
        <w:t>Existing Functionality</w:t>
      </w:r>
      <w:r>
        <w:rPr>
          <w:noProof/>
          <w:webHidden/>
        </w:rPr>
        <w:tab/>
      </w:r>
      <w:r>
        <w:rPr>
          <w:noProof/>
          <w:webHidden/>
        </w:rPr>
        <w:fldChar w:fldCharType="begin"/>
      </w:r>
      <w:r>
        <w:rPr>
          <w:noProof/>
          <w:webHidden/>
        </w:rPr>
        <w:instrText xml:space="preserve"> PAGEREF _Toc320453595 \h </w:instrText>
      </w:r>
      <w:r>
        <w:rPr>
          <w:noProof/>
          <w:webHidden/>
        </w:rPr>
      </w:r>
      <w:r>
        <w:rPr>
          <w:noProof/>
          <w:webHidden/>
        </w:rPr>
        <w:fldChar w:fldCharType="separate"/>
      </w:r>
      <w:r>
        <w:rPr>
          <w:noProof/>
          <w:webHidden/>
        </w:rPr>
        <w:t>30</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4.2.4.</w:t>
      </w:r>
      <w:r>
        <w:rPr>
          <w:rFonts w:asciiTheme="minorHAnsi" w:eastAsiaTheme="minorEastAsia" w:hAnsiTheme="minorHAnsi" w:cstheme="minorBidi"/>
          <w:noProof/>
          <w:sz w:val="22"/>
          <w:szCs w:val="22"/>
        </w:rPr>
        <w:tab/>
      </w:r>
      <w:r>
        <w:rPr>
          <w:noProof/>
          <w:lang w:bidi="ar-SA"/>
        </w:rPr>
        <w:t>Proposed Solution Functional Specifications</w:t>
      </w:r>
      <w:r>
        <w:rPr>
          <w:noProof/>
          <w:webHidden/>
        </w:rPr>
        <w:tab/>
      </w:r>
      <w:r>
        <w:rPr>
          <w:noProof/>
          <w:webHidden/>
        </w:rPr>
        <w:fldChar w:fldCharType="begin"/>
      </w:r>
      <w:r>
        <w:rPr>
          <w:noProof/>
          <w:webHidden/>
        </w:rPr>
        <w:instrText xml:space="preserve"> PAGEREF _Toc320453596 \h </w:instrText>
      </w:r>
      <w:r>
        <w:rPr>
          <w:noProof/>
          <w:webHidden/>
        </w:rPr>
      </w:r>
      <w:r>
        <w:rPr>
          <w:noProof/>
          <w:webHidden/>
        </w:rPr>
        <w:fldChar w:fldCharType="separate"/>
      </w:r>
      <w:r>
        <w:rPr>
          <w:noProof/>
          <w:webHidden/>
        </w:rPr>
        <w:t>30</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4.2.5.</w:t>
      </w:r>
      <w:r>
        <w:rPr>
          <w:rFonts w:asciiTheme="minorHAnsi" w:eastAsiaTheme="minorEastAsia" w:hAnsiTheme="minorHAnsi" w:cstheme="minorBidi"/>
          <w:noProof/>
          <w:sz w:val="22"/>
          <w:szCs w:val="22"/>
        </w:rPr>
        <w:tab/>
      </w:r>
      <w:r>
        <w:rPr>
          <w:noProof/>
          <w:lang w:bidi="ar-SA"/>
        </w:rPr>
        <w:t>Impact on Other Applications</w:t>
      </w:r>
      <w:r>
        <w:rPr>
          <w:noProof/>
          <w:webHidden/>
        </w:rPr>
        <w:tab/>
      </w:r>
      <w:r>
        <w:rPr>
          <w:noProof/>
          <w:webHidden/>
        </w:rPr>
        <w:fldChar w:fldCharType="begin"/>
      </w:r>
      <w:r>
        <w:rPr>
          <w:noProof/>
          <w:webHidden/>
        </w:rPr>
        <w:instrText xml:space="preserve"> PAGEREF _Toc320453597 \h </w:instrText>
      </w:r>
      <w:r>
        <w:rPr>
          <w:noProof/>
          <w:webHidden/>
        </w:rPr>
      </w:r>
      <w:r>
        <w:rPr>
          <w:noProof/>
          <w:webHidden/>
        </w:rPr>
        <w:fldChar w:fldCharType="separate"/>
      </w:r>
      <w:r>
        <w:rPr>
          <w:noProof/>
          <w:webHidden/>
        </w:rPr>
        <w:t>31</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4.2.6.</w:t>
      </w:r>
      <w:r>
        <w:rPr>
          <w:rFonts w:asciiTheme="minorHAnsi" w:eastAsiaTheme="minorEastAsia" w:hAnsiTheme="minorHAnsi" w:cstheme="minorBidi"/>
          <w:noProof/>
          <w:sz w:val="22"/>
          <w:szCs w:val="22"/>
        </w:rPr>
        <w:tab/>
      </w:r>
      <w:r>
        <w:rPr>
          <w:noProof/>
          <w:lang w:bidi="ar-SA"/>
        </w:rPr>
        <w:t>Collection Assumptions and Constraints</w:t>
      </w:r>
      <w:r>
        <w:rPr>
          <w:noProof/>
          <w:webHidden/>
        </w:rPr>
        <w:tab/>
      </w:r>
      <w:r>
        <w:rPr>
          <w:noProof/>
          <w:webHidden/>
        </w:rPr>
        <w:fldChar w:fldCharType="begin"/>
      </w:r>
      <w:r>
        <w:rPr>
          <w:noProof/>
          <w:webHidden/>
        </w:rPr>
        <w:instrText xml:space="preserve"> PAGEREF _Toc320453598 \h </w:instrText>
      </w:r>
      <w:r>
        <w:rPr>
          <w:noProof/>
          <w:webHidden/>
        </w:rPr>
      </w:r>
      <w:r>
        <w:rPr>
          <w:noProof/>
          <w:webHidden/>
        </w:rPr>
        <w:fldChar w:fldCharType="separate"/>
      </w:r>
      <w:r>
        <w:rPr>
          <w:noProof/>
          <w:webHidden/>
        </w:rPr>
        <w:t>31</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4.2.7.</w:t>
      </w:r>
      <w:r>
        <w:rPr>
          <w:rFonts w:asciiTheme="minorHAnsi" w:eastAsiaTheme="minorEastAsia" w:hAnsiTheme="minorHAnsi" w:cstheme="minorBidi"/>
          <w:noProof/>
          <w:sz w:val="22"/>
          <w:szCs w:val="22"/>
        </w:rPr>
        <w:tab/>
      </w:r>
      <w:r>
        <w:rPr>
          <w:noProof/>
          <w:lang w:bidi="ar-SA"/>
        </w:rPr>
        <w:t>Implementation, BPT CR, and Training Notes</w:t>
      </w:r>
      <w:r>
        <w:rPr>
          <w:noProof/>
          <w:webHidden/>
        </w:rPr>
        <w:tab/>
      </w:r>
      <w:r>
        <w:rPr>
          <w:noProof/>
          <w:webHidden/>
        </w:rPr>
        <w:fldChar w:fldCharType="begin"/>
      </w:r>
      <w:r>
        <w:rPr>
          <w:noProof/>
          <w:webHidden/>
        </w:rPr>
        <w:instrText xml:space="preserve"> PAGEREF _Toc320453599 \h </w:instrText>
      </w:r>
      <w:r>
        <w:rPr>
          <w:noProof/>
          <w:webHidden/>
        </w:rPr>
      </w:r>
      <w:r>
        <w:rPr>
          <w:noProof/>
          <w:webHidden/>
        </w:rPr>
        <w:fldChar w:fldCharType="separate"/>
      </w:r>
      <w:r>
        <w:rPr>
          <w:noProof/>
          <w:webHidden/>
        </w:rPr>
        <w:t>32</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4.2.8.</w:t>
      </w:r>
      <w:r>
        <w:rPr>
          <w:rFonts w:asciiTheme="minorHAnsi" w:eastAsiaTheme="minorEastAsia" w:hAnsiTheme="minorHAnsi" w:cstheme="minorBidi"/>
          <w:noProof/>
          <w:sz w:val="22"/>
          <w:szCs w:val="22"/>
        </w:rPr>
        <w:tab/>
      </w:r>
      <w:r>
        <w:rPr>
          <w:noProof/>
          <w:lang w:bidi="ar-SA"/>
        </w:rPr>
        <w:t>Netcom Responsibility</w:t>
      </w:r>
      <w:r>
        <w:rPr>
          <w:noProof/>
          <w:webHidden/>
        </w:rPr>
        <w:tab/>
      </w:r>
      <w:r>
        <w:rPr>
          <w:noProof/>
          <w:webHidden/>
        </w:rPr>
        <w:fldChar w:fldCharType="begin"/>
      </w:r>
      <w:r>
        <w:rPr>
          <w:noProof/>
          <w:webHidden/>
        </w:rPr>
        <w:instrText xml:space="preserve"> PAGEREF _Toc320453600 \h </w:instrText>
      </w:r>
      <w:r>
        <w:rPr>
          <w:noProof/>
          <w:webHidden/>
        </w:rPr>
      </w:r>
      <w:r>
        <w:rPr>
          <w:noProof/>
          <w:webHidden/>
        </w:rPr>
        <w:fldChar w:fldCharType="separate"/>
      </w:r>
      <w:r>
        <w:rPr>
          <w:noProof/>
          <w:webHidden/>
        </w:rPr>
        <w:t>32</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4.2.9.</w:t>
      </w:r>
      <w:r>
        <w:rPr>
          <w:rFonts w:asciiTheme="minorHAnsi" w:eastAsiaTheme="minorEastAsia" w:hAnsiTheme="minorHAnsi" w:cstheme="minorBidi"/>
          <w:noProof/>
          <w:sz w:val="22"/>
          <w:szCs w:val="22"/>
        </w:rPr>
        <w:tab/>
      </w:r>
      <w:r>
        <w:rPr>
          <w:noProof/>
          <w:lang w:bidi="ar-SA"/>
        </w:rPr>
        <w:t>File and Record Changes</w:t>
      </w:r>
      <w:r>
        <w:rPr>
          <w:noProof/>
          <w:webHidden/>
        </w:rPr>
        <w:tab/>
      </w:r>
      <w:r>
        <w:rPr>
          <w:noProof/>
          <w:webHidden/>
        </w:rPr>
        <w:fldChar w:fldCharType="begin"/>
      </w:r>
      <w:r>
        <w:rPr>
          <w:noProof/>
          <w:webHidden/>
        </w:rPr>
        <w:instrText xml:space="preserve"> PAGEREF _Toc320453601 \h </w:instrText>
      </w:r>
      <w:r>
        <w:rPr>
          <w:noProof/>
          <w:webHidden/>
        </w:rPr>
      </w:r>
      <w:r>
        <w:rPr>
          <w:noProof/>
          <w:webHidden/>
        </w:rPr>
        <w:fldChar w:fldCharType="separate"/>
      </w:r>
      <w:r>
        <w:rPr>
          <w:noProof/>
          <w:webHidden/>
        </w:rPr>
        <w:t>32</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4.2.10.</w:t>
      </w:r>
      <w:r>
        <w:rPr>
          <w:rFonts w:asciiTheme="minorHAnsi" w:eastAsiaTheme="minorEastAsia" w:hAnsiTheme="minorHAnsi" w:cstheme="minorBidi"/>
          <w:noProof/>
          <w:sz w:val="22"/>
          <w:szCs w:val="22"/>
        </w:rPr>
        <w:tab/>
      </w:r>
      <w:r>
        <w:rPr>
          <w:noProof/>
          <w:lang w:bidi="ar-SA"/>
        </w:rPr>
        <w:t>Database Structural Changes</w:t>
      </w:r>
      <w:r>
        <w:rPr>
          <w:noProof/>
          <w:webHidden/>
        </w:rPr>
        <w:tab/>
      </w:r>
      <w:r>
        <w:rPr>
          <w:noProof/>
          <w:webHidden/>
        </w:rPr>
        <w:fldChar w:fldCharType="begin"/>
      </w:r>
      <w:r>
        <w:rPr>
          <w:noProof/>
          <w:webHidden/>
        </w:rPr>
        <w:instrText xml:space="preserve"> PAGEREF _Toc320453602 \h </w:instrText>
      </w:r>
      <w:r>
        <w:rPr>
          <w:noProof/>
          <w:webHidden/>
        </w:rPr>
      </w:r>
      <w:r>
        <w:rPr>
          <w:noProof/>
          <w:webHidden/>
        </w:rPr>
        <w:fldChar w:fldCharType="separate"/>
      </w:r>
      <w:r>
        <w:rPr>
          <w:noProof/>
          <w:webHidden/>
        </w:rPr>
        <w:t>32</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4.2.11.</w:t>
      </w:r>
      <w:r>
        <w:rPr>
          <w:rFonts w:asciiTheme="minorHAnsi" w:eastAsiaTheme="minorEastAsia" w:hAnsiTheme="minorHAnsi" w:cstheme="minorBidi"/>
          <w:noProof/>
          <w:sz w:val="22"/>
          <w:szCs w:val="22"/>
        </w:rPr>
        <w:tab/>
      </w:r>
      <w:r>
        <w:rPr>
          <w:noProof/>
          <w:lang w:bidi="ar-SA"/>
        </w:rPr>
        <w:t>Test Instructions</w:t>
      </w:r>
      <w:r>
        <w:rPr>
          <w:noProof/>
          <w:webHidden/>
        </w:rPr>
        <w:tab/>
      </w:r>
      <w:r>
        <w:rPr>
          <w:noProof/>
          <w:webHidden/>
        </w:rPr>
        <w:fldChar w:fldCharType="begin"/>
      </w:r>
      <w:r>
        <w:rPr>
          <w:noProof/>
          <w:webHidden/>
        </w:rPr>
        <w:instrText xml:space="preserve"> PAGEREF _Toc320453603 \h </w:instrText>
      </w:r>
      <w:r>
        <w:rPr>
          <w:noProof/>
          <w:webHidden/>
        </w:rPr>
      </w:r>
      <w:r>
        <w:rPr>
          <w:noProof/>
          <w:webHidden/>
        </w:rPr>
        <w:fldChar w:fldCharType="separate"/>
      </w:r>
      <w:r>
        <w:rPr>
          <w:noProof/>
          <w:webHidden/>
        </w:rPr>
        <w:t>32</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4.3.</w:t>
      </w:r>
      <w:r>
        <w:rPr>
          <w:rFonts w:asciiTheme="minorHAnsi" w:eastAsiaTheme="minorEastAsia" w:hAnsiTheme="minorHAnsi" w:cstheme="minorBidi"/>
          <w:noProof/>
        </w:rPr>
        <w:tab/>
      </w:r>
      <w:r w:rsidRPr="001F6C3B">
        <w:rPr>
          <w:noProof/>
          <w:lang w:val="en-GB" w:bidi="ar-SA"/>
        </w:rPr>
        <w:t>CR-1414 Waiving RC Credit Churn Customers</w:t>
      </w:r>
      <w:r>
        <w:rPr>
          <w:noProof/>
          <w:webHidden/>
        </w:rPr>
        <w:tab/>
      </w:r>
      <w:r>
        <w:rPr>
          <w:noProof/>
          <w:webHidden/>
        </w:rPr>
        <w:fldChar w:fldCharType="begin"/>
      </w:r>
      <w:r>
        <w:rPr>
          <w:noProof/>
          <w:webHidden/>
        </w:rPr>
        <w:instrText xml:space="preserve"> PAGEREF _Toc320453604 \h </w:instrText>
      </w:r>
      <w:r>
        <w:rPr>
          <w:noProof/>
          <w:webHidden/>
        </w:rPr>
      </w:r>
      <w:r>
        <w:rPr>
          <w:noProof/>
          <w:webHidden/>
        </w:rPr>
        <w:fldChar w:fldCharType="separate"/>
      </w:r>
      <w:r>
        <w:rPr>
          <w:noProof/>
          <w:webHidden/>
        </w:rPr>
        <w:t>34</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4.3.1.</w:t>
      </w:r>
      <w:r>
        <w:rPr>
          <w:rFonts w:asciiTheme="minorHAnsi" w:eastAsiaTheme="minorEastAsia" w:hAnsiTheme="minorHAnsi" w:cstheme="minorBidi"/>
          <w:noProof/>
          <w:sz w:val="22"/>
          <w:szCs w:val="22"/>
        </w:rPr>
        <w:tab/>
      </w:r>
      <w:r>
        <w:rPr>
          <w:noProof/>
          <w:lang w:bidi="ar-SA"/>
        </w:rPr>
        <w:t>Requirement Overview</w:t>
      </w:r>
      <w:r>
        <w:rPr>
          <w:noProof/>
          <w:webHidden/>
        </w:rPr>
        <w:tab/>
      </w:r>
      <w:r>
        <w:rPr>
          <w:noProof/>
          <w:webHidden/>
        </w:rPr>
        <w:fldChar w:fldCharType="begin"/>
      </w:r>
      <w:r>
        <w:rPr>
          <w:noProof/>
          <w:webHidden/>
        </w:rPr>
        <w:instrText xml:space="preserve"> PAGEREF _Toc320453605 \h </w:instrText>
      </w:r>
      <w:r>
        <w:rPr>
          <w:noProof/>
          <w:webHidden/>
        </w:rPr>
      </w:r>
      <w:r>
        <w:rPr>
          <w:noProof/>
          <w:webHidden/>
        </w:rPr>
        <w:fldChar w:fldCharType="separate"/>
      </w:r>
      <w:r>
        <w:rPr>
          <w:noProof/>
          <w:webHidden/>
        </w:rPr>
        <w:t>34</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4.3.2.</w:t>
      </w:r>
      <w:r>
        <w:rPr>
          <w:rFonts w:asciiTheme="minorHAnsi" w:eastAsiaTheme="minorEastAsia" w:hAnsiTheme="minorHAnsi" w:cstheme="minorBidi"/>
          <w:noProof/>
          <w:sz w:val="22"/>
          <w:szCs w:val="22"/>
        </w:rPr>
        <w:tab/>
      </w:r>
      <w:r>
        <w:rPr>
          <w:noProof/>
          <w:lang w:bidi="ar-SA"/>
        </w:rPr>
        <w:t>Market-Specific Notes</w:t>
      </w:r>
      <w:r>
        <w:rPr>
          <w:noProof/>
          <w:webHidden/>
        </w:rPr>
        <w:tab/>
      </w:r>
      <w:r>
        <w:rPr>
          <w:noProof/>
          <w:webHidden/>
        </w:rPr>
        <w:fldChar w:fldCharType="begin"/>
      </w:r>
      <w:r>
        <w:rPr>
          <w:noProof/>
          <w:webHidden/>
        </w:rPr>
        <w:instrText xml:space="preserve"> PAGEREF _Toc320453606 \h </w:instrText>
      </w:r>
      <w:r>
        <w:rPr>
          <w:noProof/>
          <w:webHidden/>
        </w:rPr>
      </w:r>
      <w:r>
        <w:rPr>
          <w:noProof/>
          <w:webHidden/>
        </w:rPr>
        <w:fldChar w:fldCharType="separate"/>
      </w:r>
      <w:r>
        <w:rPr>
          <w:noProof/>
          <w:webHidden/>
        </w:rPr>
        <w:t>34</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4.3.3.</w:t>
      </w:r>
      <w:r>
        <w:rPr>
          <w:rFonts w:asciiTheme="minorHAnsi" w:eastAsiaTheme="minorEastAsia" w:hAnsiTheme="minorHAnsi" w:cstheme="minorBidi"/>
          <w:noProof/>
          <w:sz w:val="22"/>
          <w:szCs w:val="22"/>
        </w:rPr>
        <w:tab/>
      </w:r>
      <w:r>
        <w:rPr>
          <w:noProof/>
          <w:lang w:bidi="ar-SA"/>
        </w:rPr>
        <w:t>Existing Functionality</w:t>
      </w:r>
      <w:r>
        <w:rPr>
          <w:noProof/>
          <w:webHidden/>
        </w:rPr>
        <w:tab/>
      </w:r>
      <w:r>
        <w:rPr>
          <w:noProof/>
          <w:webHidden/>
        </w:rPr>
        <w:fldChar w:fldCharType="begin"/>
      </w:r>
      <w:r>
        <w:rPr>
          <w:noProof/>
          <w:webHidden/>
        </w:rPr>
        <w:instrText xml:space="preserve"> PAGEREF _Toc320453607 \h </w:instrText>
      </w:r>
      <w:r>
        <w:rPr>
          <w:noProof/>
          <w:webHidden/>
        </w:rPr>
      </w:r>
      <w:r>
        <w:rPr>
          <w:noProof/>
          <w:webHidden/>
        </w:rPr>
        <w:fldChar w:fldCharType="separate"/>
      </w:r>
      <w:r>
        <w:rPr>
          <w:noProof/>
          <w:webHidden/>
        </w:rPr>
        <w:t>35</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4.3.4.</w:t>
      </w:r>
      <w:r>
        <w:rPr>
          <w:rFonts w:asciiTheme="minorHAnsi" w:eastAsiaTheme="minorEastAsia" w:hAnsiTheme="minorHAnsi" w:cstheme="minorBidi"/>
          <w:noProof/>
          <w:sz w:val="22"/>
          <w:szCs w:val="22"/>
        </w:rPr>
        <w:tab/>
      </w:r>
      <w:r>
        <w:rPr>
          <w:noProof/>
          <w:lang w:bidi="ar-SA"/>
        </w:rPr>
        <w:t>Proposed Solution Functional Specifications</w:t>
      </w:r>
      <w:r>
        <w:rPr>
          <w:noProof/>
          <w:webHidden/>
        </w:rPr>
        <w:tab/>
      </w:r>
      <w:r>
        <w:rPr>
          <w:noProof/>
          <w:webHidden/>
        </w:rPr>
        <w:fldChar w:fldCharType="begin"/>
      </w:r>
      <w:r>
        <w:rPr>
          <w:noProof/>
          <w:webHidden/>
        </w:rPr>
        <w:instrText xml:space="preserve"> PAGEREF _Toc320453608 \h </w:instrText>
      </w:r>
      <w:r>
        <w:rPr>
          <w:noProof/>
          <w:webHidden/>
        </w:rPr>
      </w:r>
      <w:r>
        <w:rPr>
          <w:noProof/>
          <w:webHidden/>
        </w:rPr>
        <w:fldChar w:fldCharType="separate"/>
      </w:r>
      <w:r>
        <w:rPr>
          <w:noProof/>
          <w:webHidden/>
        </w:rPr>
        <w:t>35</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4.3.5.</w:t>
      </w:r>
      <w:r>
        <w:rPr>
          <w:rFonts w:asciiTheme="minorHAnsi" w:eastAsiaTheme="minorEastAsia" w:hAnsiTheme="minorHAnsi" w:cstheme="minorBidi"/>
          <w:noProof/>
          <w:sz w:val="22"/>
          <w:szCs w:val="22"/>
        </w:rPr>
        <w:tab/>
      </w:r>
      <w:r>
        <w:rPr>
          <w:noProof/>
          <w:lang w:bidi="ar-SA"/>
        </w:rPr>
        <w:t>Impact on Other Applications</w:t>
      </w:r>
      <w:r>
        <w:rPr>
          <w:noProof/>
          <w:webHidden/>
        </w:rPr>
        <w:tab/>
      </w:r>
      <w:r>
        <w:rPr>
          <w:noProof/>
          <w:webHidden/>
        </w:rPr>
        <w:fldChar w:fldCharType="begin"/>
      </w:r>
      <w:r>
        <w:rPr>
          <w:noProof/>
          <w:webHidden/>
        </w:rPr>
        <w:instrText xml:space="preserve"> PAGEREF _Toc320453609 \h </w:instrText>
      </w:r>
      <w:r>
        <w:rPr>
          <w:noProof/>
          <w:webHidden/>
        </w:rPr>
      </w:r>
      <w:r>
        <w:rPr>
          <w:noProof/>
          <w:webHidden/>
        </w:rPr>
        <w:fldChar w:fldCharType="separate"/>
      </w:r>
      <w:r>
        <w:rPr>
          <w:noProof/>
          <w:webHidden/>
        </w:rPr>
        <w:t>36</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4.3.6.</w:t>
      </w:r>
      <w:r>
        <w:rPr>
          <w:rFonts w:asciiTheme="minorHAnsi" w:eastAsiaTheme="minorEastAsia" w:hAnsiTheme="minorHAnsi" w:cstheme="minorBidi"/>
          <w:noProof/>
          <w:sz w:val="22"/>
          <w:szCs w:val="22"/>
        </w:rPr>
        <w:tab/>
      </w:r>
      <w:r>
        <w:rPr>
          <w:noProof/>
          <w:lang w:bidi="ar-SA"/>
        </w:rPr>
        <w:t>Collection Assumptions and Constraints</w:t>
      </w:r>
      <w:r>
        <w:rPr>
          <w:noProof/>
          <w:webHidden/>
        </w:rPr>
        <w:tab/>
      </w:r>
      <w:r>
        <w:rPr>
          <w:noProof/>
          <w:webHidden/>
        </w:rPr>
        <w:fldChar w:fldCharType="begin"/>
      </w:r>
      <w:r>
        <w:rPr>
          <w:noProof/>
          <w:webHidden/>
        </w:rPr>
        <w:instrText xml:space="preserve"> PAGEREF _Toc320453610 \h </w:instrText>
      </w:r>
      <w:r>
        <w:rPr>
          <w:noProof/>
          <w:webHidden/>
        </w:rPr>
      </w:r>
      <w:r>
        <w:rPr>
          <w:noProof/>
          <w:webHidden/>
        </w:rPr>
        <w:fldChar w:fldCharType="separate"/>
      </w:r>
      <w:r>
        <w:rPr>
          <w:noProof/>
          <w:webHidden/>
        </w:rPr>
        <w:t>37</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4.3.7.</w:t>
      </w:r>
      <w:r>
        <w:rPr>
          <w:rFonts w:asciiTheme="minorHAnsi" w:eastAsiaTheme="minorEastAsia" w:hAnsiTheme="minorHAnsi" w:cstheme="minorBidi"/>
          <w:noProof/>
          <w:sz w:val="22"/>
          <w:szCs w:val="22"/>
        </w:rPr>
        <w:tab/>
      </w:r>
      <w:r>
        <w:rPr>
          <w:noProof/>
          <w:lang w:bidi="ar-SA"/>
        </w:rPr>
        <w:t>Implementation, BPT CR, and Training Notes</w:t>
      </w:r>
      <w:r>
        <w:rPr>
          <w:noProof/>
          <w:webHidden/>
        </w:rPr>
        <w:tab/>
      </w:r>
      <w:r>
        <w:rPr>
          <w:noProof/>
          <w:webHidden/>
        </w:rPr>
        <w:fldChar w:fldCharType="begin"/>
      </w:r>
      <w:r>
        <w:rPr>
          <w:noProof/>
          <w:webHidden/>
        </w:rPr>
        <w:instrText xml:space="preserve"> PAGEREF _Toc320453611 \h </w:instrText>
      </w:r>
      <w:r>
        <w:rPr>
          <w:noProof/>
          <w:webHidden/>
        </w:rPr>
      </w:r>
      <w:r>
        <w:rPr>
          <w:noProof/>
          <w:webHidden/>
        </w:rPr>
        <w:fldChar w:fldCharType="separate"/>
      </w:r>
      <w:r>
        <w:rPr>
          <w:noProof/>
          <w:webHidden/>
        </w:rPr>
        <w:t>37</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4.3.8.</w:t>
      </w:r>
      <w:r>
        <w:rPr>
          <w:rFonts w:asciiTheme="minorHAnsi" w:eastAsiaTheme="minorEastAsia" w:hAnsiTheme="minorHAnsi" w:cstheme="minorBidi"/>
          <w:noProof/>
          <w:sz w:val="22"/>
          <w:szCs w:val="22"/>
        </w:rPr>
        <w:tab/>
      </w:r>
      <w:r>
        <w:rPr>
          <w:noProof/>
          <w:lang w:bidi="ar-SA"/>
        </w:rPr>
        <w:t>Netcom Responsibility</w:t>
      </w:r>
      <w:r>
        <w:rPr>
          <w:noProof/>
          <w:webHidden/>
        </w:rPr>
        <w:tab/>
      </w:r>
      <w:r>
        <w:rPr>
          <w:noProof/>
          <w:webHidden/>
        </w:rPr>
        <w:fldChar w:fldCharType="begin"/>
      </w:r>
      <w:r>
        <w:rPr>
          <w:noProof/>
          <w:webHidden/>
        </w:rPr>
        <w:instrText xml:space="preserve"> PAGEREF _Toc320453612 \h </w:instrText>
      </w:r>
      <w:r>
        <w:rPr>
          <w:noProof/>
          <w:webHidden/>
        </w:rPr>
      </w:r>
      <w:r>
        <w:rPr>
          <w:noProof/>
          <w:webHidden/>
        </w:rPr>
        <w:fldChar w:fldCharType="separate"/>
      </w:r>
      <w:r>
        <w:rPr>
          <w:noProof/>
          <w:webHidden/>
        </w:rPr>
        <w:t>37</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4.3.9.</w:t>
      </w:r>
      <w:r>
        <w:rPr>
          <w:rFonts w:asciiTheme="minorHAnsi" w:eastAsiaTheme="minorEastAsia" w:hAnsiTheme="minorHAnsi" w:cstheme="minorBidi"/>
          <w:noProof/>
          <w:sz w:val="22"/>
          <w:szCs w:val="22"/>
        </w:rPr>
        <w:tab/>
      </w:r>
      <w:r>
        <w:rPr>
          <w:noProof/>
          <w:lang w:bidi="ar-SA"/>
        </w:rPr>
        <w:t>File and Record Changes</w:t>
      </w:r>
      <w:r>
        <w:rPr>
          <w:noProof/>
          <w:webHidden/>
        </w:rPr>
        <w:tab/>
      </w:r>
      <w:r>
        <w:rPr>
          <w:noProof/>
          <w:webHidden/>
        </w:rPr>
        <w:fldChar w:fldCharType="begin"/>
      </w:r>
      <w:r>
        <w:rPr>
          <w:noProof/>
          <w:webHidden/>
        </w:rPr>
        <w:instrText xml:space="preserve"> PAGEREF _Toc320453613 \h </w:instrText>
      </w:r>
      <w:r>
        <w:rPr>
          <w:noProof/>
          <w:webHidden/>
        </w:rPr>
      </w:r>
      <w:r>
        <w:rPr>
          <w:noProof/>
          <w:webHidden/>
        </w:rPr>
        <w:fldChar w:fldCharType="separate"/>
      </w:r>
      <w:r>
        <w:rPr>
          <w:noProof/>
          <w:webHidden/>
        </w:rPr>
        <w:t>37</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4.3.10.</w:t>
      </w:r>
      <w:r>
        <w:rPr>
          <w:rFonts w:asciiTheme="minorHAnsi" w:eastAsiaTheme="minorEastAsia" w:hAnsiTheme="minorHAnsi" w:cstheme="minorBidi"/>
          <w:noProof/>
          <w:sz w:val="22"/>
          <w:szCs w:val="22"/>
        </w:rPr>
        <w:tab/>
      </w:r>
      <w:r>
        <w:rPr>
          <w:noProof/>
          <w:lang w:bidi="ar-SA"/>
        </w:rPr>
        <w:t>Database Structural Changes</w:t>
      </w:r>
      <w:r>
        <w:rPr>
          <w:noProof/>
          <w:webHidden/>
        </w:rPr>
        <w:tab/>
      </w:r>
      <w:r>
        <w:rPr>
          <w:noProof/>
          <w:webHidden/>
        </w:rPr>
        <w:fldChar w:fldCharType="begin"/>
      </w:r>
      <w:r>
        <w:rPr>
          <w:noProof/>
          <w:webHidden/>
        </w:rPr>
        <w:instrText xml:space="preserve"> PAGEREF _Toc320453614 \h </w:instrText>
      </w:r>
      <w:r>
        <w:rPr>
          <w:noProof/>
          <w:webHidden/>
        </w:rPr>
      </w:r>
      <w:r>
        <w:rPr>
          <w:noProof/>
          <w:webHidden/>
        </w:rPr>
        <w:fldChar w:fldCharType="separate"/>
      </w:r>
      <w:r>
        <w:rPr>
          <w:noProof/>
          <w:webHidden/>
        </w:rPr>
        <w:t>37</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4.3.11.</w:t>
      </w:r>
      <w:r>
        <w:rPr>
          <w:rFonts w:asciiTheme="minorHAnsi" w:eastAsiaTheme="minorEastAsia" w:hAnsiTheme="minorHAnsi" w:cstheme="minorBidi"/>
          <w:noProof/>
          <w:sz w:val="22"/>
          <w:szCs w:val="22"/>
        </w:rPr>
        <w:tab/>
      </w:r>
      <w:r>
        <w:rPr>
          <w:noProof/>
          <w:lang w:bidi="ar-SA"/>
        </w:rPr>
        <w:t>Test Instructions</w:t>
      </w:r>
      <w:r>
        <w:rPr>
          <w:noProof/>
          <w:webHidden/>
        </w:rPr>
        <w:tab/>
      </w:r>
      <w:r>
        <w:rPr>
          <w:noProof/>
          <w:webHidden/>
        </w:rPr>
        <w:fldChar w:fldCharType="begin"/>
      </w:r>
      <w:r>
        <w:rPr>
          <w:noProof/>
          <w:webHidden/>
        </w:rPr>
        <w:instrText xml:space="preserve"> PAGEREF _Toc320453615 \h </w:instrText>
      </w:r>
      <w:r>
        <w:rPr>
          <w:noProof/>
          <w:webHidden/>
        </w:rPr>
      </w:r>
      <w:r>
        <w:rPr>
          <w:noProof/>
          <w:webHidden/>
        </w:rPr>
        <w:fldChar w:fldCharType="separate"/>
      </w:r>
      <w:r>
        <w:rPr>
          <w:noProof/>
          <w:webHidden/>
        </w:rPr>
        <w:t>37</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4.4.</w:t>
      </w:r>
      <w:r>
        <w:rPr>
          <w:rFonts w:asciiTheme="minorHAnsi" w:eastAsiaTheme="minorEastAsia" w:hAnsiTheme="minorHAnsi" w:cstheme="minorBidi"/>
          <w:noProof/>
        </w:rPr>
        <w:tab/>
      </w:r>
      <w:r w:rsidRPr="001F6C3B">
        <w:rPr>
          <w:noProof/>
          <w:lang w:val="en-GB" w:bidi="ar-SA"/>
        </w:rPr>
        <w:t>CR-1396 Determine bill display on SOC</w:t>
      </w:r>
      <w:r>
        <w:rPr>
          <w:noProof/>
          <w:webHidden/>
        </w:rPr>
        <w:tab/>
      </w:r>
      <w:r>
        <w:rPr>
          <w:noProof/>
          <w:webHidden/>
        </w:rPr>
        <w:fldChar w:fldCharType="begin"/>
      </w:r>
      <w:r>
        <w:rPr>
          <w:noProof/>
          <w:webHidden/>
        </w:rPr>
        <w:instrText xml:space="preserve"> PAGEREF _Toc320453616 \h </w:instrText>
      </w:r>
      <w:r>
        <w:rPr>
          <w:noProof/>
          <w:webHidden/>
        </w:rPr>
      </w:r>
      <w:r>
        <w:rPr>
          <w:noProof/>
          <w:webHidden/>
        </w:rPr>
        <w:fldChar w:fldCharType="separate"/>
      </w:r>
      <w:r>
        <w:rPr>
          <w:noProof/>
          <w:webHidden/>
        </w:rPr>
        <w:t>38</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4.4.1.</w:t>
      </w:r>
      <w:r>
        <w:rPr>
          <w:rFonts w:asciiTheme="minorHAnsi" w:eastAsiaTheme="minorEastAsia" w:hAnsiTheme="minorHAnsi" w:cstheme="minorBidi"/>
          <w:noProof/>
          <w:sz w:val="22"/>
          <w:szCs w:val="22"/>
        </w:rPr>
        <w:tab/>
      </w:r>
      <w:r>
        <w:rPr>
          <w:noProof/>
          <w:lang w:bidi="ar-SA"/>
        </w:rPr>
        <w:t>Requirement Overview</w:t>
      </w:r>
      <w:r>
        <w:rPr>
          <w:noProof/>
          <w:webHidden/>
        </w:rPr>
        <w:tab/>
      </w:r>
      <w:r>
        <w:rPr>
          <w:noProof/>
          <w:webHidden/>
        </w:rPr>
        <w:fldChar w:fldCharType="begin"/>
      </w:r>
      <w:r>
        <w:rPr>
          <w:noProof/>
          <w:webHidden/>
        </w:rPr>
        <w:instrText xml:space="preserve"> PAGEREF _Toc320453617 \h </w:instrText>
      </w:r>
      <w:r>
        <w:rPr>
          <w:noProof/>
          <w:webHidden/>
        </w:rPr>
      </w:r>
      <w:r>
        <w:rPr>
          <w:noProof/>
          <w:webHidden/>
        </w:rPr>
        <w:fldChar w:fldCharType="separate"/>
      </w:r>
      <w:r>
        <w:rPr>
          <w:noProof/>
          <w:webHidden/>
        </w:rPr>
        <w:t>38</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4.4.2.</w:t>
      </w:r>
      <w:r>
        <w:rPr>
          <w:rFonts w:asciiTheme="minorHAnsi" w:eastAsiaTheme="minorEastAsia" w:hAnsiTheme="minorHAnsi" w:cstheme="minorBidi"/>
          <w:noProof/>
          <w:sz w:val="22"/>
          <w:szCs w:val="22"/>
        </w:rPr>
        <w:tab/>
      </w:r>
      <w:r>
        <w:rPr>
          <w:noProof/>
          <w:lang w:bidi="ar-SA"/>
        </w:rPr>
        <w:t>Market-Specific Notes</w:t>
      </w:r>
      <w:r>
        <w:rPr>
          <w:noProof/>
          <w:webHidden/>
        </w:rPr>
        <w:tab/>
      </w:r>
      <w:r>
        <w:rPr>
          <w:noProof/>
          <w:webHidden/>
        </w:rPr>
        <w:fldChar w:fldCharType="begin"/>
      </w:r>
      <w:r>
        <w:rPr>
          <w:noProof/>
          <w:webHidden/>
        </w:rPr>
        <w:instrText xml:space="preserve"> PAGEREF _Toc320453618 \h </w:instrText>
      </w:r>
      <w:r>
        <w:rPr>
          <w:noProof/>
          <w:webHidden/>
        </w:rPr>
      </w:r>
      <w:r>
        <w:rPr>
          <w:noProof/>
          <w:webHidden/>
        </w:rPr>
        <w:fldChar w:fldCharType="separate"/>
      </w:r>
      <w:r>
        <w:rPr>
          <w:noProof/>
          <w:webHidden/>
        </w:rPr>
        <w:t>38</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4.4.3.</w:t>
      </w:r>
      <w:r>
        <w:rPr>
          <w:rFonts w:asciiTheme="minorHAnsi" w:eastAsiaTheme="minorEastAsia" w:hAnsiTheme="minorHAnsi" w:cstheme="minorBidi"/>
          <w:noProof/>
          <w:sz w:val="22"/>
          <w:szCs w:val="22"/>
        </w:rPr>
        <w:tab/>
      </w:r>
      <w:r>
        <w:rPr>
          <w:noProof/>
          <w:lang w:bidi="ar-SA"/>
        </w:rPr>
        <w:t>Existing Functionality</w:t>
      </w:r>
      <w:r>
        <w:rPr>
          <w:noProof/>
          <w:webHidden/>
        </w:rPr>
        <w:tab/>
      </w:r>
      <w:r>
        <w:rPr>
          <w:noProof/>
          <w:webHidden/>
        </w:rPr>
        <w:fldChar w:fldCharType="begin"/>
      </w:r>
      <w:r>
        <w:rPr>
          <w:noProof/>
          <w:webHidden/>
        </w:rPr>
        <w:instrText xml:space="preserve"> PAGEREF _Toc320453619 \h </w:instrText>
      </w:r>
      <w:r>
        <w:rPr>
          <w:noProof/>
          <w:webHidden/>
        </w:rPr>
      </w:r>
      <w:r>
        <w:rPr>
          <w:noProof/>
          <w:webHidden/>
        </w:rPr>
        <w:fldChar w:fldCharType="separate"/>
      </w:r>
      <w:r>
        <w:rPr>
          <w:noProof/>
          <w:webHidden/>
        </w:rPr>
        <w:t>38</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4.4.4.</w:t>
      </w:r>
      <w:r>
        <w:rPr>
          <w:rFonts w:asciiTheme="minorHAnsi" w:eastAsiaTheme="minorEastAsia" w:hAnsiTheme="minorHAnsi" w:cstheme="minorBidi"/>
          <w:noProof/>
          <w:sz w:val="22"/>
          <w:szCs w:val="22"/>
        </w:rPr>
        <w:tab/>
      </w:r>
      <w:r>
        <w:rPr>
          <w:noProof/>
          <w:lang w:bidi="ar-SA"/>
        </w:rPr>
        <w:t>Proposed Solution Functional Specifications</w:t>
      </w:r>
      <w:r>
        <w:rPr>
          <w:noProof/>
          <w:webHidden/>
        </w:rPr>
        <w:tab/>
      </w:r>
      <w:r>
        <w:rPr>
          <w:noProof/>
          <w:webHidden/>
        </w:rPr>
        <w:fldChar w:fldCharType="begin"/>
      </w:r>
      <w:r>
        <w:rPr>
          <w:noProof/>
          <w:webHidden/>
        </w:rPr>
        <w:instrText xml:space="preserve"> PAGEREF _Toc320453620 \h </w:instrText>
      </w:r>
      <w:r>
        <w:rPr>
          <w:noProof/>
          <w:webHidden/>
        </w:rPr>
      </w:r>
      <w:r>
        <w:rPr>
          <w:noProof/>
          <w:webHidden/>
        </w:rPr>
        <w:fldChar w:fldCharType="separate"/>
      </w:r>
      <w:r>
        <w:rPr>
          <w:noProof/>
          <w:webHidden/>
        </w:rPr>
        <w:t>38</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4.4.5.</w:t>
      </w:r>
      <w:r>
        <w:rPr>
          <w:rFonts w:asciiTheme="minorHAnsi" w:eastAsiaTheme="minorEastAsia" w:hAnsiTheme="minorHAnsi" w:cstheme="minorBidi"/>
          <w:noProof/>
          <w:sz w:val="22"/>
          <w:szCs w:val="22"/>
        </w:rPr>
        <w:tab/>
      </w:r>
      <w:r>
        <w:rPr>
          <w:noProof/>
          <w:lang w:bidi="ar-SA"/>
        </w:rPr>
        <w:t>Impact on Other Applications</w:t>
      </w:r>
      <w:r>
        <w:rPr>
          <w:noProof/>
          <w:webHidden/>
        </w:rPr>
        <w:tab/>
      </w:r>
      <w:r>
        <w:rPr>
          <w:noProof/>
          <w:webHidden/>
        </w:rPr>
        <w:fldChar w:fldCharType="begin"/>
      </w:r>
      <w:r>
        <w:rPr>
          <w:noProof/>
          <w:webHidden/>
        </w:rPr>
        <w:instrText xml:space="preserve"> PAGEREF _Toc320453621 \h </w:instrText>
      </w:r>
      <w:r>
        <w:rPr>
          <w:noProof/>
          <w:webHidden/>
        </w:rPr>
      </w:r>
      <w:r>
        <w:rPr>
          <w:noProof/>
          <w:webHidden/>
        </w:rPr>
        <w:fldChar w:fldCharType="separate"/>
      </w:r>
      <w:r>
        <w:rPr>
          <w:noProof/>
          <w:webHidden/>
        </w:rPr>
        <w:t>39</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4.4.6.</w:t>
      </w:r>
      <w:r>
        <w:rPr>
          <w:rFonts w:asciiTheme="minorHAnsi" w:eastAsiaTheme="minorEastAsia" w:hAnsiTheme="minorHAnsi" w:cstheme="minorBidi"/>
          <w:noProof/>
          <w:sz w:val="22"/>
          <w:szCs w:val="22"/>
        </w:rPr>
        <w:tab/>
      </w:r>
      <w:r>
        <w:rPr>
          <w:noProof/>
          <w:lang w:bidi="ar-SA"/>
        </w:rPr>
        <w:t>Collection Assumptions and Constraints</w:t>
      </w:r>
      <w:r>
        <w:rPr>
          <w:noProof/>
          <w:webHidden/>
        </w:rPr>
        <w:tab/>
      </w:r>
      <w:r>
        <w:rPr>
          <w:noProof/>
          <w:webHidden/>
        </w:rPr>
        <w:fldChar w:fldCharType="begin"/>
      </w:r>
      <w:r>
        <w:rPr>
          <w:noProof/>
          <w:webHidden/>
        </w:rPr>
        <w:instrText xml:space="preserve"> PAGEREF _Toc320453622 \h </w:instrText>
      </w:r>
      <w:r>
        <w:rPr>
          <w:noProof/>
          <w:webHidden/>
        </w:rPr>
      </w:r>
      <w:r>
        <w:rPr>
          <w:noProof/>
          <w:webHidden/>
        </w:rPr>
        <w:fldChar w:fldCharType="separate"/>
      </w:r>
      <w:r>
        <w:rPr>
          <w:noProof/>
          <w:webHidden/>
        </w:rPr>
        <w:t>39</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4.4.7.</w:t>
      </w:r>
      <w:r>
        <w:rPr>
          <w:rFonts w:asciiTheme="minorHAnsi" w:eastAsiaTheme="minorEastAsia" w:hAnsiTheme="minorHAnsi" w:cstheme="minorBidi"/>
          <w:noProof/>
          <w:sz w:val="22"/>
          <w:szCs w:val="22"/>
        </w:rPr>
        <w:tab/>
      </w:r>
      <w:r>
        <w:rPr>
          <w:noProof/>
          <w:lang w:bidi="ar-SA"/>
        </w:rPr>
        <w:t>Implementation, BPT CR, and Training Notes</w:t>
      </w:r>
      <w:r>
        <w:rPr>
          <w:noProof/>
          <w:webHidden/>
        </w:rPr>
        <w:tab/>
      </w:r>
      <w:r>
        <w:rPr>
          <w:noProof/>
          <w:webHidden/>
        </w:rPr>
        <w:fldChar w:fldCharType="begin"/>
      </w:r>
      <w:r>
        <w:rPr>
          <w:noProof/>
          <w:webHidden/>
        </w:rPr>
        <w:instrText xml:space="preserve"> PAGEREF _Toc320453623 \h </w:instrText>
      </w:r>
      <w:r>
        <w:rPr>
          <w:noProof/>
          <w:webHidden/>
        </w:rPr>
      </w:r>
      <w:r>
        <w:rPr>
          <w:noProof/>
          <w:webHidden/>
        </w:rPr>
        <w:fldChar w:fldCharType="separate"/>
      </w:r>
      <w:r>
        <w:rPr>
          <w:noProof/>
          <w:webHidden/>
        </w:rPr>
        <w:t>39</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4.4.8.</w:t>
      </w:r>
      <w:r>
        <w:rPr>
          <w:rFonts w:asciiTheme="minorHAnsi" w:eastAsiaTheme="minorEastAsia" w:hAnsiTheme="minorHAnsi" w:cstheme="minorBidi"/>
          <w:noProof/>
          <w:sz w:val="22"/>
          <w:szCs w:val="22"/>
        </w:rPr>
        <w:tab/>
      </w:r>
      <w:r>
        <w:rPr>
          <w:noProof/>
          <w:lang w:bidi="ar-SA"/>
        </w:rPr>
        <w:t>Netcom Responsibility</w:t>
      </w:r>
      <w:r>
        <w:rPr>
          <w:noProof/>
          <w:webHidden/>
        </w:rPr>
        <w:tab/>
      </w:r>
      <w:r>
        <w:rPr>
          <w:noProof/>
          <w:webHidden/>
        </w:rPr>
        <w:fldChar w:fldCharType="begin"/>
      </w:r>
      <w:r>
        <w:rPr>
          <w:noProof/>
          <w:webHidden/>
        </w:rPr>
        <w:instrText xml:space="preserve"> PAGEREF _Toc320453624 \h </w:instrText>
      </w:r>
      <w:r>
        <w:rPr>
          <w:noProof/>
          <w:webHidden/>
        </w:rPr>
      </w:r>
      <w:r>
        <w:rPr>
          <w:noProof/>
          <w:webHidden/>
        </w:rPr>
        <w:fldChar w:fldCharType="separate"/>
      </w:r>
      <w:r>
        <w:rPr>
          <w:noProof/>
          <w:webHidden/>
        </w:rPr>
        <w:t>39</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4.4.9.</w:t>
      </w:r>
      <w:r>
        <w:rPr>
          <w:rFonts w:asciiTheme="minorHAnsi" w:eastAsiaTheme="minorEastAsia" w:hAnsiTheme="minorHAnsi" w:cstheme="minorBidi"/>
          <w:noProof/>
          <w:sz w:val="22"/>
          <w:szCs w:val="22"/>
        </w:rPr>
        <w:tab/>
      </w:r>
      <w:r>
        <w:rPr>
          <w:noProof/>
          <w:lang w:bidi="ar-SA"/>
        </w:rPr>
        <w:t>File and Record Changes</w:t>
      </w:r>
      <w:r>
        <w:rPr>
          <w:noProof/>
          <w:webHidden/>
        </w:rPr>
        <w:tab/>
      </w:r>
      <w:r>
        <w:rPr>
          <w:noProof/>
          <w:webHidden/>
        </w:rPr>
        <w:fldChar w:fldCharType="begin"/>
      </w:r>
      <w:r>
        <w:rPr>
          <w:noProof/>
          <w:webHidden/>
        </w:rPr>
        <w:instrText xml:space="preserve"> PAGEREF _Toc320453625 \h </w:instrText>
      </w:r>
      <w:r>
        <w:rPr>
          <w:noProof/>
          <w:webHidden/>
        </w:rPr>
      </w:r>
      <w:r>
        <w:rPr>
          <w:noProof/>
          <w:webHidden/>
        </w:rPr>
        <w:fldChar w:fldCharType="separate"/>
      </w:r>
      <w:r>
        <w:rPr>
          <w:noProof/>
          <w:webHidden/>
        </w:rPr>
        <w:t>40</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4.4.10.</w:t>
      </w:r>
      <w:r>
        <w:rPr>
          <w:rFonts w:asciiTheme="minorHAnsi" w:eastAsiaTheme="minorEastAsia" w:hAnsiTheme="minorHAnsi" w:cstheme="minorBidi"/>
          <w:noProof/>
          <w:sz w:val="22"/>
          <w:szCs w:val="22"/>
        </w:rPr>
        <w:tab/>
      </w:r>
      <w:r>
        <w:rPr>
          <w:noProof/>
          <w:lang w:bidi="ar-SA"/>
        </w:rPr>
        <w:t>Database Structural Changes</w:t>
      </w:r>
      <w:r>
        <w:rPr>
          <w:noProof/>
          <w:webHidden/>
        </w:rPr>
        <w:tab/>
      </w:r>
      <w:r>
        <w:rPr>
          <w:noProof/>
          <w:webHidden/>
        </w:rPr>
        <w:fldChar w:fldCharType="begin"/>
      </w:r>
      <w:r>
        <w:rPr>
          <w:noProof/>
          <w:webHidden/>
        </w:rPr>
        <w:instrText xml:space="preserve"> PAGEREF _Toc320453626 \h </w:instrText>
      </w:r>
      <w:r>
        <w:rPr>
          <w:noProof/>
          <w:webHidden/>
        </w:rPr>
      </w:r>
      <w:r>
        <w:rPr>
          <w:noProof/>
          <w:webHidden/>
        </w:rPr>
        <w:fldChar w:fldCharType="separate"/>
      </w:r>
      <w:r>
        <w:rPr>
          <w:noProof/>
          <w:webHidden/>
        </w:rPr>
        <w:t>40</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4.4.11.</w:t>
      </w:r>
      <w:r>
        <w:rPr>
          <w:rFonts w:asciiTheme="minorHAnsi" w:eastAsiaTheme="minorEastAsia" w:hAnsiTheme="minorHAnsi" w:cstheme="minorBidi"/>
          <w:noProof/>
          <w:sz w:val="22"/>
          <w:szCs w:val="22"/>
        </w:rPr>
        <w:tab/>
      </w:r>
      <w:r>
        <w:rPr>
          <w:noProof/>
          <w:lang w:bidi="ar-SA"/>
        </w:rPr>
        <w:t>Test Instructions</w:t>
      </w:r>
      <w:r>
        <w:rPr>
          <w:noProof/>
          <w:webHidden/>
        </w:rPr>
        <w:tab/>
      </w:r>
      <w:r>
        <w:rPr>
          <w:noProof/>
          <w:webHidden/>
        </w:rPr>
        <w:fldChar w:fldCharType="begin"/>
      </w:r>
      <w:r>
        <w:rPr>
          <w:noProof/>
          <w:webHidden/>
        </w:rPr>
        <w:instrText xml:space="preserve"> PAGEREF _Toc320453627 \h </w:instrText>
      </w:r>
      <w:r>
        <w:rPr>
          <w:noProof/>
          <w:webHidden/>
        </w:rPr>
      </w:r>
      <w:r>
        <w:rPr>
          <w:noProof/>
          <w:webHidden/>
        </w:rPr>
        <w:fldChar w:fldCharType="separate"/>
      </w:r>
      <w:r>
        <w:rPr>
          <w:noProof/>
          <w:webHidden/>
        </w:rPr>
        <w:t>40</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4.5.</w:t>
      </w:r>
      <w:r>
        <w:rPr>
          <w:rFonts w:asciiTheme="minorHAnsi" w:eastAsiaTheme="minorEastAsia" w:hAnsiTheme="minorHAnsi" w:cstheme="minorBidi"/>
          <w:noProof/>
        </w:rPr>
        <w:tab/>
      </w:r>
      <w:r w:rsidRPr="001F6C3B">
        <w:rPr>
          <w:noProof/>
          <w:lang w:val="en-GB" w:bidi="ar-SA"/>
        </w:rPr>
        <w:t>CR-1400 Change the sorting logic of the invoice</w:t>
      </w:r>
      <w:r>
        <w:rPr>
          <w:noProof/>
          <w:webHidden/>
        </w:rPr>
        <w:tab/>
      </w:r>
      <w:r>
        <w:rPr>
          <w:noProof/>
          <w:webHidden/>
        </w:rPr>
        <w:fldChar w:fldCharType="begin"/>
      </w:r>
      <w:r>
        <w:rPr>
          <w:noProof/>
          <w:webHidden/>
        </w:rPr>
        <w:instrText xml:space="preserve"> PAGEREF _Toc320453628 \h </w:instrText>
      </w:r>
      <w:r>
        <w:rPr>
          <w:noProof/>
          <w:webHidden/>
        </w:rPr>
      </w:r>
      <w:r>
        <w:rPr>
          <w:noProof/>
          <w:webHidden/>
        </w:rPr>
        <w:fldChar w:fldCharType="separate"/>
      </w:r>
      <w:r>
        <w:rPr>
          <w:noProof/>
          <w:webHidden/>
        </w:rPr>
        <w:t>41</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4.5.1.</w:t>
      </w:r>
      <w:r>
        <w:rPr>
          <w:rFonts w:asciiTheme="minorHAnsi" w:eastAsiaTheme="minorEastAsia" w:hAnsiTheme="minorHAnsi" w:cstheme="minorBidi"/>
          <w:noProof/>
          <w:sz w:val="22"/>
          <w:szCs w:val="22"/>
        </w:rPr>
        <w:tab/>
      </w:r>
      <w:r>
        <w:rPr>
          <w:noProof/>
          <w:lang w:bidi="ar-SA"/>
        </w:rPr>
        <w:t>Requirement Overview</w:t>
      </w:r>
      <w:r>
        <w:rPr>
          <w:noProof/>
          <w:webHidden/>
        </w:rPr>
        <w:tab/>
      </w:r>
      <w:r>
        <w:rPr>
          <w:noProof/>
          <w:webHidden/>
        </w:rPr>
        <w:fldChar w:fldCharType="begin"/>
      </w:r>
      <w:r>
        <w:rPr>
          <w:noProof/>
          <w:webHidden/>
        </w:rPr>
        <w:instrText xml:space="preserve"> PAGEREF _Toc320453629 \h </w:instrText>
      </w:r>
      <w:r>
        <w:rPr>
          <w:noProof/>
          <w:webHidden/>
        </w:rPr>
      </w:r>
      <w:r>
        <w:rPr>
          <w:noProof/>
          <w:webHidden/>
        </w:rPr>
        <w:fldChar w:fldCharType="separate"/>
      </w:r>
      <w:r>
        <w:rPr>
          <w:noProof/>
          <w:webHidden/>
        </w:rPr>
        <w:t>41</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4.5.2.</w:t>
      </w:r>
      <w:r>
        <w:rPr>
          <w:rFonts w:asciiTheme="minorHAnsi" w:eastAsiaTheme="minorEastAsia" w:hAnsiTheme="minorHAnsi" w:cstheme="minorBidi"/>
          <w:noProof/>
          <w:sz w:val="22"/>
          <w:szCs w:val="22"/>
        </w:rPr>
        <w:tab/>
      </w:r>
      <w:r>
        <w:rPr>
          <w:noProof/>
          <w:lang w:bidi="ar-SA"/>
        </w:rPr>
        <w:t>Market-Specific Notes</w:t>
      </w:r>
      <w:r>
        <w:rPr>
          <w:noProof/>
          <w:webHidden/>
        </w:rPr>
        <w:tab/>
      </w:r>
      <w:r>
        <w:rPr>
          <w:noProof/>
          <w:webHidden/>
        </w:rPr>
        <w:fldChar w:fldCharType="begin"/>
      </w:r>
      <w:r>
        <w:rPr>
          <w:noProof/>
          <w:webHidden/>
        </w:rPr>
        <w:instrText xml:space="preserve"> PAGEREF _Toc320453630 \h </w:instrText>
      </w:r>
      <w:r>
        <w:rPr>
          <w:noProof/>
          <w:webHidden/>
        </w:rPr>
      </w:r>
      <w:r>
        <w:rPr>
          <w:noProof/>
          <w:webHidden/>
        </w:rPr>
        <w:fldChar w:fldCharType="separate"/>
      </w:r>
      <w:r>
        <w:rPr>
          <w:noProof/>
          <w:webHidden/>
        </w:rPr>
        <w:t>41</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4.5.3.</w:t>
      </w:r>
      <w:r>
        <w:rPr>
          <w:rFonts w:asciiTheme="minorHAnsi" w:eastAsiaTheme="minorEastAsia" w:hAnsiTheme="minorHAnsi" w:cstheme="minorBidi"/>
          <w:noProof/>
          <w:sz w:val="22"/>
          <w:szCs w:val="22"/>
        </w:rPr>
        <w:tab/>
      </w:r>
      <w:r>
        <w:rPr>
          <w:noProof/>
          <w:lang w:bidi="ar-SA"/>
        </w:rPr>
        <w:t>Existing Functionality</w:t>
      </w:r>
      <w:r>
        <w:rPr>
          <w:noProof/>
          <w:webHidden/>
        </w:rPr>
        <w:tab/>
      </w:r>
      <w:r>
        <w:rPr>
          <w:noProof/>
          <w:webHidden/>
        </w:rPr>
        <w:fldChar w:fldCharType="begin"/>
      </w:r>
      <w:r>
        <w:rPr>
          <w:noProof/>
          <w:webHidden/>
        </w:rPr>
        <w:instrText xml:space="preserve"> PAGEREF _Toc320453631 \h </w:instrText>
      </w:r>
      <w:r>
        <w:rPr>
          <w:noProof/>
          <w:webHidden/>
        </w:rPr>
      </w:r>
      <w:r>
        <w:rPr>
          <w:noProof/>
          <w:webHidden/>
        </w:rPr>
        <w:fldChar w:fldCharType="separate"/>
      </w:r>
      <w:r>
        <w:rPr>
          <w:noProof/>
          <w:webHidden/>
        </w:rPr>
        <w:t>41</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4.5.4.</w:t>
      </w:r>
      <w:r>
        <w:rPr>
          <w:rFonts w:asciiTheme="minorHAnsi" w:eastAsiaTheme="minorEastAsia" w:hAnsiTheme="minorHAnsi" w:cstheme="minorBidi"/>
          <w:noProof/>
          <w:sz w:val="22"/>
          <w:szCs w:val="22"/>
        </w:rPr>
        <w:tab/>
      </w:r>
      <w:r>
        <w:rPr>
          <w:noProof/>
          <w:lang w:bidi="ar-SA"/>
        </w:rPr>
        <w:t>Proposed Solution Functional Specifications</w:t>
      </w:r>
      <w:r>
        <w:rPr>
          <w:noProof/>
          <w:webHidden/>
        </w:rPr>
        <w:tab/>
      </w:r>
      <w:r>
        <w:rPr>
          <w:noProof/>
          <w:webHidden/>
        </w:rPr>
        <w:fldChar w:fldCharType="begin"/>
      </w:r>
      <w:r>
        <w:rPr>
          <w:noProof/>
          <w:webHidden/>
        </w:rPr>
        <w:instrText xml:space="preserve"> PAGEREF _Toc320453632 \h </w:instrText>
      </w:r>
      <w:r>
        <w:rPr>
          <w:noProof/>
          <w:webHidden/>
        </w:rPr>
      </w:r>
      <w:r>
        <w:rPr>
          <w:noProof/>
          <w:webHidden/>
        </w:rPr>
        <w:fldChar w:fldCharType="separate"/>
      </w:r>
      <w:r>
        <w:rPr>
          <w:noProof/>
          <w:webHidden/>
        </w:rPr>
        <w:t>42</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4.5.5.</w:t>
      </w:r>
      <w:r>
        <w:rPr>
          <w:rFonts w:asciiTheme="minorHAnsi" w:eastAsiaTheme="minorEastAsia" w:hAnsiTheme="minorHAnsi" w:cstheme="minorBidi"/>
          <w:noProof/>
          <w:sz w:val="22"/>
          <w:szCs w:val="22"/>
        </w:rPr>
        <w:tab/>
      </w:r>
      <w:r>
        <w:rPr>
          <w:noProof/>
          <w:lang w:bidi="ar-SA"/>
        </w:rPr>
        <w:t>Impact on Other Applications</w:t>
      </w:r>
      <w:r>
        <w:rPr>
          <w:noProof/>
          <w:webHidden/>
        </w:rPr>
        <w:tab/>
      </w:r>
      <w:r>
        <w:rPr>
          <w:noProof/>
          <w:webHidden/>
        </w:rPr>
        <w:fldChar w:fldCharType="begin"/>
      </w:r>
      <w:r>
        <w:rPr>
          <w:noProof/>
          <w:webHidden/>
        </w:rPr>
        <w:instrText xml:space="preserve"> PAGEREF _Toc320453633 \h </w:instrText>
      </w:r>
      <w:r>
        <w:rPr>
          <w:noProof/>
          <w:webHidden/>
        </w:rPr>
      </w:r>
      <w:r>
        <w:rPr>
          <w:noProof/>
          <w:webHidden/>
        </w:rPr>
        <w:fldChar w:fldCharType="separate"/>
      </w:r>
      <w:r>
        <w:rPr>
          <w:noProof/>
          <w:webHidden/>
        </w:rPr>
        <w:t>44</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4.5.6.</w:t>
      </w:r>
      <w:r>
        <w:rPr>
          <w:rFonts w:asciiTheme="minorHAnsi" w:eastAsiaTheme="minorEastAsia" w:hAnsiTheme="minorHAnsi" w:cstheme="minorBidi"/>
          <w:noProof/>
          <w:sz w:val="22"/>
          <w:szCs w:val="22"/>
        </w:rPr>
        <w:tab/>
      </w:r>
      <w:r>
        <w:rPr>
          <w:noProof/>
          <w:lang w:bidi="ar-SA"/>
        </w:rPr>
        <w:t>Collection Assumptions and Constraints</w:t>
      </w:r>
      <w:r>
        <w:rPr>
          <w:noProof/>
          <w:webHidden/>
        </w:rPr>
        <w:tab/>
      </w:r>
      <w:r>
        <w:rPr>
          <w:noProof/>
          <w:webHidden/>
        </w:rPr>
        <w:fldChar w:fldCharType="begin"/>
      </w:r>
      <w:r>
        <w:rPr>
          <w:noProof/>
          <w:webHidden/>
        </w:rPr>
        <w:instrText xml:space="preserve"> PAGEREF _Toc320453634 \h </w:instrText>
      </w:r>
      <w:r>
        <w:rPr>
          <w:noProof/>
          <w:webHidden/>
        </w:rPr>
      </w:r>
      <w:r>
        <w:rPr>
          <w:noProof/>
          <w:webHidden/>
        </w:rPr>
        <w:fldChar w:fldCharType="separate"/>
      </w:r>
      <w:r>
        <w:rPr>
          <w:noProof/>
          <w:webHidden/>
        </w:rPr>
        <w:t>44</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4.5.7.</w:t>
      </w:r>
      <w:r>
        <w:rPr>
          <w:rFonts w:asciiTheme="minorHAnsi" w:eastAsiaTheme="minorEastAsia" w:hAnsiTheme="minorHAnsi" w:cstheme="minorBidi"/>
          <w:noProof/>
          <w:sz w:val="22"/>
          <w:szCs w:val="22"/>
        </w:rPr>
        <w:tab/>
      </w:r>
      <w:r>
        <w:rPr>
          <w:noProof/>
          <w:lang w:bidi="ar-SA"/>
        </w:rPr>
        <w:t>Implementation, BPT CR, and Training Notes</w:t>
      </w:r>
      <w:r>
        <w:rPr>
          <w:noProof/>
          <w:webHidden/>
        </w:rPr>
        <w:tab/>
      </w:r>
      <w:r>
        <w:rPr>
          <w:noProof/>
          <w:webHidden/>
        </w:rPr>
        <w:fldChar w:fldCharType="begin"/>
      </w:r>
      <w:r>
        <w:rPr>
          <w:noProof/>
          <w:webHidden/>
        </w:rPr>
        <w:instrText xml:space="preserve"> PAGEREF _Toc320453635 \h </w:instrText>
      </w:r>
      <w:r>
        <w:rPr>
          <w:noProof/>
          <w:webHidden/>
        </w:rPr>
      </w:r>
      <w:r>
        <w:rPr>
          <w:noProof/>
          <w:webHidden/>
        </w:rPr>
        <w:fldChar w:fldCharType="separate"/>
      </w:r>
      <w:r>
        <w:rPr>
          <w:noProof/>
          <w:webHidden/>
        </w:rPr>
        <w:t>44</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4.5.8.</w:t>
      </w:r>
      <w:r>
        <w:rPr>
          <w:rFonts w:asciiTheme="minorHAnsi" w:eastAsiaTheme="minorEastAsia" w:hAnsiTheme="minorHAnsi" w:cstheme="minorBidi"/>
          <w:noProof/>
          <w:sz w:val="22"/>
          <w:szCs w:val="22"/>
        </w:rPr>
        <w:tab/>
      </w:r>
      <w:r>
        <w:rPr>
          <w:noProof/>
          <w:lang w:bidi="ar-SA"/>
        </w:rPr>
        <w:t>Netcom Responsibility</w:t>
      </w:r>
      <w:r>
        <w:rPr>
          <w:noProof/>
          <w:webHidden/>
        </w:rPr>
        <w:tab/>
      </w:r>
      <w:r>
        <w:rPr>
          <w:noProof/>
          <w:webHidden/>
        </w:rPr>
        <w:fldChar w:fldCharType="begin"/>
      </w:r>
      <w:r>
        <w:rPr>
          <w:noProof/>
          <w:webHidden/>
        </w:rPr>
        <w:instrText xml:space="preserve"> PAGEREF _Toc320453636 \h </w:instrText>
      </w:r>
      <w:r>
        <w:rPr>
          <w:noProof/>
          <w:webHidden/>
        </w:rPr>
      </w:r>
      <w:r>
        <w:rPr>
          <w:noProof/>
          <w:webHidden/>
        </w:rPr>
        <w:fldChar w:fldCharType="separate"/>
      </w:r>
      <w:r>
        <w:rPr>
          <w:noProof/>
          <w:webHidden/>
        </w:rPr>
        <w:t>44</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4.5.9.</w:t>
      </w:r>
      <w:r>
        <w:rPr>
          <w:rFonts w:asciiTheme="minorHAnsi" w:eastAsiaTheme="minorEastAsia" w:hAnsiTheme="minorHAnsi" w:cstheme="minorBidi"/>
          <w:noProof/>
          <w:sz w:val="22"/>
          <w:szCs w:val="22"/>
        </w:rPr>
        <w:tab/>
      </w:r>
      <w:r>
        <w:rPr>
          <w:noProof/>
          <w:lang w:bidi="ar-SA"/>
        </w:rPr>
        <w:t>File and Record Changes</w:t>
      </w:r>
      <w:r>
        <w:rPr>
          <w:noProof/>
          <w:webHidden/>
        </w:rPr>
        <w:tab/>
      </w:r>
      <w:r>
        <w:rPr>
          <w:noProof/>
          <w:webHidden/>
        </w:rPr>
        <w:fldChar w:fldCharType="begin"/>
      </w:r>
      <w:r>
        <w:rPr>
          <w:noProof/>
          <w:webHidden/>
        </w:rPr>
        <w:instrText xml:space="preserve"> PAGEREF _Toc320453637 \h </w:instrText>
      </w:r>
      <w:r>
        <w:rPr>
          <w:noProof/>
          <w:webHidden/>
        </w:rPr>
      </w:r>
      <w:r>
        <w:rPr>
          <w:noProof/>
          <w:webHidden/>
        </w:rPr>
        <w:fldChar w:fldCharType="separate"/>
      </w:r>
      <w:r>
        <w:rPr>
          <w:noProof/>
          <w:webHidden/>
        </w:rPr>
        <w:t>44</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4.5.10.</w:t>
      </w:r>
      <w:r>
        <w:rPr>
          <w:rFonts w:asciiTheme="minorHAnsi" w:eastAsiaTheme="minorEastAsia" w:hAnsiTheme="minorHAnsi" w:cstheme="minorBidi"/>
          <w:noProof/>
          <w:sz w:val="22"/>
          <w:szCs w:val="22"/>
        </w:rPr>
        <w:tab/>
      </w:r>
      <w:r>
        <w:rPr>
          <w:noProof/>
          <w:lang w:bidi="ar-SA"/>
        </w:rPr>
        <w:t>Database Structural Changes</w:t>
      </w:r>
      <w:r>
        <w:rPr>
          <w:noProof/>
          <w:webHidden/>
        </w:rPr>
        <w:tab/>
      </w:r>
      <w:r>
        <w:rPr>
          <w:noProof/>
          <w:webHidden/>
        </w:rPr>
        <w:fldChar w:fldCharType="begin"/>
      </w:r>
      <w:r>
        <w:rPr>
          <w:noProof/>
          <w:webHidden/>
        </w:rPr>
        <w:instrText xml:space="preserve"> PAGEREF _Toc320453638 \h </w:instrText>
      </w:r>
      <w:r>
        <w:rPr>
          <w:noProof/>
          <w:webHidden/>
        </w:rPr>
      </w:r>
      <w:r>
        <w:rPr>
          <w:noProof/>
          <w:webHidden/>
        </w:rPr>
        <w:fldChar w:fldCharType="separate"/>
      </w:r>
      <w:r>
        <w:rPr>
          <w:noProof/>
          <w:webHidden/>
        </w:rPr>
        <w:t>44</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4.5.11.</w:t>
      </w:r>
      <w:r>
        <w:rPr>
          <w:rFonts w:asciiTheme="minorHAnsi" w:eastAsiaTheme="minorEastAsia" w:hAnsiTheme="minorHAnsi" w:cstheme="minorBidi"/>
          <w:noProof/>
          <w:sz w:val="22"/>
          <w:szCs w:val="22"/>
        </w:rPr>
        <w:tab/>
      </w:r>
      <w:r>
        <w:rPr>
          <w:noProof/>
          <w:lang w:bidi="ar-SA"/>
        </w:rPr>
        <w:t>Test Instructions</w:t>
      </w:r>
      <w:r>
        <w:rPr>
          <w:noProof/>
          <w:webHidden/>
        </w:rPr>
        <w:tab/>
      </w:r>
      <w:r>
        <w:rPr>
          <w:noProof/>
          <w:webHidden/>
        </w:rPr>
        <w:fldChar w:fldCharType="begin"/>
      </w:r>
      <w:r>
        <w:rPr>
          <w:noProof/>
          <w:webHidden/>
        </w:rPr>
        <w:instrText xml:space="preserve"> PAGEREF _Toc320453639 \h </w:instrText>
      </w:r>
      <w:r>
        <w:rPr>
          <w:noProof/>
          <w:webHidden/>
        </w:rPr>
      </w:r>
      <w:r>
        <w:rPr>
          <w:noProof/>
          <w:webHidden/>
        </w:rPr>
        <w:fldChar w:fldCharType="separate"/>
      </w:r>
      <w:r>
        <w:rPr>
          <w:noProof/>
          <w:webHidden/>
        </w:rPr>
        <w:t>45</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lastRenderedPageBreak/>
        <w:t>4.6.</w:t>
      </w:r>
      <w:r>
        <w:rPr>
          <w:rFonts w:asciiTheme="minorHAnsi" w:eastAsiaTheme="minorEastAsia" w:hAnsiTheme="minorHAnsi" w:cstheme="minorBidi"/>
          <w:noProof/>
        </w:rPr>
        <w:tab/>
      </w:r>
      <w:r>
        <w:rPr>
          <w:noProof/>
          <w:lang w:bidi="ar-SA"/>
        </w:rPr>
        <w:t>CR-1353 Prolonging Fee Improved</w:t>
      </w:r>
      <w:r>
        <w:rPr>
          <w:noProof/>
          <w:webHidden/>
        </w:rPr>
        <w:tab/>
      </w:r>
      <w:r>
        <w:rPr>
          <w:noProof/>
          <w:webHidden/>
        </w:rPr>
        <w:fldChar w:fldCharType="begin"/>
      </w:r>
      <w:r>
        <w:rPr>
          <w:noProof/>
          <w:webHidden/>
        </w:rPr>
        <w:instrText xml:space="preserve"> PAGEREF _Toc320453640 \h </w:instrText>
      </w:r>
      <w:r>
        <w:rPr>
          <w:noProof/>
          <w:webHidden/>
        </w:rPr>
      </w:r>
      <w:r>
        <w:rPr>
          <w:noProof/>
          <w:webHidden/>
        </w:rPr>
        <w:fldChar w:fldCharType="separate"/>
      </w:r>
      <w:r>
        <w:rPr>
          <w:noProof/>
          <w:webHidden/>
        </w:rPr>
        <w:t>46</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4.6.1.</w:t>
      </w:r>
      <w:r>
        <w:rPr>
          <w:rFonts w:asciiTheme="minorHAnsi" w:eastAsiaTheme="minorEastAsia" w:hAnsiTheme="minorHAnsi" w:cstheme="minorBidi"/>
          <w:noProof/>
          <w:sz w:val="22"/>
          <w:szCs w:val="22"/>
        </w:rPr>
        <w:tab/>
      </w:r>
      <w:r>
        <w:rPr>
          <w:noProof/>
          <w:lang w:bidi="ar-SA"/>
        </w:rPr>
        <w:t>Requirement Overview</w:t>
      </w:r>
      <w:r>
        <w:rPr>
          <w:noProof/>
          <w:webHidden/>
        </w:rPr>
        <w:tab/>
      </w:r>
      <w:r>
        <w:rPr>
          <w:noProof/>
          <w:webHidden/>
        </w:rPr>
        <w:fldChar w:fldCharType="begin"/>
      </w:r>
      <w:r>
        <w:rPr>
          <w:noProof/>
          <w:webHidden/>
        </w:rPr>
        <w:instrText xml:space="preserve"> PAGEREF _Toc320453641 \h </w:instrText>
      </w:r>
      <w:r>
        <w:rPr>
          <w:noProof/>
          <w:webHidden/>
        </w:rPr>
      </w:r>
      <w:r>
        <w:rPr>
          <w:noProof/>
          <w:webHidden/>
        </w:rPr>
        <w:fldChar w:fldCharType="separate"/>
      </w:r>
      <w:r>
        <w:rPr>
          <w:noProof/>
          <w:webHidden/>
        </w:rPr>
        <w:t>46</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4.6.2.</w:t>
      </w:r>
      <w:r>
        <w:rPr>
          <w:rFonts w:asciiTheme="minorHAnsi" w:eastAsiaTheme="minorEastAsia" w:hAnsiTheme="minorHAnsi" w:cstheme="minorBidi"/>
          <w:noProof/>
          <w:sz w:val="22"/>
          <w:szCs w:val="22"/>
        </w:rPr>
        <w:tab/>
      </w:r>
      <w:r>
        <w:rPr>
          <w:noProof/>
          <w:lang w:bidi="ar-SA"/>
        </w:rPr>
        <w:t>Market-Specific Notes</w:t>
      </w:r>
      <w:r>
        <w:rPr>
          <w:noProof/>
          <w:webHidden/>
        </w:rPr>
        <w:tab/>
      </w:r>
      <w:r>
        <w:rPr>
          <w:noProof/>
          <w:webHidden/>
        </w:rPr>
        <w:fldChar w:fldCharType="begin"/>
      </w:r>
      <w:r>
        <w:rPr>
          <w:noProof/>
          <w:webHidden/>
        </w:rPr>
        <w:instrText xml:space="preserve"> PAGEREF _Toc320453642 \h </w:instrText>
      </w:r>
      <w:r>
        <w:rPr>
          <w:noProof/>
          <w:webHidden/>
        </w:rPr>
      </w:r>
      <w:r>
        <w:rPr>
          <w:noProof/>
          <w:webHidden/>
        </w:rPr>
        <w:fldChar w:fldCharType="separate"/>
      </w:r>
      <w:r>
        <w:rPr>
          <w:noProof/>
          <w:webHidden/>
        </w:rPr>
        <w:t>46</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4.6.3.</w:t>
      </w:r>
      <w:r>
        <w:rPr>
          <w:rFonts w:asciiTheme="minorHAnsi" w:eastAsiaTheme="minorEastAsia" w:hAnsiTheme="minorHAnsi" w:cstheme="minorBidi"/>
          <w:noProof/>
          <w:sz w:val="22"/>
          <w:szCs w:val="22"/>
        </w:rPr>
        <w:tab/>
      </w:r>
      <w:r>
        <w:rPr>
          <w:noProof/>
          <w:lang w:bidi="ar-SA"/>
        </w:rPr>
        <w:t>Existing Functionality</w:t>
      </w:r>
      <w:r>
        <w:rPr>
          <w:noProof/>
          <w:webHidden/>
        </w:rPr>
        <w:tab/>
      </w:r>
      <w:r>
        <w:rPr>
          <w:noProof/>
          <w:webHidden/>
        </w:rPr>
        <w:fldChar w:fldCharType="begin"/>
      </w:r>
      <w:r>
        <w:rPr>
          <w:noProof/>
          <w:webHidden/>
        </w:rPr>
        <w:instrText xml:space="preserve"> PAGEREF _Toc320453643 \h </w:instrText>
      </w:r>
      <w:r>
        <w:rPr>
          <w:noProof/>
          <w:webHidden/>
        </w:rPr>
      </w:r>
      <w:r>
        <w:rPr>
          <w:noProof/>
          <w:webHidden/>
        </w:rPr>
        <w:fldChar w:fldCharType="separate"/>
      </w:r>
      <w:r>
        <w:rPr>
          <w:noProof/>
          <w:webHidden/>
        </w:rPr>
        <w:t>46</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4.6.4.</w:t>
      </w:r>
      <w:r>
        <w:rPr>
          <w:rFonts w:asciiTheme="minorHAnsi" w:eastAsiaTheme="minorEastAsia" w:hAnsiTheme="minorHAnsi" w:cstheme="minorBidi"/>
          <w:noProof/>
          <w:sz w:val="22"/>
          <w:szCs w:val="22"/>
        </w:rPr>
        <w:tab/>
      </w:r>
      <w:r>
        <w:rPr>
          <w:noProof/>
          <w:lang w:bidi="ar-SA"/>
        </w:rPr>
        <w:t>Proposed Solution Functional Specifications</w:t>
      </w:r>
      <w:r>
        <w:rPr>
          <w:noProof/>
          <w:webHidden/>
        </w:rPr>
        <w:tab/>
      </w:r>
      <w:r>
        <w:rPr>
          <w:noProof/>
          <w:webHidden/>
        </w:rPr>
        <w:fldChar w:fldCharType="begin"/>
      </w:r>
      <w:r>
        <w:rPr>
          <w:noProof/>
          <w:webHidden/>
        </w:rPr>
        <w:instrText xml:space="preserve"> PAGEREF _Toc320453644 \h </w:instrText>
      </w:r>
      <w:r>
        <w:rPr>
          <w:noProof/>
          <w:webHidden/>
        </w:rPr>
      </w:r>
      <w:r>
        <w:rPr>
          <w:noProof/>
          <w:webHidden/>
        </w:rPr>
        <w:fldChar w:fldCharType="separate"/>
      </w:r>
      <w:r>
        <w:rPr>
          <w:noProof/>
          <w:webHidden/>
        </w:rPr>
        <w:t>46</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4.6.5.</w:t>
      </w:r>
      <w:r>
        <w:rPr>
          <w:rFonts w:asciiTheme="minorHAnsi" w:eastAsiaTheme="minorEastAsia" w:hAnsiTheme="minorHAnsi" w:cstheme="minorBidi"/>
          <w:noProof/>
          <w:sz w:val="22"/>
          <w:szCs w:val="22"/>
        </w:rPr>
        <w:tab/>
      </w:r>
      <w:r>
        <w:rPr>
          <w:noProof/>
          <w:lang w:bidi="ar-SA"/>
        </w:rPr>
        <w:t>Impact on Other Applications</w:t>
      </w:r>
      <w:r>
        <w:rPr>
          <w:noProof/>
          <w:webHidden/>
        </w:rPr>
        <w:tab/>
      </w:r>
      <w:r>
        <w:rPr>
          <w:noProof/>
          <w:webHidden/>
        </w:rPr>
        <w:fldChar w:fldCharType="begin"/>
      </w:r>
      <w:r>
        <w:rPr>
          <w:noProof/>
          <w:webHidden/>
        </w:rPr>
        <w:instrText xml:space="preserve"> PAGEREF _Toc320453645 \h </w:instrText>
      </w:r>
      <w:r>
        <w:rPr>
          <w:noProof/>
          <w:webHidden/>
        </w:rPr>
      </w:r>
      <w:r>
        <w:rPr>
          <w:noProof/>
          <w:webHidden/>
        </w:rPr>
        <w:fldChar w:fldCharType="separate"/>
      </w:r>
      <w:r>
        <w:rPr>
          <w:noProof/>
          <w:webHidden/>
        </w:rPr>
        <w:t>47</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4.6.6.</w:t>
      </w:r>
      <w:r>
        <w:rPr>
          <w:rFonts w:asciiTheme="minorHAnsi" w:eastAsiaTheme="minorEastAsia" w:hAnsiTheme="minorHAnsi" w:cstheme="minorBidi"/>
          <w:noProof/>
          <w:sz w:val="22"/>
          <w:szCs w:val="22"/>
        </w:rPr>
        <w:tab/>
      </w:r>
      <w:r>
        <w:rPr>
          <w:noProof/>
          <w:lang w:bidi="ar-SA"/>
        </w:rPr>
        <w:t>Collection Assumptions and Constraints</w:t>
      </w:r>
      <w:r>
        <w:rPr>
          <w:noProof/>
          <w:webHidden/>
        </w:rPr>
        <w:tab/>
      </w:r>
      <w:r>
        <w:rPr>
          <w:noProof/>
          <w:webHidden/>
        </w:rPr>
        <w:fldChar w:fldCharType="begin"/>
      </w:r>
      <w:r>
        <w:rPr>
          <w:noProof/>
          <w:webHidden/>
        </w:rPr>
        <w:instrText xml:space="preserve"> PAGEREF _Toc320453646 \h </w:instrText>
      </w:r>
      <w:r>
        <w:rPr>
          <w:noProof/>
          <w:webHidden/>
        </w:rPr>
      </w:r>
      <w:r>
        <w:rPr>
          <w:noProof/>
          <w:webHidden/>
        </w:rPr>
        <w:fldChar w:fldCharType="separate"/>
      </w:r>
      <w:r>
        <w:rPr>
          <w:noProof/>
          <w:webHidden/>
        </w:rPr>
        <w:t>47</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4.6.7.</w:t>
      </w:r>
      <w:r>
        <w:rPr>
          <w:rFonts w:asciiTheme="minorHAnsi" w:eastAsiaTheme="minorEastAsia" w:hAnsiTheme="minorHAnsi" w:cstheme="minorBidi"/>
          <w:noProof/>
          <w:sz w:val="22"/>
          <w:szCs w:val="22"/>
        </w:rPr>
        <w:tab/>
      </w:r>
      <w:r>
        <w:rPr>
          <w:noProof/>
          <w:lang w:bidi="ar-SA"/>
        </w:rPr>
        <w:t>Implementation, BPT CR, and Training Notes</w:t>
      </w:r>
      <w:r>
        <w:rPr>
          <w:noProof/>
          <w:webHidden/>
        </w:rPr>
        <w:tab/>
      </w:r>
      <w:r>
        <w:rPr>
          <w:noProof/>
          <w:webHidden/>
        </w:rPr>
        <w:fldChar w:fldCharType="begin"/>
      </w:r>
      <w:r>
        <w:rPr>
          <w:noProof/>
          <w:webHidden/>
        </w:rPr>
        <w:instrText xml:space="preserve"> PAGEREF _Toc320453647 \h </w:instrText>
      </w:r>
      <w:r>
        <w:rPr>
          <w:noProof/>
          <w:webHidden/>
        </w:rPr>
      </w:r>
      <w:r>
        <w:rPr>
          <w:noProof/>
          <w:webHidden/>
        </w:rPr>
        <w:fldChar w:fldCharType="separate"/>
      </w:r>
      <w:r>
        <w:rPr>
          <w:noProof/>
          <w:webHidden/>
        </w:rPr>
        <w:t>47</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4.6.8.</w:t>
      </w:r>
      <w:r>
        <w:rPr>
          <w:rFonts w:asciiTheme="minorHAnsi" w:eastAsiaTheme="minorEastAsia" w:hAnsiTheme="minorHAnsi" w:cstheme="minorBidi"/>
          <w:noProof/>
          <w:sz w:val="22"/>
          <w:szCs w:val="22"/>
        </w:rPr>
        <w:tab/>
      </w:r>
      <w:r>
        <w:rPr>
          <w:noProof/>
          <w:lang w:bidi="ar-SA"/>
        </w:rPr>
        <w:t>Netcom Responsibility</w:t>
      </w:r>
      <w:r>
        <w:rPr>
          <w:noProof/>
          <w:webHidden/>
        </w:rPr>
        <w:tab/>
      </w:r>
      <w:r>
        <w:rPr>
          <w:noProof/>
          <w:webHidden/>
        </w:rPr>
        <w:fldChar w:fldCharType="begin"/>
      </w:r>
      <w:r>
        <w:rPr>
          <w:noProof/>
          <w:webHidden/>
        </w:rPr>
        <w:instrText xml:space="preserve"> PAGEREF _Toc320453648 \h </w:instrText>
      </w:r>
      <w:r>
        <w:rPr>
          <w:noProof/>
          <w:webHidden/>
        </w:rPr>
      </w:r>
      <w:r>
        <w:rPr>
          <w:noProof/>
          <w:webHidden/>
        </w:rPr>
        <w:fldChar w:fldCharType="separate"/>
      </w:r>
      <w:r>
        <w:rPr>
          <w:noProof/>
          <w:webHidden/>
        </w:rPr>
        <w:t>47</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4.6.9.</w:t>
      </w:r>
      <w:r>
        <w:rPr>
          <w:rFonts w:asciiTheme="minorHAnsi" w:eastAsiaTheme="minorEastAsia" w:hAnsiTheme="minorHAnsi" w:cstheme="minorBidi"/>
          <w:noProof/>
          <w:sz w:val="22"/>
          <w:szCs w:val="22"/>
        </w:rPr>
        <w:tab/>
      </w:r>
      <w:r>
        <w:rPr>
          <w:noProof/>
          <w:lang w:bidi="ar-SA"/>
        </w:rPr>
        <w:t>File and Record Changes</w:t>
      </w:r>
      <w:r>
        <w:rPr>
          <w:noProof/>
          <w:webHidden/>
        </w:rPr>
        <w:tab/>
      </w:r>
      <w:r>
        <w:rPr>
          <w:noProof/>
          <w:webHidden/>
        </w:rPr>
        <w:fldChar w:fldCharType="begin"/>
      </w:r>
      <w:r>
        <w:rPr>
          <w:noProof/>
          <w:webHidden/>
        </w:rPr>
        <w:instrText xml:space="preserve"> PAGEREF _Toc320453649 \h </w:instrText>
      </w:r>
      <w:r>
        <w:rPr>
          <w:noProof/>
          <w:webHidden/>
        </w:rPr>
      </w:r>
      <w:r>
        <w:rPr>
          <w:noProof/>
          <w:webHidden/>
        </w:rPr>
        <w:fldChar w:fldCharType="separate"/>
      </w:r>
      <w:r>
        <w:rPr>
          <w:noProof/>
          <w:webHidden/>
        </w:rPr>
        <w:t>48</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4.6.10.</w:t>
      </w:r>
      <w:r>
        <w:rPr>
          <w:rFonts w:asciiTheme="minorHAnsi" w:eastAsiaTheme="minorEastAsia" w:hAnsiTheme="minorHAnsi" w:cstheme="minorBidi"/>
          <w:noProof/>
          <w:sz w:val="22"/>
          <w:szCs w:val="22"/>
        </w:rPr>
        <w:tab/>
      </w:r>
      <w:r>
        <w:rPr>
          <w:noProof/>
          <w:lang w:bidi="ar-SA"/>
        </w:rPr>
        <w:t>Database Structural Changes</w:t>
      </w:r>
      <w:r>
        <w:rPr>
          <w:noProof/>
          <w:webHidden/>
        </w:rPr>
        <w:tab/>
      </w:r>
      <w:r>
        <w:rPr>
          <w:noProof/>
          <w:webHidden/>
        </w:rPr>
        <w:fldChar w:fldCharType="begin"/>
      </w:r>
      <w:r>
        <w:rPr>
          <w:noProof/>
          <w:webHidden/>
        </w:rPr>
        <w:instrText xml:space="preserve"> PAGEREF _Toc320453650 \h </w:instrText>
      </w:r>
      <w:r>
        <w:rPr>
          <w:noProof/>
          <w:webHidden/>
        </w:rPr>
      </w:r>
      <w:r>
        <w:rPr>
          <w:noProof/>
          <w:webHidden/>
        </w:rPr>
        <w:fldChar w:fldCharType="separate"/>
      </w:r>
      <w:r>
        <w:rPr>
          <w:noProof/>
          <w:webHidden/>
        </w:rPr>
        <w:t>48</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4.6.11.</w:t>
      </w:r>
      <w:r>
        <w:rPr>
          <w:rFonts w:asciiTheme="minorHAnsi" w:eastAsiaTheme="minorEastAsia" w:hAnsiTheme="minorHAnsi" w:cstheme="minorBidi"/>
          <w:noProof/>
          <w:sz w:val="22"/>
          <w:szCs w:val="22"/>
        </w:rPr>
        <w:tab/>
      </w:r>
      <w:r>
        <w:rPr>
          <w:noProof/>
          <w:lang w:bidi="ar-SA"/>
        </w:rPr>
        <w:t>Test Instructions</w:t>
      </w:r>
      <w:r>
        <w:rPr>
          <w:noProof/>
          <w:webHidden/>
        </w:rPr>
        <w:tab/>
      </w:r>
      <w:r>
        <w:rPr>
          <w:noProof/>
          <w:webHidden/>
        </w:rPr>
        <w:fldChar w:fldCharType="begin"/>
      </w:r>
      <w:r>
        <w:rPr>
          <w:noProof/>
          <w:webHidden/>
        </w:rPr>
        <w:instrText xml:space="preserve"> PAGEREF _Toc320453651 \h </w:instrText>
      </w:r>
      <w:r>
        <w:rPr>
          <w:noProof/>
          <w:webHidden/>
        </w:rPr>
      </w:r>
      <w:r>
        <w:rPr>
          <w:noProof/>
          <w:webHidden/>
        </w:rPr>
        <w:fldChar w:fldCharType="separate"/>
      </w:r>
      <w:r>
        <w:rPr>
          <w:noProof/>
          <w:webHidden/>
        </w:rPr>
        <w:t>48</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4.7.</w:t>
      </w:r>
      <w:r>
        <w:rPr>
          <w:rFonts w:asciiTheme="minorHAnsi" w:eastAsiaTheme="minorEastAsia" w:hAnsiTheme="minorHAnsi" w:cstheme="minorBidi"/>
          <w:noProof/>
        </w:rPr>
        <w:tab/>
      </w:r>
      <w:r>
        <w:rPr>
          <w:noProof/>
          <w:lang w:bidi="ar-SA"/>
        </w:rPr>
        <w:t>CR-1419 Campaign History</w:t>
      </w:r>
      <w:r>
        <w:rPr>
          <w:noProof/>
          <w:webHidden/>
        </w:rPr>
        <w:tab/>
      </w:r>
      <w:r>
        <w:rPr>
          <w:noProof/>
          <w:webHidden/>
        </w:rPr>
        <w:fldChar w:fldCharType="begin"/>
      </w:r>
      <w:r>
        <w:rPr>
          <w:noProof/>
          <w:webHidden/>
        </w:rPr>
        <w:instrText xml:space="preserve"> PAGEREF _Toc320453652 \h </w:instrText>
      </w:r>
      <w:r>
        <w:rPr>
          <w:noProof/>
          <w:webHidden/>
        </w:rPr>
      </w:r>
      <w:r>
        <w:rPr>
          <w:noProof/>
          <w:webHidden/>
        </w:rPr>
        <w:fldChar w:fldCharType="separate"/>
      </w:r>
      <w:r>
        <w:rPr>
          <w:noProof/>
          <w:webHidden/>
        </w:rPr>
        <w:t>49</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4.7.1.</w:t>
      </w:r>
      <w:r>
        <w:rPr>
          <w:rFonts w:asciiTheme="minorHAnsi" w:eastAsiaTheme="minorEastAsia" w:hAnsiTheme="minorHAnsi" w:cstheme="minorBidi"/>
          <w:noProof/>
          <w:sz w:val="22"/>
          <w:szCs w:val="22"/>
        </w:rPr>
        <w:tab/>
      </w:r>
      <w:r>
        <w:rPr>
          <w:noProof/>
          <w:lang w:bidi="ar-SA"/>
        </w:rPr>
        <w:t>Requirement Overview</w:t>
      </w:r>
      <w:r>
        <w:rPr>
          <w:noProof/>
          <w:webHidden/>
        </w:rPr>
        <w:tab/>
      </w:r>
      <w:r>
        <w:rPr>
          <w:noProof/>
          <w:webHidden/>
        </w:rPr>
        <w:fldChar w:fldCharType="begin"/>
      </w:r>
      <w:r>
        <w:rPr>
          <w:noProof/>
          <w:webHidden/>
        </w:rPr>
        <w:instrText xml:space="preserve"> PAGEREF _Toc320453653 \h </w:instrText>
      </w:r>
      <w:r>
        <w:rPr>
          <w:noProof/>
          <w:webHidden/>
        </w:rPr>
      </w:r>
      <w:r>
        <w:rPr>
          <w:noProof/>
          <w:webHidden/>
        </w:rPr>
        <w:fldChar w:fldCharType="separate"/>
      </w:r>
      <w:r>
        <w:rPr>
          <w:noProof/>
          <w:webHidden/>
        </w:rPr>
        <w:t>49</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4.7.2.</w:t>
      </w:r>
      <w:r>
        <w:rPr>
          <w:rFonts w:asciiTheme="minorHAnsi" w:eastAsiaTheme="minorEastAsia" w:hAnsiTheme="minorHAnsi" w:cstheme="minorBidi"/>
          <w:noProof/>
          <w:sz w:val="22"/>
          <w:szCs w:val="22"/>
        </w:rPr>
        <w:tab/>
      </w:r>
      <w:r>
        <w:rPr>
          <w:noProof/>
          <w:lang w:bidi="ar-SA"/>
        </w:rPr>
        <w:t>Market-Specific Notes</w:t>
      </w:r>
      <w:r>
        <w:rPr>
          <w:noProof/>
          <w:webHidden/>
        </w:rPr>
        <w:tab/>
      </w:r>
      <w:r>
        <w:rPr>
          <w:noProof/>
          <w:webHidden/>
        </w:rPr>
        <w:fldChar w:fldCharType="begin"/>
      </w:r>
      <w:r>
        <w:rPr>
          <w:noProof/>
          <w:webHidden/>
        </w:rPr>
        <w:instrText xml:space="preserve"> PAGEREF _Toc320453654 \h </w:instrText>
      </w:r>
      <w:r>
        <w:rPr>
          <w:noProof/>
          <w:webHidden/>
        </w:rPr>
      </w:r>
      <w:r>
        <w:rPr>
          <w:noProof/>
          <w:webHidden/>
        </w:rPr>
        <w:fldChar w:fldCharType="separate"/>
      </w:r>
      <w:r>
        <w:rPr>
          <w:noProof/>
          <w:webHidden/>
        </w:rPr>
        <w:t>49</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4.7.3.</w:t>
      </w:r>
      <w:r>
        <w:rPr>
          <w:rFonts w:asciiTheme="minorHAnsi" w:eastAsiaTheme="minorEastAsia" w:hAnsiTheme="minorHAnsi" w:cstheme="minorBidi"/>
          <w:noProof/>
          <w:sz w:val="22"/>
          <w:szCs w:val="22"/>
        </w:rPr>
        <w:tab/>
      </w:r>
      <w:r>
        <w:rPr>
          <w:noProof/>
          <w:lang w:bidi="ar-SA"/>
        </w:rPr>
        <w:t>Existing Functionality</w:t>
      </w:r>
      <w:r>
        <w:rPr>
          <w:noProof/>
          <w:webHidden/>
        </w:rPr>
        <w:tab/>
      </w:r>
      <w:r>
        <w:rPr>
          <w:noProof/>
          <w:webHidden/>
        </w:rPr>
        <w:fldChar w:fldCharType="begin"/>
      </w:r>
      <w:r>
        <w:rPr>
          <w:noProof/>
          <w:webHidden/>
        </w:rPr>
        <w:instrText xml:space="preserve"> PAGEREF _Toc320453655 \h </w:instrText>
      </w:r>
      <w:r>
        <w:rPr>
          <w:noProof/>
          <w:webHidden/>
        </w:rPr>
      </w:r>
      <w:r>
        <w:rPr>
          <w:noProof/>
          <w:webHidden/>
        </w:rPr>
        <w:fldChar w:fldCharType="separate"/>
      </w:r>
      <w:r>
        <w:rPr>
          <w:noProof/>
          <w:webHidden/>
        </w:rPr>
        <w:t>49</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4.7.4.</w:t>
      </w:r>
      <w:r>
        <w:rPr>
          <w:rFonts w:asciiTheme="minorHAnsi" w:eastAsiaTheme="minorEastAsia" w:hAnsiTheme="minorHAnsi" w:cstheme="minorBidi"/>
          <w:noProof/>
          <w:sz w:val="22"/>
          <w:szCs w:val="22"/>
        </w:rPr>
        <w:tab/>
      </w:r>
      <w:r>
        <w:rPr>
          <w:noProof/>
          <w:lang w:bidi="ar-SA"/>
        </w:rPr>
        <w:t>Proposed Solution Functional Specifications</w:t>
      </w:r>
      <w:r>
        <w:rPr>
          <w:noProof/>
          <w:webHidden/>
        </w:rPr>
        <w:tab/>
      </w:r>
      <w:r>
        <w:rPr>
          <w:noProof/>
          <w:webHidden/>
        </w:rPr>
        <w:fldChar w:fldCharType="begin"/>
      </w:r>
      <w:r>
        <w:rPr>
          <w:noProof/>
          <w:webHidden/>
        </w:rPr>
        <w:instrText xml:space="preserve"> PAGEREF _Toc320453656 \h </w:instrText>
      </w:r>
      <w:r>
        <w:rPr>
          <w:noProof/>
          <w:webHidden/>
        </w:rPr>
      </w:r>
      <w:r>
        <w:rPr>
          <w:noProof/>
          <w:webHidden/>
        </w:rPr>
        <w:fldChar w:fldCharType="separate"/>
      </w:r>
      <w:r>
        <w:rPr>
          <w:noProof/>
          <w:webHidden/>
        </w:rPr>
        <w:t>49</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4.7.5.</w:t>
      </w:r>
      <w:r>
        <w:rPr>
          <w:rFonts w:asciiTheme="minorHAnsi" w:eastAsiaTheme="minorEastAsia" w:hAnsiTheme="minorHAnsi" w:cstheme="minorBidi"/>
          <w:noProof/>
          <w:sz w:val="22"/>
          <w:szCs w:val="22"/>
        </w:rPr>
        <w:tab/>
      </w:r>
      <w:r>
        <w:rPr>
          <w:noProof/>
          <w:lang w:bidi="ar-SA"/>
        </w:rPr>
        <w:t>Impact on Other Applications</w:t>
      </w:r>
      <w:r>
        <w:rPr>
          <w:noProof/>
          <w:webHidden/>
        </w:rPr>
        <w:tab/>
      </w:r>
      <w:r>
        <w:rPr>
          <w:noProof/>
          <w:webHidden/>
        </w:rPr>
        <w:fldChar w:fldCharType="begin"/>
      </w:r>
      <w:r>
        <w:rPr>
          <w:noProof/>
          <w:webHidden/>
        </w:rPr>
        <w:instrText xml:space="preserve"> PAGEREF _Toc320453657 \h </w:instrText>
      </w:r>
      <w:r>
        <w:rPr>
          <w:noProof/>
          <w:webHidden/>
        </w:rPr>
      </w:r>
      <w:r>
        <w:rPr>
          <w:noProof/>
          <w:webHidden/>
        </w:rPr>
        <w:fldChar w:fldCharType="separate"/>
      </w:r>
      <w:r>
        <w:rPr>
          <w:noProof/>
          <w:webHidden/>
        </w:rPr>
        <w:t>50</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4.7.6.</w:t>
      </w:r>
      <w:r>
        <w:rPr>
          <w:rFonts w:asciiTheme="minorHAnsi" w:eastAsiaTheme="minorEastAsia" w:hAnsiTheme="minorHAnsi" w:cstheme="minorBidi"/>
          <w:noProof/>
          <w:sz w:val="22"/>
          <w:szCs w:val="22"/>
        </w:rPr>
        <w:tab/>
      </w:r>
      <w:r>
        <w:rPr>
          <w:noProof/>
          <w:lang w:bidi="ar-SA"/>
        </w:rPr>
        <w:t>Collection Assumptions and Constraints</w:t>
      </w:r>
      <w:r>
        <w:rPr>
          <w:noProof/>
          <w:webHidden/>
        </w:rPr>
        <w:tab/>
      </w:r>
      <w:r>
        <w:rPr>
          <w:noProof/>
          <w:webHidden/>
        </w:rPr>
        <w:fldChar w:fldCharType="begin"/>
      </w:r>
      <w:r>
        <w:rPr>
          <w:noProof/>
          <w:webHidden/>
        </w:rPr>
        <w:instrText xml:space="preserve"> PAGEREF _Toc320453658 \h </w:instrText>
      </w:r>
      <w:r>
        <w:rPr>
          <w:noProof/>
          <w:webHidden/>
        </w:rPr>
      </w:r>
      <w:r>
        <w:rPr>
          <w:noProof/>
          <w:webHidden/>
        </w:rPr>
        <w:fldChar w:fldCharType="separate"/>
      </w:r>
      <w:r>
        <w:rPr>
          <w:noProof/>
          <w:webHidden/>
        </w:rPr>
        <w:t>50</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4.7.7.</w:t>
      </w:r>
      <w:r>
        <w:rPr>
          <w:rFonts w:asciiTheme="minorHAnsi" w:eastAsiaTheme="minorEastAsia" w:hAnsiTheme="minorHAnsi" w:cstheme="minorBidi"/>
          <w:noProof/>
          <w:sz w:val="22"/>
          <w:szCs w:val="22"/>
        </w:rPr>
        <w:tab/>
      </w:r>
      <w:r>
        <w:rPr>
          <w:noProof/>
          <w:lang w:bidi="ar-SA"/>
        </w:rPr>
        <w:t>Implementation, BPT CR, and Training Notes</w:t>
      </w:r>
      <w:r>
        <w:rPr>
          <w:noProof/>
          <w:webHidden/>
        </w:rPr>
        <w:tab/>
      </w:r>
      <w:r>
        <w:rPr>
          <w:noProof/>
          <w:webHidden/>
        </w:rPr>
        <w:fldChar w:fldCharType="begin"/>
      </w:r>
      <w:r>
        <w:rPr>
          <w:noProof/>
          <w:webHidden/>
        </w:rPr>
        <w:instrText xml:space="preserve"> PAGEREF _Toc320453659 \h </w:instrText>
      </w:r>
      <w:r>
        <w:rPr>
          <w:noProof/>
          <w:webHidden/>
        </w:rPr>
      </w:r>
      <w:r>
        <w:rPr>
          <w:noProof/>
          <w:webHidden/>
        </w:rPr>
        <w:fldChar w:fldCharType="separate"/>
      </w:r>
      <w:r>
        <w:rPr>
          <w:noProof/>
          <w:webHidden/>
        </w:rPr>
        <w:t>50</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4.7.8.</w:t>
      </w:r>
      <w:r>
        <w:rPr>
          <w:rFonts w:asciiTheme="minorHAnsi" w:eastAsiaTheme="minorEastAsia" w:hAnsiTheme="minorHAnsi" w:cstheme="minorBidi"/>
          <w:noProof/>
          <w:sz w:val="22"/>
          <w:szCs w:val="22"/>
        </w:rPr>
        <w:tab/>
      </w:r>
      <w:r>
        <w:rPr>
          <w:noProof/>
          <w:lang w:bidi="ar-SA"/>
        </w:rPr>
        <w:t>Netcom Responsibility</w:t>
      </w:r>
      <w:r>
        <w:rPr>
          <w:noProof/>
          <w:webHidden/>
        </w:rPr>
        <w:tab/>
      </w:r>
      <w:r>
        <w:rPr>
          <w:noProof/>
          <w:webHidden/>
        </w:rPr>
        <w:fldChar w:fldCharType="begin"/>
      </w:r>
      <w:r>
        <w:rPr>
          <w:noProof/>
          <w:webHidden/>
        </w:rPr>
        <w:instrText xml:space="preserve"> PAGEREF _Toc320453660 \h </w:instrText>
      </w:r>
      <w:r>
        <w:rPr>
          <w:noProof/>
          <w:webHidden/>
        </w:rPr>
      </w:r>
      <w:r>
        <w:rPr>
          <w:noProof/>
          <w:webHidden/>
        </w:rPr>
        <w:fldChar w:fldCharType="separate"/>
      </w:r>
      <w:r>
        <w:rPr>
          <w:noProof/>
          <w:webHidden/>
        </w:rPr>
        <w:t>50</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4.7.9.</w:t>
      </w:r>
      <w:r>
        <w:rPr>
          <w:rFonts w:asciiTheme="minorHAnsi" w:eastAsiaTheme="minorEastAsia" w:hAnsiTheme="minorHAnsi" w:cstheme="minorBidi"/>
          <w:noProof/>
          <w:sz w:val="22"/>
          <w:szCs w:val="22"/>
        </w:rPr>
        <w:tab/>
      </w:r>
      <w:r>
        <w:rPr>
          <w:noProof/>
          <w:lang w:bidi="ar-SA"/>
        </w:rPr>
        <w:t>File and Record Changes</w:t>
      </w:r>
      <w:r>
        <w:rPr>
          <w:noProof/>
          <w:webHidden/>
        </w:rPr>
        <w:tab/>
      </w:r>
      <w:r>
        <w:rPr>
          <w:noProof/>
          <w:webHidden/>
        </w:rPr>
        <w:fldChar w:fldCharType="begin"/>
      </w:r>
      <w:r>
        <w:rPr>
          <w:noProof/>
          <w:webHidden/>
        </w:rPr>
        <w:instrText xml:space="preserve"> PAGEREF _Toc320453661 \h </w:instrText>
      </w:r>
      <w:r>
        <w:rPr>
          <w:noProof/>
          <w:webHidden/>
        </w:rPr>
      </w:r>
      <w:r>
        <w:rPr>
          <w:noProof/>
          <w:webHidden/>
        </w:rPr>
        <w:fldChar w:fldCharType="separate"/>
      </w:r>
      <w:r>
        <w:rPr>
          <w:noProof/>
          <w:webHidden/>
        </w:rPr>
        <w:t>50</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4.7.10.</w:t>
      </w:r>
      <w:r>
        <w:rPr>
          <w:rFonts w:asciiTheme="minorHAnsi" w:eastAsiaTheme="minorEastAsia" w:hAnsiTheme="minorHAnsi" w:cstheme="minorBidi"/>
          <w:noProof/>
          <w:sz w:val="22"/>
          <w:szCs w:val="22"/>
        </w:rPr>
        <w:tab/>
      </w:r>
      <w:r>
        <w:rPr>
          <w:noProof/>
          <w:lang w:bidi="ar-SA"/>
        </w:rPr>
        <w:t>Database Structural Changes</w:t>
      </w:r>
      <w:r>
        <w:rPr>
          <w:noProof/>
          <w:webHidden/>
        </w:rPr>
        <w:tab/>
      </w:r>
      <w:r>
        <w:rPr>
          <w:noProof/>
          <w:webHidden/>
        </w:rPr>
        <w:fldChar w:fldCharType="begin"/>
      </w:r>
      <w:r>
        <w:rPr>
          <w:noProof/>
          <w:webHidden/>
        </w:rPr>
        <w:instrText xml:space="preserve"> PAGEREF _Toc320453662 \h </w:instrText>
      </w:r>
      <w:r>
        <w:rPr>
          <w:noProof/>
          <w:webHidden/>
        </w:rPr>
      </w:r>
      <w:r>
        <w:rPr>
          <w:noProof/>
          <w:webHidden/>
        </w:rPr>
        <w:fldChar w:fldCharType="separate"/>
      </w:r>
      <w:r>
        <w:rPr>
          <w:noProof/>
          <w:webHidden/>
        </w:rPr>
        <w:t>50</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4.7.11.</w:t>
      </w:r>
      <w:r>
        <w:rPr>
          <w:rFonts w:asciiTheme="minorHAnsi" w:eastAsiaTheme="minorEastAsia" w:hAnsiTheme="minorHAnsi" w:cstheme="minorBidi"/>
          <w:noProof/>
          <w:sz w:val="22"/>
          <w:szCs w:val="22"/>
        </w:rPr>
        <w:tab/>
      </w:r>
      <w:r>
        <w:rPr>
          <w:noProof/>
          <w:lang w:bidi="ar-SA"/>
        </w:rPr>
        <w:t>Test Instructions</w:t>
      </w:r>
      <w:r>
        <w:rPr>
          <w:noProof/>
          <w:webHidden/>
        </w:rPr>
        <w:tab/>
      </w:r>
      <w:r>
        <w:rPr>
          <w:noProof/>
          <w:webHidden/>
        </w:rPr>
        <w:fldChar w:fldCharType="begin"/>
      </w:r>
      <w:r>
        <w:rPr>
          <w:noProof/>
          <w:webHidden/>
        </w:rPr>
        <w:instrText xml:space="preserve"> PAGEREF _Toc320453663 \h </w:instrText>
      </w:r>
      <w:r>
        <w:rPr>
          <w:noProof/>
          <w:webHidden/>
        </w:rPr>
      </w:r>
      <w:r>
        <w:rPr>
          <w:noProof/>
          <w:webHidden/>
        </w:rPr>
        <w:fldChar w:fldCharType="separate"/>
      </w:r>
      <w:r>
        <w:rPr>
          <w:noProof/>
          <w:webHidden/>
        </w:rPr>
        <w:t>50</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4.8.</w:t>
      </w:r>
      <w:r>
        <w:rPr>
          <w:rFonts w:asciiTheme="minorHAnsi" w:eastAsiaTheme="minorEastAsia" w:hAnsiTheme="minorHAnsi" w:cstheme="minorBidi"/>
          <w:noProof/>
        </w:rPr>
        <w:tab/>
      </w:r>
      <w:r>
        <w:rPr>
          <w:noProof/>
          <w:lang w:bidi="ar-SA"/>
        </w:rPr>
        <w:t>CR- 1394 Username in DLG billing name Function</w:t>
      </w:r>
      <w:r>
        <w:rPr>
          <w:noProof/>
          <w:webHidden/>
        </w:rPr>
        <w:tab/>
      </w:r>
      <w:r>
        <w:rPr>
          <w:noProof/>
          <w:webHidden/>
        </w:rPr>
        <w:fldChar w:fldCharType="begin"/>
      </w:r>
      <w:r>
        <w:rPr>
          <w:noProof/>
          <w:webHidden/>
        </w:rPr>
        <w:instrText xml:space="preserve"> PAGEREF _Toc320453664 \h </w:instrText>
      </w:r>
      <w:r>
        <w:rPr>
          <w:noProof/>
          <w:webHidden/>
        </w:rPr>
      </w:r>
      <w:r>
        <w:rPr>
          <w:noProof/>
          <w:webHidden/>
        </w:rPr>
        <w:fldChar w:fldCharType="separate"/>
      </w:r>
      <w:r>
        <w:rPr>
          <w:noProof/>
          <w:webHidden/>
        </w:rPr>
        <w:t>51</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4.8.1.</w:t>
      </w:r>
      <w:r>
        <w:rPr>
          <w:rFonts w:asciiTheme="minorHAnsi" w:eastAsiaTheme="minorEastAsia" w:hAnsiTheme="minorHAnsi" w:cstheme="minorBidi"/>
          <w:noProof/>
          <w:sz w:val="22"/>
          <w:szCs w:val="22"/>
        </w:rPr>
        <w:tab/>
      </w:r>
      <w:r>
        <w:rPr>
          <w:noProof/>
          <w:lang w:bidi="ar-SA"/>
        </w:rPr>
        <w:t>Market-Specific Notes</w:t>
      </w:r>
      <w:r>
        <w:rPr>
          <w:noProof/>
          <w:webHidden/>
        </w:rPr>
        <w:tab/>
      </w:r>
      <w:r>
        <w:rPr>
          <w:noProof/>
          <w:webHidden/>
        </w:rPr>
        <w:fldChar w:fldCharType="begin"/>
      </w:r>
      <w:r>
        <w:rPr>
          <w:noProof/>
          <w:webHidden/>
        </w:rPr>
        <w:instrText xml:space="preserve"> PAGEREF _Toc320453665 \h </w:instrText>
      </w:r>
      <w:r>
        <w:rPr>
          <w:noProof/>
          <w:webHidden/>
        </w:rPr>
      </w:r>
      <w:r>
        <w:rPr>
          <w:noProof/>
          <w:webHidden/>
        </w:rPr>
        <w:fldChar w:fldCharType="separate"/>
      </w:r>
      <w:r>
        <w:rPr>
          <w:noProof/>
          <w:webHidden/>
        </w:rPr>
        <w:t>51</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4.8.2.</w:t>
      </w:r>
      <w:r>
        <w:rPr>
          <w:rFonts w:asciiTheme="minorHAnsi" w:eastAsiaTheme="minorEastAsia" w:hAnsiTheme="minorHAnsi" w:cstheme="minorBidi"/>
          <w:noProof/>
          <w:sz w:val="22"/>
          <w:szCs w:val="22"/>
        </w:rPr>
        <w:tab/>
      </w:r>
      <w:r>
        <w:rPr>
          <w:noProof/>
          <w:lang w:bidi="ar-SA"/>
        </w:rPr>
        <w:t>Functional Specifications</w:t>
      </w:r>
      <w:r>
        <w:rPr>
          <w:noProof/>
          <w:webHidden/>
        </w:rPr>
        <w:tab/>
      </w:r>
      <w:r>
        <w:rPr>
          <w:noProof/>
          <w:webHidden/>
        </w:rPr>
        <w:fldChar w:fldCharType="begin"/>
      </w:r>
      <w:r>
        <w:rPr>
          <w:noProof/>
          <w:webHidden/>
        </w:rPr>
        <w:instrText xml:space="preserve"> PAGEREF _Toc320453666 \h </w:instrText>
      </w:r>
      <w:r>
        <w:rPr>
          <w:noProof/>
          <w:webHidden/>
        </w:rPr>
      </w:r>
      <w:r>
        <w:rPr>
          <w:noProof/>
          <w:webHidden/>
        </w:rPr>
        <w:fldChar w:fldCharType="separate"/>
      </w:r>
      <w:r>
        <w:rPr>
          <w:noProof/>
          <w:webHidden/>
        </w:rPr>
        <w:t>51</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4.8.3.</w:t>
      </w:r>
      <w:r>
        <w:rPr>
          <w:rFonts w:asciiTheme="minorHAnsi" w:eastAsiaTheme="minorEastAsia" w:hAnsiTheme="minorHAnsi" w:cstheme="minorBidi"/>
          <w:noProof/>
          <w:sz w:val="22"/>
          <w:szCs w:val="22"/>
        </w:rPr>
        <w:tab/>
      </w:r>
      <w:r>
        <w:rPr>
          <w:noProof/>
          <w:lang w:bidi="ar-SA"/>
        </w:rPr>
        <w:t>Impact on Other Applications</w:t>
      </w:r>
      <w:r>
        <w:rPr>
          <w:noProof/>
          <w:webHidden/>
        </w:rPr>
        <w:tab/>
      </w:r>
      <w:r>
        <w:rPr>
          <w:noProof/>
          <w:webHidden/>
        </w:rPr>
        <w:fldChar w:fldCharType="begin"/>
      </w:r>
      <w:r>
        <w:rPr>
          <w:noProof/>
          <w:webHidden/>
        </w:rPr>
        <w:instrText xml:space="preserve"> PAGEREF _Toc320453667 \h </w:instrText>
      </w:r>
      <w:r>
        <w:rPr>
          <w:noProof/>
          <w:webHidden/>
        </w:rPr>
      </w:r>
      <w:r>
        <w:rPr>
          <w:noProof/>
          <w:webHidden/>
        </w:rPr>
        <w:fldChar w:fldCharType="separate"/>
      </w:r>
      <w:r>
        <w:rPr>
          <w:noProof/>
          <w:webHidden/>
        </w:rPr>
        <w:t>51</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4.8.4.</w:t>
      </w:r>
      <w:r>
        <w:rPr>
          <w:rFonts w:asciiTheme="minorHAnsi" w:eastAsiaTheme="minorEastAsia" w:hAnsiTheme="minorHAnsi" w:cstheme="minorBidi"/>
          <w:noProof/>
          <w:sz w:val="22"/>
          <w:szCs w:val="22"/>
        </w:rPr>
        <w:tab/>
      </w:r>
      <w:r>
        <w:rPr>
          <w:noProof/>
          <w:lang w:bidi="ar-SA"/>
        </w:rPr>
        <w:t>Collection Assumptions and Constraints</w:t>
      </w:r>
      <w:r>
        <w:rPr>
          <w:noProof/>
          <w:webHidden/>
        </w:rPr>
        <w:tab/>
      </w:r>
      <w:r>
        <w:rPr>
          <w:noProof/>
          <w:webHidden/>
        </w:rPr>
        <w:fldChar w:fldCharType="begin"/>
      </w:r>
      <w:r>
        <w:rPr>
          <w:noProof/>
          <w:webHidden/>
        </w:rPr>
        <w:instrText xml:space="preserve"> PAGEREF _Toc320453668 \h </w:instrText>
      </w:r>
      <w:r>
        <w:rPr>
          <w:noProof/>
          <w:webHidden/>
        </w:rPr>
      </w:r>
      <w:r>
        <w:rPr>
          <w:noProof/>
          <w:webHidden/>
        </w:rPr>
        <w:fldChar w:fldCharType="separate"/>
      </w:r>
      <w:r>
        <w:rPr>
          <w:noProof/>
          <w:webHidden/>
        </w:rPr>
        <w:t>52</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4.8.5.</w:t>
      </w:r>
      <w:r>
        <w:rPr>
          <w:rFonts w:asciiTheme="minorHAnsi" w:eastAsiaTheme="minorEastAsia" w:hAnsiTheme="minorHAnsi" w:cstheme="minorBidi"/>
          <w:noProof/>
          <w:sz w:val="22"/>
          <w:szCs w:val="22"/>
        </w:rPr>
        <w:tab/>
      </w:r>
      <w:r>
        <w:rPr>
          <w:noProof/>
          <w:lang w:bidi="ar-SA"/>
        </w:rPr>
        <w:t>Implementation, BPT CR, and Training Notes</w:t>
      </w:r>
      <w:r>
        <w:rPr>
          <w:noProof/>
          <w:webHidden/>
        </w:rPr>
        <w:tab/>
      </w:r>
      <w:r>
        <w:rPr>
          <w:noProof/>
          <w:webHidden/>
        </w:rPr>
        <w:fldChar w:fldCharType="begin"/>
      </w:r>
      <w:r>
        <w:rPr>
          <w:noProof/>
          <w:webHidden/>
        </w:rPr>
        <w:instrText xml:space="preserve"> PAGEREF _Toc320453669 \h </w:instrText>
      </w:r>
      <w:r>
        <w:rPr>
          <w:noProof/>
          <w:webHidden/>
        </w:rPr>
      </w:r>
      <w:r>
        <w:rPr>
          <w:noProof/>
          <w:webHidden/>
        </w:rPr>
        <w:fldChar w:fldCharType="separate"/>
      </w:r>
      <w:r>
        <w:rPr>
          <w:noProof/>
          <w:webHidden/>
        </w:rPr>
        <w:t>52</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4.8.6.</w:t>
      </w:r>
      <w:r>
        <w:rPr>
          <w:rFonts w:asciiTheme="minorHAnsi" w:eastAsiaTheme="minorEastAsia" w:hAnsiTheme="minorHAnsi" w:cstheme="minorBidi"/>
          <w:noProof/>
          <w:sz w:val="22"/>
          <w:szCs w:val="22"/>
        </w:rPr>
        <w:tab/>
      </w:r>
      <w:r>
        <w:rPr>
          <w:noProof/>
          <w:lang w:bidi="ar-SA"/>
        </w:rPr>
        <w:t>Netcom Responsibility</w:t>
      </w:r>
      <w:r>
        <w:rPr>
          <w:noProof/>
          <w:webHidden/>
        </w:rPr>
        <w:tab/>
      </w:r>
      <w:r>
        <w:rPr>
          <w:noProof/>
          <w:webHidden/>
        </w:rPr>
        <w:fldChar w:fldCharType="begin"/>
      </w:r>
      <w:r>
        <w:rPr>
          <w:noProof/>
          <w:webHidden/>
        </w:rPr>
        <w:instrText xml:space="preserve"> PAGEREF _Toc320453670 \h </w:instrText>
      </w:r>
      <w:r>
        <w:rPr>
          <w:noProof/>
          <w:webHidden/>
        </w:rPr>
      </w:r>
      <w:r>
        <w:rPr>
          <w:noProof/>
          <w:webHidden/>
        </w:rPr>
        <w:fldChar w:fldCharType="separate"/>
      </w:r>
      <w:r>
        <w:rPr>
          <w:noProof/>
          <w:webHidden/>
        </w:rPr>
        <w:t>52</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4.8.7.</w:t>
      </w:r>
      <w:r>
        <w:rPr>
          <w:rFonts w:asciiTheme="minorHAnsi" w:eastAsiaTheme="minorEastAsia" w:hAnsiTheme="minorHAnsi" w:cstheme="minorBidi"/>
          <w:noProof/>
          <w:sz w:val="22"/>
          <w:szCs w:val="22"/>
        </w:rPr>
        <w:tab/>
      </w:r>
      <w:r>
        <w:rPr>
          <w:noProof/>
          <w:lang w:bidi="ar-SA"/>
        </w:rPr>
        <w:t>File and Record Changes</w:t>
      </w:r>
      <w:r>
        <w:rPr>
          <w:noProof/>
          <w:webHidden/>
        </w:rPr>
        <w:tab/>
      </w:r>
      <w:r>
        <w:rPr>
          <w:noProof/>
          <w:webHidden/>
        </w:rPr>
        <w:fldChar w:fldCharType="begin"/>
      </w:r>
      <w:r>
        <w:rPr>
          <w:noProof/>
          <w:webHidden/>
        </w:rPr>
        <w:instrText xml:space="preserve"> PAGEREF _Toc320453671 \h </w:instrText>
      </w:r>
      <w:r>
        <w:rPr>
          <w:noProof/>
          <w:webHidden/>
        </w:rPr>
      </w:r>
      <w:r>
        <w:rPr>
          <w:noProof/>
          <w:webHidden/>
        </w:rPr>
        <w:fldChar w:fldCharType="separate"/>
      </w:r>
      <w:r>
        <w:rPr>
          <w:noProof/>
          <w:webHidden/>
        </w:rPr>
        <w:t>52</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4.8.8.</w:t>
      </w:r>
      <w:r>
        <w:rPr>
          <w:rFonts w:asciiTheme="minorHAnsi" w:eastAsiaTheme="minorEastAsia" w:hAnsiTheme="minorHAnsi" w:cstheme="minorBidi"/>
          <w:noProof/>
          <w:sz w:val="22"/>
          <w:szCs w:val="22"/>
        </w:rPr>
        <w:tab/>
      </w:r>
      <w:r>
        <w:rPr>
          <w:noProof/>
          <w:lang w:bidi="ar-SA"/>
        </w:rPr>
        <w:t>Database Structural Changes</w:t>
      </w:r>
      <w:r>
        <w:rPr>
          <w:noProof/>
          <w:webHidden/>
        </w:rPr>
        <w:tab/>
      </w:r>
      <w:r>
        <w:rPr>
          <w:noProof/>
          <w:webHidden/>
        </w:rPr>
        <w:fldChar w:fldCharType="begin"/>
      </w:r>
      <w:r>
        <w:rPr>
          <w:noProof/>
          <w:webHidden/>
        </w:rPr>
        <w:instrText xml:space="preserve"> PAGEREF _Toc320453672 \h </w:instrText>
      </w:r>
      <w:r>
        <w:rPr>
          <w:noProof/>
          <w:webHidden/>
        </w:rPr>
      </w:r>
      <w:r>
        <w:rPr>
          <w:noProof/>
          <w:webHidden/>
        </w:rPr>
        <w:fldChar w:fldCharType="separate"/>
      </w:r>
      <w:r>
        <w:rPr>
          <w:noProof/>
          <w:webHidden/>
        </w:rPr>
        <w:t>52</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4.8.9.</w:t>
      </w:r>
      <w:r>
        <w:rPr>
          <w:rFonts w:asciiTheme="minorHAnsi" w:eastAsiaTheme="minorEastAsia" w:hAnsiTheme="minorHAnsi" w:cstheme="minorBidi"/>
          <w:noProof/>
          <w:sz w:val="22"/>
          <w:szCs w:val="22"/>
        </w:rPr>
        <w:tab/>
      </w:r>
      <w:r>
        <w:rPr>
          <w:noProof/>
          <w:lang w:bidi="ar-SA"/>
        </w:rPr>
        <w:t>Test Instructions</w:t>
      </w:r>
      <w:r>
        <w:rPr>
          <w:noProof/>
          <w:webHidden/>
        </w:rPr>
        <w:tab/>
      </w:r>
      <w:r>
        <w:rPr>
          <w:noProof/>
          <w:webHidden/>
        </w:rPr>
        <w:fldChar w:fldCharType="begin"/>
      </w:r>
      <w:r>
        <w:rPr>
          <w:noProof/>
          <w:webHidden/>
        </w:rPr>
        <w:instrText xml:space="preserve"> PAGEREF _Toc320453673 \h </w:instrText>
      </w:r>
      <w:r>
        <w:rPr>
          <w:noProof/>
          <w:webHidden/>
        </w:rPr>
      </w:r>
      <w:r>
        <w:rPr>
          <w:noProof/>
          <w:webHidden/>
        </w:rPr>
        <w:fldChar w:fldCharType="separate"/>
      </w:r>
      <w:r>
        <w:rPr>
          <w:noProof/>
          <w:webHidden/>
        </w:rPr>
        <w:t>52</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4.9.</w:t>
      </w:r>
      <w:r>
        <w:rPr>
          <w:rFonts w:asciiTheme="minorHAnsi" w:eastAsiaTheme="minorEastAsia" w:hAnsiTheme="minorHAnsi" w:cstheme="minorBidi"/>
          <w:noProof/>
        </w:rPr>
        <w:tab/>
      </w:r>
      <w:r>
        <w:rPr>
          <w:noProof/>
          <w:lang w:bidi="ar-SA"/>
        </w:rPr>
        <w:t>CR-1195 Alteration Regarding Dispute Function</w:t>
      </w:r>
      <w:r>
        <w:rPr>
          <w:noProof/>
          <w:webHidden/>
        </w:rPr>
        <w:tab/>
      </w:r>
      <w:r>
        <w:rPr>
          <w:noProof/>
          <w:webHidden/>
        </w:rPr>
        <w:fldChar w:fldCharType="begin"/>
      </w:r>
      <w:r>
        <w:rPr>
          <w:noProof/>
          <w:webHidden/>
        </w:rPr>
        <w:instrText xml:space="preserve"> PAGEREF _Toc320453674 \h </w:instrText>
      </w:r>
      <w:r>
        <w:rPr>
          <w:noProof/>
          <w:webHidden/>
        </w:rPr>
      </w:r>
      <w:r>
        <w:rPr>
          <w:noProof/>
          <w:webHidden/>
        </w:rPr>
        <w:fldChar w:fldCharType="separate"/>
      </w:r>
      <w:r>
        <w:rPr>
          <w:noProof/>
          <w:webHidden/>
        </w:rPr>
        <w:t>52</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4.9.1.</w:t>
      </w:r>
      <w:r>
        <w:rPr>
          <w:rFonts w:asciiTheme="minorHAnsi" w:eastAsiaTheme="minorEastAsia" w:hAnsiTheme="minorHAnsi" w:cstheme="minorBidi"/>
          <w:noProof/>
          <w:sz w:val="22"/>
          <w:szCs w:val="22"/>
        </w:rPr>
        <w:tab/>
      </w:r>
      <w:r>
        <w:rPr>
          <w:noProof/>
          <w:lang w:bidi="ar-SA"/>
        </w:rPr>
        <w:t>Requirement Overview</w:t>
      </w:r>
      <w:r>
        <w:rPr>
          <w:noProof/>
          <w:webHidden/>
        </w:rPr>
        <w:tab/>
      </w:r>
      <w:r>
        <w:rPr>
          <w:noProof/>
          <w:webHidden/>
        </w:rPr>
        <w:fldChar w:fldCharType="begin"/>
      </w:r>
      <w:r>
        <w:rPr>
          <w:noProof/>
          <w:webHidden/>
        </w:rPr>
        <w:instrText xml:space="preserve"> PAGEREF _Toc320453675 \h </w:instrText>
      </w:r>
      <w:r>
        <w:rPr>
          <w:noProof/>
          <w:webHidden/>
        </w:rPr>
      </w:r>
      <w:r>
        <w:rPr>
          <w:noProof/>
          <w:webHidden/>
        </w:rPr>
        <w:fldChar w:fldCharType="separate"/>
      </w:r>
      <w:r>
        <w:rPr>
          <w:noProof/>
          <w:webHidden/>
        </w:rPr>
        <w:t>52</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4.9.2.</w:t>
      </w:r>
      <w:r>
        <w:rPr>
          <w:rFonts w:asciiTheme="minorHAnsi" w:eastAsiaTheme="minorEastAsia" w:hAnsiTheme="minorHAnsi" w:cstheme="minorBidi"/>
          <w:noProof/>
          <w:sz w:val="22"/>
          <w:szCs w:val="22"/>
        </w:rPr>
        <w:tab/>
      </w:r>
      <w:r>
        <w:rPr>
          <w:noProof/>
          <w:lang w:bidi="ar-SA"/>
        </w:rPr>
        <w:t>Market-Specific Notes</w:t>
      </w:r>
      <w:r>
        <w:rPr>
          <w:noProof/>
          <w:webHidden/>
        </w:rPr>
        <w:tab/>
      </w:r>
      <w:r>
        <w:rPr>
          <w:noProof/>
          <w:webHidden/>
        </w:rPr>
        <w:fldChar w:fldCharType="begin"/>
      </w:r>
      <w:r>
        <w:rPr>
          <w:noProof/>
          <w:webHidden/>
        </w:rPr>
        <w:instrText xml:space="preserve"> PAGEREF _Toc320453676 \h </w:instrText>
      </w:r>
      <w:r>
        <w:rPr>
          <w:noProof/>
          <w:webHidden/>
        </w:rPr>
      </w:r>
      <w:r>
        <w:rPr>
          <w:noProof/>
          <w:webHidden/>
        </w:rPr>
        <w:fldChar w:fldCharType="separate"/>
      </w:r>
      <w:r>
        <w:rPr>
          <w:noProof/>
          <w:webHidden/>
        </w:rPr>
        <w:t>52</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4.9.3.</w:t>
      </w:r>
      <w:r>
        <w:rPr>
          <w:rFonts w:asciiTheme="minorHAnsi" w:eastAsiaTheme="minorEastAsia" w:hAnsiTheme="minorHAnsi" w:cstheme="minorBidi"/>
          <w:noProof/>
          <w:sz w:val="22"/>
          <w:szCs w:val="22"/>
        </w:rPr>
        <w:tab/>
      </w:r>
      <w:r>
        <w:rPr>
          <w:noProof/>
          <w:lang w:bidi="ar-SA"/>
        </w:rPr>
        <w:t>Existing Functionality</w:t>
      </w:r>
      <w:r>
        <w:rPr>
          <w:noProof/>
          <w:webHidden/>
        </w:rPr>
        <w:tab/>
      </w:r>
      <w:r>
        <w:rPr>
          <w:noProof/>
          <w:webHidden/>
        </w:rPr>
        <w:fldChar w:fldCharType="begin"/>
      </w:r>
      <w:r>
        <w:rPr>
          <w:noProof/>
          <w:webHidden/>
        </w:rPr>
        <w:instrText xml:space="preserve"> PAGEREF _Toc320453677 \h </w:instrText>
      </w:r>
      <w:r>
        <w:rPr>
          <w:noProof/>
          <w:webHidden/>
        </w:rPr>
      </w:r>
      <w:r>
        <w:rPr>
          <w:noProof/>
          <w:webHidden/>
        </w:rPr>
        <w:fldChar w:fldCharType="separate"/>
      </w:r>
      <w:r>
        <w:rPr>
          <w:noProof/>
          <w:webHidden/>
        </w:rPr>
        <w:t>53</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4.9.4.</w:t>
      </w:r>
      <w:r>
        <w:rPr>
          <w:rFonts w:asciiTheme="minorHAnsi" w:eastAsiaTheme="minorEastAsia" w:hAnsiTheme="minorHAnsi" w:cstheme="minorBidi"/>
          <w:noProof/>
          <w:sz w:val="22"/>
          <w:szCs w:val="22"/>
        </w:rPr>
        <w:tab/>
      </w:r>
      <w:r>
        <w:rPr>
          <w:noProof/>
          <w:lang w:bidi="ar-SA"/>
        </w:rPr>
        <w:t>Proposed Solution Functional Specifications</w:t>
      </w:r>
      <w:r>
        <w:rPr>
          <w:noProof/>
          <w:webHidden/>
        </w:rPr>
        <w:tab/>
      </w:r>
      <w:r>
        <w:rPr>
          <w:noProof/>
          <w:webHidden/>
        </w:rPr>
        <w:fldChar w:fldCharType="begin"/>
      </w:r>
      <w:r>
        <w:rPr>
          <w:noProof/>
          <w:webHidden/>
        </w:rPr>
        <w:instrText xml:space="preserve"> PAGEREF _Toc320453678 \h </w:instrText>
      </w:r>
      <w:r>
        <w:rPr>
          <w:noProof/>
          <w:webHidden/>
        </w:rPr>
      </w:r>
      <w:r>
        <w:rPr>
          <w:noProof/>
          <w:webHidden/>
        </w:rPr>
        <w:fldChar w:fldCharType="separate"/>
      </w:r>
      <w:r>
        <w:rPr>
          <w:noProof/>
          <w:webHidden/>
        </w:rPr>
        <w:t>53</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4.9.5.</w:t>
      </w:r>
      <w:r>
        <w:rPr>
          <w:rFonts w:asciiTheme="minorHAnsi" w:eastAsiaTheme="minorEastAsia" w:hAnsiTheme="minorHAnsi" w:cstheme="minorBidi"/>
          <w:noProof/>
          <w:sz w:val="22"/>
          <w:szCs w:val="22"/>
        </w:rPr>
        <w:tab/>
      </w:r>
      <w:r>
        <w:rPr>
          <w:noProof/>
          <w:lang w:bidi="ar-SA"/>
        </w:rPr>
        <w:t>Impact on Other Applications</w:t>
      </w:r>
      <w:r>
        <w:rPr>
          <w:noProof/>
          <w:webHidden/>
        </w:rPr>
        <w:tab/>
      </w:r>
      <w:r>
        <w:rPr>
          <w:noProof/>
          <w:webHidden/>
        </w:rPr>
        <w:fldChar w:fldCharType="begin"/>
      </w:r>
      <w:r>
        <w:rPr>
          <w:noProof/>
          <w:webHidden/>
        </w:rPr>
        <w:instrText xml:space="preserve"> PAGEREF _Toc320453679 \h </w:instrText>
      </w:r>
      <w:r>
        <w:rPr>
          <w:noProof/>
          <w:webHidden/>
        </w:rPr>
      </w:r>
      <w:r>
        <w:rPr>
          <w:noProof/>
          <w:webHidden/>
        </w:rPr>
        <w:fldChar w:fldCharType="separate"/>
      </w:r>
      <w:r>
        <w:rPr>
          <w:noProof/>
          <w:webHidden/>
        </w:rPr>
        <w:t>55</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4.9.6.</w:t>
      </w:r>
      <w:r>
        <w:rPr>
          <w:rFonts w:asciiTheme="minorHAnsi" w:eastAsiaTheme="minorEastAsia" w:hAnsiTheme="minorHAnsi" w:cstheme="minorBidi"/>
          <w:noProof/>
          <w:sz w:val="22"/>
          <w:szCs w:val="22"/>
        </w:rPr>
        <w:tab/>
      </w:r>
      <w:r>
        <w:rPr>
          <w:noProof/>
          <w:lang w:bidi="ar-SA"/>
        </w:rPr>
        <w:t>Collection Assumptions and Constraints</w:t>
      </w:r>
      <w:r>
        <w:rPr>
          <w:noProof/>
          <w:webHidden/>
        </w:rPr>
        <w:tab/>
      </w:r>
      <w:r>
        <w:rPr>
          <w:noProof/>
          <w:webHidden/>
        </w:rPr>
        <w:fldChar w:fldCharType="begin"/>
      </w:r>
      <w:r>
        <w:rPr>
          <w:noProof/>
          <w:webHidden/>
        </w:rPr>
        <w:instrText xml:space="preserve"> PAGEREF _Toc320453680 \h </w:instrText>
      </w:r>
      <w:r>
        <w:rPr>
          <w:noProof/>
          <w:webHidden/>
        </w:rPr>
      </w:r>
      <w:r>
        <w:rPr>
          <w:noProof/>
          <w:webHidden/>
        </w:rPr>
        <w:fldChar w:fldCharType="separate"/>
      </w:r>
      <w:r>
        <w:rPr>
          <w:noProof/>
          <w:webHidden/>
        </w:rPr>
        <w:t>55</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4.9.7.</w:t>
      </w:r>
      <w:r>
        <w:rPr>
          <w:rFonts w:asciiTheme="minorHAnsi" w:eastAsiaTheme="minorEastAsia" w:hAnsiTheme="minorHAnsi" w:cstheme="minorBidi"/>
          <w:noProof/>
          <w:sz w:val="22"/>
          <w:szCs w:val="22"/>
        </w:rPr>
        <w:tab/>
      </w:r>
      <w:r>
        <w:rPr>
          <w:noProof/>
          <w:lang w:bidi="ar-SA"/>
        </w:rPr>
        <w:t>Implementation, BPT CR, and Training Notes</w:t>
      </w:r>
      <w:r>
        <w:rPr>
          <w:noProof/>
          <w:webHidden/>
        </w:rPr>
        <w:tab/>
      </w:r>
      <w:r>
        <w:rPr>
          <w:noProof/>
          <w:webHidden/>
        </w:rPr>
        <w:fldChar w:fldCharType="begin"/>
      </w:r>
      <w:r>
        <w:rPr>
          <w:noProof/>
          <w:webHidden/>
        </w:rPr>
        <w:instrText xml:space="preserve"> PAGEREF _Toc320453681 \h </w:instrText>
      </w:r>
      <w:r>
        <w:rPr>
          <w:noProof/>
          <w:webHidden/>
        </w:rPr>
      </w:r>
      <w:r>
        <w:rPr>
          <w:noProof/>
          <w:webHidden/>
        </w:rPr>
        <w:fldChar w:fldCharType="separate"/>
      </w:r>
      <w:r>
        <w:rPr>
          <w:noProof/>
          <w:webHidden/>
        </w:rPr>
        <w:t>55</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4.9.8.</w:t>
      </w:r>
      <w:r>
        <w:rPr>
          <w:rFonts w:asciiTheme="minorHAnsi" w:eastAsiaTheme="minorEastAsia" w:hAnsiTheme="minorHAnsi" w:cstheme="minorBidi"/>
          <w:noProof/>
          <w:sz w:val="22"/>
          <w:szCs w:val="22"/>
        </w:rPr>
        <w:tab/>
      </w:r>
      <w:r>
        <w:rPr>
          <w:noProof/>
          <w:lang w:bidi="ar-SA"/>
        </w:rPr>
        <w:t>Netcom Responsibility</w:t>
      </w:r>
      <w:r>
        <w:rPr>
          <w:noProof/>
          <w:webHidden/>
        </w:rPr>
        <w:tab/>
      </w:r>
      <w:r>
        <w:rPr>
          <w:noProof/>
          <w:webHidden/>
        </w:rPr>
        <w:fldChar w:fldCharType="begin"/>
      </w:r>
      <w:r>
        <w:rPr>
          <w:noProof/>
          <w:webHidden/>
        </w:rPr>
        <w:instrText xml:space="preserve"> PAGEREF _Toc320453682 \h </w:instrText>
      </w:r>
      <w:r>
        <w:rPr>
          <w:noProof/>
          <w:webHidden/>
        </w:rPr>
      </w:r>
      <w:r>
        <w:rPr>
          <w:noProof/>
          <w:webHidden/>
        </w:rPr>
        <w:fldChar w:fldCharType="separate"/>
      </w:r>
      <w:r>
        <w:rPr>
          <w:noProof/>
          <w:webHidden/>
        </w:rPr>
        <w:t>55</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4.9.9.</w:t>
      </w:r>
      <w:r>
        <w:rPr>
          <w:rFonts w:asciiTheme="minorHAnsi" w:eastAsiaTheme="minorEastAsia" w:hAnsiTheme="minorHAnsi" w:cstheme="minorBidi"/>
          <w:noProof/>
          <w:sz w:val="22"/>
          <w:szCs w:val="22"/>
        </w:rPr>
        <w:tab/>
      </w:r>
      <w:r>
        <w:rPr>
          <w:noProof/>
          <w:lang w:bidi="ar-SA"/>
        </w:rPr>
        <w:t>File and Record Changes</w:t>
      </w:r>
      <w:r>
        <w:rPr>
          <w:noProof/>
          <w:webHidden/>
        </w:rPr>
        <w:tab/>
      </w:r>
      <w:r>
        <w:rPr>
          <w:noProof/>
          <w:webHidden/>
        </w:rPr>
        <w:fldChar w:fldCharType="begin"/>
      </w:r>
      <w:r>
        <w:rPr>
          <w:noProof/>
          <w:webHidden/>
        </w:rPr>
        <w:instrText xml:space="preserve"> PAGEREF _Toc320453683 \h </w:instrText>
      </w:r>
      <w:r>
        <w:rPr>
          <w:noProof/>
          <w:webHidden/>
        </w:rPr>
      </w:r>
      <w:r>
        <w:rPr>
          <w:noProof/>
          <w:webHidden/>
        </w:rPr>
        <w:fldChar w:fldCharType="separate"/>
      </w:r>
      <w:r>
        <w:rPr>
          <w:noProof/>
          <w:webHidden/>
        </w:rPr>
        <w:t>55</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4.9.10.</w:t>
      </w:r>
      <w:r>
        <w:rPr>
          <w:rFonts w:asciiTheme="minorHAnsi" w:eastAsiaTheme="minorEastAsia" w:hAnsiTheme="minorHAnsi" w:cstheme="minorBidi"/>
          <w:noProof/>
          <w:sz w:val="22"/>
          <w:szCs w:val="22"/>
        </w:rPr>
        <w:tab/>
      </w:r>
      <w:r>
        <w:rPr>
          <w:noProof/>
          <w:lang w:bidi="ar-SA"/>
        </w:rPr>
        <w:t>Database Structural Changes</w:t>
      </w:r>
      <w:r>
        <w:rPr>
          <w:noProof/>
          <w:webHidden/>
        </w:rPr>
        <w:tab/>
      </w:r>
      <w:r>
        <w:rPr>
          <w:noProof/>
          <w:webHidden/>
        </w:rPr>
        <w:fldChar w:fldCharType="begin"/>
      </w:r>
      <w:r>
        <w:rPr>
          <w:noProof/>
          <w:webHidden/>
        </w:rPr>
        <w:instrText xml:space="preserve"> PAGEREF _Toc320453684 \h </w:instrText>
      </w:r>
      <w:r>
        <w:rPr>
          <w:noProof/>
          <w:webHidden/>
        </w:rPr>
      </w:r>
      <w:r>
        <w:rPr>
          <w:noProof/>
          <w:webHidden/>
        </w:rPr>
        <w:fldChar w:fldCharType="separate"/>
      </w:r>
      <w:r>
        <w:rPr>
          <w:noProof/>
          <w:webHidden/>
        </w:rPr>
        <w:t>55</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lastRenderedPageBreak/>
        <w:t>4.9.11.</w:t>
      </w:r>
      <w:r>
        <w:rPr>
          <w:rFonts w:asciiTheme="minorHAnsi" w:eastAsiaTheme="minorEastAsia" w:hAnsiTheme="minorHAnsi" w:cstheme="minorBidi"/>
          <w:noProof/>
          <w:sz w:val="22"/>
          <w:szCs w:val="22"/>
        </w:rPr>
        <w:tab/>
      </w:r>
      <w:r>
        <w:rPr>
          <w:noProof/>
          <w:lang w:bidi="ar-SA"/>
        </w:rPr>
        <w:t>Test Instructions</w:t>
      </w:r>
      <w:r>
        <w:rPr>
          <w:noProof/>
          <w:webHidden/>
        </w:rPr>
        <w:tab/>
      </w:r>
      <w:r>
        <w:rPr>
          <w:noProof/>
          <w:webHidden/>
        </w:rPr>
        <w:fldChar w:fldCharType="begin"/>
      </w:r>
      <w:r>
        <w:rPr>
          <w:noProof/>
          <w:webHidden/>
        </w:rPr>
        <w:instrText xml:space="preserve"> PAGEREF _Toc320453685 \h </w:instrText>
      </w:r>
      <w:r>
        <w:rPr>
          <w:noProof/>
          <w:webHidden/>
        </w:rPr>
      </w:r>
      <w:r>
        <w:rPr>
          <w:noProof/>
          <w:webHidden/>
        </w:rPr>
        <w:fldChar w:fldCharType="separate"/>
      </w:r>
      <w:r>
        <w:rPr>
          <w:noProof/>
          <w:webHidden/>
        </w:rPr>
        <w:t>55</w:t>
      </w:r>
      <w:r>
        <w:rPr>
          <w:noProof/>
          <w:webHidden/>
        </w:rPr>
        <w:fldChar w:fldCharType="end"/>
      </w:r>
    </w:p>
    <w:p w:rsidR="008840E7" w:rsidRDefault="008840E7">
      <w:pPr>
        <w:pStyle w:val="TOC1"/>
        <w:rPr>
          <w:rFonts w:asciiTheme="minorHAnsi" w:eastAsiaTheme="minorEastAsia" w:hAnsiTheme="minorHAnsi" w:cstheme="minorBidi"/>
          <w:b w:val="0"/>
          <w:noProof/>
          <w:color w:val="auto"/>
          <w:sz w:val="22"/>
          <w:szCs w:val="22"/>
        </w:rPr>
      </w:pPr>
      <w:r w:rsidRPr="001F6C3B">
        <w:rPr>
          <w:noProof/>
          <w:lang w:bidi="ar-SA"/>
        </w:rPr>
        <w:t>5.</w:t>
      </w:r>
      <w:r>
        <w:rPr>
          <w:rFonts w:asciiTheme="minorHAnsi" w:eastAsiaTheme="minorEastAsia" w:hAnsiTheme="minorHAnsi" w:cstheme="minorBidi"/>
          <w:b w:val="0"/>
          <w:noProof/>
          <w:color w:val="auto"/>
          <w:sz w:val="22"/>
          <w:szCs w:val="22"/>
        </w:rPr>
        <w:tab/>
      </w:r>
      <w:r>
        <w:rPr>
          <w:noProof/>
          <w:lang w:bidi="ar-SA"/>
        </w:rPr>
        <w:t>Technical Changes</w:t>
      </w:r>
      <w:r>
        <w:rPr>
          <w:noProof/>
          <w:webHidden/>
        </w:rPr>
        <w:tab/>
      </w:r>
      <w:r>
        <w:rPr>
          <w:noProof/>
          <w:webHidden/>
        </w:rPr>
        <w:fldChar w:fldCharType="begin"/>
      </w:r>
      <w:r>
        <w:rPr>
          <w:noProof/>
          <w:webHidden/>
        </w:rPr>
        <w:instrText xml:space="preserve"> PAGEREF _Toc320453686 \h </w:instrText>
      </w:r>
      <w:r>
        <w:rPr>
          <w:noProof/>
          <w:webHidden/>
        </w:rPr>
      </w:r>
      <w:r>
        <w:rPr>
          <w:noProof/>
          <w:webHidden/>
        </w:rPr>
        <w:fldChar w:fldCharType="separate"/>
      </w:r>
      <w:r>
        <w:rPr>
          <w:noProof/>
          <w:webHidden/>
        </w:rPr>
        <w:t>57</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5.1.</w:t>
      </w:r>
      <w:r>
        <w:rPr>
          <w:rFonts w:asciiTheme="minorHAnsi" w:eastAsiaTheme="minorEastAsia" w:hAnsiTheme="minorHAnsi" w:cstheme="minorBidi"/>
          <w:noProof/>
        </w:rPr>
        <w:tab/>
      </w:r>
      <w:r>
        <w:rPr>
          <w:noProof/>
          <w:lang w:bidi="ar-SA"/>
        </w:rPr>
        <w:t>Release Changes Summary</w:t>
      </w:r>
      <w:r>
        <w:rPr>
          <w:noProof/>
          <w:webHidden/>
        </w:rPr>
        <w:tab/>
      </w:r>
      <w:r>
        <w:rPr>
          <w:noProof/>
          <w:webHidden/>
        </w:rPr>
        <w:fldChar w:fldCharType="begin"/>
      </w:r>
      <w:r>
        <w:rPr>
          <w:noProof/>
          <w:webHidden/>
        </w:rPr>
        <w:instrText xml:space="preserve"> PAGEREF _Toc320453687 \h </w:instrText>
      </w:r>
      <w:r>
        <w:rPr>
          <w:noProof/>
          <w:webHidden/>
        </w:rPr>
      </w:r>
      <w:r>
        <w:rPr>
          <w:noProof/>
          <w:webHidden/>
        </w:rPr>
        <w:fldChar w:fldCharType="separate"/>
      </w:r>
      <w:r>
        <w:rPr>
          <w:noProof/>
          <w:webHidden/>
        </w:rPr>
        <w:t>57</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5.2.</w:t>
      </w:r>
      <w:r>
        <w:rPr>
          <w:rFonts w:asciiTheme="minorHAnsi" w:eastAsiaTheme="minorEastAsia" w:hAnsiTheme="minorHAnsi" w:cstheme="minorBidi"/>
          <w:noProof/>
        </w:rPr>
        <w:tab/>
      </w:r>
      <w:r>
        <w:rPr>
          <w:noProof/>
          <w:lang w:bidi="ar-SA"/>
        </w:rPr>
        <w:t>Third-Party Items</w:t>
      </w:r>
      <w:r>
        <w:rPr>
          <w:noProof/>
          <w:webHidden/>
        </w:rPr>
        <w:tab/>
      </w:r>
      <w:r>
        <w:rPr>
          <w:noProof/>
          <w:webHidden/>
        </w:rPr>
        <w:fldChar w:fldCharType="begin"/>
      </w:r>
      <w:r>
        <w:rPr>
          <w:noProof/>
          <w:webHidden/>
        </w:rPr>
        <w:instrText xml:space="preserve"> PAGEREF _Toc320453688 \h </w:instrText>
      </w:r>
      <w:r>
        <w:rPr>
          <w:noProof/>
          <w:webHidden/>
        </w:rPr>
      </w:r>
      <w:r>
        <w:rPr>
          <w:noProof/>
          <w:webHidden/>
        </w:rPr>
        <w:fldChar w:fldCharType="separate"/>
      </w:r>
      <w:r>
        <w:rPr>
          <w:noProof/>
          <w:webHidden/>
        </w:rPr>
        <w:t>57</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5.3.</w:t>
      </w:r>
      <w:r>
        <w:rPr>
          <w:rFonts w:asciiTheme="minorHAnsi" w:eastAsiaTheme="minorEastAsia" w:hAnsiTheme="minorHAnsi" w:cstheme="minorBidi"/>
          <w:noProof/>
        </w:rPr>
        <w:tab/>
      </w:r>
      <w:r>
        <w:rPr>
          <w:noProof/>
          <w:lang w:bidi="ar-SA"/>
        </w:rPr>
        <w:t>Amdocs Tools</w:t>
      </w:r>
      <w:r>
        <w:rPr>
          <w:noProof/>
          <w:webHidden/>
        </w:rPr>
        <w:tab/>
      </w:r>
      <w:r>
        <w:rPr>
          <w:noProof/>
          <w:webHidden/>
        </w:rPr>
        <w:fldChar w:fldCharType="begin"/>
      </w:r>
      <w:r>
        <w:rPr>
          <w:noProof/>
          <w:webHidden/>
        </w:rPr>
        <w:instrText xml:space="preserve"> PAGEREF _Toc320453689 \h </w:instrText>
      </w:r>
      <w:r>
        <w:rPr>
          <w:noProof/>
          <w:webHidden/>
        </w:rPr>
      </w:r>
      <w:r>
        <w:rPr>
          <w:noProof/>
          <w:webHidden/>
        </w:rPr>
        <w:fldChar w:fldCharType="separate"/>
      </w:r>
      <w:r>
        <w:rPr>
          <w:noProof/>
          <w:webHidden/>
        </w:rPr>
        <w:t>58</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5.4.</w:t>
      </w:r>
      <w:r>
        <w:rPr>
          <w:rFonts w:asciiTheme="minorHAnsi" w:eastAsiaTheme="minorEastAsia" w:hAnsiTheme="minorHAnsi" w:cstheme="minorBidi"/>
          <w:noProof/>
        </w:rPr>
        <w:tab/>
      </w:r>
      <w:r>
        <w:rPr>
          <w:noProof/>
          <w:lang w:bidi="ar-SA"/>
        </w:rPr>
        <w:t>Application Components Delivered</w:t>
      </w:r>
      <w:r>
        <w:rPr>
          <w:noProof/>
          <w:webHidden/>
        </w:rPr>
        <w:tab/>
      </w:r>
      <w:r>
        <w:rPr>
          <w:noProof/>
          <w:webHidden/>
        </w:rPr>
        <w:fldChar w:fldCharType="begin"/>
      </w:r>
      <w:r>
        <w:rPr>
          <w:noProof/>
          <w:webHidden/>
        </w:rPr>
        <w:instrText xml:space="preserve"> PAGEREF _Toc320453690 \h </w:instrText>
      </w:r>
      <w:r>
        <w:rPr>
          <w:noProof/>
          <w:webHidden/>
        </w:rPr>
      </w:r>
      <w:r>
        <w:rPr>
          <w:noProof/>
          <w:webHidden/>
        </w:rPr>
        <w:fldChar w:fldCharType="separate"/>
      </w:r>
      <w:r>
        <w:rPr>
          <w:noProof/>
          <w:webHidden/>
        </w:rPr>
        <w:t>59</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5.5.</w:t>
      </w:r>
      <w:r>
        <w:rPr>
          <w:rFonts w:asciiTheme="minorHAnsi" w:eastAsiaTheme="minorEastAsia" w:hAnsiTheme="minorHAnsi" w:cstheme="minorBidi"/>
          <w:noProof/>
        </w:rPr>
        <w:tab/>
      </w:r>
      <w:r>
        <w:rPr>
          <w:noProof/>
          <w:lang w:bidi="ar-SA"/>
        </w:rPr>
        <w:t>Environment Changes</w:t>
      </w:r>
      <w:r>
        <w:rPr>
          <w:noProof/>
          <w:webHidden/>
        </w:rPr>
        <w:tab/>
      </w:r>
      <w:r>
        <w:rPr>
          <w:noProof/>
          <w:webHidden/>
        </w:rPr>
        <w:fldChar w:fldCharType="begin"/>
      </w:r>
      <w:r>
        <w:rPr>
          <w:noProof/>
          <w:webHidden/>
        </w:rPr>
        <w:instrText xml:space="preserve"> PAGEREF _Toc320453691 \h </w:instrText>
      </w:r>
      <w:r>
        <w:rPr>
          <w:noProof/>
          <w:webHidden/>
        </w:rPr>
      </w:r>
      <w:r>
        <w:rPr>
          <w:noProof/>
          <w:webHidden/>
        </w:rPr>
        <w:fldChar w:fldCharType="separate"/>
      </w:r>
      <w:r>
        <w:rPr>
          <w:noProof/>
          <w:webHidden/>
        </w:rPr>
        <w:t>59</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5.5.1.</w:t>
      </w:r>
      <w:r>
        <w:rPr>
          <w:rFonts w:asciiTheme="minorHAnsi" w:eastAsiaTheme="minorEastAsia" w:hAnsiTheme="minorHAnsi" w:cstheme="minorBidi"/>
          <w:noProof/>
          <w:sz w:val="22"/>
          <w:szCs w:val="22"/>
        </w:rPr>
        <w:tab/>
      </w:r>
      <w:r>
        <w:rPr>
          <w:noProof/>
          <w:lang w:bidi="ar-SA"/>
        </w:rPr>
        <w:t>Changes to Environment Variables</w:t>
      </w:r>
      <w:r>
        <w:rPr>
          <w:noProof/>
          <w:webHidden/>
        </w:rPr>
        <w:tab/>
      </w:r>
      <w:r>
        <w:rPr>
          <w:noProof/>
          <w:webHidden/>
        </w:rPr>
        <w:fldChar w:fldCharType="begin"/>
      </w:r>
      <w:r>
        <w:rPr>
          <w:noProof/>
          <w:webHidden/>
        </w:rPr>
        <w:instrText xml:space="preserve"> PAGEREF _Toc320453692 \h </w:instrText>
      </w:r>
      <w:r>
        <w:rPr>
          <w:noProof/>
          <w:webHidden/>
        </w:rPr>
      </w:r>
      <w:r>
        <w:rPr>
          <w:noProof/>
          <w:webHidden/>
        </w:rPr>
        <w:fldChar w:fldCharType="separate"/>
      </w:r>
      <w:r>
        <w:rPr>
          <w:noProof/>
          <w:webHidden/>
        </w:rPr>
        <w:t>59</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5.5.2.</w:t>
      </w:r>
      <w:r>
        <w:rPr>
          <w:rFonts w:asciiTheme="minorHAnsi" w:eastAsiaTheme="minorEastAsia" w:hAnsiTheme="minorHAnsi" w:cstheme="minorBidi"/>
          <w:noProof/>
          <w:sz w:val="22"/>
          <w:szCs w:val="22"/>
        </w:rPr>
        <w:tab/>
      </w:r>
      <w:r>
        <w:rPr>
          <w:noProof/>
          <w:lang w:bidi="ar-SA"/>
        </w:rPr>
        <w:t>Changes to Environment Structure</w:t>
      </w:r>
      <w:r>
        <w:rPr>
          <w:noProof/>
          <w:webHidden/>
        </w:rPr>
        <w:tab/>
      </w:r>
      <w:r>
        <w:rPr>
          <w:noProof/>
          <w:webHidden/>
        </w:rPr>
        <w:fldChar w:fldCharType="begin"/>
      </w:r>
      <w:r>
        <w:rPr>
          <w:noProof/>
          <w:webHidden/>
        </w:rPr>
        <w:instrText xml:space="preserve"> PAGEREF _Toc320453693 \h </w:instrText>
      </w:r>
      <w:r>
        <w:rPr>
          <w:noProof/>
          <w:webHidden/>
        </w:rPr>
      </w:r>
      <w:r>
        <w:rPr>
          <w:noProof/>
          <w:webHidden/>
        </w:rPr>
        <w:fldChar w:fldCharType="separate"/>
      </w:r>
      <w:r>
        <w:rPr>
          <w:noProof/>
          <w:webHidden/>
        </w:rPr>
        <w:t>59</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5.5.3.</w:t>
      </w:r>
      <w:r>
        <w:rPr>
          <w:rFonts w:asciiTheme="minorHAnsi" w:eastAsiaTheme="minorEastAsia" w:hAnsiTheme="minorHAnsi" w:cstheme="minorBidi"/>
          <w:noProof/>
          <w:sz w:val="22"/>
          <w:szCs w:val="22"/>
        </w:rPr>
        <w:tab/>
      </w:r>
      <w:r>
        <w:rPr>
          <w:noProof/>
          <w:lang w:bidi="ar-SA"/>
        </w:rPr>
        <w:t>Changes to Environment Configuration Files</w:t>
      </w:r>
      <w:r>
        <w:rPr>
          <w:noProof/>
          <w:webHidden/>
        </w:rPr>
        <w:tab/>
      </w:r>
      <w:r>
        <w:rPr>
          <w:noProof/>
          <w:webHidden/>
        </w:rPr>
        <w:fldChar w:fldCharType="begin"/>
      </w:r>
      <w:r>
        <w:rPr>
          <w:noProof/>
          <w:webHidden/>
        </w:rPr>
        <w:instrText xml:space="preserve"> PAGEREF _Toc320453694 \h </w:instrText>
      </w:r>
      <w:r>
        <w:rPr>
          <w:noProof/>
          <w:webHidden/>
        </w:rPr>
      </w:r>
      <w:r>
        <w:rPr>
          <w:noProof/>
          <w:webHidden/>
        </w:rPr>
        <w:fldChar w:fldCharType="separate"/>
      </w:r>
      <w:r>
        <w:rPr>
          <w:noProof/>
          <w:webHidden/>
        </w:rPr>
        <w:t>60</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5.6.</w:t>
      </w:r>
      <w:r>
        <w:rPr>
          <w:rFonts w:asciiTheme="minorHAnsi" w:eastAsiaTheme="minorEastAsia" w:hAnsiTheme="minorHAnsi" w:cstheme="minorBidi"/>
          <w:noProof/>
        </w:rPr>
        <w:tab/>
      </w:r>
      <w:r>
        <w:rPr>
          <w:noProof/>
          <w:lang w:bidi="ar-SA"/>
        </w:rPr>
        <w:t>CC Build Instructions</w:t>
      </w:r>
      <w:r>
        <w:rPr>
          <w:noProof/>
          <w:webHidden/>
        </w:rPr>
        <w:tab/>
      </w:r>
      <w:r>
        <w:rPr>
          <w:noProof/>
          <w:webHidden/>
        </w:rPr>
        <w:fldChar w:fldCharType="begin"/>
      </w:r>
      <w:r>
        <w:rPr>
          <w:noProof/>
          <w:webHidden/>
        </w:rPr>
        <w:instrText xml:space="preserve"> PAGEREF _Toc320453695 \h </w:instrText>
      </w:r>
      <w:r>
        <w:rPr>
          <w:noProof/>
          <w:webHidden/>
        </w:rPr>
      </w:r>
      <w:r>
        <w:rPr>
          <w:noProof/>
          <w:webHidden/>
        </w:rPr>
        <w:fldChar w:fldCharType="separate"/>
      </w:r>
      <w:r>
        <w:rPr>
          <w:noProof/>
          <w:webHidden/>
        </w:rPr>
        <w:t>60</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5.7.</w:t>
      </w:r>
      <w:r>
        <w:rPr>
          <w:rFonts w:asciiTheme="minorHAnsi" w:eastAsiaTheme="minorEastAsia" w:hAnsiTheme="minorHAnsi" w:cstheme="minorBidi"/>
          <w:noProof/>
        </w:rPr>
        <w:tab/>
      </w:r>
      <w:r>
        <w:rPr>
          <w:noProof/>
          <w:lang w:bidi="ar-SA"/>
        </w:rPr>
        <w:t>Changes to Tuxedo</w:t>
      </w:r>
      <w:r>
        <w:rPr>
          <w:noProof/>
          <w:webHidden/>
        </w:rPr>
        <w:tab/>
      </w:r>
      <w:r>
        <w:rPr>
          <w:noProof/>
          <w:webHidden/>
        </w:rPr>
        <w:fldChar w:fldCharType="begin"/>
      </w:r>
      <w:r>
        <w:rPr>
          <w:noProof/>
          <w:webHidden/>
        </w:rPr>
        <w:instrText xml:space="preserve"> PAGEREF _Toc320453696 \h </w:instrText>
      </w:r>
      <w:r>
        <w:rPr>
          <w:noProof/>
          <w:webHidden/>
        </w:rPr>
      </w:r>
      <w:r>
        <w:rPr>
          <w:noProof/>
          <w:webHidden/>
        </w:rPr>
        <w:fldChar w:fldCharType="separate"/>
      </w:r>
      <w:r>
        <w:rPr>
          <w:noProof/>
          <w:webHidden/>
        </w:rPr>
        <w:t>60</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5.7.1.</w:t>
      </w:r>
      <w:r>
        <w:rPr>
          <w:rFonts w:asciiTheme="minorHAnsi" w:eastAsiaTheme="minorEastAsia" w:hAnsiTheme="minorHAnsi" w:cstheme="minorBidi"/>
          <w:noProof/>
          <w:sz w:val="22"/>
          <w:szCs w:val="22"/>
        </w:rPr>
        <w:tab/>
      </w:r>
      <w:r>
        <w:rPr>
          <w:noProof/>
          <w:lang w:bidi="ar-SA"/>
        </w:rPr>
        <w:t>Changes to Variables</w:t>
      </w:r>
      <w:r>
        <w:rPr>
          <w:noProof/>
          <w:webHidden/>
        </w:rPr>
        <w:tab/>
      </w:r>
      <w:r>
        <w:rPr>
          <w:noProof/>
          <w:webHidden/>
        </w:rPr>
        <w:fldChar w:fldCharType="begin"/>
      </w:r>
      <w:r>
        <w:rPr>
          <w:noProof/>
          <w:webHidden/>
        </w:rPr>
        <w:instrText xml:space="preserve"> PAGEREF _Toc320453697 \h </w:instrText>
      </w:r>
      <w:r>
        <w:rPr>
          <w:noProof/>
          <w:webHidden/>
        </w:rPr>
      </w:r>
      <w:r>
        <w:rPr>
          <w:noProof/>
          <w:webHidden/>
        </w:rPr>
        <w:fldChar w:fldCharType="separate"/>
      </w:r>
      <w:r>
        <w:rPr>
          <w:noProof/>
          <w:webHidden/>
        </w:rPr>
        <w:t>60</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5.7.2.</w:t>
      </w:r>
      <w:r>
        <w:rPr>
          <w:rFonts w:asciiTheme="minorHAnsi" w:eastAsiaTheme="minorEastAsia" w:hAnsiTheme="minorHAnsi" w:cstheme="minorBidi"/>
          <w:noProof/>
          <w:sz w:val="22"/>
          <w:szCs w:val="22"/>
        </w:rPr>
        <w:tab/>
      </w:r>
      <w:r>
        <w:rPr>
          <w:noProof/>
          <w:lang w:bidi="ar-SA"/>
        </w:rPr>
        <w:t>Changes to Tuxedo Servers</w:t>
      </w:r>
      <w:r>
        <w:rPr>
          <w:noProof/>
          <w:webHidden/>
        </w:rPr>
        <w:tab/>
      </w:r>
      <w:r>
        <w:rPr>
          <w:noProof/>
          <w:webHidden/>
        </w:rPr>
        <w:fldChar w:fldCharType="begin"/>
      </w:r>
      <w:r>
        <w:rPr>
          <w:noProof/>
          <w:webHidden/>
        </w:rPr>
        <w:instrText xml:space="preserve"> PAGEREF _Toc320453698 \h </w:instrText>
      </w:r>
      <w:r>
        <w:rPr>
          <w:noProof/>
          <w:webHidden/>
        </w:rPr>
      </w:r>
      <w:r>
        <w:rPr>
          <w:noProof/>
          <w:webHidden/>
        </w:rPr>
        <w:fldChar w:fldCharType="separate"/>
      </w:r>
      <w:r>
        <w:rPr>
          <w:noProof/>
          <w:webHidden/>
        </w:rPr>
        <w:t>60</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5.8.</w:t>
      </w:r>
      <w:r>
        <w:rPr>
          <w:rFonts w:asciiTheme="minorHAnsi" w:eastAsiaTheme="minorEastAsia" w:hAnsiTheme="minorHAnsi" w:cstheme="minorBidi"/>
          <w:noProof/>
        </w:rPr>
        <w:tab/>
      </w:r>
      <w:r>
        <w:rPr>
          <w:noProof/>
          <w:lang w:bidi="ar-SA"/>
        </w:rPr>
        <w:t>Changes to Citrix/INI Files</w:t>
      </w:r>
      <w:r>
        <w:rPr>
          <w:noProof/>
          <w:webHidden/>
        </w:rPr>
        <w:tab/>
      </w:r>
      <w:r>
        <w:rPr>
          <w:noProof/>
          <w:webHidden/>
        </w:rPr>
        <w:fldChar w:fldCharType="begin"/>
      </w:r>
      <w:r>
        <w:rPr>
          <w:noProof/>
          <w:webHidden/>
        </w:rPr>
        <w:instrText xml:space="preserve"> PAGEREF _Toc320453699 \h </w:instrText>
      </w:r>
      <w:r>
        <w:rPr>
          <w:noProof/>
          <w:webHidden/>
        </w:rPr>
      </w:r>
      <w:r>
        <w:rPr>
          <w:noProof/>
          <w:webHidden/>
        </w:rPr>
        <w:fldChar w:fldCharType="separate"/>
      </w:r>
      <w:r>
        <w:rPr>
          <w:noProof/>
          <w:webHidden/>
        </w:rPr>
        <w:t>60</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5.8.1.</w:t>
      </w:r>
      <w:r>
        <w:rPr>
          <w:rFonts w:asciiTheme="minorHAnsi" w:eastAsiaTheme="minorEastAsia" w:hAnsiTheme="minorHAnsi" w:cstheme="minorBidi"/>
          <w:noProof/>
          <w:sz w:val="22"/>
          <w:szCs w:val="22"/>
        </w:rPr>
        <w:tab/>
      </w:r>
      <w:r>
        <w:rPr>
          <w:noProof/>
          <w:lang w:bidi="ar-SA"/>
        </w:rPr>
        <w:t>Netcom</w:t>
      </w:r>
      <w:r>
        <w:rPr>
          <w:noProof/>
          <w:webHidden/>
        </w:rPr>
        <w:tab/>
      </w:r>
      <w:r>
        <w:rPr>
          <w:noProof/>
          <w:webHidden/>
        </w:rPr>
        <w:fldChar w:fldCharType="begin"/>
      </w:r>
      <w:r>
        <w:rPr>
          <w:noProof/>
          <w:webHidden/>
        </w:rPr>
        <w:instrText xml:space="preserve"> PAGEREF _Toc320453700 \h </w:instrText>
      </w:r>
      <w:r>
        <w:rPr>
          <w:noProof/>
          <w:webHidden/>
        </w:rPr>
      </w:r>
      <w:r>
        <w:rPr>
          <w:noProof/>
          <w:webHidden/>
        </w:rPr>
        <w:fldChar w:fldCharType="separate"/>
      </w:r>
      <w:r>
        <w:rPr>
          <w:noProof/>
          <w:webHidden/>
        </w:rPr>
        <w:t>60</w:t>
      </w:r>
      <w:r>
        <w:rPr>
          <w:noProof/>
          <w:webHidden/>
        </w:rPr>
        <w:fldChar w:fldCharType="end"/>
      </w:r>
    </w:p>
    <w:p w:rsidR="008840E7" w:rsidRDefault="008840E7">
      <w:pPr>
        <w:pStyle w:val="TOC2"/>
        <w:tabs>
          <w:tab w:val="left" w:pos="1200"/>
        </w:tabs>
        <w:rPr>
          <w:rFonts w:asciiTheme="minorHAnsi" w:eastAsiaTheme="minorEastAsia" w:hAnsiTheme="minorHAnsi" w:cstheme="minorBidi"/>
          <w:noProof/>
        </w:rPr>
      </w:pPr>
      <w:r w:rsidRPr="001F6C3B">
        <w:rPr>
          <w:noProof/>
          <w:lang w:bidi="ar-SA"/>
        </w:rPr>
        <w:t>5.9.</w:t>
      </w:r>
      <w:r>
        <w:rPr>
          <w:rFonts w:asciiTheme="minorHAnsi" w:eastAsiaTheme="minorEastAsia" w:hAnsiTheme="minorHAnsi" w:cstheme="minorBidi"/>
          <w:noProof/>
        </w:rPr>
        <w:tab/>
      </w:r>
      <w:r>
        <w:rPr>
          <w:noProof/>
          <w:lang w:bidi="ar-SA"/>
        </w:rPr>
        <w:t>Database Changes</w:t>
      </w:r>
      <w:r>
        <w:rPr>
          <w:noProof/>
          <w:webHidden/>
        </w:rPr>
        <w:tab/>
      </w:r>
      <w:r>
        <w:rPr>
          <w:noProof/>
          <w:webHidden/>
        </w:rPr>
        <w:fldChar w:fldCharType="begin"/>
      </w:r>
      <w:r>
        <w:rPr>
          <w:noProof/>
          <w:webHidden/>
        </w:rPr>
        <w:instrText xml:space="preserve"> PAGEREF _Toc320453701 \h </w:instrText>
      </w:r>
      <w:r>
        <w:rPr>
          <w:noProof/>
          <w:webHidden/>
        </w:rPr>
      </w:r>
      <w:r>
        <w:rPr>
          <w:noProof/>
          <w:webHidden/>
        </w:rPr>
        <w:fldChar w:fldCharType="separate"/>
      </w:r>
      <w:r>
        <w:rPr>
          <w:noProof/>
          <w:webHidden/>
        </w:rPr>
        <w:t>60</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5.9.1.</w:t>
      </w:r>
      <w:r>
        <w:rPr>
          <w:rFonts w:asciiTheme="minorHAnsi" w:eastAsiaTheme="minorEastAsia" w:hAnsiTheme="minorHAnsi" w:cstheme="minorBidi"/>
          <w:noProof/>
          <w:sz w:val="22"/>
          <w:szCs w:val="22"/>
        </w:rPr>
        <w:tab/>
      </w:r>
      <w:r>
        <w:rPr>
          <w:noProof/>
          <w:lang w:bidi="ar-SA"/>
        </w:rPr>
        <w:t>Oracle SW upgrade</w:t>
      </w:r>
      <w:r>
        <w:rPr>
          <w:noProof/>
          <w:webHidden/>
        </w:rPr>
        <w:tab/>
      </w:r>
      <w:r>
        <w:rPr>
          <w:noProof/>
          <w:webHidden/>
        </w:rPr>
        <w:fldChar w:fldCharType="begin"/>
      </w:r>
      <w:r>
        <w:rPr>
          <w:noProof/>
          <w:webHidden/>
        </w:rPr>
        <w:instrText xml:space="preserve"> PAGEREF _Toc320453702 \h </w:instrText>
      </w:r>
      <w:r>
        <w:rPr>
          <w:noProof/>
          <w:webHidden/>
        </w:rPr>
      </w:r>
      <w:r>
        <w:rPr>
          <w:noProof/>
          <w:webHidden/>
        </w:rPr>
        <w:fldChar w:fldCharType="separate"/>
      </w:r>
      <w:r>
        <w:rPr>
          <w:noProof/>
          <w:webHidden/>
        </w:rPr>
        <w:t>60</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5.9.2.</w:t>
      </w:r>
      <w:r>
        <w:rPr>
          <w:rFonts w:asciiTheme="minorHAnsi" w:eastAsiaTheme="minorEastAsia" w:hAnsiTheme="minorHAnsi" w:cstheme="minorBidi"/>
          <w:noProof/>
          <w:sz w:val="22"/>
          <w:szCs w:val="22"/>
        </w:rPr>
        <w:tab/>
      </w:r>
      <w:r>
        <w:rPr>
          <w:noProof/>
          <w:lang w:bidi="ar-SA"/>
        </w:rPr>
        <w:t>Upgrade Database Patches</w:t>
      </w:r>
      <w:r>
        <w:rPr>
          <w:noProof/>
          <w:webHidden/>
        </w:rPr>
        <w:tab/>
      </w:r>
      <w:r>
        <w:rPr>
          <w:noProof/>
          <w:webHidden/>
        </w:rPr>
        <w:fldChar w:fldCharType="begin"/>
      </w:r>
      <w:r>
        <w:rPr>
          <w:noProof/>
          <w:webHidden/>
        </w:rPr>
        <w:instrText xml:space="preserve"> PAGEREF _Toc320453703 \h </w:instrText>
      </w:r>
      <w:r>
        <w:rPr>
          <w:noProof/>
          <w:webHidden/>
        </w:rPr>
      </w:r>
      <w:r>
        <w:rPr>
          <w:noProof/>
          <w:webHidden/>
        </w:rPr>
        <w:fldChar w:fldCharType="separate"/>
      </w:r>
      <w:r>
        <w:rPr>
          <w:noProof/>
          <w:webHidden/>
        </w:rPr>
        <w:t>60</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5.9.3.</w:t>
      </w:r>
      <w:r>
        <w:rPr>
          <w:rFonts w:asciiTheme="minorHAnsi" w:eastAsiaTheme="minorEastAsia" w:hAnsiTheme="minorHAnsi" w:cstheme="minorBidi"/>
          <w:noProof/>
          <w:sz w:val="22"/>
          <w:szCs w:val="22"/>
        </w:rPr>
        <w:tab/>
      </w:r>
      <w:r>
        <w:rPr>
          <w:noProof/>
          <w:lang w:bidi="ar-SA"/>
        </w:rPr>
        <w:t>Data Model Changes</w:t>
      </w:r>
      <w:r>
        <w:rPr>
          <w:noProof/>
          <w:webHidden/>
        </w:rPr>
        <w:tab/>
      </w:r>
      <w:r>
        <w:rPr>
          <w:noProof/>
          <w:webHidden/>
        </w:rPr>
        <w:fldChar w:fldCharType="begin"/>
      </w:r>
      <w:r>
        <w:rPr>
          <w:noProof/>
          <w:webHidden/>
        </w:rPr>
        <w:instrText xml:space="preserve"> PAGEREF _Toc320453704 \h </w:instrText>
      </w:r>
      <w:r>
        <w:rPr>
          <w:noProof/>
          <w:webHidden/>
        </w:rPr>
      </w:r>
      <w:r>
        <w:rPr>
          <w:noProof/>
          <w:webHidden/>
        </w:rPr>
        <w:fldChar w:fldCharType="separate"/>
      </w:r>
      <w:r>
        <w:rPr>
          <w:noProof/>
          <w:webHidden/>
        </w:rPr>
        <w:t>61</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5.9.4.</w:t>
      </w:r>
      <w:r>
        <w:rPr>
          <w:rFonts w:asciiTheme="minorHAnsi" w:eastAsiaTheme="minorEastAsia" w:hAnsiTheme="minorHAnsi" w:cstheme="minorBidi"/>
          <w:noProof/>
          <w:sz w:val="22"/>
          <w:szCs w:val="22"/>
        </w:rPr>
        <w:tab/>
      </w:r>
      <w:r>
        <w:rPr>
          <w:noProof/>
          <w:lang w:bidi="ar-SA"/>
        </w:rPr>
        <w:t>Disk Structure</w:t>
      </w:r>
      <w:r>
        <w:rPr>
          <w:noProof/>
          <w:webHidden/>
        </w:rPr>
        <w:tab/>
      </w:r>
      <w:r>
        <w:rPr>
          <w:noProof/>
          <w:webHidden/>
        </w:rPr>
        <w:fldChar w:fldCharType="begin"/>
      </w:r>
      <w:r>
        <w:rPr>
          <w:noProof/>
          <w:webHidden/>
        </w:rPr>
        <w:instrText xml:space="preserve"> PAGEREF _Toc320453705 \h </w:instrText>
      </w:r>
      <w:r>
        <w:rPr>
          <w:noProof/>
          <w:webHidden/>
        </w:rPr>
      </w:r>
      <w:r>
        <w:rPr>
          <w:noProof/>
          <w:webHidden/>
        </w:rPr>
        <w:fldChar w:fldCharType="separate"/>
      </w:r>
      <w:r>
        <w:rPr>
          <w:noProof/>
          <w:webHidden/>
        </w:rPr>
        <w:t>61</w:t>
      </w:r>
      <w:r>
        <w:rPr>
          <w:noProof/>
          <w:webHidden/>
        </w:rPr>
        <w:fldChar w:fldCharType="end"/>
      </w:r>
    </w:p>
    <w:p w:rsidR="008840E7" w:rsidRDefault="008840E7">
      <w:pPr>
        <w:pStyle w:val="TOC3"/>
        <w:tabs>
          <w:tab w:val="left" w:pos="1685"/>
        </w:tabs>
        <w:rPr>
          <w:rFonts w:asciiTheme="minorHAnsi" w:eastAsiaTheme="minorEastAsia" w:hAnsiTheme="minorHAnsi" w:cstheme="minorBidi"/>
          <w:noProof/>
          <w:sz w:val="22"/>
          <w:szCs w:val="22"/>
        </w:rPr>
      </w:pPr>
      <w:r w:rsidRPr="001F6C3B">
        <w:rPr>
          <w:noProof/>
          <w:lang w:bidi="ar-SA"/>
        </w:rPr>
        <w:t>5.9.5.</w:t>
      </w:r>
      <w:r>
        <w:rPr>
          <w:rFonts w:asciiTheme="minorHAnsi" w:eastAsiaTheme="minorEastAsia" w:hAnsiTheme="minorHAnsi" w:cstheme="minorBidi"/>
          <w:noProof/>
          <w:sz w:val="22"/>
          <w:szCs w:val="22"/>
        </w:rPr>
        <w:tab/>
      </w:r>
      <w:r>
        <w:rPr>
          <w:noProof/>
          <w:lang w:bidi="ar-SA"/>
        </w:rPr>
        <w:t>Disk Space Requirements</w:t>
      </w:r>
      <w:r>
        <w:rPr>
          <w:noProof/>
          <w:webHidden/>
        </w:rPr>
        <w:tab/>
      </w:r>
      <w:r>
        <w:rPr>
          <w:noProof/>
          <w:webHidden/>
        </w:rPr>
        <w:fldChar w:fldCharType="begin"/>
      </w:r>
      <w:r>
        <w:rPr>
          <w:noProof/>
          <w:webHidden/>
        </w:rPr>
        <w:instrText xml:space="preserve"> PAGEREF _Toc320453706 \h </w:instrText>
      </w:r>
      <w:r>
        <w:rPr>
          <w:noProof/>
          <w:webHidden/>
        </w:rPr>
      </w:r>
      <w:r>
        <w:rPr>
          <w:noProof/>
          <w:webHidden/>
        </w:rPr>
        <w:fldChar w:fldCharType="separate"/>
      </w:r>
      <w:r>
        <w:rPr>
          <w:noProof/>
          <w:webHidden/>
        </w:rPr>
        <w:t>61</w:t>
      </w:r>
      <w:r>
        <w:rPr>
          <w:noProof/>
          <w:webHidden/>
        </w:rPr>
        <w:fldChar w:fldCharType="end"/>
      </w:r>
    </w:p>
    <w:p w:rsidR="008840E7" w:rsidRDefault="008840E7">
      <w:pPr>
        <w:pStyle w:val="TOC2"/>
        <w:tabs>
          <w:tab w:val="left" w:pos="1440"/>
        </w:tabs>
        <w:rPr>
          <w:rFonts w:asciiTheme="minorHAnsi" w:eastAsiaTheme="minorEastAsia" w:hAnsiTheme="minorHAnsi" w:cstheme="minorBidi"/>
          <w:noProof/>
        </w:rPr>
      </w:pPr>
      <w:r w:rsidRPr="001F6C3B">
        <w:rPr>
          <w:noProof/>
          <w:lang w:bidi="ar-SA"/>
        </w:rPr>
        <w:t>5.10.</w:t>
      </w:r>
      <w:r>
        <w:rPr>
          <w:rFonts w:asciiTheme="minorHAnsi" w:eastAsiaTheme="minorEastAsia" w:hAnsiTheme="minorHAnsi" w:cstheme="minorBidi"/>
          <w:noProof/>
        </w:rPr>
        <w:tab/>
      </w:r>
      <w:r>
        <w:rPr>
          <w:noProof/>
          <w:lang w:bidi="ar-SA"/>
        </w:rPr>
        <w:t>Data Changes</w:t>
      </w:r>
      <w:r>
        <w:rPr>
          <w:noProof/>
          <w:webHidden/>
        </w:rPr>
        <w:tab/>
      </w:r>
      <w:r>
        <w:rPr>
          <w:noProof/>
          <w:webHidden/>
        </w:rPr>
        <w:fldChar w:fldCharType="begin"/>
      </w:r>
      <w:r>
        <w:rPr>
          <w:noProof/>
          <w:webHidden/>
        </w:rPr>
        <w:instrText xml:space="preserve"> PAGEREF _Toc320453707 \h </w:instrText>
      </w:r>
      <w:r>
        <w:rPr>
          <w:noProof/>
          <w:webHidden/>
        </w:rPr>
      </w:r>
      <w:r>
        <w:rPr>
          <w:noProof/>
          <w:webHidden/>
        </w:rPr>
        <w:fldChar w:fldCharType="separate"/>
      </w:r>
      <w:r>
        <w:rPr>
          <w:noProof/>
          <w:webHidden/>
        </w:rPr>
        <w:t>61</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5.10.1.</w:t>
      </w:r>
      <w:r>
        <w:rPr>
          <w:rFonts w:asciiTheme="minorHAnsi" w:eastAsiaTheme="minorEastAsia" w:hAnsiTheme="minorHAnsi" w:cstheme="minorBidi"/>
          <w:noProof/>
          <w:sz w:val="22"/>
          <w:szCs w:val="22"/>
        </w:rPr>
        <w:tab/>
      </w:r>
      <w:r>
        <w:rPr>
          <w:noProof/>
          <w:lang w:bidi="ar-SA"/>
        </w:rPr>
        <w:t>Reference Database</w:t>
      </w:r>
      <w:r>
        <w:rPr>
          <w:noProof/>
          <w:webHidden/>
        </w:rPr>
        <w:tab/>
      </w:r>
      <w:r>
        <w:rPr>
          <w:noProof/>
          <w:webHidden/>
        </w:rPr>
        <w:fldChar w:fldCharType="begin"/>
      </w:r>
      <w:r>
        <w:rPr>
          <w:noProof/>
          <w:webHidden/>
        </w:rPr>
        <w:instrText xml:space="preserve"> PAGEREF _Toc320453708 \h </w:instrText>
      </w:r>
      <w:r>
        <w:rPr>
          <w:noProof/>
          <w:webHidden/>
        </w:rPr>
      </w:r>
      <w:r>
        <w:rPr>
          <w:noProof/>
          <w:webHidden/>
        </w:rPr>
        <w:fldChar w:fldCharType="separate"/>
      </w:r>
      <w:r>
        <w:rPr>
          <w:noProof/>
          <w:webHidden/>
        </w:rPr>
        <w:t>61</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5.10.2.</w:t>
      </w:r>
      <w:r>
        <w:rPr>
          <w:rFonts w:asciiTheme="minorHAnsi" w:eastAsiaTheme="minorEastAsia" w:hAnsiTheme="minorHAnsi" w:cstheme="minorBidi"/>
          <w:noProof/>
          <w:sz w:val="22"/>
          <w:szCs w:val="22"/>
        </w:rPr>
        <w:tab/>
      </w:r>
      <w:r>
        <w:rPr>
          <w:noProof/>
          <w:lang w:bidi="ar-SA"/>
        </w:rPr>
        <w:t>Application Database</w:t>
      </w:r>
      <w:r>
        <w:rPr>
          <w:noProof/>
          <w:webHidden/>
        </w:rPr>
        <w:tab/>
      </w:r>
      <w:r>
        <w:rPr>
          <w:noProof/>
          <w:webHidden/>
        </w:rPr>
        <w:fldChar w:fldCharType="begin"/>
      </w:r>
      <w:r>
        <w:rPr>
          <w:noProof/>
          <w:webHidden/>
        </w:rPr>
        <w:instrText xml:space="preserve"> PAGEREF _Toc320453709 \h </w:instrText>
      </w:r>
      <w:r>
        <w:rPr>
          <w:noProof/>
          <w:webHidden/>
        </w:rPr>
      </w:r>
      <w:r>
        <w:rPr>
          <w:noProof/>
          <w:webHidden/>
        </w:rPr>
        <w:fldChar w:fldCharType="separate"/>
      </w:r>
      <w:r>
        <w:rPr>
          <w:noProof/>
          <w:webHidden/>
        </w:rPr>
        <w:t>62</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5.10.3.</w:t>
      </w:r>
      <w:r>
        <w:rPr>
          <w:rFonts w:asciiTheme="minorHAnsi" w:eastAsiaTheme="minorEastAsia" w:hAnsiTheme="minorHAnsi" w:cstheme="minorBidi"/>
          <w:noProof/>
          <w:sz w:val="22"/>
          <w:szCs w:val="22"/>
        </w:rPr>
        <w:tab/>
      </w:r>
      <w:r>
        <w:rPr>
          <w:noProof/>
          <w:lang w:bidi="ar-SA"/>
        </w:rPr>
        <w:t>Security DatabaseN/A</w:t>
      </w:r>
      <w:r>
        <w:rPr>
          <w:noProof/>
          <w:webHidden/>
        </w:rPr>
        <w:tab/>
      </w:r>
      <w:r>
        <w:rPr>
          <w:noProof/>
          <w:webHidden/>
        </w:rPr>
        <w:fldChar w:fldCharType="begin"/>
      </w:r>
      <w:r>
        <w:rPr>
          <w:noProof/>
          <w:webHidden/>
        </w:rPr>
        <w:instrText xml:space="preserve"> PAGEREF _Toc320453710 \h </w:instrText>
      </w:r>
      <w:r>
        <w:rPr>
          <w:noProof/>
          <w:webHidden/>
        </w:rPr>
      </w:r>
      <w:r>
        <w:rPr>
          <w:noProof/>
          <w:webHidden/>
        </w:rPr>
        <w:fldChar w:fldCharType="separate"/>
      </w:r>
      <w:r>
        <w:rPr>
          <w:noProof/>
          <w:webHidden/>
        </w:rPr>
        <w:t>62</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5.10.4.</w:t>
      </w:r>
      <w:r>
        <w:rPr>
          <w:rFonts w:asciiTheme="minorHAnsi" w:eastAsiaTheme="minorEastAsia" w:hAnsiTheme="minorHAnsi" w:cstheme="minorBidi"/>
          <w:noProof/>
          <w:sz w:val="22"/>
          <w:szCs w:val="22"/>
        </w:rPr>
        <w:tab/>
      </w:r>
      <w:r>
        <w:rPr>
          <w:noProof/>
          <w:lang w:bidi="ar-SA"/>
        </w:rPr>
        <w:t>Operational Database</w:t>
      </w:r>
      <w:r>
        <w:rPr>
          <w:noProof/>
          <w:webHidden/>
        </w:rPr>
        <w:tab/>
      </w:r>
      <w:r>
        <w:rPr>
          <w:noProof/>
          <w:webHidden/>
        </w:rPr>
        <w:fldChar w:fldCharType="begin"/>
      </w:r>
      <w:r>
        <w:rPr>
          <w:noProof/>
          <w:webHidden/>
        </w:rPr>
        <w:instrText xml:space="preserve"> PAGEREF _Toc320453711 \h </w:instrText>
      </w:r>
      <w:r>
        <w:rPr>
          <w:noProof/>
          <w:webHidden/>
        </w:rPr>
      </w:r>
      <w:r>
        <w:rPr>
          <w:noProof/>
          <w:webHidden/>
        </w:rPr>
        <w:fldChar w:fldCharType="separate"/>
      </w:r>
      <w:r>
        <w:rPr>
          <w:noProof/>
          <w:webHidden/>
        </w:rPr>
        <w:t>62</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5.10.5.</w:t>
      </w:r>
      <w:r>
        <w:rPr>
          <w:rFonts w:asciiTheme="minorHAnsi" w:eastAsiaTheme="minorEastAsia" w:hAnsiTheme="minorHAnsi" w:cstheme="minorBidi"/>
          <w:noProof/>
          <w:sz w:val="22"/>
          <w:szCs w:val="22"/>
        </w:rPr>
        <w:tab/>
      </w:r>
      <w:r>
        <w:rPr>
          <w:noProof/>
          <w:lang w:bidi="ar-SA"/>
        </w:rPr>
        <w:t>Domain Changes</w:t>
      </w:r>
      <w:r>
        <w:rPr>
          <w:noProof/>
          <w:webHidden/>
        </w:rPr>
        <w:tab/>
      </w:r>
      <w:r>
        <w:rPr>
          <w:noProof/>
          <w:webHidden/>
        </w:rPr>
        <w:fldChar w:fldCharType="begin"/>
      </w:r>
      <w:r>
        <w:rPr>
          <w:noProof/>
          <w:webHidden/>
        </w:rPr>
        <w:instrText xml:space="preserve"> PAGEREF _Toc320453712 \h </w:instrText>
      </w:r>
      <w:r>
        <w:rPr>
          <w:noProof/>
          <w:webHidden/>
        </w:rPr>
      </w:r>
      <w:r>
        <w:rPr>
          <w:noProof/>
          <w:webHidden/>
        </w:rPr>
        <w:fldChar w:fldCharType="separate"/>
      </w:r>
      <w:r>
        <w:rPr>
          <w:noProof/>
          <w:webHidden/>
        </w:rPr>
        <w:t>63</w:t>
      </w:r>
      <w:r>
        <w:rPr>
          <w:noProof/>
          <w:webHidden/>
        </w:rPr>
        <w:fldChar w:fldCharType="end"/>
      </w:r>
    </w:p>
    <w:p w:rsidR="008840E7" w:rsidRDefault="008840E7">
      <w:pPr>
        <w:pStyle w:val="TOC2"/>
        <w:tabs>
          <w:tab w:val="left" w:pos="1440"/>
        </w:tabs>
        <w:rPr>
          <w:rFonts w:asciiTheme="minorHAnsi" w:eastAsiaTheme="minorEastAsia" w:hAnsiTheme="minorHAnsi" w:cstheme="minorBidi"/>
          <w:noProof/>
        </w:rPr>
      </w:pPr>
      <w:r w:rsidRPr="001F6C3B">
        <w:rPr>
          <w:noProof/>
          <w:lang w:bidi="ar-SA"/>
        </w:rPr>
        <w:t>5.11.</w:t>
      </w:r>
      <w:r>
        <w:rPr>
          <w:rFonts w:asciiTheme="minorHAnsi" w:eastAsiaTheme="minorEastAsia" w:hAnsiTheme="minorHAnsi" w:cstheme="minorBidi"/>
          <w:noProof/>
        </w:rPr>
        <w:tab/>
      </w:r>
      <w:r>
        <w:rPr>
          <w:noProof/>
          <w:lang w:bidi="ar-SA"/>
        </w:rPr>
        <w:t>Job Definitions</w:t>
      </w:r>
      <w:r>
        <w:rPr>
          <w:noProof/>
          <w:webHidden/>
        </w:rPr>
        <w:tab/>
      </w:r>
      <w:r>
        <w:rPr>
          <w:noProof/>
          <w:webHidden/>
        </w:rPr>
        <w:fldChar w:fldCharType="begin"/>
      </w:r>
      <w:r>
        <w:rPr>
          <w:noProof/>
          <w:webHidden/>
        </w:rPr>
        <w:instrText xml:space="preserve"> PAGEREF _Toc320453713 \h </w:instrText>
      </w:r>
      <w:r>
        <w:rPr>
          <w:noProof/>
          <w:webHidden/>
        </w:rPr>
      </w:r>
      <w:r>
        <w:rPr>
          <w:noProof/>
          <w:webHidden/>
        </w:rPr>
        <w:fldChar w:fldCharType="separate"/>
      </w:r>
      <w:r>
        <w:rPr>
          <w:noProof/>
          <w:webHidden/>
        </w:rPr>
        <w:t>63</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5.11.1.</w:t>
      </w:r>
      <w:r>
        <w:rPr>
          <w:rFonts w:asciiTheme="minorHAnsi" w:eastAsiaTheme="minorEastAsia" w:hAnsiTheme="minorHAnsi" w:cstheme="minorBidi"/>
          <w:noProof/>
          <w:sz w:val="22"/>
          <w:szCs w:val="22"/>
        </w:rPr>
        <w:tab/>
      </w:r>
      <w:r>
        <w:rPr>
          <w:noProof/>
          <w:lang w:bidi="ar-SA"/>
        </w:rPr>
        <w:t>NetCom Job Details</w:t>
      </w:r>
      <w:r>
        <w:rPr>
          <w:noProof/>
          <w:webHidden/>
        </w:rPr>
        <w:tab/>
      </w:r>
      <w:r>
        <w:rPr>
          <w:noProof/>
          <w:webHidden/>
        </w:rPr>
        <w:fldChar w:fldCharType="begin"/>
      </w:r>
      <w:r>
        <w:rPr>
          <w:noProof/>
          <w:webHidden/>
        </w:rPr>
        <w:instrText xml:space="preserve"> PAGEREF _Toc320453714 \h </w:instrText>
      </w:r>
      <w:r>
        <w:rPr>
          <w:noProof/>
          <w:webHidden/>
        </w:rPr>
      </w:r>
      <w:r>
        <w:rPr>
          <w:noProof/>
          <w:webHidden/>
        </w:rPr>
        <w:fldChar w:fldCharType="separate"/>
      </w:r>
      <w:r>
        <w:rPr>
          <w:noProof/>
          <w:webHidden/>
        </w:rPr>
        <w:t>63</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5.11.2.</w:t>
      </w:r>
      <w:r>
        <w:rPr>
          <w:rFonts w:asciiTheme="minorHAnsi" w:eastAsiaTheme="minorEastAsia" w:hAnsiTheme="minorHAnsi" w:cstheme="minorBidi"/>
          <w:noProof/>
          <w:sz w:val="22"/>
          <w:szCs w:val="22"/>
        </w:rPr>
        <w:tab/>
      </w:r>
      <w:r>
        <w:rPr>
          <w:noProof/>
          <w:lang w:bidi="ar-SA"/>
        </w:rPr>
        <w:t>Telia Job Details</w:t>
      </w:r>
      <w:r>
        <w:rPr>
          <w:noProof/>
          <w:webHidden/>
        </w:rPr>
        <w:tab/>
      </w:r>
      <w:r>
        <w:rPr>
          <w:noProof/>
          <w:webHidden/>
        </w:rPr>
        <w:fldChar w:fldCharType="begin"/>
      </w:r>
      <w:r>
        <w:rPr>
          <w:noProof/>
          <w:webHidden/>
        </w:rPr>
        <w:instrText xml:space="preserve"> PAGEREF _Toc320453715 \h </w:instrText>
      </w:r>
      <w:r>
        <w:rPr>
          <w:noProof/>
          <w:webHidden/>
        </w:rPr>
      </w:r>
      <w:r>
        <w:rPr>
          <w:noProof/>
          <w:webHidden/>
        </w:rPr>
        <w:fldChar w:fldCharType="separate"/>
      </w:r>
      <w:r>
        <w:rPr>
          <w:noProof/>
          <w:webHidden/>
        </w:rPr>
        <w:t>64</w:t>
      </w:r>
      <w:r>
        <w:rPr>
          <w:noProof/>
          <w:webHidden/>
        </w:rPr>
        <w:fldChar w:fldCharType="end"/>
      </w:r>
    </w:p>
    <w:p w:rsidR="008840E7" w:rsidRDefault="008840E7">
      <w:pPr>
        <w:pStyle w:val="TOC2"/>
        <w:tabs>
          <w:tab w:val="left" w:pos="1440"/>
        </w:tabs>
        <w:rPr>
          <w:rFonts w:asciiTheme="minorHAnsi" w:eastAsiaTheme="minorEastAsia" w:hAnsiTheme="minorHAnsi" w:cstheme="minorBidi"/>
          <w:noProof/>
        </w:rPr>
      </w:pPr>
      <w:r w:rsidRPr="001F6C3B">
        <w:rPr>
          <w:noProof/>
          <w:lang w:bidi="ar-SA"/>
        </w:rPr>
        <w:t>5.12.</w:t>
      </w:r>
      <w:r>
        <w:rPr>
          <w:rFonts w:asciiTheme="minorHAnsi" w:eastAsiaTheme="minorEastAsia" w:hAnsiTheme="minorHAnsi" w:cstheme="minorBidi"/>
          <w:noProof/>
        </w:rPr>
        <w:tab/>
      </w:r>
      <w:r>
        <w:rPr>
          <w:noProof/>
          <w:lang w:bidi="ar-SA"/>
        </w:rPr>
        <w:t>Other Changes</w:t>
      </w:r>
      <w:r>
        <w:rPr>
          <w:noProof/>
          <w:webHidden/>
        </w:rPr>
        <w:tab/>
      </w:r>
      <w:r>
        <w:rPr>
          <w:noProof/>
          <w:webHidden/>
        </w:rPr>
        <w:fldChar w:fldCharType="begin"/>
      </w:r>
      <w:r>
        <w:rPr>
          <w:noProof/>
          <w:webHidden/>
        </w:rPr>
        <w:instrText xml:space="preserve"> PAGEREF _Toc320453716 \h </w:instrText>
      </w:r>
      <w:r>
        <w:rPr>
          <w:noProof/>
          <w:webHidden/>
        </w:rPr>
      </w:r>
      <w:r>
        <w:rPr>
          <w:noProof/>
          <w:webHidden/>
        </w:rPr>
        <w:fldChar w:fldCharType="separate"/>
      </w:r>
      <w:r>
        <w:rPr>
          <w:noProof/>
          <w:webHidden/>
        </w:rPr>
        <w:t>65</w:t>
      </w:r>
      <w:r>
        <w:rPr>
          <w:noProof/>
          <w:webHidden/>
        </w:rPr>
        <w:fldChar w:fldCharType="end"/>
      </w:r>
    </w:p>
    <w:p w:rsidR="008840E7" w:rsidRDefault="008840E7">
      <w:pPr>
        <w:pStyle w:val="TOC3"/>
        <w:tabs>
          <w:tab w:val="left" w:pos="1797"/>
        </w:tabs>
        <w:rPr>
          <w:rFonts w:asciiTheme="minorHAnsi" w:eastAsiaTheme="minorEastAsia" w:hAnsiTheme="minorHAnsi" w:cstheme="minorBidi"/>
          <w:noProof/>
          <w:sz w:val="22"/>
          <w:szCs w:val="22"/>
        </w:rPr>
      </w:pPr>
      <w:r w:rsidRPr="001F6C3B">
        <w:rPr>
          <w:noProof/>
          <w:lang w:bidi="ar-SA"/>
        </w:rPr>
        <w:t>5.12.1.</w:t>
      </w:r>
      <w:r>
        <w:rPr>
          <w:rFonts w:asciiTheme="minorHAnsi" w:eastAsiaTheme="minorEastAsia" w:hAnsiTheme="minorHAnsi" w:cstheme="minorBidi"/>
          <w:noProof/>
          <w:sz w:val="22"/>
          <w:szCs w:val="22"/>
        </w:rPr>
        <w:tab/>
      </w:r>
      <w:r>
        <w:rPr>
          <w:noProof/>
          <w:lang w:bidi="ar-SA"/>
        </w:rPr>
        <w:t>View Files in Online</w:t>
      </w:r>
      <w:r>
        <w:rPr>
          <w:noProof/>
          <w:webHidden/>
        </w:rPr>
        <w:tab/>
      </w:r>
      <w:r>
        <w:rPr>
          <w:noProof/>
          <w:webHidden/>
        </w:rPr>
        <w:fldChar w:fldCharType="begin"/>
      </w:r>
      <w:r>
        <w:rPr>
          <w:noProof/>
          <w:webHidden/>
        </w:rPr>
        <w:instrText xml:space="preserve"> PAGEREF _Toc320453717 \h </w:instrText>
      </w:r>
      <w:r>
        <w:rPr>
          <w:noProof/>
          <w:webHidden/>
        </w:rPr>
      </w:r>
      <w:r>
        <w:rPr>
          <w:noProof/>
          <w:webHidden/>
        </w:rPr>
        <w:fldChar w:fldCharType="separate"/>
      </w:r>
      <w:r>
        <w:rPr>
          <w:noProof/>
          <w:webHidden/>
        </w:rPr>
        <w:t>65</w:t>
      </w:r>
      <w:r>
        <w:rPr>
          <w:noProof/>
          <w:webHidden/>
        </w:rPr>
        <w:fldChar w:fldCharType="end"/>
      </w:r>
    </w:p>
    <w:p w:rsidR="00546129" w:rsidRPr="008A1DD8" w:rsidRDefault="00BC022C">
      <w:pPr>
        <w:pStyle w:val="BodyText"/>
        <w:spacing w:before="240"/>
      </w:pPr>
      <w:r w:rsidRPr="008A1DD8">
        <w:fldChar w:fldCharType="end"/>
      </w:r>
    </w:p>
    <w:p w:rsidR="00546129" w:rsidRPr="008A1DD8" w:rsidRDefault="00546129">
      <w:pPr>
        <w:pStyle w:val="BodyText"/>
        <w:spacing w:before="240"/>
        <w:sectPr w:rsidR="00546129" w:rsidRPr="008A1DD8" w:rsidSect="00C13E37">
          <w:headerReference w:type="even" r:id="rId16"/>
          <w:headerReference w:type="default" r:id="rId17"/>
          <w:footerReference w:type="even" r:id="rId18"/>
          <w:footerReference w:type="default" r:id="rId19"/>
          <w:headerReference w:type="first" r:id="rId20"/>
          <w:footerReference w:type="first" r:id="rId21"/>
          <w:pgSz w:w="12240" w:h="15840" w:code="1"/>
          <w:pgMar w:top="1152" w:right="1771" w:bottom="1152" w:left="1771" w:header="1008" w:footer="1008" w:gutter="360"/>
          <w:pgNumType w:fmt="lowerRoman"/>
          <w:cols w:space="708"/>
          <w:titlePg/>
          <w:docGrid w:linePitch="360"/>
        </w:sectPr>
      </w:pPr>
    </w:p>
    <w:p w:rsidR="00DE6451" w:rsidRPr="006B61C6" w:rsidRDefault="00DE6451" w:rsidP="006B61C6">
      <w:pPr>
        <w:pStyle w:val="Heading1"/>
      </w:pPr>
      <w:bookmarkStart w:id="10" w:name="_Toc243101152"/>
      <w:bookmarkStart w:id="11" w:name="_Toc320453557"/>
      <w:r w:rsidRPr="006B61C6">
        <w:lastRenderedPageBreak/>
        <w:t>Introduction</w:t>
      </w:r>
      <w:bookmarkEnd w:id="0"/>
      <w:bookmarkEnd w:id="10"/>
      <w:bookmarkEnd w:id="11"/>
    </w:p>
    <w:p w:rsidR="00DE6451" w:rsidRPr="008A1DD8" w:rsidRDefault="00DE6451" w:rsidP="00F96918">
      <w:pPr>
        <w:pStyle w:val="Heading2"/>
      </w:pPr>
      <w:bookmarkStart w:id="12" w:name="_Toc493989669"/>
      <w:bookmarkStart w:id="13" w:name="_Toc495391154"/>
      <w:bookmarkStart w:id="14" w:name="_Toc496499463"/>
      <w:bookmarkStart w:id="15" w:name="_Toc499003118"/>
      <w:bookmarkStart w:id="16" w:name="_Toc108756915"/>
      <w:bookmarkStart w:id="17" w:name="_Toc108852771"/>
      <w:bookmarkStart w:id="18" w:name="_Toc196208352"/>
      <w:bookmarkStart w:id="19" w:name="_Toc243101153"/>
      <w:bookmarkStart w:id="20" w:name="_Toc320453558"/>
      <w:r w:rsidRPr="008A1DD8">
        <w:t>Purpose and Scope</w:t>
      </w:r>
      <w:bookmarkEnd w:id="12"/>
      <w:bookmarkEnd w:id="13"/>
      <w:bookmarkEnd w:id="14"/>
      <w:bookmarkEnd w:id="15"/>
      <w:bookmarkEnd w:id="16"/>
      <w:bookmarkEnd w:id="17"/>
      <w:bookmarkEnd w:id="18"/>
      <w:bookmarkEnd w:id="19"/>
      <w:bookmarkEnd w:id="20"/>
      <w:r w:rsidR="00825CD7" w:rsidRPr="008A1DD8">
        <w:t xml:space="preserve"> </w:t>
      </w:r>
    </w:p>
    <w:p w:rsidR="00DE6451" w:rsidRPr="008A1DD8" w:rsidRDefault="00DE6451" w:rsidP="00C66CF8">
      <w:pPr>
        <w:pStyle w:val="BodyText"/>
      </w:pPr>
      <w:r w:rsidRPr="008A1DD8">
        <w:t xml:space="preserve">This document describes the functional and technical changes included in version </w:t>
      </w:r>
      <w:r w:rsidR="005939F4">
        <w:t>1</w:t>
      </w:r>
      <w:r w:rsidR="00C66CF8">
        <w:t>9</w:t>
      </w:r>
      <w:r w:rsidR="00651D43">
        <w:t>.0</w:t>
      </w:r>
      <w:r w:rsidR="004256BF" w:rsidRPr="008A1DD8">
        <w:t xml:space="preserve"> </w:t>
      </w:r>
      <w:r w:rsidRPr="008A1DD8">
        <w:t>of the Fokus system. It provides a detailed functional description of the changes and their impact.</w:t>
      </w:r>
    </w:p>
    <w:p w:rsidR="00DE6451" w:rsidRPr="008A1DD8" w:rsidRDefault="00DE6451" w:rsidP="00F96918">
      <w:pPr>
        <w:pStyle w:val="Heading3"/>
      </w:pPr>
      <w:bookmarkStart w:id="21" w:name="_Toc499003120"/>
      <w:bookmarkStart w:id="22" w:name="_Toc108756917"/>
      <w:bookmarkStart w:id="23" w:name="_Toc108852773"/>
      <w:bookmarkStart w:id="24" w:name="_Toc196208353"/>
      <w:bookmarkStart w:id="25" w:name="_Toc243101154"/>
      <w:bookmarkStart w:id="26" w:name="_Toc320453559"/>
      <w:bookmarkStart w:id="27" w:name="_Toc495391155"/>
      <w:bookmarkStart w:id="28" w:name="_Toc496499464"/>
      <w:r w:rsidRPr="008A1DD8">
        <w:t>Major Milestones of the Version</w:t>
      </w:r>
      <w:bookmarkEnd w:id="21"/>
      <w:bookmarkEnd w:id="22"/>
      <w:bookmarkEnd w:id="23"/>
      <w:bookmarkEnd w:id="24"/>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2430"/>
        <w:gridCol w:w="3420"/>
      </w:tblGrid>
      <w:tr w:rsidR="0020743C" w:rsidRPr="008A1DD8" w:rsidTr="00546129">
        <w:tc>
          <w:tcPr>
            <w:tcW w:w="2538" w:type="dxa"/>
            <w:tcBorders>
              <w:bottom w:val="single" w:sz="12" w:space="0" w:color="auto"/>
            </w:tcBorders>
          </w:tcPr>
          <w:p w:rsidR="0020743C" w:rsidRPr="008A1DD8" w:rsidRDefault="0020743C" w:rsidP="00320F9D">
            <w:pPr>
              <w:pStyle w:val="TableHeader"/>
            </w:pPr>
            <w:r w:rsidRPr="008A1DD8">
              <w:t>Milestone</w:t>
            </w:r>
          </w:p>
        </w:tc>
        <w:tc>
          <w:tcPr>
            <w:tcW w:w="2430" w:type="dxa"/>
            <w:tcBorders>
              <w:bottom w:val="single" w:sz="12" w:space="0" w:color="auto"/>
            </w:tcBorders>
          </w:tcPr>
          <w:p w:rsidR="0020743C" w:rsidRPr="008A1DD8" w:rsidRDefault="0020743C" w:rsidP="00320F9D">
            <w:pPr>
              <w:pStyle w:val="TableHeader"/>
            </w:pPr>
            <w:r w:rsidRPr="008A1DD8">
              <w:t>Date</w:t>
            </w:r>
          </w:p>
        </w:tc>
        <w:tc>
          <w:tcPr>
            <w:tcW w:w="3420" w:type="dxa"/>
            <w:tcBorders>
              <w:bottom w:val="single" w:sz="12" w:space="0" w:color="auto"/>
            </w:tcBorders>
          </w:tcPr>
          <w:p w:rsidR="0020743C" w:rsidRPr="008A1DD8" w:rsidRDefault="0020743C" w:rsidP="00320F9D">
            <w:pPr>
              <w:pStyle w:val="TableHeader"/>
            </w:pPr>
            <w:r w:rsidRPr="008A1DD8">
              <w:t>Comments</w:t>
            </w:r>
          </w:p>
        </w:tc>
      </w:tr>
      <w:tr w:rsidR="00326D3C" w:rsidRPr="008A1DD8" w:rsidTr="00326D3C">
        <w:tc>
          <w:tcPr>
            <w:tcW w:w="2538" w:type="dxa"/>
          </w:tcPr>
          <w:p w:rsidR="00326D3C" w:rsidRPr="008A1DD8" w:rsidRDefault="00326D3C" w:rsidP="00651D43">
            <w:pPr>
              <w:pStyle w:val="TableBody"/>
              <w:keepNext w:val="0"/>
              <w:keepLines w:val="0"/>
            </w:pPr>
            <w:r w:rsidRPr="008A1DD8">
              <w:t>UAT</w:t>
            </w:r>
            <w:r>
              <w:t xml:space="preserve"> </w:t>
            </w:r>
          </w:p>
        </w:tc>
        <w:tc>
          <w:tcPr>
            <w:tcW w:w="2430" w:type="dxa"/>
          </w:tcPr>
          <w:p w:rsidR="00326D3C" w:rsidRPr="008A1DD8" w:rsidRDefault="00C66CF8" w:rsidP="00326D3C">
            <w:pPr>
              <w:pStyle w:val="TableBody"/>
              <w:keepNext w:val="0"/>
              <w:keepLines w:val="0"/>
            </w:pPr>
            <w:r>
              <w:t>2/04</w:t>
            </w:r>
            <w:r w:rsidR="007C7066">
              <w:t>/201</w:t>
            </w:r>
            <w:r>
              <w:t>2</w:t>
            </w:r>
          </w:p>
        </w:tc>
        <w:tc>
          <w:tcPr>
            <w:tcW w:w="3420" w:type="dxa"/>
          </w:tcPr>
          <w:p w:rsidR="00326D3C" w:rsidRPr="008A1DD8" w:rsidRDefault="00326D3C" w:rsidP="00326D3C">
            <w:pPr>
              <w:pStyle w:val="TableBody"/>
              <w:keepNext w:val="0"/>
              <w:keepLines w:val="0"/>
            </w:pPr>
          </w:p>
        </w:tc>
      </w:tr>
      <w:tr w:rsidR="0020743C" w:rsidRPr="008A1DD8" w:rsidTr="00E6719C">
        <w:tc>
          <w:tcPr>
            <w:tcW w:w="2538" w:type="dxa"/>
          </w:tcPr>
          <w:p w:rsidR="0020743C" w:rsidRPr="008A1DD8" w:rsidRDefault="0020743C" w:rsidP="00E6719C">
            <w:pPr>
              <w:pStyle w:val="TableBody"/>
              <w:keepNext w:val="0"/>
              <w:keepLines w:val="0"/>
            </w:pPr>
            <w:r w:rsidRPr="008A1DD8">
              <w:t>NetCom Production</w:t>
            </w:r>
          </w:p>
        </w:tc>
        <w:tc>
          <w:tcPr>
            <w:tcW w:w="2430" w:type="dxa"/>
          </w:tcPr>
          <w:p w:rsidR="0020743C" w:rsidRPr="008A1DD8" w:rsidRDefault="0011156E" w:rsidP="00651D43">
            <w:pPr>
              <w:pStyle w:val="TableBody"/>
              <w:keepNext w:val="0"/>
              <w:keepLines w:val="0"/>
            </w:pPr>
            <w:r>
              <w:t>13</w:t>
            </w:r>
            <w:r w:rsidR="00C66CF8">
              <w:t>/05</w:t>
            </w:r>
            <w:r w:rsidR="007C7066">
              <w:t>/201</w:t>
            </w:r>
            <w:r w:rsidR="00C66CF8">
              <w:t>2</w:t>
            </w:r>
          </w:p>
        </w:tc>
        <w:tc>
          <w:tcPr>
            <w:tcW w:w="3420" w:type="dxa"/>
          </w:tcPr>
          <w:p w:rsidR="0020743C" w:rsidRPr="008A1DD8" w:rsidRDefault="004A0622" w:rsidP="00E6719C">
            <w:pPr>
              <w:pStyle w:val="TableBody"/>
              <w:keepNext w:val="0"/>
              <w:keepLines w:val="0"/>
            </w:pPr>
            <w:r>
              <w:t>Netcom production</w:t>
            </w:r>
          </w:p>
        </w:tc>
      </w:tr>
      <w:tr w:rsidR="0020743C" w:rsidRPr="008A1DD8" w:rsidTr="00E6719C">
        <w:tc>
          <w:tcPr>
            <w:tcW w:w="2538" w:type="dxa"/>
          </w:tcPr>
          <w:p w:rsidR="0020743C" w:rsidRPr="008A1DD8" w:rsidRDefault="0020743C" w:rsidP="00E6719C">
            <w:pPr>
              <w:pStyle w:val="TableBody"/>
              <w:keepNext w:val="0"/>
              <w:keepLines w:val="0"/>
            </w:pPr>
            <w:r w:rsidRPr="008A1DD8">
              <w:t>Telia Production</w:t>
            </w:r>
          </w:p>
        </w:tc>
        <w:tc>
          <w:tcPr>
            <w:tcW w:w="2430" w:type="dxa"/>
          </w:tcPr>
          <w:p w:rsidR="0020743C" w:rsidRPr="008A1DD8" w:rsidRDefault="0011156E" w:rsidP="00E6719C">
            <w:pPr>
              <w:pStyle w:val="TableBody"/>
              <w:keepNext w:val="0"/>
              <w:keepLines w:val="0"/>
            </w:pPr>
            <w:r>
              <w:t>20</w:t>
            </w:r>
            <w:r w:rsidR="00C66CF8">
              <w:t>/05</w:t>
            </w:r>
            <w:r w:rsidR="007C7066">
              <w:t>/201</w:t>
            </w:r>
            <w:r w:rsidR="00C66CF8">
              <w:t>2</w:t>
            </w:r>
          </w:p>
        </w:tc>
        <w:tc>
          <w:tcPr>
            <w:tcW w:w="3420" w:type="dxa"/>
          </w:tcPr>
          <w:p w:rsidR="0020743C" w:rsidRPr="008A1DD8" w:rsidRDefault="0033124E" w:rsidP="00E6719C">
            <w:pPr>
              <w:pStyle w:val="TableBody"/>
              <w:keepNext w:val="0"/>
              <w:keepLines w:val="0"/>
            </w:pPr>
            <w:r>
              <w:t>Telia Production</w:t>
            </w:r>
          </w:p>
        </w:tc>
      </w:tr>
    </w:tbl>
    <w:p w:rsidR="00DE6451" w:rsidRPr="008A1DD8" w:rsidRDefault="00DE6451" w:rsidP="00F96918">
      <w:pPr>
        <w:pStyle w:val="Heading2"/>
      </w:pPr>
      <w:bookmarkStart w:id="29" w:name="_Toc161631373"/>
      <w:bookmarkStart w:id="30" w:name="_Toc161631420"/>
      <w:bookmarkStart w:id="31" w:name="_Toc499003121"/>
      <w:bookmarkStart w:id="32" w:name="_Toc108756918"/>
      <w:bookmarkStart w:id="33" w:name="_Toc108852774"/>
      <w:bookmarkStart w:id="34" w:name="_Toc196208354"/>
      <w:bookmarkStart w:id="35" w:name="_Toc243101155"/>
      <w:bookmarkStart w:id="36" w:name="_Toc320453560"/>
      <w:bookmarkEnd w:id="29"/>
      <w:bookmarkEnd w:id="30"/>
      <w:r w:rsidRPr="008A1DD8">
        <w:t>Related Documentation</w:t>
      </w:r>
      <w:bookmarkEnd w:id="27"/>
      <w:bookmarkEnd w:id="28"/>
      <w:bookmarkEnd w:id="31"/>
      <w:bookmarkEnd w:id="32"/>
      <w:bookmarkEnd w:id="33"/>
      <w:bookmarkEnd w:id="34"/>
      <w:bookmarkEnd w:id="35"/>
      <w:bookmarkEnd w:id="36"/>
    </w:p>
    <w:p w:rsidR="006B41C8" w:rsidRPr="008A1DD8" w:rsidRDefault="002C60F4" w:rsidP="00546129">
      <w:pPr>
        <w:pStyle w:val="BodyText"/>
      </w:pPr>
      <w:r w:rsidRPr="008A1DD8">
        <w:t>HLD</w:t>
      </w:r>
      <w:r w:rsidR="00DE6451" w:rsidRPr="008A1DD8">
        <w:t xml:space="preserve"> documents – refer to the list in </w:t>
      </w:r>
      <w:r w:rsidR="00546129" w:rsidRPr="008A1DD8">
        <w:t>s</w:t>
      </w:r>
      <w:r w:rsidR="00DE6451" w:rsidRPr="008A1DD8">
        <w:t xml:space="preserve">ection </w:t>
      </w:r>
      <w:r w:rsidR="004D53FA">
        <w:fldChar w:fldCharType="begin"/>
      </w:r>
      <w:r w:rsidR="004D53FA">
        <w:instrText xml:space="preserve"> REF _Ref126906958 \r \h  \* MERGEFORMAT </w:instrText>
      </w:r>
      <w:r w:rsidR="004D53FA">
        <w:fldChar w:fldCharType="separate"/>
      </w:r>
      <w:r w:rsidR="00C62388" w:rsidRPr="00C62388">
        <w:rPr>
          <w:color w:val="0000FF"/>
          <w:cs/>
        </w:rPr>
        <w:t>‎</w:t>
      </w:r>
      <w:r w:rsidR="00C62388" w:rsidRPr="00C62388">
        <w:rPr>
          <w:color w:val="0000FF"/>
        </w:rPr>
        <w:t>2.1</w:t>
      </w:r>
      <w:r w:rsidR="004D53FA">
        <w:fldChar w:fldCharType="end"/>
      </w:r>
      <w:r w:rsidR="00EA1951">
        <w:rPr>
          <w:color w:val="0000FF"/>
        </w:rPr>
        <w:t>s</w:t>
      </w:r>
      <w:r w:rsidR="006B41C8" w:rsidRPr="008A1DD8">
        <w:rPr>
          <w:color w:val="0000FF"/>
        </w:rPr>
        <w:t>, “</w:t>
      </w:r>
      <w:r w:rsidR="004D53FA">
        <w:fldChar w:fldCharType="begin"/>
      </w:r>
      <w:r w:rsidR="004D53FA">
        <w:instrText xml:space="preserve"> REF _Ref214171794 \h  \* MERGEFORMAT </w:instrText>
      </w:r>
      <w:r w:rsidR="004D53FA">
        <w:fldChar w:fldCharType="separate"/>
      </w:r>
      <w:r w:rsidR="00C62388" w:rsidRPr="00C62388">
        <w:rPr>
          <w:color w:val="0000FF"/>
        </w:rPr>
        <w:t>CR Summary</w:t>
      </w:r>
      <w:r w:rsidR="004D53FA">
        <w:fldChar w:fldCharType="end"/>
      </w:r>
      <w:r w:rsidR="006B41C8" w:rsidRPr="008A1DD8">
        <w:rPr>
          <w:color w:val="0000FF"/>
        </w:rPr>
        <w:t>”</w:t>
      </w:r>
      <w:r w:rsidR="00546129" w:rsidRPr="008A1DD8">
        <w:t>.</w:t>
      </w:r>
    </w:p>
    <w:p w:rsidR="00DE6451" w:rsidRPr="008A1DD8" w:rsidRDefault="00DE6451" w:rsidP="006B41C8">
      <w:pPr>
        <w:pStyle w:val="BodyText"/>
      </w:pPr>
    </w:p>
    <w:p w:rsidR="00DE6451" w:rsidRPr="008A1DD8" w:rsidRDefault="00DE6451" w:rsidP="009B4F5E">
      <w:pPr>
        <w:pStyle w:val="BodyText"/>
        <w:sectPr w:rsidR="00DE6451" w:rsidRPr="008A1DD8" w:rsidSect="00C13E37">
          <w:headerReference w:type="default" r:id="rId22"/>
          <w:footerReference w:type="default" r:id="rId23"/>
          <w:headerReference w:type="first" r:id="rId24"/>
          <w:footerReference w:type="first" r:id="rId25"/>
          <w:pgSz w:w="12240" w:h="15840" w:code="1"/>
          <w:pgMar w:top="1152" w:right="1440" w:bottom="1152" w:left="1771" w:header="1008" w:footer="1008" w:gutter="360"/>
          <w:pgNumType w:start="1"/>
          <w:cols w:space="708"/>
          <w:titlePg/>
          <w:docGrid w:linePitch="360"/>
        </w:sectPr>
      </w:pPr>
    </w:p>
    <w:p w:rsidR="00DE6451" w:rsidRPr="008A1DD8" w:rsidRDefault="00DE6451" w:rsidP="00F96918">
      <w:pPr>
        <w:pStyle w:val="Heading1"/>
      </w:pPr>
      <w:bookmarkStart w:id="37" w:name="_Toc196208355"/>
      <w:bookmarkStart w:id="38" w:name="_Toc243101156"/>
      <w:bookmarkStart w:id="39" w:name="_Toc320453561"/>
      <w:r w:rsidRPr="008A1DD8">
        <w:lastRenderedPageBreak/>
        <w:t>Functional Change Summary</w:t>
      </w:r>
      <w:bookmarkEnd w:id="37"/>
      <w:bookmarkEnd w:id="38"/>
      <w:bookmarkEnd w:id="39"/>
    </w:p>
    <w:p w:rsidR="00DE6451" w:rsidRPr="008A1DD8" w:rsidRDefault="00DE6451" w:rsidP="00F96918">
      <w:pPr>
        <w:pStyle w:val="Heading2"/>
      </w:pPr>
      <w:bookmarkStart w:id="40" w:name="_Toc499003124"/>
      <w:bookmarkStart w:id="41" w:name="_Toc108756921"/>
      <w:bookmarkStart w:id="42" w:name="_Toc108852777"/>
      <w:bookmarkStart w:id="43" w:name="_Ref126906958"/>
      <w:bookmarkStart w:id="44" w:name="_Toc196208356"/>
      <w:bookmarkStart w:id="45" w:name="_Ref214171794"/>
      <w:bookmarkStart w:id="46" w:name="_Toc243101157"/>
      <w:bookmarkStart w:id="47" w:name="_Toc320453562"/>
      <w:r w:rsidRPr="008A1DD8">
        <w:t>CR Summary</w:t>
      </w:r>
      <w:bookmarkEnd w:id="40"/>
      <w:bookmarkEnd w:id="41"/>
      <w:bookmarkEnd w:id="42"/>
      <w:bookmarkEnd w:id="43"/>
      <w:bookmarkEnd w:id="44"/>
      <w:bookmarkEnd w:id="45"/>
      <w:bookmarkEnd w:id="46"/>
      <w:bookmarkEnd w:id="47"/>
    </w:p>
    <w:p w:rsidR="00DE6451" w:rsidRPr="008A1DD8" w:rsidRDefault="00DE6451" w:rsidP="002C4094">
      <w:pPr>
        <w:pStyle w:val="BodyText"/>
      </w:pPr>
      <w:r w:rsidRPr="008A1DD8">
        <w:t xml:space="preserve">The following table lists all the Change Requests (CRs) handled in this version by </w:t>
      </w:r>
      <w:r w:rsidR="00C60F73" w:rsidRPr="008A1DD8">
        <w:t xml:space="preserve">the </w:t>
      </w:r>
      <w:r w:rsidRPr="008A1DD8">
        <w:t xml:space="preserve">main application. </w:t>
      </w:r>
    </w:p>
    <w:tbl>
      <w:tblPr>
        <w:tblW w:w="51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066"/>
        <w:gridCol w:w="665"/>
        <w:gridCol w:w="867"/>
        <w:gridCol w:w="2569"/>
        <w:gridCol w:w="1143"/>
        <w:gridCol w:w="1322"/>
        <w:gridCol w:w="757"/>
      </w:tblGrid>
      <w:tr w:rsidR="0033797B" w:rsidRPr="008A1DD8" w:rsidTr="00544CAD">
        <w:trPr>
          <w:cantSplit/>
          <w:tblHeader/>
        </w:trPr>
        <w:tc>
          <w:tcPr>
            <w:tcW w:w="635" w:type="pct"/>
            <w:tcBorders>
              <w:bottom w:val="single" w:sz="12" w:space="0" w:color="auto"/>
            </w:tcBorders>
            <w:shd w:val="clear" w:color="auto" w:fill="auto"/>
            <w:vAlign w:val="bottom"/>
          </w:tcPr>
          <w:p w:rsidR="00DE6451" w:rsidRPr="008A1DD8" w:rsidRDefault="00DE6451" w:rsidP="00076361">
            <w:pPr>
              <w:pStyle w:val="TableHeader"/>
            </w:pPr>
            <w:r w:rsidRPr="008A1DD8">
              <w:t>Main Application</w:t>
            </w:r>
          </w:p>
        </w:tc>
        <w:tc>
          <w:tcPr>
            <w:tcW w:w="396" w:type="pct"/>
            <w:tcBorders>
              <w:bottom w:val="single" w:sz="12" w:space="0" w:color="auto"/>
            </w:tcBorders>
            <w:shd w:val="clear" w:color="auto" w:fill="auto"/>
            <w:vAlign w:val="bottom"/>
          </w:tcPr>
          <w:p w:rsidR="00DE6451" w:rsidRPr="008A1DD8" w:rsidRDefault="00DE6451" w:rsidP="00076361">
            <w:pPr>
              <w:pStyle w:val="TableHeader"/>
            </w:pPr>
            <w:r w:rsidRPr="008A1DD8">
              <w:t>CR ID</w:t>
            </w:r>
          </w:p>
        </w:tc>
        <w:tc>
          <w:tcPr>
            <w:tcW w:w="517" w:type="pct"/>
            <w:tcBorders>
              <w:bottom w:val="single" w:sz="12" w:space="0" w:color="auto"/>
            </w:tcBorders>
            <w:shd w:val="clear" w:color="auto" w:fill="auto"/>
            <w:vAlign w:val="bottom"/>
          </w:tcPr>
          <w:p w:rsidR="00DE6451" w:rsidRPr="008A1DD8" w:rsidRDefault="00DE6451" w:rsidP="00076361">
            <w:pPr>
              <w:pStyle w:val="TableHeader"/>
            </w:pPr>
            <w:r w:rsidRPr="008A1DD8">
              <w:t>Impact on Other Applications</w:t>
            </w:r>
          </w:p>
        </w:tc>
        <w:tc>
          <w:tcPr>
            <w:tcW w:w="1531" w:type="pct"/>
            <w:tcBorders>
              <w:bottom w:val="single" w:sz="12" w:space="0" w:color="auto"/>
            </w:tcBorders>
            <w:shd w:val="clear" w:color="auto" w:fill="auto"/>
            <w:vAlign w:val="bottom"/>
          </w:tcPr>
          <w:p w:rsidR="00DE6451" w:rsidRPr="008A1DD8" w:rsidRDefault="00DE6451" w:rsidP="00076361">
            <w:pPr>
              <w:pStyle w:val="TableHeader"/>
            </w:pPr>
            <w:r w:rsidRPr="008A1DD8">
              <w:t>Short Description of Change</w:t>
            </w:r>
          </w:p>
        </w:tc>
        <w:tc>
          <w:tcPr>
            <w:tcW w:w="681" w:type="pct"/>
            <w:tcBorders>
              <w:bottom w:val="single" w:sz="12" w:space="0" w:color="auto"/>
            </w:tcBorders>
            <w:shd w:val="clear" w:color="auto" w:fill="auto"/>
            <w:vAlign w:val="bottom"/>
          </w:tcPr>
          <w:p w:rsidR="00DE6451" w:rsidRPr="008A1DD8" w:rsidRDefault="00DE6451" w:rsidP="00076361">
            <w:pPr>
              <w:pStyle w:val="TableHeader"/>
            </w:pPr>
            <w:r w:rsidRPr="008A1DD8">
              <w:t>DC # (of the IA)</w:t>
            </w:r>
          </w:p>
        </w:tc>
        <w:tc>
          <w:tcPr>
            <w:tcW w:w="788" w:type="pct"/>
            <w:tcBorders>
              <w:bottom w:val="single" w:sz="12" w:space="0" w:color="auto"/>
            </w:tcBorders>
            <w:shd w:val="clear" w:color="auto" w:fill="auto"/>
            <w:vAlign w:val="bottom"/>
          </w:tcPr>
          <w:p w:rsidR="00DE6451" w:rsidRPr="008A1DD8" w:rsidRDefault="00DE6451" w:rsidP="00076361">
            <w:pPr>
              <w:pStyle w:val="TableHeader"/>
            </w:pPr>
            <w:r w:rsidRPr="008A1DD8">
              <w:t>Initiated By</w:t>
            </w:r>
          </w:p>
        </w:tc>
        <w:tc>
          <w:tcPr>
            <w:tcW w:w="451" w:type="pct"/>
            <w:tcBorders>
              <w:bottom w:val="single" w:sz="12" w:space="0" w:color="auto"/>
            </w:tcBorders>
            <w:shd w:val="clear" w:color="auto" w:fill="auto"/>
            <w:vAlign w:val="bottom"/>
          </w:tcPr>
          <w:p w:rsidR="00DE6451" w:rsidRPr="008A1DD8" w:rsidRDefault="00DE6451" w:rsidP="00076361">
            <w:pPr>
              <w:pStyle w:val="TableHeader"/>
            </w:pPr>
            <w:r w:rsidRPr="008A1DD8">
              <w:t>Comments</w:t>
            </w:r>
          </w:p>
        </w:tc>
      </w:tr>
      <w:tr w:rsidR="00EE44F9" w:rsidRPr="008A1DD8" w:rsidTr="00544CAD">
        <w:trPr>
          <w:cantSplit/>
        </w:trPr>
        <w:tc>
          <w:tcPr>
            <w:tcW w:w="635" w:type="pct"/>
            <w:shd w:val="clear" w:color="auto" w:fill="auto"/>
          </w:tcPr>
          <w:p w:rsidR="00EE44F9" w:rsidRPr="001F78C5" w:rsidRDefault="00EE44F9" w:rsidP="00076361">
            <w:pPr>
              <w:pStyle w:val="TableBody"/>
              <w:keepNext w:val="0"/>
              <w:keepLines w:val="0"/>
              <w:rPr>
                <w:rFonts w:ascii="Arial" w:hAnsi="Arial" w:cs="Arial"/>
              </w:rPr>
            </w:pPr>
            <w:r w:rsidRPr="001F78C5">
              <w:rPr>
                <w:rFonts w:ascii="Arial" w:hAnsi="Arial" w:cs="Arial"/>
              </w:rPr>
              <w:t xml:space="preserve">AR </w:t>
            </w:r>
          </w:p>
        </w:tc>
        <w:tc>
          <w:tcPr>
            <w:tcW w:w="396" w:type="pct"/>
            <w:shd w:val="clear" w:color="auto" w:fill="auto"/>
          </w:tcPr>
          <w:p w:rsidR="00EE44F9" w:rsidRPr="001F78C5" w:rsidRDefault="00EE44F9" w:rsidP="00076361">
            <w:pPr>
              <w:pStyle w:val="TableBody"/>
              <w:keepNext w:val="0"/>
              <w:keepLines w:val="0"/>
              <w:rPr>
                <w:rFonts w:ascii="Arial" w:hAnsi="Arial" w:cs="Arial"/>
              </w:rPr>
            </w:pPr>
            <w:r w:rsidRPr="001F78C5">
              <w:rPr>
                <w:rFonts w:ascii="Arial" w:hAnsi="Arial" w:cs="Arial"/>
              </w:rPr>
              <w:t>1195</w:t>
            </w:r>
          </w:p>
        </w:tc>
        <w:tc>
          <w:tcPr>
            <w:tcW w:w="517" w:type="pct"/>
            <w:shd w:val="clear" w:color="auto" w:fill="auto"/>
          </w:tcPr>
          <w:p w:rsidR="00EE44F9" w:rsidRPr="001F78C5" w:rsidRDefault="00EE44F9" w:rsidP="00076361">
            <w:pPr>
              <w:pStyle w:val="TableBody"/>
              <w:keepNext w:val="0"/>
              <w:keepLines w:val="0"/>
              <w:rPr>
                <w:rFonts w:ascii="Arial" w:hAnsi="Arial" w:cs="Arial"/>
              </w:rPr>
            </w:pPr>
            <w:r w:rsidRPr="001F78C5">
              <w:rPr>
                <w:rFonts w:ascii="Arial" w:hAnsi="Arial" w:cs="Arial"/>
              </w:rPr>
              <w:t>CSM</w:t>
            </w:r>
          </w:p>
        </w:tc>
        <w:tc>
          <w:tcPr>
            <w:tcW w:w="1531" w:type="pct"/>
            <w:shd w:val="clear" w:color="auto" w:fill="auto"/>
          </w:tcPr>
          <w:p w:rsidR="00EE44F9" w:rsidRDefault="00EE44F9" w:rsidP="00076361">
            <w:pPr>
              <w:pStyle w:val="TableBody"/>
              <w:keepNext w:val="0"/>
              <w:keepLines w:val="0"/>
              <w:rPr>
                <w:rFonts w:ascii="Arial" w:hAnsi="Arial" w:cs="Arial"/>
              </w:rPr>
            </w:pPr>
            <w:r w:rsidRPr="00EE44F9">
              <w:rPr>
                <w:rFonts w:ascii="Arial" w:hAnsi="Arial" w:cs="Arial"/>
              </w:rPr>
              <w:t>Alteration Regarding Dispute</w:t>
            </w:r>
          </w:p>
        </w:tc>
        <w:tc>
          <w:tcPr>
            <w:tcW w:w="681" w:type="pct"/>
            <w:shd w:val="clear" w:color="auto" w:fill="auto"/>
          </w:tcPr>
          <w:p w:rsidR="00EE44F9" w:rsidRPr="001F78C5" w:rsidRDefault="00EE44F9" w:rsidP="006E0024">
            <w:pPr>
              <w:rPr>
                <w:rFonts w:ascii="Arial" w:hAnsi="Arial" w:cs="Arial"/>
                <w:sz w:val="20"/>
                <w:szCs w:val="20"/>
              </w:rPr>
            </w:pPr>
            <w:r w:rsidRPr="001F78C5">
              <w:rPr>
                <w:rFonts w:ascii="Arial" w:hAnsi="Arial" w:cs="Arial"/>
                <w:sz w:val="20"/>
                <w:szCs w:val="20"/>
              </w:rPr>
              <w:t>1424108</w:t>
            </w:r>
          </w:p>
        </w:tc>
        <w:tc>
          <w:tcPr>
            <w:tcW w:w="788" w:type="pct"/>
            <w:shd w:val="clear" w:color="auto" w:fill="auto"/>
          </w:tcPr>
          <w:p w:rsidR="00EE44F9" w:rsidRPr="001F78C5" w:rsidRDefault="00544CAD" w:rsidP="00076361">
            <w:pPr>
              <w:pStyle w:val="TableBody"/>
              <w:keepNext w:val="0"/>
              <w:keepLines w:val="0"/>
              <w:rPr>
                <w:rFonts w:ascii="Arial" w:hAnsi="Arial" w:cs="Arial"/>
              </w:rPr>
            </w:pPr>
            <w:r>
              <w:rPr>
                <w:rFonts w:ascii="Arial" w:hAnsi="Arial" w:cs="Arial"/>
              </w:rPr>
              <w:t>Telia</w:t>
            </w:r>
          </w:p>
        </w:tc>
        <w:tc>
          <w:tcPr>
            <w:tcW w:w="451" w:type="pct"/>
            <w:shd w:val="clear" w:color="auto" w:fill="auto"/>
          </w:tcPr>
          <w:p w:rsidR="00EE44F9" w:rsidRPr="001F78C5" w:rsidRDefault="00EE44F9" w:rsidP="00076361">
            <w:pPr>
              <w:pStyle w:val="TableBody"/>
              <w:keepNext w:val="0"/>
              <w:keepLines w:val="0"/>
              <w:rPr>
                <w:rFonts w:ascii="Arial" w:hAnsi="Arial" w:cs="Arial"/>
              </w:rPr>
            </w:pPr>
          </w:p>
        </w:tc>
      </w:tr>
      <w:tr w:rsidR="00FD00A2" w:rsidRPr="008A1DD8" w:rsidTr="00544CAD">
        <w:trPr>
          <w:cantSplit/>
        </w:trPr>
        <w:tc>
          <w:tcPr>
            <w:tcW w:w="635" w:type="pct"/>
            <w:shd w:val="clear" w:color="auto" w:fill="auto"/>
          </w:tcPr>
          <w:p w:rsidR="00FD00A2" w:rsidRPr="001F78C5" w:rsidRDefault="00EE44F9" w:rsidP="00076361">
            <w:pPr>
              <w:pStyle w:val="TableBody"/>
              <w:keepNext w:val="0"/>
              <w:keepLines w:val="0"/>
              <w:rPr>
                <w:rFonts w:ascii="Arial" w:hAnsi="Arial" w:cs="Arial"/>
              </w:rPr>
            </w:pPr>
            <w:r w:rsidRPr="001F78C5">
              <w:rPr>
                <w:rFonts w:ascii="Arial" w:hAnsi="Arial" w:cs="Arial"/>
              </w:rPr>
              <w:t xml:space="preserve">CSM </w:t>
            </w:r>
          </w:p>
        </w:tc>
        <w:tc>
          <w:tcPr>
            <w:tcW w:w="396" w:type="pct"/>
            <w:shd w:val="clear" w:color="auto" w:fill="auto"/>
          </w:tcPr>
          <w:p w:rsidR="00FD00A2" w:rsidRPr="001F78C5" w:rsidRDefault="00EE44F9" w:rsidP="00076361">
            <w:pPr>
              <w:pStyle w:val="TableBody"/>
              <w:keepNext w:val="0"/>
              <w:keepLines w:val="0"/>
              <w:rPr>
                <w:rFonts w:ascii="Arial" w:hAnsi="Arial" w:cs="Arial"/>
              </w:rPr>
            </w:pPr>
            <w:r w:rsidRPr="001F78C5">
              <w:rPr>
                <w:rFonts w:ascii="Arial" w:hAnsi="Arial" w:cs="Arial"/>
              </w:rPr>
              <w:t>1383</w:t>
            </w:r>
          </w:p>
        </w:tc>
        <w:tc>
          <w:tcPr>
            <w:tcW w:w="517" w:type="pct"/>
            <w:shd w:val="clear" w:color="auto" w:fill="auto"/>
          </w:tcPr>
          <w:p w:rsidR="00FD00A2" w:rsidRPr="001F78C5" w:rsidRDefault="00EE44F9" w:rsidP="00076361">
            <w:pPr>
              <w:pStyle w:val="TableBody"/>
              <w:keepNext w:val="0"/>
              <w:keepLines w:val="0"/>
              <w:rPr>
                <w:rFonts w:ascii="Arial" w:hAnsi="Arial" w:cs="Arial"/>
              </w:rPr>
            </w:pPr>
            <w:r w:rsidRPr="001F78C5">
              <w:rPr>
                <w:rFonts w:ascii="Arial" w:hAnsi="Arial" w:cs="Arial"/>
              </w:rPr>
              <w:t>Billing</w:t>
            </w:r>
          </w:p>
        </w:tc>
        <w:tc>
          <w:tcPr>
            <w:tcW w:w="1531" w:type="pct"/>
            <w:shd w:val="clear" w:color="auto" w:fill="auto"/>
          </w:tcPr>
          <w:p w:rsidR="00FD00A2" w:rsidRPr="00C24F96" w:rsidRDefault="00EE44F9" w:rsidP="00076361">
            <w:pPr>
              <w:pStyle w:val="TableBody"/>
              <w:keepNext w:val="0"/>
              <w:keepLines w:val="0"/>
              <w:rPr>
                <w:rFonts w:ascii="Arial" w:hAnsi="Arial" w:cs="Arial"/>
              </w:rPr>
            </w:pPr>
            <w:r>
              <w:rPr>
                <w:rFonts w:ascii="Arial" w:hAnsi="Arial" w:cs="Arial"/>
              </w:rPr>
              <w:t>Promotions on Optional SOC</w:t>
            </w:r>
          </w:p>
        </w:tc>
        <w:tc>
          <w:tcPr>
            <w:tcW w:w="681" w:type="pct"/>
            <w:shd w:val="clear" w:color="auto" w:fill="auto"/>
          </w:tcPr>
          <w:p w:rsidR="00FD00A2" w:rsidRPr="001F78C5" w:rsidRDefault="00EE44F9" w:rsidP="006E0024">
            <w:pPr>
              <w:rPr>
                <w:rFonts w:ascii="Arial" w:hAnsi="Arial" w:cs="Arial"/>
                <w:sz w:val="20"/>
                <w:szCs w:val="20"/>
              </w:rPr>
            </w:pPr>
            <w:r w:rsidRPr="001F78C5">
              <w:rPr>
                <w:rFonts w:ascii="Arial" w:hAnsi="Arial" w:cs="Arial"/>
                <w:sz w:val="20"/>
                <w:szCs w:val="20"/>
              </w:rPr>
              <w:t>1523370</w:t>
            </w:r>
          </w:p>
        </w:tc>
        <w:tc>
          <w:tcPr>
            <w:tcW w:w="788" w:type="pct"/>
            <w:shd w:val="clear" w:color="auto" w:fill="auto"/>
          </w:tcPr>
          <w:p w:rsidR="00FD00A2" w:rsidRPr="001F78C5" w:rsidRDefault="00544CAD" w:rsidP="00076361">
            <w:pPr>
              <w:pStyle w:val="TableBody"/>
              <w:keepNext w:val="0"/>
              <w:keepLines w:val="0"/>
              <w:rPr>
                <w:rFonts w:ascii="Arial" w:hAnsi="Arial" w:cs="Arial"/>
              </w:rPr>
            </w:pPr>
            <w:r>
              <w:rPr>
                <w:rFonts w:ascii="Arial" w:hAnsi="Arial" w:cs="Arial"/>
              </w:rPr>
              <w:t>Telia</w:t>
            </w:r>
          </w:p>
        </w:tc>
        <w:tc>
          <w:tcPr>
            <w:tcW w:w="451" w:type="pct"/>
            <w:shd w:val="clear" w:color="auto" w:fill="auto"/>
          </w:tcPr>
          <w:p w:rsidR="00FD00A2" w:rsidRPr="001F78C5" w:rsidRDefault="00FD00A2" w:rsidP="00076361">
            <w:pPr>
              <w:pStyle w:val="TableBody"/>
              <w:keepNext w:val="0"/>
              <w:keepLines w:val="0"/>
              <w:rPr>
                <w:rFonts w:ascii="Arial" w:hAnsi="Arial" w:cs="Arial"/>
              </w:rPr>
            </w:pPr>
          </w:p>
        </w:tc>
      </w:tr>
      <w:tr w:rsidR="00FD00A2" w:rsidRPr="008A1DD8" w:rsidTr="00544CAD">
        <w:trPr>
          <w:cantSplit/>
        </w:trPr>
        <w:tc>
          <w:tcPr>
            <w:tcW w:w="635" w:type="pct"/>
            <w:shd w:val="clear" w:color="auto" w:fill="auto"/>
          </w:tcPr>
          <w:p w:rsidR="00FD00A2" w:rsidRPr="001F78C5" w:rsidRDefault="00EE44F9" w:rsidP="00076361">
            <w:pPr>
              <w:pStyle w:val="TableBody"/>
              <w:keepNext w:val="0"/>
              <w:keepLines w:val="0"/>
              <w:rPr>
                <w:rFonts w:ascii="Arial" w:hAnsi="Arial" w:cs="Arial"/>
              </w:rPr>
            </w:pPr>
            <w:r w:rsidRPr="001F78C5">
              <w:rPr>
                <w:rFonts w:ascii="Arial" w:hAnsi="Arial" w:cs="Arial"/>
              </w:rPr>
              <w:t>AR</w:t>
            </w:r>
          </w:p>
        </w:tc>
        <w:tc>
          <w:tcPr>
            <w:tcW w:w="396" w:type="pct"/>
            <w:shd w:val="clear" w:color="auto" w:fill="auto"/>
          </w:tcPr>
          <w:p w:rsidR="00FD00A2" w:rsidRPr="001F78C5" w:rsidRDefault="00EE44F9" w:rsidP="00076361">
            <w:pPr>
              <w:pStyle w:val="TableBody"/>
              <w:keepNext w:val="0"/>
              <w:keepLines w:val="0"/>
              <w:rPr>
                <w:rFonts w:ascii="Arial" w:hAnsi="Arial" w:cs="Arial"/>
              </w:rPr>
            </w:pPr>
            <w:r w:rsidRPr="001F78C5">
              <w:rPr>
                <w:rFonts w:ascii="Arial" w:hAnsi="Arial" w:cs="Arial"/>
              </w:rPr>
              <w:t>1390</w:t>
            </w:r>
          </w:p>
        </w:tc>
        <w:tc>
          <w:tcPr>
            <w:tcW w:w="517" w:type="pct"/>
            <w:shd w:val="clear" w:color="auto" w:fill="auto"/>
          </w:tcPr>
          <w:p w:rsidR="00FD00A2" w:rsidRPr="001F78C5" w:rsidRDefault="00EE44F9" w:rsidP="00076361">
            <w:pPr>
              <w:pStyle w:val="TableBody"/>
              <w:keepNext w:val="0"/>
              <w:keepLines w:val="0"/>
              <w:rPr>
                <w:rFonts w:ascii="Arial" w:hAnsi="Arial" w:cs="Arial"/>
              </w:rPr>
            </w:pPr>
            <w:r w:rsidRPr="001F78C5">
              <w:rPr>
                <w:rFonts w:ascii="Arial" w:hAnsi="Arial" w:cs="Arial"/>
              </w:rPr>
              <w:t>CSM</w:t>
            </w:r>
          </w:p>
        </w:tc>
        <w:tc>
          <w:tcPr>
            <w:tcW w:w="1531" w:type="pct"/>
            <w:shd w:val="clear" w:color="auto" w:fill="auto"/>
          </w:tcPr>
          <w:p w:rsidR="00FD00A2" w:rsidRPr="00C24F96" w:rsidRDefault="00EE44F9" w:rsidP="00076361">
            <w:pPr>
              <w:pStyle w:val="TableBody"/>
              <w:keepNext w:val="0"/>
              <w:keepLines w:val="0"/>
              <w:rPr>
                <w:rFonts w:ascii="Arial" w:hAnsi="Arial" w:cs="Arial"/>
              </w:rPr>
            </w:pPr>
            <w:r w:rsidRPr="00EE44F9">
              <w:rPr>
                <w:rFonts w:ascii="Arial" w:hAnsi="Arial" w:cs="Arial"/>
              </w:rPr>
              <w:t>Change in Send Collection SMS Logic</w:t>
            </w:r>
          </w:p>
        </w:tc>
        <w:tc>
          <w:tcPr>
            <w:tcW w:w="681" w:type="pct"/>
            <w:shd w:val="clear" w:color="auto" w:fill="auto"/>
          </w:tcPr>
          <w:p w:rsidR="00FD00A2" w:rsidRPr="001F78C5" w:rsidRDefault="00EE44F9" w:rsidP="00076361">
            <w:pPr>
              <w:pStyle w:val="TableBody"/>
              <w:keepNext w:val="0"/>
              <w:keepLines w:val="0"/>
              <w:rPr>
                <w:rFonts w:ascii="Arial" w:hAnsi="Arial" w:cs="Arial"/>
              </w:rPr>
            </w:pPr>
            <w:r w:rsidRPr="001F78C5">
              <w:rPr>
                <w:rFonts w:ascii="Arial" w:hAnsi="Arial" w:cs="Arial"/>
              </w:rPr>
              <w:t>1563764</w:t>
            </w:r>
          </w:p>
        </w:tc>
        <w:tc>
          <w:tcPr>
            <w:tcW w:w="788" w:type="pct"/>
            <w:shd w:val="clear" w:color="auto" w:fill="auto"/>
          </w:tcPr>
          <w:p w:rsidR="00FD00A2" w:rsidRPr="001F78C5" w:rsidRDefault="00544CAD" w:rsidP="00076361">
            <w:pPr>
              <w:pStyle w:val="TableBody"/>
              <w:keepNext w:val="0"/>
              <w:keepLines w:val="0"/>
              <w:rPr>
                <w:rFonts w:ascii="Arial" w:hAnsi="Arial" w:cs="Arial"/>
              </w:rPr>
            </w:pPr>
            <w:r>
              <w:rPr>
                <w:rFonts w:ascii="Arial" w:hAnsi="Arial" w:cs="Arial"/>
              </w:rPr>
              <w:t>Telia</w:t>
            </w:r>
          </w:p>
        </w:tc>
        <w:tc>
          <w:tcPr>
            <w:tcW w:w="451" w:type="pct"/>
            <w:shd w:val="clear" w:color="auto" w:fill="auto"/>
          </w:tcPr>
          <w:p w:rsidR="00FD00A2" w:rsidRPr="001F78C5" w:rsidRDefault="00FD00A2" w:rsidP="00076361">
            <w:pPr>
              <w:pStyle w:val="TableBody"/>
              <w:keepNext w:val="0"/>
              <w:keepLines w:val="0"/>
              <w:rPr>
                <w:rFonts w:ascii="Arial" w:hAnsi="Arial" w:cs="Arial"/>
              </w:rPr>
            </w:pPr>
          </w:p>
        </w:tc>
      </w:tr>
      <w:tr w:rsidR="00EE44F9" w:rsidRPr="008A1DD8" w:rsidTr="00544CAD">
        <w:trPr>
          <w:cantSplit/>
        </w:trPr>
        <w:tc>
          <w:tcPr>
            <w:tcW w:w="635" w:type="pct"/>
            <w:shd w:val="clear" w:color="auto" w:fill="auto"/>
          </w:tcPr>
          <w:p w:rsidR="00EE44F9" w:rsidRPr="001F78C5" w:rsidRDefault="00EE44F9" w:rsidP="002C7A6F">
            <w:pPr>
              <w:pStyle w:val="TableBody"/>
              <w:keepNext w:val="0"/>
              <w:keepLines w:val="0"/>
              <w:rPr>
                <w:rFonts w:ascii="Arial" w:hAnsi="Arial" w:cs="Arial"/>
              </w:rPr>
            </w:pPr>
            <w:r w:rsidRPr="001F78C5">
              <w:rPr>
                <w:rFonts w:ascii="Arial" w:hAnsi="Arial" w:cs="Arial"/>
              </w:rPr>
              <w:t xml:space="preserve">Billing </w:t>
            </w:r>
          </w:p>
        </w:tc>
        <w:tc>
          <w:tcPr>
            <w:tcW w:w="396" w:type="pct"/>
            <w:shd w:val="clear" w:color="auto" w:fill="auto"/>
          </w:tcPr>
          <w:p w:rsidR="00EE44F9" w:rsidRPr="001F78C5" w:rsidRDefault="00EE44F9" w:rsidP="002C7A6F">
            <w:pPr>
              <w:pStyle w:val="TableBody"/>
              <w:keepNext w:val="0"/>
              <w:keepLines w:val="0"/>
              <w:rPr>
                <w:rFonts w:ascii="Arial" w:hAnsi="Arial" w:cs="Arial"/>
              </w:rPr>
            </w:pPr>
            <w:r w:rsidRPr="001F78C5">
              <w:rPr>
                <w:rFonts w:ascii="Arial" w:hAnsi="Arial" w:cs="Arial"/>
              </w:rPr>
              <w:t>1414</w:t>
            </w:r>
          </w:p>
        </w:tc>
        <w:tc>
          <w:tcPr>
            <w:tcW w:w="517" w:type="pct"/>
            <w:shd w:val="clear" w:color="auto" w:fill="auto"/>
          </w:tcPr>
          <w:p w:rsidR="00EE44F9" w:rsidRPr="001F78C5" w:rsidRDefault="00EE44F9" w:rsidP="002C7A6F">
            <w:pPr>
              <w:pStyle w:val="TableBody"/>
              <w:keepNext w:val="0"/>
              <w:keepLines w:val="0"/>
              <w:rPr>
                <w:rFonts w:ascii="Arial" w:hAnsi="Arial" w:cs="Arial"/>
              </w:rPr>
            </w:pPr>
            <w:r w:rsidRPr="001F78C5">
              <w:rPr>
                <w:rFonts w:ascii="Arial" w:hAnsi="Arial" w:cs="Arial"/>
              </w:rPr>
              <w:t>CSM</w:t>
            </w:r>
          </w:p>
        </w:tc>
        <w:tc>
          <w:tcPr>
            <w:tcW w:w="1531" w:type="pct"/>
            <w:shd w:val="clear" w:color="auto" w:fill="auto"/>
          </w:tcPr>
          <w:p w:rsidR="00EE44F9" w:rsidRPr="000C14A7" w:rsidRDefault="00EE44F9" w:rsidP="002C7A6F">
            <w:pPr>
              <w:rPr>
                <w:rFonts w:ascii="Arial" w:hAnsi="Arial" w:cs="Arial"/>
                <w:sz w:val="20"/>
                <w:szCs w:val="20"/>
              </w:rPr>
            </w:pPr>
            <w:r w:rsidRPr="00EE44F9">
              <w:rPr>
                <w:rFonts w:ascii="Arial" w:hAnsi="Arial" w:cs="Arial"/>
                <w:sz w:val="20"/>
                <w:szCs w:val="20"/>
              </w:rPr>
              <w:t>Waiving RC Credit Churn Customers</w:t>
            </w:r>
          </w:p>
        </w:tc>
        <w:tc>
          <w:tcPr>
            <w:tcW w:w="681" w:type="pct"/>
            <w:shd w:val="clear" w:color="auto" w:fill="auto"/>
            <w:vAlign w:val="bottom"/>
          </w:tcPr>
          <w:p w:rsidR="00EE44F9" w:rsidRPr="001F78C5" w:rsidRDefault="00EE44F9" w:rsidP="002C7A6F">
            <w:pPr>
              <w:rPr>
                <w:rFonts w:ascii="Arial" w:hAnsi="Arial" w:cs="Arial"/>
                <w:sz w:val="20"/>
                <w:szCs w:val="20"/>
              </w:rPr>
            </w:pPr>
            <w:r w:rsidRPr="001F78C5">
              <w:rPr>
                <w:rFonts w:ascii="Arial" w:hAnsi="Arial" w:cs="Arial"/>
                <w:sz w:val="20"/>
                <w:szCs w:val="20"/>
              </w:rPr>
              <w:t>1571302</w:t>
            </w:r>
          </w:p>
        </w:tc>
        <w:tc>
          <w:tcPr>
            <w:tcW w:w="788" w:type="pct"/>
            <w:shd w:val="clear" w:color="auto" w:fill="auto"/>
          </w:tcPr>
          <w:p w:rsidR="00EE44F9" w:rsidRPr="001F78C5" w:rsidRDefault="00544CAD" w:rsidP="002C7A6F">
            <w:pPr>
              <w:pStyle w:val="TableBody"/>
              <w:keepNext w:val="0"/>
              <w:keepLines w:val="0"/>
              <w:rPr>
                <w:rFonts w:ascii="Arial" w:hAnsi="Arial" w:cs="Arial"/>
              </w:rPr>
            </w:pPr>
            <w:r>
              <w:rPr>
                <w:rFonts w:ascii="Arial" w:hAnsi="Arial" w:cs="Arial"/>
              </w:rPr>
              <w:t>NetCom</w:t>
            </w:r>
          </w:p>
        </w:tc>
        <w:tc>
          <w:tcPr>
            <w:tcW w:w="451" w:type="pct"/>
            <w:shd w:val="clear" w:color="auto" w:fill="auto"/>
          </w:tcPr>
          <w:p w:rsidR="00EE44F9" w:rsidRPr="001F78C5" w:rsidRDefault="00EE44F9" w:rsidP="00076361">
            <w:pPr>
              <w:pStyle w:val="TableBody"/>
              <w:keepNext w:val="0"/>
              <w:keepLines w:val="0"/>
              <w:rPr>
                <w:rFonts w:ascii="Arial" w:hAnsi="Arial" w:cs="Arial"/>
              </w:rPr>
            </w:pPr>
          </w:p>
        </w:tc>
      </w:tr>
      <w:tr w:rsidR="00EE44F9" w:rsidRPr="008A1DD8" w:rsidTr="00544CAD">
        <w:trPr>
          <w:cantSplit/>
        </w:trPr>
        <w:tc>
          <w:tcPr>
            <w:tcW w:w="635" w:type="pct"/>
            <w:shd w:val="clear" w:color="auto" w:fill="auto"/>
          </w:tcPr>
          <w:p w:rsidR="00EE44F9" w:rsidRPr="001F78C5" w:rsidRDefault="00FC5C49" w:rsidP="00076361">
            <w:pPr>
              <w:pStyle w:val="TableBody"/>
              <w:keepNext w:val="0"/>
              <w:keepLines w:val="0"/>
              <w:rPr>
                <w:rFonts w:ascii="Arial" w:hAnsi="Arial" w:cs="Arial"/>
              </w:rPr>
            </w:pPr>
            <w:proofErr w:type="spellStart"/>
            <w:r w:rsidRPr="001F78C5">
              <w:rPr>
                <w:rFonts w:ascii="Arial" w:hAnsi="Arial" w:cs="Arial"/>
              </w:rPr>
              <w:t>AmDD</w:t>
            </w:r>
            <w:proofErr w:type="spellEnd"/>
          </w:p>
        </w:tc>
        <w:tc>
          <w:tcPr>
            <w:tcW w:w="396" w:type="pct"/>
            <w:shd w:val="clear" w:color="auto" w:fill="auto"/>
          </w:tcPr>
          <w:p w:rsidR="00EE44F9" w:rsidRPr="001F78C5" w:rsidRDefault="00FC5C49" w:rsidP="00076361">
            <w:pPr>
              <w:pStyle w:val="TableBody"/>
              <w:keepNext w:val="0"/>
              <w:keepLines w:val="0"/>
              <w:rPr>
                <w:rFonts w:ascii="Arial" w:hAnsi="Arial" w:cs="Arial"/>
              </w:rPr>
            </w:pPr>
            <w:r w:rsidRPr="001F78C5">
              <w:rPr>
                <w:rFonts w:ascii="Arial" w:hAnsi="Arial" w:cs="Arial"/>
              </w:rPr>
              <w:t>1396</w:t>
            </w:r>
          </w:p>
        </w:tc>
        <w:tc>
          <w:tcPr>
            <w:tcW w:w="517" w:type="pct"/>
            <w:shd w:val="clear" w:color="auto" w:fill="auto"/>
          </w:tcPr>
          <w:p w:rsidR="00EE44F9" w:rsidRPr="00FC5C49" w:rsidRDefault="00FC5C49" w:rsidP="00076361">
            <w:pPr>
              <w:pStyle w:val="TableBody"/>
              <w:keepNext w:val="0"/>
              <w:keepLines w:val="0"/>
              <w:rPr>
                <w:rFonts w:ascii="Arial" w:hAnsi="Arial" w:cs="Arial"/>
              </w:rPr>
            </w:pPr>
            <w:r w:rsidRPr="00FC5C49">
              <w:rPr>
                <w:rFonts w:ascii="Arial" w:hAnsi="Arial" w:cs="Arial"/>
              </w:rPr>
              <w:t>CSM</w:t>
            </w:r>
          </w:p>
        </w:tc>
        <w:tc>
          <w:tcPr>
            <w:tcW w:w="1531" w:type="pct"/>
            <w:shd w:val="clear" w:color="auto" w:fill="auto"/>
          </w:tcPr>
          <w:p w:rsidR="00EE44F9" w:rsidRPr="00FC5C49" w:rsidRDefault="00FC5C49">
            <w:pPr>
              <w:pStyle w:val="TableBody"/>
              <w:keepNext w:val="0"/>
              <w:keepLines w:val="0"/>
              <w:rPr>
                <w:rFonts w:ascii="Arial" w:hAnsi="Arial" w:cs="Arial"/>
              </w:rPr>
            </w:pPr>
            <w:r w:rsidRPr="00FC5C49">
              <w:rPr>
                <w:rFonts w:ascii="Arial" w:hAnsi="Arial" w:cs="Arial"/>
              </w:rPr>
              <w:t>Determine bill display on SOC</w:t>
            </w:r>
          </w:p>
        </w:tc>
        <w:tc>
          <w:tcPr>
            <w:tcW w:w="681" w:type="pct"/>
            <w:shd w:val="clear" w:color="auto" w:fill="auto"/>
          </w:tcPr>
          <w:p w:rsidR="00EE44F9" w:rsidRPr="001F78C5" w:rsidRDefault="00FC5C49" w:rsidP="00FC5C49">
            <w:pPr>
              <w:rPr>
                <w:rFonts w:ascii="Arial" w:hAnsi="Arial" w:cs="Arial"/>
                <w:sz w:val="20"/>
                <w:szCs w:val="20"/>
              </w:rPr>
            </w:pPr>
            <w:r w:rsidRPr="001F78C5">
              <w:rPr>
                <w:rFonts w:ascii="Arial" w:hAnsi="Arial" w:cs="Arial"/>
                <w:sz w:val="20"/>
                <w:szCs w:val="20"/>
              </w:rPr>
              <w:t>1530728</w:t>
            </w:r>
          </w:p>
        </w:tc>
        <w:tc>
          <w:tcPr>
            <w:tcW w:w="788" w:type="pct"/>
            <w:shd w:val="clear" w:color="auto" w:fill="auto"/>
          </w:tcPr>
          <w:p w:rsidR="00EE44F9" w:rsidRPr="001F78C5" w:rsidRDefault="00544CAD" w:rsidP="00076361">
            <w:pPr>
              <w:pStyle w:val="TableBody"/>
              <w:keepNext w:val="0"/>
              <w:keepLines w:val="0"/>
              <w:rPr>
                <w:rFonts w:ascii="Arial" w:hAnsi="Arial" w:cs="Arial"/>
              </w:rPr>
            </w:pPr>
            <w:r>
              <w:rPr>
                <w:rFonts w:ascii="Arial" w:hAnsi="Arial" w:cs="Arial"/>
              </w:rPr>
              <w:t>Telia</w:t>
            </w:r>
          </w:p>
        </w:tc>
        <w:tc>
          <w:tcPr>
            <w:tcW w:w="451" w:type="pct"/>
            <w:shd w:val="clear" w:color="auto" w:fill="auto"/>
          </w:tcPr>
          <w:p w:rsidR="00EE44F9" w:rsidRPr="001F78C5" w:rsidRDefault="00EE44F9" w:rsidP="00076361">
            <w:pPr>
              <w:pStyle w:val="TableBody"/>
              <w:keepNext w:val="0"/>
              <w:keepLines w:val="0"/>
              <w:rPr>
                <w:rFonts w:ascii="Arial" w:hAnsi="Arial" w:cs="Arial"/>
              </w:rPr>
            </w:pPr>
          </w:p>
        </w:tc>
      </w:tr>
      <w:tr w:rsidR="00EE44F9" w:rsidRPr="008A1DD8" w:rsidTr="00544CAD">
        <w:trPr>
          <w:cantSplit/>
        </w:trPr>
        <w:tc>
          <w:tcPr>
            <w:tcW w:w="635" w:type="pct"/>
            <w:shd w:val="clear" w:color="auto" w:fill="auto"/>
          </w:tcPr>
          <w:p w:rsidR="00EE44F9" w:rsidRPr="00C24F96" w:rsidRDefault="00FC5C49" w:rsidP="00076361">
            <w:pPr>
              <w:pStyle w:val="TableBody"/>
              <w:keepNext w:val="0"/>
              <w:keepLines w:val="0"/>
              <w:rPr>
                <w:rFonts w:ascii="Arial" w:hAnsi="Arial" w:cs="Arial"/>
              </w:rPr>
            </w:pPr>
            <w:proofErr w:type="spellStart"/>
            <w:r>
              <w:rPr>
                <w:rFonts w:ascii="Arial" w:hAnsi="Arial" w:cs="Arial"/>
              </w:rPr>
              <w:t>AmDD</w:t>
            </w:r>
            <w:proofErr w:type="spellEnd"/>
          </w:p>
        </w:tc>
        <w:tc>
          <w:tcPr>
            <w:tcW w:w="396" w:type="pct"/>
            <w:shd w:val="clear" w:color="auto" w:fill="auto"/>
          </w:tcPr>
          <w:p w:rsidR="00EE44F9" w:rsidRPr="001F78C5" w:rsidRDefault="00FC5C49" w:rsidP="00076361">
            <w:pPr>
              <w:pStyle w:val="TableBody"/>
              <w:keepNext w:val="0"/>
              <w:keepLines w:val="0"/>
              <w:rPr>
                <w:rFonts w:ascii="Arial" w:hAnsi="Arial" w:cs="Arial"/>
              </w:rPr>
            </w:pPr>
            <w:r w:rsidRPr="001F78C5">
              <w:rPr>
                <w:rFonts w:ascii="Arial" w:hAnsi="Arial" w:cs="Arial"/>
              </w:rPr>
              <w:t>1400</w:t>
            </w:r>
          </w:p>
        </w:tc>
        <w:tc>
          <w:tcPr>
            <w:tcW w:w="517" w:type="pct"/>
            <w:shd w:val="clear" w:color="auto" w:fill="auto"/>
          </w:tcPr>
          <w:p w:rsidR="00EE44F9" w:rsidRPr="001F78C5" w:rsidRDefault="00FC5C49" w:rsidP="00076361">
            <w:pPr>
              <w:pStyle w:val="TableBody"/>
              <w:keepNext w:val="0"/>
              <w:keepLines w:val="0"/>
              <w:rPr>
                <w:rFonts w:ascii="Arial" w:hAnsi="Arial" w:cs="Arial"/>
              </w:rPr>
            </w:pPr>
            <w:r w:rsidRPr="001F78C5">
              <w:rPr>
                <w:rFonts w:ascii="Arial" w:hAnsi="Arial" w:cs="Arial"/>
              </w:rPr>
              <w:t>CSM</w:t>
            </w:r>
          </w:p>
        </w:tc>
        <w:tc>
          <w:tcPr>
            <w:tcW w:w="1531" w:type="pct"/>
            <w:shd w:val="clear" w:color="auto" w:fill="auto"/>
          </w:tcPr>
          <w:p w:rsidR="00EE44F9" w:rsidRPr="005C7776" w:rsidRDefault="00FC5C49" w:rsidP="005C7776">
            <w:pPr>
              <w:pStyle w:val="TableBody"/>
              <w:keepNext w:val="0"/>
              <w:keepLines w:val="0"/>
              <w:rPr>
                <w:rFonts w:ascii="Arial" w:hAnsi="Arial" w:cs="Arial"/>
              </w:rPr>
            </w:pPr>
            <w:r w:rsidRPr="00FC5C49">
              <w:rPr>
                <w:rFonts w:ascii="Arial" w:hAnsi="Arial" w:cs="Arial"/>
              </w:rPr>
              <w:t>Change the sorting logic of the invoice</w:t>
            </w:r>
          </w:p>
        </w:tc>
        <w:tc>
          <w:tcPr>
            <w:tcW w:w="681" w:type="pct"/>
            <w:shd w:val="clear" w:color="auto" w:fill="auto"/>
          </w:tcPr>
          <w:p w:rsidR="00EE44F9" w:rsidRPr="001F78C5" w:rsidRDefault="00FC5C49" w:rsidP="00FC5C49">
            <w:pPr>
              <w:rPr>
                <w:rFonts w:ascii="Arial" w:hAnsi="Arial" w:cs="Arial"/>
                <w:sz w:val="20"/>
                <w:szCs w:val="20"/>
              </w:rPr>
            </w:pPr>
            <w:r w:rsidRPr="001F78C5">
              <w:rPr>
                <w:rFonts w:ascii="Arial" w:hAnsi="Arial" w:cs="Arial"/>
                <w:sz w:val="20"/>
                <w:szCs w:val="20"/>
              </w:rPr>
              <w:t>1551447</w:t>
            </w:r>
          </w:p>
        </w:tc>
        <w:tc>
          <w:tcPr>
            <w:tcW w:w="788" w:type="pct"/>
            <w:shd w:val="clear" w:color="auto" w:fill="auto"/>
          </w:tcPr>
          <w:p w:rsidR="00EE44F9" w:rsidRPr="001F78C5" w:rsidRDefault="00544CAD" w:rsidP="00076361">
            <w:pPr>
              <w:pStyle w:val="TableBody"/>
              <w:keepNext w:val="0"/>
              <w:keepLines w:val="0"/>
              <w:rPr>
                <w:rFonts w:ascii="Arial" w:hAnsi="Arial" w:cs="Arial"/>
              </w:rPr>
            </w:pPr>
            <w:r>
              <w:rPr>
                <w:rFonts w:ascii="Arial" w:hAnsi="Arial" w:cs="Arial"/>
              </w:rPr>
              <w:t>Telia</w:t>
            </w:r>
          </w:p>
        </w:tc>
        <w:tc>
          <w:tcPr>
            <w:tcW w:w="451" w:type="pct"/>
            <w:shd w:val="clear" w:color="auto" w:fill="auto"/>
          </w:tcPr>
          <w:p w:rsidR="00EE44F9" w:rsidRPr="001F78C5" w:rsidRDefault="00EE44F9" w:rsidP="00076361">
            <w:pPr>
              <w:pStyle w:val="TableBody"/>
              <w:keepNext w:val="0"/>
              <w:keepLines w:val="0"/>
              <w:rPr>
                <w:rFonts w:ascii="Arial" w:hAnsi="Arial" w:cs="Arial"/>
              </w:rPr>
            </w:pPr>
          </w:p>
        </w:tc>
      </w:tr>
      <w:tr w:rsidR="00EE44F9" w:rsidRPr="008A1DD8" w:rsidTr="00544CAD">
        <w:trPr>
          <w:cantSplit/>
        </w:trPr>
        <w:tc>
          <w:tcPr>
            <w:tcW w:w="635" w:type="pct"/>
            <w:shd w:val="clear" w:color="auto" w:fill="auto"/>
          </w:tcPr>
          <w:p w:rsidR="00EE44F9" w:rsidRPr="001F78C5" w:rsidRDefault="001F78C5" w:rsidP="00B42417">
            <w:pPr>
              <w:pStyle w:val="TableBody"/>
              <w:keepNext w:val="0"/>
              <w:keepLines w:val="0"/>
              <w:rPr>
                <w:rFonts w:ascii="Arial" w:hAnsi="Arial" w:cs="Arial"/>
              </w:rPr>
            </w:pPr>
            <w:bookmarkStart w:id="48" w:name="_Toc243108945"/>
            <w:bookmarkStart w:id="49" w:name="_Toc243109157"/>
            <w:bookmarkStart w:id="50" w:name="_Toc243110413"/>
            <w:bookmarkStart w:id="51" w:name="_Toc243108953"/>
            <w:bookmarkStart w:id="52" w:name="_Toc243109165"/>
            <w:bookmarkStart w:id="53" w:name="_Toc243110421"/>
            <w:bookmarkStart w:id="54" w:name="_Toc243108961"/>
            <w:bookmarkStart w:id="55" w:name="_Toc243109173"/>
            <w:bookmarkStart w:id="56" w:name="_Toc243110429"/>
            <w:bookmarkStart w:id="57" w:name="_Toc243108969"/>
            <w:bookmarkStart w:id="58" w:name="_Toc243109181"/>
            <w:bookmarkStart w:id="59" w:name="_Toc243110437"/>
            <w:bookmarkStart w:id="60" w:name="_Toc243108977"/>
            <w:bookmarkStart w:id="61" w:name="_Toc243109189"/>
            <w:bookmarkStart w:id="62" w:name="_Toc243110445"/>
            <w:bookmarkStart w:id="63" w:name="_Toc243108985"/>
            <w:bookmarkStart w:id="64" w:name="_Toc243109197"/>
            <w:bookmarkStart w:id="65" w:name="_Toc243110453"/>
            <w:bookmarkStart w:id="66" w:name="_Toc243108993"/>
            <w:bookmarkStart w:id="67" w:name="_Toc243109205"/>
            <w:bookmarkStart w:id="68" w:name="_Toc243110461"/>
            <w:bookmarkStart w:id="69" w:name="_Toc243109001"/>
            <w:bookmarkStart w:id="70" w:name="_Toc243109213"/>
            <w:bookmarkStart w:id="71" w:name="_Toc243110469"/>
            <w:bookmarkStart w:id="72" w:name="_Toc243109009"/>
            <w:bookmarkStart w:id="73" w:name="_Toc243109221"/>
            <w:bookmarkStart w:id="74" w:name="_Toc243110477"/>
            <w:bookmarkStart w:id="75" w:name="_Toc243109017"/>
            <w:bookmarkStart w:id="76" w:name="_Toc243109229"/>
            <w:bookmarkStart w:id="77" w:name="_Toc243110485"/>
            <w:bookmarkStart w:id="78" w:name="_Toc243109025"/>
            <w:bookmarkStart w:id="79" w:name="_Toc243109237"/>
            <w:bookmarkStart w:id="80" w:name="_Toc243110493"/>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1F78C5">
              <w:rPr>
                <w:rFonts w:ascii="Arial" w:hAnsi="Arial" w:cs="Arial"/>
              </w:rPr>
              <w:t>CSM</w:t>
            </w:r>
          </w:p>
        </w:tc>
        <w:tc>
          <w:tcPr>
            <w:tcW w:w="396" w:type="pct"/>
            <w:shd w:val="clear" w:color="auto" w:fill="auto"/>
          </w:tcPr>
          <w:p w:rsidR="00EE44F9" w:rsidRPr="001F78C5" w:rsidRDefault="001F78C5" w:rsidP="00B42417">
            <w:pPr>
              <w:pStyle w:val="TableBody"/>
              <w:keepNext w:val="0"/>
              <w:keepLines w:val="0"/>
              <w:rPr>
                <w:rFonts w:ascii="Arial" w:hAnsi="Arial" w:cs="Arial"/>
              </w:rPr>
            </w:pPr>
            <w:r w:rsidRPr="001F78C5">
              <w:rPr>
                <w:rFonts w:ascii="Arial" w:hAnsi="Arial" w:cs="Arial"/>
              </w:rPr>
              <w:t>1353</w:t>
            </w:r>
          </w:p>
        </w:tc>
        <w:tc>
          <w:tcPr>
            <w:tcW w:w="517" w:type="pct"/>
            <w:shd w:val="clear" w:color="auto" w:fill="auto"/>
          </w:tcPr>
          <w:p w:rsidR="00EE44F9" w:rsidRPr="001F78C5" w:rsidRDefault="00EE44F9" w:rsidP="00B42417">
            <w:pPr>
              <w:pStyle w:val="TableBody"/>
              <w:keepNext w:val="0"/>
              <w:keepLines w:val="0"/>
              <w:rPr>
                <w:rFonts w:ascii="Arial" w:hAnsi="Arial" w:cs="Arial"/>
              </w:rPr>
            </w:pPr>
          </w:p>
        </w:tc>
        <w:tc>
          <w:tcPr>
            <w:tcW w:w="1531" w:type="pct"/>
            <w:shd w:val="clear" w:color="auto" w:fill="auto"/>
          </w:tcPr>
          <w:p w:rsidR="00EE44F9" w:rsidRPr="001F78C5" w:rsidRDefault="001F78C5" w:rsidP="00B42417">
            <w:pPr>
              <w:pStyle w:val="TableBody"/>
              <w:keepNext w:val="0"/>
              <w:keepLines w:val="0"/>
              <w:rPr>
                <w:rFonts w:ascii="Arial" w:hAnsi="Arial" w:cs="Arial"/>
              </w:rPr>
            </w:pPr>
            <w:r w:rsidRPr="001F78C5">
              <w:rPr>
                <w:rFonts w:ascii="Arial" w:hAnsi="Arial" w:cs="Arial"/>
              </w:rPr>
              <w:t>Prolonging Fee Improved</w:t>
            </w:r>
          </w:p>
        </w:tc>
        <w:tc>
          <w:tcPr>
            <w:tcW w:w="681" w:type="pct"/>
            <w:shd w:val="clear" w:color="auto" w:fill="auto"/>
          </w:tcPr>
          <w:p w:rsidR="00EE44F9" w:rsidRPr="001F78C5" w:rsidRDefault="001F78C5" w:rsidP="00B42417">
            <w:pPr>
              <w:pStyle w:val="TableBody"/>
              <w:keepNext w:val="0"/>
              <w:keepLines w:val="0"/>
              <w:rPr>
                <w:rFonts w:ascii="Arial" w:hAnsi="Arial" w:cs="Arial"/>
              </w:rPr>
            </w:pPr>
            <w:r w:rsidRPr="001F78C5">
              <w:rPr>
                <w:rFonts w:ascii="Arial" w:hAnsi="Arial" w:cs="Arial"/>
              </w:rPr>
              <w:t>1531876</w:t>
            </w:r>
          </w:p>
        </w:tc>
        <w:tc>
          <w:tcPr>
            <w:tcW w:w="788" w:type="pct"/>
            <w:shd w:val="clear" w:color="auto" w:fill="auto"/>
          </w:tcPr>
          <w:p w:rsidR="00EE44F9" w:rsidRPr="001F78C5" w:rsidRDefault="00544CAD" w:rsidP="00B42417">
            <w:pPr>
              <w:pStyle w:val="TableBody"/>
              <w:keepNext w:val="0"/>
              <w:keepLines w:val="0"/>
              <w:rPr>
                <w:rFonts w:ascii="Arial" w:hAnsi="Arial" w:cs="Arial"/>
              </w:rPr>
            </w:pPr>
            <w:r>
              <w:rPr>
                <w:rFonts w:ascii="Arial" w:hAnsi="Arial" w:cs="Arial"/>
              </w:rPr>
              <w:t>Telia</w:t>
            </w:r>
          </w:p>
        </w:tc>
        <w:tc>
          <w:tcPr>
            <w:tcW w:w="451" w:type="pct"/>
            <w:shd w:val="clear" w:color="auto" w:fill="auto"/>
          </w:tcPr>
          <w:p w:rsidR="00EE44F9" w:rsidRPr="001F78C5" w:rsidRDefault="00EE44F9" w:rsidP="00B42417">
            <w:pPr>
              <w:pStyle w:val="TableBody"/>
              <w:keepNext w:val="0"/>
              <w:keepLines w:val="0"/>
              <w:rPr>
                <w:rFonts w:ascii="Arial" w:hAnsi="Arial" w:cs="Arial"/>
              </w:rPr>
            </w:pPr>
          </w:p>
        </w:tc>
      </w:tr>
      <w:tr w:rsidR="00EE44F9" w:rsidRPr="008A1DD8" w:rsidTr="00544CAD">
        <w:trPr>
          <w:cantSplit/>
        </w:trPr>
        <w:tc>
          <w:tcPr>
            <w:tcW w:w="635" w:type="pct"/>
            <w:shd w:val="clear" w:color="auto" w:fill="auto"/>
          </w:tcPr>
          <w:p w:rsidR="00EE44F9" w:rsidRPr="001F78C5" w:rsidRDefault="001F78C5" w:rsidP="00076361">
            <w:pPr>
              <w:pStyle w:val="TableBody"/>
              <w:keepNext w:val="0"/>
              <w:keepLines w:val="0"/>
              <w:rPr>
                <w:rFonts w:ascii="Arial" w:hAnsi="Arial" w:cs="Arial"/>
              </w:rPr>
            </w:pPr>
            <w:r>
              <w:rPr>
                <w:rFonts w:ascii="Arial" w:hAnsi="Arial" w:cs="Arial"/>
              </w:rPr>
              <w:t>CSM</w:t>
            </w:r>
          </w:p>
        </w:tc>
        <w:tc>
          <w:tcPr>
            <w:tcW w:w="396" w:type="pct"/>
            <w:shd w:val="clear" w:color="auto" w:fill="auto"/>
          </w:tcPr>
          <w:p w:rsidR="00EE44F9" w:rsidRPr="001F78C5" w:rsidRDefault="001F78C5" w:rsidP="00076361">
            <w:pPr>
              <w:pStyle w:val="TableBody"/>
              <w:keepNext w:val="0"/>
              <w:keepLines w:val="0"/>
              <w:rPr>
                <w:rFonts w:ascii="Arial" w:hAnsi="Arial" w:cs="Arial"/>
              </w:rPr>
            </w:pPr>
            <w:r>
              <w:rPr>
                <w:rFonts w:ascii="Arial" w:hAnsi="Arial" w:cs="Arial"/>
              </w:rPr>
              <w:t>1419</w:t>
            </w:r>
          </w:p>
        </w:tc>
        <w:tc>
          <w:tcPr>
            <w:tcW w:w="517" w:type="pct"/>
            <w:shd w:val="clear" w:color="auto" w:fill="auto"/>
          </w:tcPr>
          <w:p w:rsidR="00EE44F9" w:rsidRPr="001F78C5" w:rsidRDefault="00EE44F9" w:rsidP="00076361">
            <w:pPr>
              <w:pStyle w:val="TableBody"/>
              <w:keepNext w:val="0"/>
              <w:keepLines w:val="0"/>
              <w:rPr>
                <w:rFonts w:ascii="Arial" w:hAnsi="Arial" w:cs="Arial"/>
              </w:rPr>
            </w:pPr>
          </w:p>
        </w:tc>
        <w:tc>
          <w:tcPr>
            <w:tcW w:w="1531" w:type="pct"/>
            <w:shd w:val="clear" w:color="auto" w:fill="auto"/>
          </w:tcPr>
          <w:p w:rsidR="00EE44F9" w:rsidRPr="001F78C5" w:rsidRDefault="001F78C5" w:rsidP="003E1C57">
            <w:pPr>
              <w:pStyle w:val="TableBody"/>
              <w:keepNext w:val="0"/>
              <w:keepLines w:val="0"/>
              <w:rPr>
                <w:rFonts w:ascii="Arial" w:hAnsi="Arial" w:cs="Arial"/>
              </w:rPr>
            </w:pPr>
            <w:r>
              <w:rPr>
                <w:rFonts w:ascii="Arial" w:hAnsi="Arial" w:cs="Arial"/>
              </w:rPr>
              <w:t>Campaign History</w:t>
            </w:r>
          </w:p>
        </w:tc>
        <w:tc>
          <w:tcPr>
            <w:tcW w:w="681" w:type="pct"/>
            <w:shd w:val="clear" w:color="auto" w:fill="auto"/>
          </w:tcPr>
          <w:p w:rsidR="00EE44F9" w:rsidRPr="001F78C5" w:rsidRDefault="001F78C5" w:rsidP="002C3C56">
            <w:pPr>
              <w:pStyle w:val="TableBody"/>
              <w:keepNext w:val="0"/>
              <w:keepLines w:val="0"/>
              <w:rPr>
                <w:rFonts w:ascii="Arial" w:hAnsi="Arial" w:cs="Arial"/>
              </w:rPr>
            </w:pPr>
            <w:r w:rsidRPr="001F78C5">
              <w:rPr>
                <w:rFonts w:ascii="Arial" w:hAnsi="Arial" w:cs="Arial"/>
              </w:rPr>
              <w:t>1577914</w:t>
            </w:r>
          </w:p>
        </w:tc>
        <w:tc>
          <w:tcPr>
            <w:tcW w:w="788" w:type="pct"/>
            <w:shd w:val="clear" w:color="auto" w:fill="auto"/>
          </w:tcPr>
          <w:p w:rsidR="00EE44F9" w:rsidRPr="001F78C5" w:rsidRDefault="00544CAD" w:rsidP="00076361">
            <w:pPr>
              <w:pStyle w:val="TableBody"/>
              <w:keepNext w:val="0"/>
              <w:keepLines w:val="0"/>
              <w:rPr>
                <w:rFonts w:ascii="Arial" w:hAnsi="Arial" w:cs="Arial"/>
              </w:rPr>
            </w:pPr>
            <w:r>
              <w:rPr>
                <w:rFonts w:ascii="Arial" w:hAnsi="Arial" w:cs="Arial"/>
              </w:rPr>
              <w:t>Telia</w:t>
            </w:r>
          </w:p>
        </w:tc>
        <w:tc>
          <w:tcPr>
            <w:tcW w:w="451" w:type="pct"/>
            <w:shd w:val="clear" w:color="auto" w:fill="auto"/>
          </w:tcPr>
          <w:p w:rsidR="00EE44F9" w:rsidRPr="001F78C5" w:rsidRDefault="00EE44F9" w:rsidP="00076361">
            <w:pPr>
              <w:pStyle w:val="TableBody"/>
              <w:keepNext w:val="0"/>
              <w:keepLines w:val="0"/>
              <w:rPr>
                <w:rFonts w:ascii="Arial" w:hAnsi="Arial" w:cs="Arial"/>
              </w:rPr>
            </w:pPr>
          </w:p>
        </w:tc>
      </w:tr>
      <w:tr w:rsidR="00EE44F9" w:rsidRPr="008A1DD8" w:rsidTr="00544CAD">
        <w:trPr>
          <w:cantSplit/>
        </w:trPr>
        <w:tc>
          <w:tcPr>
            <w:tcW w:w="635" w:type="pct"/>
            <w:shd w:val="clear" w:color="auto" w:fill="auto"/>
          </w:tcPr>
          <w:p w:rsidR="00EE44F9" w:rsidRPr="001F78C5" w:rsidRDefault="00D434CB" w:rsidP="00076361">
            <w:pPr>
              <w:pStyle w:val="TableBody"/>
              <w:keepNext w:val="0"/>
              <w:keepLines w:val="0"/>
              <w:rPr>
                <w:rFonts w:ascii="Arial" w:hAnsi="Arial" w:cs="Arial"/>
              </w:rPr>
            </w:pPr>
            <w:r>
              <w:rPr>
                <w:rFonts w:ascii="Arial" w:hAnsi="Arial" w:cs="Arial"/>
              </w:rPr>
              <w:t>Billing</w:t>
            </w:r>
          </w:p>
        </w:tc>
        <w:tc>
          <w:tcPr>
            <w:tcW w:w="396" w:type="pct"/>
            <w:shd w:val="clear" w:color="auto" w:fill="auto"/>
          </w:tcPr>
          <w:p w:rsidR="00EE44F9" w:rsidRPr="001F78C5" w:rsidRDefault="00D434CB" w:rsidP="00076361">
            <w:pPr>
              <w:pStyle w:val="TableBody"/>
              <w:keepNext w:val="0"/>
              <w:keepLines w:val="0"/>
              <w:rPr>
                <w:rFonts w:ascii="Arial" w:hAnsi="Arial" w:cs="Arial"/>
              </w:rPr>
            </w:pPr>
            <w:r>
              <w:rPr>
                <w:rFonts w:ascii="Arial" w:hAnsi="Arial" w:cs="Arial"/>
              </w:rPr>
              <w:t>1394</w:t>
            </w:r>
          </w:p>
        </w:tc>
        <w:tc>
          <w:tcPr>
            <w:tcW w:w="517" w:type="pct"/>
            <w:shd w:val="clear" w:color="auto" w:fill="auto"/>
          </w:tcPr>
          <w:p w:rsidR="00EE44F9" w:rsidRPr="001F78C5" w:rsidRDefault="00EE44F9" w:rsidP="00076361">
            <w:pPr>
              <w:pStyle w:val="TableBody"/>
              <w:keepNext w:val="0"/>
              <w:keepLines w:val="0"/>
              <w:rPr>
                <w:rFonts w:ascii="Arial" w:hAnsi="Arial" w:cs="Arial"/>
              </w:rPr>
            </w:pPr>
          </w:p>
        </w:tc>
        <w:tc>
          <w:tcPr>
            <w:tcW w:w="1531" w:type="pct"/>
            <w:shd w:val="clear" w:color="auto" w:fill="auto"/>
          </w:tcPr>
          <w:p w:rsidR="00EE44F9" w:rsidRPr="001F78C5" w:rsidRDefault="00D434CB" w:rsidP="00FA0CEF">
            <w:pPr>
              <w:pStyle w:val="TableBody"/>
              <w:keepNext w:val="0"/>
              <w:keepLines w:val="0"/>
              <w:rPr>
                <w:rFonts w:ascii="Arial" w:hAnsi="Arial" w:cs="Arial"/>
              </w:rPr>
            </w:pPr>
            <w:r>
              <w:rPr>
                <w:rFonts w:ascii="Arial" w:hAnsi="Arial" w:cs="Arial"/>
              </w:rPr>
              <w:t>Username in DLG billing output file</w:t>
            </w:r>
          </w:p>
        </w:tc>
        <w:tc>
          <w:tcPr>
            <w:tcW w:w="681" w:type="pct"/>
            <w:shd w:val="clear" w:color="auto" w:fill="auto"/>
          </w:tcPr>
          <w:p w:rsidR="00EE44F9" w:rsidRPr="001F78C5" w:rsidRDefault="00D434CB" w:rsidP="00076361">
            <w:pPr>
              <w:pStyle w:val="TableBody"/>
              <w:keepNext w:val="0"/>
              <w:keepLines w:val="0"/>
              <w:rPr>
                <w:rFonts w:ascii="Arial" w:hAnsi="Arial" w:cs="Arial"/>
              </w:rPr>
            </w:pPr>
            <w:r>
              <w:rPr>
                <w:rFonts w:ascii="Arial" w:hAnsi="Arial" w:cs="Arial"/>
              </w:rPr>
              <w:t>1542345</w:t>
            </w:r>
          </w:p>
        </w:tc>
        <w:tc>
          <w:tcPr>
            <w:tcW w:w="788" w:type="pct"/>
            <w:shd w:val="clear" w:color="auto" w:fill="auto"/>
          </w:tcPr>
          <w:p w:rsidR="00EE44F9" w:rsidRPr="001F78C5" w:rsidRDefault="00544CAD" w:rsidP="00076361">
            <w:pPr>
              <w:pStyle w:val="TableBody"/>
              <w:keepNext w:val="0"/>
              <w:keepLines w:val="0"/>
              <w:rPr>
                <w:rFonts w:ascii="Arial" w:hAnsi="Arial" w:cs="Arial"/>
              </w:rPr>
            </w:pPr>
            <w:r>
              <w:rPr>
                <w:rFonts w:ascii="Arial" w:hAnsi="Arial" w:cs="Arial"/>
              </w:rPr>
              <w:t>Telia</w:t>
            </w:r>
          </w:p>
        </w:tc>
        <w:tc>
          <w:tcPr>
            <w:tcW w:w="451" w:type="pct"/>
            <w:shd w:val="clear" w:color="auto" w:fill="auto"/>
          </w:tcPr>
          <w:p w:rsidR="00EE44F9" w:rsidRPr="001F78C5" w:rsidRDefault="00EE44F9" w:rsidP="00076361">
            <w:pPr>
              <w:pStyle w:val="TableBody"/>
              <w:keepNext w:val="0"/>
              <w:keepLines w:val="0"/>
              <w:rPr>
                <w:rFonts w:ascii="Arial" w:hAnsi="Arial" w:cs="Arial"/>
              </w:rPr>
            </w:pPr>
          </w:p>
        </w:tc>
      </w:tr>
      <w:tr w:rsidR="00EE44F9" w:rsidRPr="008A1DD8" w:rsidTr="00544CAD">
        <w:trPr>
          <w:cantSplit/>
        </w:trPr>
        <w:tc>
          <w:tcPr>
            <w:tcW w:w="635" w:type="pct"/>
            <w:shd w:val="clear" w:color="auto" w:fill="auto"/>
          </w:tcPr>
          <w:p w:rsidR="00EE44F9" w:rsidRPr="001F78C5" w:rsidRDefault="00EE44F9" w:rsidP="00076361">
            <w:pPr>
              <w:pStyle w:val="TableBody"/>
              <w:keepNext w:val="0"/>
              <w:keepLines w:val="0"/>
              <w:rPr>
                <w:rFonts w:ascii="Arial" w:hAnsi="Arial" w:cs="Arial"/>
              </w:rPr>
            </w:pPr>
          </w:p>
        </w:tc>
        <w:tc>
          <w:tcPr>
            <w:tcW w:w="396" w:type="pct"/>
            <w:shd w:val="clear" w:color="auto" w:fill="auto"/>
          </w:tcPr>
          <w:p w:rsidR="00EE44F9" w:rsidRPr="001F78C5" w:rsidRDefault="00EE44F9" w:rsidP="00076361">
            <w:pPr>
              <w:pStyle w:val="TableBody"/>
              <w:keepNext w:val="0"/>
              <w:keepLines w:val="0"/>
              <w:rPr>
                <w:rFonts w:ascii="Arial" w:hAnsi="Arial" w:cs="Arial"/>
              </w:rPr>
            </w:pPr>
          </w:p>
        </w:tc>
        <w:tc>
          <w:tcPr>
            <w:tcW w:w="517" w:type="pct"/>
            <w:shd w:val="clear" w:color="auto" w:fill="auto"/>
          </w:tcPr>
          <w:p w:rsidR="00EE44F9" w:rsidRPr="001F78C5" w:rsidRDefault="00EE44F9" w:rsidP="00076361">
            <w:pPr>
              <w:pStyle w:val="TableBody"/>
              <w:keepNext w:val="0"/>
              <w:keepLines w:val="0"/>
              <w:rPr>
                <w:rFonts w:ascii="Arial" w:hAnsi="Arial" w:cs="Arial"/>
              </w:rPr>
            </w:pPr>
          </w:p>
        </w:tc>
        <w:tc>
          <w:tcPr>
            <w:tcW w:w="1531" w:type="pct"/>
            <w:shd w:val="clear" w:color="auto" w:fill="auto"/>
          </w:tcPr>
          <w:p w:rsidR="00EE44F9" w:rsidRPr="001F78C5" w:rsidRDefault="00EE44F9" w:rsidP="003E1C57">
            <w:pPr>
              <w:pStyle w:val="TableBody"/>
              <w:keepNext w:val="0"/>
              <w:keepLines w:val="0"/>
              <w:rPr>
                <w:rFonts w:ascii="Arial" w:hAnsi="Arial" w:cs="Arial"/>
              </w:rPr>
            </w:pPr>
          </w:p>
        </w:tc>
        <w:tc>
          <w:tcPr>
            <w:tcW w:w="681" w:type="pct"/>
            <w:shd w:val="clear" w:color="auto" w:fill="auto"/>
          </w:tcPr>
          <w:p w:rsidR="00EE44F9" w:rsidRPr="001F78C5" w:rsidRDefault="00EE44F9" w:rsidP="00076361">
            <w:pPr>
              <w:pStyle w:val="TableBody"/>
              <w:keepNext w:val="0"/>
              <w:keepLines w:val="0"/>
              <w:rPr>
                <w:rFonts w:ascii="Arial" w:hAnsi="Arial" w:cs="Arial"/>
              </w:rPr>
            </w:pPr>
          </w:p>
        </w:tc>
        <w:tc>
          <w:tcPr>
            <w:tcW w:w="788" w:type="pct"/>
            <w:shd w:val="clear" w:color="auto" w:fill="auto"/>
          </w:tcPr>
          <w:p w:rsidR="00EE44F9" w:rsidRPr="001F78C5" w:rsidRDefault="00EE44F9" w:rsidP="00076361">
            <w:pPr>
              <w:pStyle w:val="TableBody"/>
              <w:keepNext w:val="0"/>
              <w:keepLines w:val="0"/>
              <w:rPr>
                <w:rFonts w:ascii="Arial" w:hAnsi="Arial" w:cs="Arial"/>
              </w:rPr>
            </w:pPr>
          </w:p>
        </w:tc>
        <w:tc>
          <w:tcPr>
            <w:tcW w:w="451" w:type="pct"/>
            <w:shd w:val="clear" w:color="auto" w:fill="auto"/>
          </w:tcPr>
          <w:p w:rsidR="00EE44F9" w:rsidRPr="001F78C5" w:rsidRDefault="00EE44F9" w:rsidP="00076361">
            <w:pPr>
              <w:pStyle w:val="TableBody"/>
              <w:keepNext w:val="0"/>
              <w:keepLines w:val="0"/>
              <w:rPr>
                <w:rFonts w:ascii="Arial" w:hAnsi="Arial" w:cs="Arial"/>
              </w:rPr>
            </w:pPr>
          </w:p>
        </w:tc>
      </w:tr>
      <w:tr w:rsidR="00EE44F9" w:rsidRPr="008A1DD8" w:rsidTr="00544CAD">
        <w:trPr>
          <w:cantSplit/>
        </w:trPr>
        <w:tc>
          <w:tcPr>
            <w:tcW w:w="635" w:type="pct"/>
            <w:shd w:val="clear" w:color="auto" w:fill="auto"/>
          </w:tcPr>
          <w:p w:rsidR="00EE44F9" w:rsidRDefault="00EE44F9" w:rsidP="006A36D5">
            <w:pPr>
              <w:pStyle w:val="TableBody"/>
              <w:keepNext w:val="0"/>
              <w:keepLines w:val="0"/>
            </w:pPr>
          </w:p>
        </w:tc>
        <w:tc>
          <w:tcPr>
            <w:tcW w:w="396" w:type="pct"/>
            <w:shd w:val="clear" w:color="auto" w:fill="auto"/>
          </w:tcPr>
          <w:p w:rsidR="00EE44F9" w:rsidRDefault="00EE44F9" w:rsidP="006A36D5">
            <w:pPr>
              <w:pStyle w:val="TableBody"/>
              <w:keepNext w:val="0"/>
              <w:keepLines w:val="0"/>
            </w:pPr>
          </w:p>
        </w:tc>
        <w:tc>
          <w:tcPr>
            <w:tcW w:w="517" w:type="pct"/>
            <w:shd w:val="clear" w:color="auto" w:fill="auto"/>
          </w:tcPr>
          <w:p w:rsidR="00EE44F9" w:rsidRDefault="00EE44F9" w:rsidP="006A36D5">
            <w:pPr>
              <w:pStyle w:val="TableBody"/>
              <w:keepNext w:val="0"/>
              <w:keepLines w:val="0"/>
            </w:pPr>
          </w:p>
        </w:tc>
        <w:tc>
          <w:tcPr>
            <w:tcW w:w="1531" w:type="pct"/>
            <w:shd w:val="clear" w:color="auto" w:fill="auto"/>
          </w:tcPr>
          <w:p w:rsidR="00EE44F9" w:rsidRDefault="00EE44F9" w:rsidP="006A36D5">
            <w:pPr>
              <w:pStyle w:val="TableBody"/>
              <w:keepNext w:val="0"/>
              <w:keepLines w:val="0"/>
            </w:pPr>
          </w:p>
        </w:tc>
        <w:tc>
          <w:tcPr>
            <w:tcW w:w="681" w:type="pct"/>
            <w:shd w:val="clear" w:color="auto" w:fill="auto"/>
          </w:tcPr>
          <w:p w:rsidR="00EE44F9" w:rsidRPr="00FA0CEF" w:rsidRDefault="00EE44F9" w:rsidP="006A36D5">
            <w:pPr>
              <w:pStyle w:val="TableBody"/>
              <w:keepNext w:val="0"/>
              <w:keepLines w:val="0"/>
            </w:pPr>
          </w:p>
        </w:tc>
        <w:tc>
          <w:tcPr>
            <w:tcW w:w="788" w:type="pct"/>
            <w:shd w:val="clear" w:color="auto" w:fill="auto"/>
          </w:tcPr>
          <w:p w:rsidR="00EE44F9" w:rsidRDefault="00EE44F9" w:rsidP="006A36D5">
            <w:pPr>
              <w:pStyle w:val="TableBody"/>
              <w:keepNext w:val="0"/>
              <w:keepLines w:val="0"/>
            </w:pPr>
          </w:p>
        </w:tc>
        <w:tc>
          <w:tcPr>
            <w:tcW w:w="451" w:type="pct"/>
            <w:shd w:val="clear" w:color="auto" w:fill="auto"/>
          </w:tcPr>
          <w:p w:rsidR="00EE44F9" w:rsidRPr="008A1DD8" w:rsidRDefault="00EE44F9" w:rsidP="006A36D5">
            <w:pPr>
              <w:pStyle w:val="TableBody"/>
              <w:keepNext w:val="0"/>
              <w:keepLines w:val="0"/>
            </w:pPr>
          </w:p>
        </w:tc>
      </w:tr>
      <w:tr w:rsidR="00EE44F9" w:rsidRPr="008A1DD8" w:rsidTr="00544CAD">
        <w:trPr>
          <w:cantSplit/>
        </w:trPr>
        <w:tc>
          <w:tcPr>
            <w:tcW w:w="635" w:type="pct"/>
            <w:shd w:val="clear" w:color="auto" w:fill="auto"/>
          </w:tcPr>
          <w:p w:rsidR="00EE44F9" w:rsidRDefault="00EE44F9" w:rsidP="00B42417">
            <w:pPr>
              <w:pStyle w:val="TableBody"/>
              <w:keepNext w:val="0"/>
              <w:keepLines w:val="0"/>
            </w:pPr>
          </w:p>
        </w:tc>
        <w:tc>
          <w:tcPr>
            <w:tcW w:w="396" w:type="pct"/>
            <w:shd w:val="clear" w:color="auto" w:fill="auto"/>
          </w:tcPr>
          <w:p w:rsidR="00EE44F9" w:rsidRDefault="00EE44F9" w:rsidP="00B42417">
            <w:pPr>
              <w:pStyle w:val="TableBody"/>
              <w:keepNext w:val="0"/>
              <w:keepLines w:val="0"/>
            </w:pPr>
          </w:p>
        </w:tc>
        <w:tc>
          <w:tcPr>
            <w:tcW w:w="517" w:type="pct"/>
            <w:shd w:val="clear" w:color="auto" w:fill="auto"/>
          </w:tcPr>
          <w:p w:rsidR="00EE44F9" w:rsidRDefault="00EE44F9" w:rsidP="00B42417">
            <w:pPr>
              <w:pStyle w:val="TableBody"/>
              <w:keepNext w:val="0"/>
              <w:keepLines w:val="0"/>
            </w:pPr>
          </w:p>
        </w:tc>
        <w:tc>
          <w:tcPr>
            <w:tcW w:w="1531" w:type="pct"/>
            <w:shd w:val="clear" w:color="auto" w:fill="auto"/>
          </w:tcPr>
          <w:p w:rsidR="00EE44F9" w:rsidRDefault="00EE44F9" w:rsidP="00B42417">
            <w:pPr>
              <w:pStyle w:val="TableBody"/>
              <w:keepNext w:val="0"/>
              <w:keepLines w:val="0"/>
            </w:pPr>
          </w:p>
        </w:tc>
        <w:tc>
          <w:tcPr>
            <w:tcW w:w="681" w:type="pct"/>
            <w:shd w:val="clear" w:color="auto" w:fill="auto"/>
          </w:tcPr>
          <w:p w:rsidR="00EE44F9" w:rsidRDefault="00EE44F9" w:rsidP="00B42417">
            <w:pPr>
              <w:pStyle w:val="TableBody"/>
              <w:keepNext w:val="0"/>
              <w:keepLines w:val="0"/>
            </w:pPr>
          </w:p>
        </w:tc>
        <w:tc>
          <w:tcPr>
            <w:tcW w:w="788" w:type="pct"/>
            <w:shd w:val="clear" w:color="auto" w:fill="auto"/>
          </w:tcPr>
          <w:p w:rsidR="00EE44F9" w:rsidRDefault="00EE44F9" w:rsidP="00B42417">
            <w:pPr>
              <w:pStyle w:val="TableBody"/>
              <w:keepNext w:val="0"/>
              <w:keepLines w:val="0"/>
            </w:pPr>
          </w:p>
        </w:tc>
        <w:tc>
          <w:tcPr>
            <w:tcW w:w="451" w:type="pct"/>
            <w:shd w:val="clear" w:color="auto" w:fill="auto"/>
          </w:tcPr>
          <w:p w:rsidR="00EE44F9" w:rsidRPr="008A1DD8" w:rsidRDefault="00EE44F9" w:rsidP="00B42417">
            <w:pPr>
              <w:pStyle w:val="TableBody"/>
              <w:keepNext w:val="0"/>
              <w:keepLines w:val="0"/>
            </w:pPr>
          </w:p>
        </w:tc>
      </w:tr>
      <w:tr w:rsidR="00EE44F9" w:rsidRPr="008A1DD8" w:rsidTr="00544CAD">
        <w:trPr>
          <w:cantSplit/>
        </w:trPr>
        <w:tc>
          <w:tcPr>
            <w:tcW w:w="635" w:type="pct"/>
            <w:shd w:val="clear" w:color="auto" w:fill="auto"/>
          </w:tcPr>
          <w:p w:rsidR="00EE44F9" w:rsidRDefault="00EE44F9" w:rsidP="00B42417">
            <w:pPr>
              <w:pStyle w:val="TableBody"/>
              <w:keepNext w:val="0"/>
              <w:keepLines w:val="0"/>
            </w:pPr>
          </w:p>
        </w:tc>
        <w:tc>
          <w:tcPr>
            <w:tcW w:w="396" w:type="pct"/>
            <w:shd w:val="clear" w:color="auto" w:fill="auto"/>
          </w:tcPr>
          <w:p w:rsidR="00EE44F9" w:rsidRDefault="00EE44F9" w:rsidP="00B42417">
            <w:pPr>
              <w:pStyle w:val="TableBody"/>
              <w:keepNext w:val="0"/>
              <w:keepLines w:val="0"/>
            </w:pPr>
          </w:p>
        </w:tc>
        <w:tc>
          <w:tcPr>
            <w:tcW w:w="517" w:type="pct"/>
            <w:shd w:val="clear" w:color="auto" w:fill="auto"/>
          </w:tcPr>
          <w:p w:rsidR="00EE44F9" w:rsidRDefault="00EE44F9" w:rsidP="00B42417">
            <w:pPr>
              <w:pStyle w:val="TableBody"/>
              <w:keepNext w:val="0"/>
              <w:keepLines w:val="0"/>
            </w:pPr>
          </w:p>
        </w:tc>
        <w:tc>
          <w:tcPr>
            <w:tcW w:w="1531" w:type="pct"/>
            <w:shd w:val="clear" w:color="auto" w:fill="auto"/>
          </w:tcPr>
          <w:p w:rsidR="00EE44F9" w:rsidRDefault="00EE44F9" w:rsidP="00B42417">
            <w:pPr>
              <w:pStyle w:val="TableBody"/>
              <w:keepNext w:val="0"/>
              <w:keepLines w:val="0"/>
            </w:pPr>
          </w:p>
        </w:tc>
        <w:tc>
          <w:tcPr>
            <w:tcW w:w="681" w:type="pct"/>
            <w:shd w:val="clear" w:color="auto" w:fill="auto"/>
          </w:tcPr>
          <w:p w:rsidR="00EE44F9" w:rsidRDefault="00EE44F9" w:rsidP="009B52A4">
            <w:pPr>
              <w:pStyle w:val="TableBody"/>
              <w:keepNext w:val="0"/>
              <w:keepLines w:val="0"/>
              <w:rPr>
                <w:noProof/>
              </w:rPr>
            </w:pPr>
          </w:p>
        </w:tc>
        <w:tc>
          <w:tcPr>
            <w:tcW w:w="788" w:type="pct"/>
            <w:shd w:val="clear" w:color="auto" w:fill="auto"/>
          </w:tcPr>
          <w:p w:rsidR="00EE44F9" w:rsidRDefault="00EE44F9" w:rsidP="00B42417">
            <w:pPr>
              <w:pStyle w:val="TableBody"/>
              <w:keepNext w:val="0"/>
              <w:keepLines w:val="0"/>
            </w:pPr>
          </w:p>
        </w:tc>
        <w:tc>
          <w:tcPr>
            <w:tcW w:w="451" w:type="pct"/>
            <w:shd w:val="clear" w:color="auto" w:fill="auto"/>
          </w:tcPr>
          <w:p w:rsidR="00EE44F9" w:rsidRPr="008A1DD8" w:rsidRDefault="00EE44F9" w:rsidP="00B42417">
            <w:pPr>
              <w:pStyle w:val="TableBody"/>
              <w:keepNext w:val="0"/>
              <w:keepLines w:val="0"/>
            </w:pPr>
          </w:p>
        </w:tc>
      </w:tr>
      <w:tr w:rsidR="00EE44F9" w:rsidRPr="008A1DD8" w:rsidTr="00544CAD">
        <w:trPr>
          <w:cantSplit/>
        </w:trPr>
        <w:tc>
          <w:tcPr>
            <w:tcW w:w="635" w:type="pct"/>
            <w:shd w:val="clear" w:color="auto" w:fill="auto"/>
          </w:tcPr>
          <w:p w:rsidR="00EE44F9" w:rsidRDefault="00EE44F9" w:rsidP="0029725B">
            <w:pPr>
              <w:pStyle w:val="TableBody"/>
              <w:keepNext w:val="0"/>
              <w:keepLines w:val="0"/>
            </w:pPr>
          </w:p>
        </w:tc>
        <w:tc>
          <w:tcPr>
            <w:tcW w:w="396" w:type="pct"/>
            <w:shd w:val="clear" w:color="auto" w:fill="auto"/>
          </w:tcPr>
          <w:p w:rsidR="00EE44F9" w:rsidRDefault="00EE44F9" w:rsidP="00B42417">
            <w:pPr>
              <w:pStyle w:val="TableBody"/>
              <w:keepNext w:val="0"/>
              <w:keepLines w:val="0"/>
            </w:pPr>
          </w:p>
        </w:tc>
        <w:tc>
          <w:tcPr>
            <w:tcW w:w="517" w:type="pct"/>
            <w:shd w:val="clear" w:color="auto" w:fill="auto"/>
          </w:tcPr>
          <w:p w:rsidR="00EE44F9" w:rsidRDefault="00EE44F9" w:rsidP="00B42417">
            <w:pPr>
              <w:pStyle w:val="TableBody"/>
              <w:keepNext w:val="0"/>
              <w:keepLines w:val="0"/>
            </w:pPr>
          </w:p>
        </w:tc>
        <w:tc>
          <w:tcPr>
            <w:tcW w:w="1531" w:type="pct"/>
            <w:shd w:val="clear" w:color="auto" w:fill="auto"/>
          </w:tcPr>
          <w:p w:rsidR="00EE44F9" w:rsidRDefault="00EE44F9" w:rsidP="00B42417">
            <w:pPr>
              <w:pStyle w:val="TableBody"/>
              <w:keepNext w:val="0"/>
              <w:keepLines w:val="0"/>
            </w:pPr>
          </w:p>
        </w:tc>
        <w:tc>
          <w:tcPr>
            <w:tcW w:w="681" w:type="pct"/>
            <w:shd w:val="clear" w:color="auto" w:fill="auto"/>
          </w:tcPr>
          <w:p w:rsidR="00EE44F9" w:rsidRPr="009B52A4" w:rsidRDefault="00EE44F9" w:rsidP="009B52A4">
            <w:pPr>
              <w:pStyle w:val="TableBody"/>
              <w:keepNext w:val="0"/>
              <w:keepLines w:val="0"/>
              <w:rPr>
                <w:noProof/>
              </w:rPr>
            </w:pPr>
          </w:p>
        </w:tc>
        <w:tc>
          <w:tcPr>
            <w:tcW w:w="788" w:type="pct"/>
            <w:shd w:val="clear" w:color="auto" w:fill="auto"/>
          </w:tcPr>
          <w:p w:rsidR="00EE44F9" w:rsidRDefault="00EE44F9" w:rsidP="00B42417">
            <w:pPr>
              <w:pStyle w:val="TableBody"/>
              <w:keepNext w:val="0"/>
              <w:keepLines w:val="0"/>
            </w:pPr>
          </w:p>
        </w:tc>
        <w:tc>
          <w:tcPr>
            <w:tcW w:w="451" w:type="pct"/>
            <w:shd w:val="clear" w:color="auto" w:fill="auto"/>
          </w:tcPr>
          <w:p w:rsidR="00EE44F9" w:rsidRPr="008A1DD8" w:rsidRDefault="00EE44F9" w:rsidP="00B42417">
            <w:pPr>
              <w:pStyle w:val="TableBody"/>
              <w:keepNext w:val="0"/>
              <w:keepLines w:val="0"/>
            </w:pPr>
          </w:p>
        </w:tc>
      </w:tr>
    </w:tbl>
    <w:p w:rsidR="00DE6451" w:rsidRDefault="00DE6451" w:rsidP="00F96918">
      <w:pPr>
        <w:pStyle w:val="Heading2"/>
      </w:pPr>
      <w:bookmarkStart w:id="81" w:name="_Toc148869634"/>
      <w:bookmarkStart w:id="82" w:name="_Toc196208357"/>
      <w:bookmarkStart w:id="83" w:name="_Toc243101158"/>
      <w:bookmarkStart w:id="84" w:name="_Toc320453563"/>
      <w:bookmarkStart w:id="85" w:name="_Toc108756922"/>
      <w:bookmarkStart w:id="86" w:name="_Toc108852778"/>
      <w:r w:rsidRPr="008A1DD8">
        <w:t>Defect Summary</w:t>
      </w:r>
      <w:bookmarkEnd w:id="81"/>
      <w:bookmarkEnd w:id="82"/>
      <w:bookmarkEnd w:id="83"/>
      <w:bookmarkEnd w:id="84"/>
    </w:p>
    <w:p w:rsidR="0007308A" w:rsidRPr="008A1DD8" w:rsidRDefault="0007308A" w:rsidP="0007308A">
      <w:pPr>
        <w:pStyle w:val="Heading3"/>
        <w:keepNext w:val="0"/>
        <w:keepLines w:val="0"/>
      </w:pPr>
      <w:bookmarkStart w:id="87" w:name="_Toc320453564"/>
      <w:r w:rsidRPr="008A1DD8">
        <w:t>NetCom</w:t>
      </w:r>
      <w:bookmarkEnd w:id="87"/>
    </w:p>
    <w:p w:rsidR="0007308A" w:rsidRDefault="00A42500" w:rsidP="0007308A">
      <w:pPr>
        <w:pStyle w:val="BodyText"/>
      </w:pPr>
      <w:bookmarkStart w:id="88" w:name="_Toc151190027"/>
      <w:bookmarkStart w:id="89" w:name="_Toc148869637"/>
      <w:r w:rsidRPr="00A42500">
        <w:t xml:space="preserve">The following defects are planned to be </w:t>
      </w:r>
      <w:r w:rsidR="00E76EA0">
        <w:t>fixed in this version</w:t>
      </w:r>
      <w:r>
        <w:t>:</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4"/>
        <w:gridCol w:w="811"/>
        <w:gridCol w:w="989"/>
        <w:gridCol w:w="1260"/>
        <w:gridCol w:w="631"/>
        <w:gridCol w:w="2245"/>
        <w:gridCol w:w="1265"/>
      </w:tblGrid>
      <w:tr w:rsidR="008A7CD1" w:rsidRPr="008A1DD8" w:rsidTr="008A7CD1">
        <w:trPr>
          <w:cantSplit/>
          <w:tblHeader/>
        </w:trPr>
        <w:tc>
          <w:tcPr>
            <w:tcW w:w="731" w:type="pct"/>
            <w:tcBorders>
              <w:bottom w:val="single" w:sz="12" w:space="0" w:color="auto"/>
            </w:tcBorders>
            <w:shd w:val="clear" w:color="auto" w:fill="auto"/>
            <w:vAlign w:val="bottom"/>
          </w:tcPr>
          <w:p w:rsidR="008A7CD1" w:rsidRPr="008A1DD8" w:rsidRDefault="008A7CD1" w:rsidP="008147BB">
            <w:pPr>
              <w:pStyle w:val="TableHeader"/>
            </w:pPr>
            <w:r w:rsidRPr="008A1DD8">
              <w:t>Project</w:t>
            </w:r>
          </w:p>
        </w:tc>
        <w:tc>
          <w:tcPr>
            <w:tcW w:w="481" w:type="pct"/>
            <w:tcBorders>
              <w:bottom w:val="single" w:sz="12" w:space="0" w:color="auto"/>
            </w:tcBorders>
            <w:shd w:val="clear" w:color="auto" w:fill="auto"/>
            <w:vAlign w:val="bottom"/>
          </w:tcPr>
          <w:p w:rsidR="008A7CD1" w:rsidRPr="008A1DD8" w:rsidRDefault="008A7CD1" w:rsidP="008147BB">
            <w:pPr>
              <w:pStyle w:val="TableHeader"/>
            </w:pPr>
            <w:r w:rsidRPr="008A1DD8">
              <w:t>Defect ID</w:t>
            </w:r>
          </w:p>
        </w:tc>
        <w:tc>
          <w:tcPr>
            <w:tcW w:w="586" w:type="pct"/>
            <w:tcBorders>
              <w:bottom w:val="single" w:sz="12" w:space="0" w:color="auto"/>
            </w:tcBorders>
            <w:shd w:val="clear" w:color="auto" w:fill="auto"/>
            <w:vAlign w:val="bottom"/>
          </w:tcPr>
          <w:p w:rsidR="008A7CD1" w:rsidRPr="008A1DD8" w:rsidRDefault="008A7CD1" w:rsidP="008147BB">
            <w:pPr>
              <w:pStyle w:val="TableHeader"/>
            </w:pPr>
            <w:r w:rsidRPr="008A1DD8">
              <w:t>Severity</w:t>
            </w:r>
          </w:p>
        </w:tc>
        <w:tc>
          <w:tcPr>
            <w:tcW w:w="747" w:type="pct"/>
            <w:tcBorders>
              <w:bottom w:val="single" w:sz="12" w:space="0" w:color="auto"/>
            </w:tcBorders>
            <w:shd w:val="clear" w:color="auto" w:fill="auto"/>
            <w:vAlign w:val="bottom"/>
          </w:tcPr>
          <w:p w:rsidR="008A7CD1" w:rsidRPr="008A1DD8" w:rsidRDefault="008A7CD1" w:rsidP="008147BB">
            <w:pPr>
              <w:pStyle w:val="TableHeader"/>
            </w:pPr>
            <w:r w:rsidRPr="008A1DD8">
              <w:t>Detected on Site</w:t>
            </w:r>
          </w:p>
        </w:tc>
        <w:tc>
          <w:tcPr>
            <w:tcW w:w="374" w:type="pct"/>
            <w:tcBorders>
              <w:bottom w:val="single" w:sz="12" w:space="0" w:color="auto"/>
            </w:tcBorders>
            <w:shd w:val="clear" w:color="auto" w:fill="auto"/>
            <w:vAlign w:val="bottom"/>
          </w:tcPr>
          <w:p w:rsidR="008A7CD1" w:rsidRPr="008A1DD8" w:rsidRDefault="008A7CD1" w:rsidP="008147BB">
            <w:pPr>
              <w:pStyle w:val="TableHeader"/>
            </w:pPr>
            <w:r w:rsidRPr="008A1DD8">
              <w:t xml:space="preserve">Detected in </w:t>
            </w:r>
          </w:p>
        </w:tc>
        <w:tc>
          <w:tcPr>
            <w:tcW w:w="1331" w:type="pct"/>
            <w:tcBorders>
              <w:bottom w:val="single" w:sz="12" w:space="0" w:color="auto"/>
            </w:tcBorders>
            <w:shd w:val="clear" w:color="auto" w:fill="auto"/>
            <w:vAlign w:val="bottom"/>
          </w:tcPr>
          <w:p w:rsidR="008A7CD1" w:rsidRPr="008A1DD8" w:rsidRDefault="008A7CD1" w:rsidP="008147BB">
            <w:pPr>
              <w:pStyle w:val="TableHeader"/>
            </w:pPr>
            <w:r w:rsidRPr="008A1DD8">
              <w:t>Summary</w:t>
            </w:r>
          </w:p>
        </w:tc>
        <w:tc>
          <w:tcPr>
            <w:tcW w:w="750" w:type="pct"/>
            <w:tcBorders>
              <w:bottom w:val="single" w:sz="12" w:space="0" w:color="auto"/>
            </w:tcBorders>
          </w:tcPr>
          <w:p w:rsidR="008A7CD1" w:rsidRPr="008A1DD8" w:rsidRDefault="008A7CD1" w:rsidP="008147BB">
            <w:pPr>
              <w:pStyle w:val="TableHeader"/>
            </w:pPr>
            <w:r>
              <w:t>Est. Delivery Date</w:t>
            </w:r>
          </w:p>
        </w:tc>
      </w:tr>
      <w:tr w:rsidR="007424E5" w:rsidRPr="008A1DD8" w:rsidTr="008A7CD1">
        <w:trPr>
          <w:cantSplit/>
        </w:trPr>
        <w:tc>
          <w:tcPr>
            <w:tcW w:w="731" w:type="pct"/>
            <w:tcBorders>
              <w:top w:val="single" w:sz="12" w:space="0" w:color="auto"/>
            </w:tcBorders>
            <w:shd w:val="clear" w:color="auto" w:fill="auto"/>
          </w:tcPr>
          <w:p w:rsidR="007424E5" w:rsidRPr="004E5EF3" w:rsidRDefault="007424E5" w:rsidP="004E5EF3">
            <w:pPr>
              <w:spacing w:before="40" w:after="40"/>
              <w:jc w:val="center"/>
              <w:rPr>
                <w:rFonts w:ascii="Arial" w:hAnsi="Arial" w:cs="Arial"/>
                <w:sz w:val="20"/>
                <w:szCs w:val="20"/>
                <w:lang w:eastAsia="nb-NO" w:bidi="ar-SA"/>
              </w:rPr>
            </w:pPr>
            <w:r w:rsidRPr="004E5EF3">
              <w:rPr>
                <w:rFonts w:ascii="Arial" w:hAnsi="Arial" w:cs="Arial"/>
                <w:sz w:val="20"/>
                <w:szCs w:val="20"/>
                <w:lang w:eastAsia="nb-NO" w:bidi="ar-SA"/>
              </w:rPr>
              <w:t>Price Plan</w:t>
            </w:r>
          </w:p>
        </w:tc>
        <w:tc>
          <w:tcPr>
            <w:tcW w:w="481" w:type="pct"/>
            <w:tcBorders>
              <w:top w:val="single" w:sz="12" w:space="0" w:color="auto"/>
            </w:tcBorders>
            <w:shd w:val="clear" w:color="auto" w:fill="auto"/>
          </w:tcPr>
          <w:p w:rsidR="007424E5" w:rsidRPr="004E5EF3" w:rsidRDefault="007424E5" w:rsidP="004E5EF3">
            <w:pPr>
              <w:spacing w:before="40" w:after="40"/>
              <w:jc w:val="center"/>
              <w:rPr>
                <w:rFonts w:ascii="Arial" w:hAnsi="Arial" w:cs="Arial"/>
                <w:sz w:val="20"/>
                <w:szCs w:val="20"/>
                <w:lang w:eastAsia="nb-NO" w:bidi="ar-SA"/>
              </w:rPr>
            </w:pPr>
            <w:r w:rsidRPr="004E5EF3">
              <w:rPr>
                <w:rFonts w:ascii="Arial" w:hAnsi="Arial" w:cs="Arial"/>
                <w:sz w:val="20"/>
                <w:szCs w:val="20"/>
                <w:lang w:eastAsia="nb-NO" w:bidi="ar-SA"/>
              </w:rPr>
              <w:t>7225</w:t>
            </w:r>
          </w:p>
        </w:tc>
        <w:tc>
          <w:tcPr>
            <w:tcW w:w="586" w:type="pct"/>
            <w:tcBorders>
              <w:top w:val="single" w:sz="12" w:space="0" w:color="auto"/>
            </w:tcBorders>
            <w:shd w:val="clear" w:color="auto" w:fill="auto"/>
          </w:tcPr>
          <w:p w:rsidR="007424E5" w:rsidRPr="004E5EF3" w:rsidRDefault="007424E5" w:rsidP="004E5EF3">
            <w:pPr>
              <w:spacing w:before="40" w:after="40"/>
              <w:jc w:val="center"/>
              <w:rPr>
                <w:rFonts w:ascii="Arial" w:hAnsi="Arial" w:cs="Arial"/>
                <w:sz w:val="20"/>
                <w:szCs w:val="20"/>
                <w:lang w:eastAsia="nb-NO" w:bidi="ar-SA"/>
              </w:rPr>
            </w:pPr>
            <w:r w:rsidRPr="004E5EF3">
              <w:rPr>
                <w:rFonts w:ascii="Arial" w:hAnsi="Arial" w:cs="Arial"/>
                <w:sz w:val="20"/>
                <w:szCs w:val="20"/>
                <w:lang w:eastAsia="nb-NO" w:bidi="ar-SA"/>
              </w:rPr>
              <w:t>4-Low</w:t>
            </w:r>
          </w:p>
        </w:tc>
        <w:tc>
          <w:tcPr>
            <w:tcW w:w="747" w:type="pct"/>
            <w:tcBorders>
              <w:top w:val="single" w:sz="12" w:space="0" w:color="auto"/>
            </w:tcBorders>
            <w:shd w:val="clear" w:color="auto" w:fill="auto"/>
          </w:tcPr>
          <w:p w:rsidR="007424E5" w:rsidRPr="004E5EF3" w:rsidRDefault="007424E5" w:rsidP="004E5EF3">
            <w:pPr>
              <w:spacing w:before="40" w:after="40"/>
              <w:jc w:val="center"/>
              <w:rPr>
                <w:rFonts w:ascii="Arial" w:hAnsi="Arial" w:cs="Arial"/>
                <w:sz w:val="20"/>
                <w:szCs w:val="20"/>
                <w:lang w:eastAsia="nb-NO" w:bidi="ar-SA"/>
              </w:rPr>
            </w:pPr>
            <w:r w:rsidRPr="004E5EF3">
              <w:rPr>
                <w:rFonts w:ascii="Arial" w:hAnsi="Arial" w:cs="Arial"/>
                <w:sz w:val="20"/>
                <w:szCs w:val="20"/>
                <w:lang w:eastAsia="nb-NO" w:bidi="ar-SA"/>
              </w:rPr>
              <w:t>Netcom-site</w:t>
            </w:r>
          </w:p>
        </w:tc>
        <w:tc>
          <w:tcPr>
            <w:tcW w:w="374" w:type="pct"/>
            <w:tcBorders>
              <w:top w:val="single" w:sz="12" w:space="0" w:color="auto"/>
            </w:tcBorders>
            <w:shd w:val="clear" w:color="auto" w:fill="auto"/>
          </w:tcPr>
          <w:p w:rsidR="007424E5" w:rsidRPr="004E5EF3" w:rsidRDefault="007424E5" w:rsidP="004E5EF3">
            <w:pPr>
              <w:spacing w:before="40" w:after="40"/>
              <w:jc w:val="center"/>
              <w:rPr>
                <w:rFonts w:ascii="Arial" w:hAnsi="Arial" w:cs="Arial"/>
                <w:sz w:val="20"/>
                <w:szCs w:val="20"/>
                <w:lang w:eastAsia="nb-NO" w:bidi="ar-SA"/>
              </w:rPr>
            </w:pPr>
            <w:proofErr w:type="spellStart"/>
            <w:r w:rsidRPr="004E5EF3">
              <w:rPr>
                <w:rFonts w:ascii="Arial" w:hAnsi="Arial" w:cs="Arial"/>
                <w:sz w:val="20"/>
                <w:szCs w:val="20"/>
                <w:lang w:eastAsia="nb-NO" w:bidi="ar-SA"/>
              </w:rPr>
              <w:t>Ver</w:t>
            </w:r>
            <w:proofErr w:type="spellEnd"/>
            <w:r w:rsidRPr="004E5EF3">
              <w:rPr>
                <w:rFonts w:ascii="Arial" w:hAnsi="Arial" w:cs="Arial"/>
                <w:sz w:val="20"/>
                <w:szCs w:val="20"/>
                <w:lang w:eastAsia="nb-NO" w:bidi="ar-SA"/>
              </w:rPr>
              <w:t xml:space="preserve"> 18.0</w:t>
            </w:r>
          </w:p>
        </w:tc>
        <w:tc>
          <w:tcPr>
            <w:tcW w:w="1331" w:type="pct"/>
            <w:tcBorders>
              <w:top w:val="single" w:sz="12" w:space="0" w:color="auto"/>
            </w:tcBorders>
            <w:shd w:val="clear" w:color="auto" w:fill="auto"/>
          </w:tcPr>
          <w:p w:rsidR="007424E5" w:rsidRPr="004E5EF3" w:rsidRDefault="007424E5" w:rsidP="004E5EF3">
            <w:pPr>
              <w:spacing w:before="40" w:after="40"/>
              <w:jc w:val="center"/>
              <w:rPr>
                <w:rFonts w:ascii="Arial" w:hAnsi="Arial" w:cs="Arial"/>
                <w:sz w:val="20"/>
                <w:szCs w:val="20"/>
                <w:lang w:eastAsia="nb-NO" w:bidi="ar-SA"/>
              </w:rPr>
            </w:pPr>
            <w:r w:rsidRPr="004E5EF3">
              <w:rPr>
                <w:rFonts w:ascii="Arial" w:hAnsi="Arial" w:cs="Arial"/>
                <w:sz w:val="20"/>
                <w:szCs w:val="20"/>
                <w:lang w:eastAsia="nb-NO" w:bidi="ar-SA"/>
              </w:rPr>
              <w:t xml:space="preserve">Not able to remove SMS Threshold from an existing </w:t>
            </w:r>
            <w:proofErr w:type="spellStart"/>
            <w:r w:rsidRPr="004E5EF3">
              <w:rPr>
                <w:rFonts w:ascii="Arial" w:hAnsi="Arial" w:cs="Arial"/>
                <w:sz w:val="20"/>
                <w:szCs w:val="20"/>
                <w:lang w:eastAsia="nb-NO" w:bidi="ar-SA"/>
              </w:rPr>
              <w:t>priceplan</w:t>
            </w:r>
            <w:proofErr w:type="spellEnd"/>
            <w:r w:rsidRPr="004E5EF3">
              <w:rPr>
                <w:rFonts w:ascii="Arial" w:hAnsi="Arial" w:cs="Arial"/>
                <w:sz w:val="20"/>
                <w:szCs w:val="20"/>
                <w:lang w:eastAsia="nb-NO" w:bidi="ar-SA"/>
              </w:rPr>
              <w:t>.</w:t>
            </w:r>
          </w:p>
        </w:tc>
        <w:tc>
          <w:tcPr>
            <w:tcW w:w="750" w:type="pct"/>
            <w:tcBorders>
              <w:top w:val="single" w:sz="12" w:space="0" w:color="auto"/>
            </w:tcBorders>
          </w:tcPr>
          <w:p w:rsidR="007424E5" w:rsidRPr="001F395C" w:rsidRDefault="004E5EF3" w:rsidP="00197916">
            <w:pPr>
              <w:spacing w:before="40" w:after="40"/>
              <w:jc w:val="center"/>
              <w:rPr>
                <w:rFonts w:ascii="Arial" w:hAnsi="Arial" w:cs="Arial"/>
                <w:sz w:val="20"/>
                <w:szCs w:val="20"/>
                <w:lang w:eastAsia="nb-NO" w:bidi="ar-SA"/>
              </w:rPr>
            </w:pPr>
            <w:r>
              <w:rPr>
                <w:rFonts w:ascii="Arial" w:hAnsi="Arial" w:cs="Arial"/>
                <w:sz w:val="20"/>
                <w:szCs w:val="20"/>
                <w:lang w:eastAsia="nb-NO" w:bidi="ar-SA"/>
              </w:rPr>
              <w:t>02</w:t>
            </w:r>
            <w:r w:rsidR="00197916">
              <w:rPr>
                <w:rFonts w:ascii="Arial" w:hAnsi="Arial" w:cs="Arial"/>
                <w:sz w:val="20"/>
                <w:szCs w:val="20"/>
                <w:lang w:eastAsia="nb-NO" w:bidi="ar-SA"/>
              </w:rPr>
              <w:t>.</w:t>
            </w:r>
            <w:r>
              <w:rPr>
                <w:rFonts w:ascii="Arial" w:hAnsi="Arial" w:cs="Arial"/>
                <w:sz w:val="20"/>
                <w:szCs w:val="20"/>
                <w:lang w:eastAsia="nb-NO" w:bidi="ar-SA"/>
              </w:rPr>
              <w:t>04</w:t>
            </w:r>
            <w:r w:rsidR="00197916">
              <w:rPr>
                <w:rFonts w:ascii="Arial" w:hAnsi="Arial" w:cs="Arial"/>
                <w:sz w:val="20"/>
                <w:szCs w:val="20"/>
                <w:lang w:eastAsia="nb-NO" w:bidi="ar-SA"/>
              </w:rPr>
              <w:t>.</w:t>
            </w:r>
            <w:r>
              <w:rPr>
                <w:rFonts w:ascii="Arial" w:hAnsi="Arial" w:cs="Arial"/>
                <w:sz w:val="20"/>
                <w:szCs w:val="20"/>
                <w:lang w:eastAsia="nb-NO" w:bidi="ar-SA"/>
              </w:rPr>
              <w:t>2012</w:t>
            </w:r>
          </w:p>
        </w:tc>
      </w:tr>
      <w:tr w:rsidR="007424E5" w:rsidRPr="008A1DD8" w:rsidTr="008A7CD1">
        <w:trPr>
          <w:cantSplit/>
        </w:trPr>
        <w:tc>
          <w:tcPr>
            <w:tcW w:w="731" w:type="pct"/>
            <w:tcBorders>
              <w:top w:val="single" w:sz="12" w:space="0" w:color="auto"/>
            </w:tcBorders>
            <w:shd w:val="clear" w:color="auto" w:fill="auto"/>
          </w:tcPr>
          <w:p w:rsidR="007424E5" w:rsidRPr="004E5EF3" w:rsidRDefault="007424E5" w:rsidP="004E5EF3">
            <w:pPr>
              <w:spacing w:before="40" w:after="40"/>
              <w:jc w:val="center"/>
              <w:rPr>
                <w:rFonts w:ascii="Arial" w:hAnsi="Arial" w:cs="Arial"/>
                <w:sz w:val="20"/>
                <w:szCs w:val="20"/>
                <w:lang w:eastAsia="nb-NO" w:bidi="ar-SA"/>
              </w:rPr>
            </w:pPr>
            <w:r w:rsidRPr="004E5EF3">
              <w:rPr>
                <w:rFonts w:ascii="Arial" w:hAnsi="Arial" w:cs="Arial"/>
                <w:sz w:val="20"/>
                <w:szCs w:val="20"/>
                <w:lang w:eastAsia="nb-NO" w:bidi="ar-SA"/>
              </w:rPr>
              <w:t>Reference Tables</w:t>
            </w:r>
          </w:p>
        </w:tc>
        <w:tc>
          <w:tcPr>
            <w:tcW w:w="481" w:type="pct"/>
            <w:tcBorders>
              <w:top w:val="single" w:sz="12" w:space="0" w:color="auto"/>
            </w:tcBorders>
            <w:shd w:val="clear" w:color="auto" w:fill="auto"/>
          </w:tcPr>
          <w:p w:rsidR="007424E5" w:rsidRPr="004E5EF3" w:rsidRDefault="007424E5" w:rsidP="004E5EF3">
            <w:pPr>
              <w:spacing w:before="40" w:after="40"/>
              <w:jc w:val="center"/>
              <w:rPr>
                <w:rFonts w:ascii="Arial" w:hAnsi="Arial" w:cs="Arial"/>
                <w:sz w:val="20"/>
                <w:szCs w:val="20"/>
                <w:lang w:eastAsia="nb-NO" w:bidi="ar-SA"/>
              </w:rPr>
            </w:pPr>
            <w:r w:rsidRPr="004E5EF3">
              <w:rPr>
                <w:rFonts w:ascii="Arial" w:hAnsi="Arial" w:cs="Arial"/>
                <w:sz w:val="20"/>
                <w:szCs w:val="20"/>
                <w:lang w:eastAsia="nb-NO" w:bidi="ar-SA"/>
              </w:rPr>
              <w:t>7247</w:t>
            </w:r>
          </w:p>
        </w:tc>
        <w:tc>
          <w:tcPr>
            <w:tcW w:w="586" w:type="pct"/>
            <w:tcBorders>
              <w:top w:val="single" w:sz="12" w:space="0" w:color="auto"/>
            </w:tcBorders>
            <w:shd w:val="clear" w:color="auto" w:fill="auto"/>
          </w:tcPr>
          <w:p w:rsidR="007424E5" w:rsidRPr="004E5EF3" w:rsidRDefault="007424E5" w:rsidP="004E5EF3">
            <w:pPr>
              <w:spacing w:before="40" w:after="40"/>
              <w:jc w:val="center"/>
              <w:rPr>
                <w:rFonts w:ascii="Arial" w:hAnsi="Arial" w:cs="Arial"/>
                <w:sz w:val="20"/>
                <w:szCs w:val="20"/>
                <w:lang w:eastAsia="nb-NO" w:bidi="ar-SA"/>
              </w:rPr>
            </w:pPr>
            <w:r w:rsidRPr="004E5EF3">
              <w:rPr>
                <w:rFonts w:ascii="Arial" w:hAnsi="Arial" w:cs="Arial"/>
                <w:sz w:val="20"/>
                <w:szCs w:val="20"/>
                <w:lang w:eastAsia="nb-NO" w:bidi="ar-SA"/>
              </w:rPr>
              <w:t>4-Low</w:t>
            </w:r>
          </w:p>
        </w:tc>
        <w:tc>
          <w:tcPr>
            <w:tcW w:w="747" w:type="pct"/>
            <w:tcBorders>
              <w:top w:val="single" w:sz="12" w:space="0" w:color="auto"/>
            </w:tcBorders>
            <w:shd w:val="clear" w:color="auto" w:fill="auto"/>
          </w:tcPr>
          <w:p w:rsidR="007424E5" w:rsidRPr="004E5EF3" w:rsidRDefault="007424E5" w:rsidP="004E5EF3">
            <w:pPr>
              <w:spacing w:before="40" w:after="40"/>
              <w:jc w:val="center"/>
              <w:rPr>
                <w:rFonts w:ascii="Arial" w:hAnsi="Arial" w:cs="Arial"/>
                <w:sz w:val="20"/>
                <w:szCs w:val="20"/>
                <w:lang w:eastAsia="nb-NO" w:bidi="ar-SA"/>
              </w:rPr>
            </w:pPr>
            <w:r w:rsidRPr="004E5EF3">
              <w:rPr>
                <w:rFonts w:ascii="Arial" w:hAnsi="Arial" w:cs="Arial"/>
                <w:sz w:val="20"/>
                <w:szCs w:val="20"/>
                <w:lang w:eastAsia="nb-NO" w:bidi="ar-SA"/>
              </w:rPr>
              <w:t>Netcom-site</w:t>
            </w:r>
          </w:p>
        </w:tc>
        <w:tc>
          <w:tcPr>
            <w:tcW w:w="374" w:type="pct"/>
            <w:tcBorders>
              <w:top w:val="single" w:sz="12" w:space="0" w:color="auto"/>
            </w:tcBorders>
            <w:shd w:val="clear" w:color="auto" w:fill="auto"/>
          </w:tcPr>
          <w:p w:rsidR="007424E5" w:rsidRPr="004E5EF3" w:rsidRDefault="007424E5" w:rsidP="004E5EF3">
            <w:pPr>
              <w:spacing w:before="40" w:after="40"/>
              <w:jc w:val="center"/>
              <w:rPr>
                <w:rFonts w:ascii="Arial" w:hAnsi="Arial" w:cs="Arial"/>
                <w:sz w:val="20"/>
                <w:szCs w:val="20"/>
                <w:lang w:eastAsia="nb-NO" w:bidi="ar-SA"/>
              </w:rPr>
            </w:pPr>
            <w:proofErr w:type="spellStart"/>
            <w:r w:rsidRPr="004E5EF3">
              <w:rPr>
                <w:rFonts w:ascii="Arial" w:hAnsi="Arial" w:cs="Arial"/>
                <w:sz w:val="20"/>
                <w:szCs w:val="20"/>
                <w:lang w:eastAsia="nb-NO" w:bidi="ar-SA"/>
              </w:rPr>
              <w:t>Ver</w:t>
            </w:r>
            <w:proofErr w:type="spellEnd"/>
            <w:r w:rsidRPr="004E5EF3">
              <w:rPr>
                <w:rFonts w:ascii="Arial" w:hAnsi="Arial" w:cs="Arial"/>
                <w:sz w:val="20"/>
                <w:szCs w:val="20"/>
                <w:lang w:eastAsia="nb-NO" w:bidi="ar-SA"/>
              </w:rPr>
              <w:t xml:space="preserve"> 18.0</w:t>
            </w:r>
          </w:p>
        </w:tc>
        <w:tc>
          <w:tcPr>
            <w:tcW w:w="1331" w:type="pct"/>
            <w:tcBorders>
              <w:top w:val="single" w:sz="12" w:space="0" w:color="auto"/>
            </w:tcBorders>
            <w:shd w:val="clear" w:color="auto" w:fill="auto"/>
          </w:tcPr>
          <w:p w:rsidR="007424E5" w:rsidRPr="004E5EF3" w:rsidRDefault="007424E5" w:rsidP="004E5EF3">
            <w:pPr>
              <w:spacing w:before="40" w:after="40"/>
              <w:jc w:val="center"/>
              <w:rPr>
                <w:rFonts w:ascii="Arial" w:hAnsi="Arial" w:cs="Arial"/>
                <w:sz w:val="20"/>
                <w:szCs w:val="20"/>
                <w:lang w:eastAsia="nb-NO" w:bidi="ar-SA"/>
              </w:rPr>
            </w:pPr>
            <w:r w:rsidRPr="004E5EF3">
              <w:rPr>
                <w:rFonts w:ascii="Arial" w:hAnsi="Arial" w:cs="Arial"/>
                <w:sz w:val="20"/>
                <w:szCs w:val="20"/>
                <w:lang w:eastAsia="nb-NO" w:bidi="ar-SA"/>
              </w:rPr>
              <w:t>Validation in IMEI_RANGES</w:t>
            </w:r>
          </w:p>
        </w:tc>
        <w:tc>
          <w:tcPr>
            <w:tcW w:w="750" w:type="pct"/>
            <w:tcBorders>
              <w:top w:val="single" w:sz="12" w:space="0" w:color="auto"/>
            </w:tcBorders>
          </w:tcPr>
          <w:p w:rsidR="007424E5" w:rsidRPr="001F395C" w:rsidRDefault="00197916" w:rsidP="008147BB">
            <w:pPr>
              <w:spacing w:before="40" w:after="40"/>
              <w:jc w:val="center"/>
              <w:rPr>
                <w:rFonts w:ascii="Arial" w:hAnsi="Arial" w:cs="Arial"/>
                <w:sz w:val="20"/>
                <w:szCs w:val="20"/>
                <w:lang w:eastAsia="nb-NO" w:bidi="ar-SA"/>
              </w:rPr>
            </w:pPr>
            <w:r>
              <w:rPr>
                <w:rFonts w:ascii="Arial" w:hAnsi="Arial" w:cs="Arial"/>
                <w:sz w:val="20"/>
                <w:szCs w:val="20"/>
                <w:lang w:eastAsia="nb-NO" w:bidi="ar-SA"/>
              </w:rPr>
              <w:t>02.04.</w:t>
            </w:r>
            <w:r w:rsidR="004E5EF3">
              <w:rPr>
                <w:rFonts w:ascii="Arial" w:hAnsi="Arial" w:cs="Arial"/>
                <w:sz w:val="20"/>
                <w:szCs w:val="20"/>
                <w:lang w:eastAsia="nb-NO" w:bidi="ar-SA"/>
              </w:rPr>
              <w:t>2012</w:t>
            </w:r>
          </w:p>
        </w:tc>
      </w:tr>
      <w:tr w:rsidR="007424E5" w:rsidRPr="008A1DD8" w:rsidTr="008A7CD1">
        <w:trPr>
          <w:cantSplit/>
        </w:trPr>
        <w:tc>
          <w:tcPr>
            <w:tcW w:w="731" w:type="pct"/>
            <w:shd w:val="clear" w:color="auto" w:fill="auto"/>
          </w:tcPr>
          <w:p w:rsidR="007424E5" w:rsidRPr="004E5EF3" w:rsidRDefault="007424E5" w:rsidP="004E5EF3">
            <w:pPr>
              <w:spacing w:before="40" w:after="40"/>
              <w:jc w:val="center"/>
              <w:rPr>
                <w:rFonts w:ascii="Arial" w:hAnsi="Arial" w:cs="Arial"/>
                <w:sz w:val="20"/>
                <w:szCs w:val="20"/>
                <w:lang w:eastAsia="nb-NO" w:bidi="ar-SA"/>
              </w:rPr>
            </w:pPr>
            <w:proofErr w:type="spellStart"/>
            <w:r w:rsidRPr="004E5EF3">
              <w:rPr>
                <w:rFonts w:ascii="Arial" w:hAnsi="Arial" w:cs="Arial"/>
                <w:sz w:val="20"/>
                <w:szCs w:val="20"/>
                <w:lang w:eastAsia="nb-NO" w:bidi="ar-SA"/>
              </w:rPr>
              <w:lastRenderedPageBreak/>
              <w:t>Csm</w:t>
            </w:r>
            <w:proofErr w:type="spellEnd"/>
          </w:p>
        </w:tc>
        <w:tc>
          <w:tcPr>
            <w:tcW w:w="481" w:type="pct"/>
            <w:shd w:val="clear" w:color="auto" w:fill="auto"/>
          </w:tcPr>
          <w:p w:rsidR="007424E5" w:rsidRPr="004E5EF3" w:rsidRDefault="007424E5" w:rsidP="004E5EF3">
            <w:pPr>
              <w:spacing w:before="40" w:after="40"/>
              <w:jc w:val="center"/>
              <w:rPr>
                <w:rFonts w:ascii="Arial" w:hAnsi="Arial" w:cs="Arial"/>
                <w:sz w:val="20"/>
                <w:szCs w:val="20"/>
                <w:lang w:eastAsia="nb-NO" w:bidi="ar-SA"/>
              </w:rPr>
            </w:pPr>
            <w:r w:rsidRPr="004E5EF3">
              <w:rPr>
                <w:rFonts w:ascii="Arial" w:hAnsi="Arial" w:cs="Arial"/>
                <w:sz w:val="20"/>
                <w:szCs w:val="20"/>
                <w:lang w:eastAsia="nb-NO" w:bidi="ar-SA"/>
              </w:rPr>
              <w:t>7284</w:t>
            </w:r>
          </w:p>
        </w:tc>
        <w:tc>
          <w:tcPr>
            <w:tcW w:w="586" w:type="pct"/>
            <w:shd w:val="clear" w:color="auto" w:fill="auto"/>
          </w:tcPr>
          <w:p w:rsidR="007424E5" w:rsidRPr="004E5EF3" w:rsidRDefault="007424E5" w:rsidP="004E5EF3">
            <w:pPr>
              <w:spacing w:before="40" w:after="40"/>
              <w:jc w:val="center"/>
              <w:rPr>
                <w:rFonts w:ascii="Arial" w:hAnsi="Arial" w:cs="Arial"/>
                <w:sz w:val="20"/>
                <w:szCs w:val="20"/>
                <w:lang w:eastAsia="nb-NO" w:bidi="ar-SA"/>
              </w:rPr>
            </w:pPr>
            <w:r w:rsidRPr="004E5EF3">
              <w:rPr>
                <w:rFonts w:ascii="Arial" w:hAnsi="Arial" w:cs="Arial"/>
                <w:sz w:val="20"/>
                <w:szCs w:val="20"/>
                <w:lang w:eastAsia="nb-NO" w:bidi="ar-SA"/>
              </w:rPr>
              <w:t>4-Low</w:t>
            </w:r>
          </w:p>
        </w:tc>
        <w:tc>
          <w:tcPr>
            <w:tcW w:w="747" w:type="pct"/>
            <w:shd w:val="clear" w:color="auto" w:fill="auto"/>
          </w:tcPr>
          <w:p w:rsidR="007424E5" w:rsidRPr="004E5EF3" w:rsidRDefault="007424E5" w:rsidP="004E5EF3">
            <w:pPr>
              <w:spacing w:before="40" w:after="40"/>
              <w:jc w:val="center"/>
              <w:rPr>
                <w:rFonts w:ascii="Arial" w:hAnsi="Arial" w:cs="Arial"/>
                <w:sz w:val="20"/>
                <w:szCs w:val="20"/>
                <w:lang w:eastAsia="nb-NO" w:bidi="ar-SA"/>
              </w:rPr>
            </w:pPr>
            <w:r w:rsidRPr="004E5EF3">
              <w:rPr>
                <w:rFonts w:ascii="Arial" w:hAnsi="Arial" w:cs="Arial"/>
                <w:sz w:val="20"/>
                <w:szCs w:val="20"/>
                <w:lang w:eastAsia="nb-NO" w:bidi="ar-SA"/>
              </w:rPr>
              <w:t>Netcom-site</w:t>
            </w:r>
          </w:p>
        </w:tc>
        <w:tc>
          <w:tcPr>
            <w:tcW w:w="374" w:type="pct"/>
            <w:shd w:val="clear" w:color="auto" w:fill="auto"/>
          </w:tcPr>
          <w:p w:rsidR="007424E5" w:rsidRPr="004E5EF3" w:rsidRDefault="007424E5" w:rsidP="004E5EF3">
            <w:pPr>
              <w:spacing w:before="40" w:after="40"/>
              <w:jc w:val="center"/>
              <w:rPr>
                <w:rFonts w:ascii="Arial" w:hAnsi="Arial" w:cs="Arial"/>
                <w:sz w:val="20"/>
                <w:szCs w:val="20"/>
                <w:lang w:eastAsia="nb-NO" w:bidi="ar-SA"/>
              </w:rPr>
            </w:pPr>
            <w:proofErr w:type="spellStart"/>
            <w:r w:rsidRPr="004E5EF3">
              <w:rPr>
                <w:rFonts w:ascii="Arial" w:hAnsi="Arial" w:cs="Arial"/>
                <w:sz w:val="20"/>
                <w:szCs w:val="20"/>
                <w:lang w:eastAsia="nb-NO" w:bidi="ar-SA"/>
              </w:rPr>
              <w:t>Ver</w:t>
            </w:r>
            <w:proofErr w:type="spellEnd"/>
            <w:r w:rsidRPr="004E5EF3">
              <w:rPr>
                <w:rFonts w:ascii="Arial" w:hAnsi="Arial" w:cs="Arial"/>
                <w:sz w:val="20"/>
                <w:szCs w:val="20"/>
                <w:lang w:eastAsia="nb-NO" w:bidi="ar-SA"/>
              </w:rPr>
              <w:t xml:space="preserve"> 18.0</w:t>
            </w:r>
          </w:p>
        </w:tc>
        <w:tc>
          <w:tcPr>
            <w:tcW w:w="1331" w:type="pct"/>
            <w:shd w:val="clear" w:color="auto" w:fill="auto"/>
          </w:tcPr>
          <w:p w:rsidR="007424E5" w:rsidRPr="004E5EF3" w:rsidRDefault="007424E5" w:rsidP="004E5EF3">
            <w:pPr>
              <w:spacing w:before="40" w:after="40"/>
              <w:jc w:val="center"/>
              <w:rPr>
                <w:rFonts w:ascii="Arial" w:hAnsi="Arial" w:cs="Arial"/>
                <w:sz w:val="20"/>
                <w:szCs w:val="20"/>
                <w:lang w:eastAsia="nb-NO" w:bidi="ar-SA"/>
              </w:rPr>
            </w:pPr>
            <w:r w:rsidRPr="004E5EF3">
              <w:rPr>
                <w:rFonts w:ascii="Arial" w:hAnsi="Arial" w:cs="Arial"/>
                <w:sz w:val="20"/>
                <w:szCs w:val="20"/>
                <w:lang w:eastAsia="nb-NO" w:bidi="ar-SA"/>
              </w:rPr>
              <w:t>Campaigns including discount are added without discount in CSM</w:t>
            </w:r>
          </w:p>
        </w:tc>
        <w:tc>
          <w:tcPr>
            <w:tcW w:w="750" w:type="pct"/>
          </w:tcPr>
          <w:p w:rsidR="007424E5" w:rsidRPr="001F395C" w:rsidRDefault="00197916" w:rsidP="008147BB">
            <w:pPr>
              <w:spacing w:before="40" w:after="40"/>
              <w:jc w:val="center"/>
              <w:rPr>
                <w:rFonts w:ascii="Arial" w:hAnsi="Arial" w:cs="Arial"/>
                <w:sz w:val="20"/>
                <w:szCs w:val="20"/>
                <w:lang w:eastAsia="nb-NO" w:bidi="ar-SA"/>
              </w:rPr>
            </w:pPr>
            <w:r>
              <w:rPr>
                <w:rFonts w:ascii="Arial" w:hAnsi="Arial" w:cs="Arial"/>
                <w:sz w:val="20"/>
                <w:szCs w:val="20"/>
                <w:lang w:eastAsia="nb-NO" w:bidi="ar-SA"/>
              </w:rPr>
              <w:t>02.04.</w:t>
            </w:r>
            <w:r w:rsidR="004E5EF3">
              <w:rPr>
                <w:rFonts w:ascii="Arial" w:hAnsi="Arial" w:cs="Arial"/>
                <w:sz w:val="20"/>
                <w:szCs w:val="20"/>
                <w:lang w:eastAsia="nb-NO" w:bidi="ar-SA"/>
              </w:rPr>
              <w:t>2012</w:t>
            </w:r>
          </w:p>
        </w:tc>
      </w:tr>
      <w:tr w:rsidR="00942203" w:rsidRPr="008A1DD8" w:rsidTr="008A7CD1">
        <w:trPr>
          <w:cantSplit/>
        </w:trPr>
        <w:tc>
          <w:tcPr>
            <w:tcW w:w="7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Csm</w:t>
            </w:r>
            <w:proofErr w:type="spellEnd"/>
          </w:p>
        </w:tc>
        <w:tc>
          <w:tcPr>
            <w:tcW w:w="48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6135</w:t>
            </w:r>
          </w:p>
        </w:tc>
        <w:tc>
          <w:tcPr>
            <w:tcW w:w="586"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3-Medium</w:t>
            </w:r>
          </w:p>
        </w:tc>
        <w:tc>
          <w:tcPr>
            <w:tcW w:w="747"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Netcom-site</w:t>
            </w:r>
          </w:p>
        </w:tc>
        <w:tc>
          <w:tcPr>
            <w:tcW w:w="374"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Ver</w:t>
            </w:r>
            <w:proofErr w:type="spellEnd"/>
            <w:r w:rsidRPr="00942203">
              <w:rPr>
                <w:rFonts w:ascii="Arial" w:hAnsi="Arial" w:cs="Arial"/>
                <w:sz w:val="20"/>
                <w:szCs w:val="20"/>
                <w:lang w:eastAsia="nb-NO" w:bidi="ar-SA"/>
              </w:rPr>
              <w:t xml:space="preserve"> 16.0</w:t>
            </w:r>
          </w:p>
        </w:tc>
        <w:tc>
          <w:tcPr>
            <w:tcW w:w="13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 xml:space="preserve">Leasing </w:t>
            </w:r>
            <w:proofErr w:type="spellStart"/>
            <w:r w:rsidRPr="00942203">
              <w:rPr>
                <w:rFonts w:ascii="Arial" w:hAnsi="Arial" w:cs="Arial"/>
                <w:sz w:val="20"/>
                <w:szCs w:val="20"/>
                <w:lang w:eastAsia="nb-NO" w:bidi="ar-SA"/>
              </w:rPr>
              <w:t>soc</w:t>
            </w:r>
            <w:proofErr w:type="spellEnd"/>
            <w:r w:rsidRPr="00942203">
              <w:rPr>
                <w:rFonts w:ascii="Arial" w:hAnsi="Arial" w:cs="Arial"/>
                <w:sz w:val="20"/>
                <w:szCs w:val="20"/>
                <w:lang w:eastAsia="nb-NO" w:bidi="ar-SA"/>
              </w:rPr>
              <w:t xml:space="preserve"> deleted when a change rating and move to another BAN  is performed</w:t>
            </w:r>
          </w:p>
        </w:tc>
        <w:tc>
          <w:tcPr>
            <w:tcW w:w="750" w:type="pct"/>
          </w:tcPr>
          <w:p w:rsidR="00942203" w:rsidRPr="001F395C" w:rsidRDefault="00942203" w:rsidP="008147BB">
            <w:pPr>
              <w:spacing w:before="40" w:after="40"/>
              <w:jc w:val="center"/>
              <w:rPr>
                <w:rFonts w:ascii="Arial" w:hAnsi="Arial" w:cs="Arial"/>
                <w:sz w:val="20"/>
                <w:szCs w:val="20"/>
                <w:lang w:eastAsia="nb-NO" w:bidi="ar-SA"/>
              </w:rPr>
            </w:pPr>
            <w:r>
              <w:rPr>
                <w:rFonts w:ascii="Arial" w:hAnsi="Arial" w:cs="Arial"/>
                <w:sz w:val="20"/>
                <w:szCs w:val="20"/>
                <w:lang w:eastAsia="nb-NO" w:bidi="ar-SA"/>
              </w:rPr>
              <w:t>30.04.2012</w:t>
            </w:r>
          </w:p>
        </w:tc>
      </w:tr>
      <w:tr w:rsidR="00942203" w:rsidRPr="008A1DD8" w:rsidTr="008A7CD1">
        <w:trPr>
          <w:cantSplit/>
        </w:trPr>
        <w:tc>
          <w:tcPr>
            <w:tcW w:w="7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Billing</w:t>
            </w:r>
          </w:p>
        </w:tc>
        <w:tc>
          <w:tcPr>
            <w:tcW w:w="48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7259</w:t>
            </w:r>
          </w:p>
        </w:tc>
        <w:tc>
          <w:tcPr>
            <w:tcW w:w="586"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4-Low</w:t>
            </w:r>
          </w:p>
        </w:tc>
        <w:tc>
          <w:tcPr>
            <w:tcW w:w="747"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Netcom-site</w:t>
            </w:r>
          </w:p>
        </w:tc>
        <w:tc>
          <w:tcPr>
            <w:tcW w:w="374"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Ver</w:t>
            </w:r>
            <w:proofErr w:type="spellEnd"/>
            <w:r w:rsidRPr="00942203">
              <w:rPr>
                <w:rFonts w:ascii="Arial" w:hAnsi="Arial" w:cs="Arial"/>
                <w:sz w:val="20"/>
                <w:szCs w:val="20"/>
                <w:lang w:eastAsia="nb-NO" w:bidi="ar-SA"/>
              </w:rPr>
              <w:t xml:space="preserve"> 18.0</w:t>
            </w:r>
          </w:p>
        </w:tc>
        <w:tc>
          <w:tcPr>
            <w:tcW w:w="13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missing feature information in unbilled usage</w:t>
            </w:r>
          </w:p>
        </w:tc>
        <w:tc>
          <w:tcPr>
            <w:tcW w:w="750" w:type="pct"/>
          </w:tcPr>
          <w:p w:rsidR="00942203" w:rsidRDefault="00942203">
            <w:r w:rsidRPr="004F768F">
              <w:rPr>
                <w:rFonts w:ascii="Arial" w:hAnsi="Arial" w:cs="Arial"/>
                <w:sz w:val="20"/>
                <w:szCs w:val="20"/>
                <w:lang w:eastAsia="nb-NO" w:bidi="ar-SA"/>
              </w:rPr>
              <w:t>30.04.2012</w:t>
            </w:r>
          </w:p>
        </w:tc>
      </w:tr>
      <w:tr w:rsidR="00942203" w:rsidRPr="008A1DD8" w:rsidTr="008A7CD1">
        <w:trPr>
          <w:cantSplit/>
        </w:trPr>
        <w:tc>
          <w:tcPr>
            <w:tcW w:w="7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Price Plan</w:t>
            </w:r>
          </w:p>
        </w:tc>
        <w:tc>
          <w:tcPr>
            <w:tcW w:w="48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7277</w:t>
            </w:r>
          </w:p>
        </w:tc>
        <w:tc>
          <w:tcPr>
            <w:tcW w:w="586"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4-Low</w:t>
            </w:r>
          </w:p>
        </w:tc>
        <w:tc>
          <w:tcPr>
            <w:tcW w:w="747"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Netcom-site</w:t>
            </w:r>
          </w:p>
        </w:tc>
        <w:tc>
          <w:tcPr>
            <w:tcW w:w="374"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Ver</w:t>
            </w:r>
            <w:proofErr w:type="spellEnd"/>
            <w:r w:rsidRPr="00942203">
              <w:rPr>
                <w:rFonts w:ascii="Arial" w:hAnsi="Arial" w:cs="Arial"/>
                <w:sz w:val="20"/>
                <w:szCs w:val="20"/>
                <w:lang w:eastAsia="nb-NO" w:bidi="ar-SA"/>
              </w:rPr>
              <w:t xml:space="preserve"> 18.0</w:t>
            </w:r>
          </w:p>
        </w:tc>
        <w:tc>
          <w:tcPr>
            <w:tcW w:w="13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 xml:space="preserve">validation on </w:t>
            </w:r>
            <w:proofErr w:type="spellStart"/>
            <w:r w:rsidRPr="00942203">
              <w:rPr>
                <w:rFonts w:ascii="Arial" w:hAnsi="Arial" w:cs="Arial"/>
                <w:sz w:val="20"/>
                <w:szCs w:val="20"/>
                <w:lang w:eastAsia="nb-NO" w:bidi="ar-SA"/>
              </w:rPr>
              <w:t>feature_category</w:t>
            </w:r>
            <w:proofErr w:type="spellEnd"/>
          </w:p>
        </w:tc>
        <w:tc>
          <w:tcPr>
            <w:tcW w:w="750" w:type="pct"/>
          </w:tcPr>
          <w:p w:rsidR="00942203" w:rsidRDefault="00942203">
            <w:r w:rsidRPr="004F768F">
              <w:rPr>
                <w:rFonts w:ascii="Arial" w:hAnsi="Arial" w:cs="Arial"/>
                <w:sz w:val="20"/>
                <w:szCs w:val="20"/>
                <w:lang w:eastAsia="nb-NO" w:bidi="ar-SA"/>
              </w:rPr>
              <w:t>30.04.2012</w:t>
            </w:r>
          </w:p>
        </w:tc>
      </w:tr>
      <w:tr w:rsidR="00747535" w:rsidRPr="008A1DD8" w:rsidTr="008A7CD1">
        <w:trPr>
          <w:cantSplit/>
        </w:trPr>
        <w:tc>
          <w:tcPr>
            <w:tcW w:w="731" w:type="pct"/>
            <w:shd w:val="clear" w:color="auto" w:fill="auto"/>
          </w:tcPr>
          <w:p w:rsidR="00747535" w:rsidRDefault="00747535" w:rsidP="004D53FA">
            <w:pPr>
              <w:spacing w:before="40" w:after="40"/>
              <w:jc w:val="center"/>
              <w:rPr>
                <w:rFonts w:ascii="Arial" w:hAnsi="Arial" w:cs="Arial"/>
                <w:sz w:val="20"/>
                <w:szCs w:val="20"/>
                <w:lang w:eastAsia="nb-NO" w:bidi="ar-SA"/>
              </w:rPr>
            </w:pPr>
          </w:p>
        </w:tc>
        <w:tc>
          <w:tcPr>
            <w:tcW w:w="481" w:type="pct"/>
            <w:shd w:val="clear" w:color="auto" w:fill="auto"/>
          </w:tcPr>
          <w:p w:rsidR="00747535" w:rsidRDefault="00747535" w:rsidP="004D53FA">
            <w:pPr>
              <w:spacing w:before="40" w:after="40"/>
              <w:jc w:val="center"/>
              <w:rPr>
                <w:rFonts w:ascii="Arial" w:hAnsi="Arial" w:cs="Arial"/>
                <w:sz w:val="20"/>
                <w:szCs w:val="20"/>
                <w:lang w:eastAsia="nb-NO" w:bidi="ar-SA"/>
              </w:rPr>
            </w:pPr>
          </w:p>
        </w:tc>
        <w:tc>
          <w:tcPr>
            <w:tcW w:w="586" w:type="pct"/>
            <w:shd w:val="clear" w:color="auto" w:fill="auto"/>
          </w:tcPr>
          <w:p w:rsidR="00747535" w:rsidRPr="003C7814" w:rsidRDefault="00747535" w:rsidP="004D53FA">
            <w:pPr>
              <w:spacing w:before="40" w:after="40"/>
              <w:jc w:val="center"/>
              <w:rPr>
                <w:rFonts w:ascii="Arial" w:hAnsi="Arial" w:cs="Arial"/>
                <w:sz w:val="20"/>
                <w:szCs w:val="20"/>
                <w:lang w:eastAsia="nb-NO" w:bidi="ar-SA"/>
              </w:rPr>
            </w:pPr>
          </w:p>
        </w:tc>
        <w:tc>
          <w:tcPr>
            <w:tcW w:w="747" w:type="pct"/>
            <w:shd w:val="clear" w:color="auto" w:fill="auto"/>
          </w:tcPr>
          <w:p w:rsidR="00747535" w:rsidRPr="003C7814" w:rsidRDefault="00747535" w:rsidP="004D53FA">
            <w:pPr>
              <w:spacing w:before="40" w:after="40"/>
              <w:jc w:val="center"/>
              <w:rPr>
                <w:rFonts w:ascii="Arial" w:hAnsi="Arial" w:cs="Arial"/>
                <w:sz w:val="20"/>
                <w:szCs w:val="20"/>
                <w:lang w:eastAsia="nb-NO" w:bidi="ar-SA"/>
              </w:rPr>
            </w:pPr>
          </w:p>
        </w:tc>
        <w:tc>
          <w:tcPr>
            <w:tcW w:w="374" w:type="pct"/>
            <w:shd w:val="clear" w:color="auto" w:fill="auto"/>
          </w:tcPr>
          <w:p w:rsidR="00747535" w:rsidRPr="003C7814" w:rsidRDefault="00747535" w:rsidP="004D53FA">
            <w:pPr>
              <w:spacing w:before="40" w:after="40"/>
              <w:jc w:val="center"/>
              <w:rPr>
                <w:rFonts w:ascii="Arial" w:hAnsi="Arial" w:cs="Arial"/>
                <w:sz w:val="20"/>
                <w:szCs w:val="20"/>
                <w:lang w:eastAsia="nb-NO" w:bidi="ar-SA"/>
              </w:rPr>
            </w:pPr>
          </w:p>
        </w:tc>
        <w:tc>
          <w:tcPr>
            <w:tcW w:w="1331" w:type="pct"/>
            <w:shd w:val="clear" w:color="auto" w:fill="auto"/>
          </w:tcPr>
          <w:p w:rsidR="00747535" w:rsidRPr="009F0F26" w:rsidRDefault="00747535" w:rsidP="004D53FA">
            <w:pPr>
              <w:spacing w:before="40" w:after="40"/>
              <w:jc w:val="center"/>
              <w:rPr>
                <w:rFonts w:ascii="Arial" w:hAnsi="Arial" w:cs="Arial"/>
                <w:sz w:val="20"/>
                <w:szCs w:val="20"/>
                <w:lang w:eastAsia="nb-NO" w:bidi="ar-SA"/>
              </w:rPr>
            </w:pPr>
          </w:p>
        </w:tc>
        <w:tc>
          <w:tcPr>
            <w:tcW w:w="750" w:type="pct"/>
          </w:tcPr>
          <w:p w:rsidR="00747535" w:rsidRDefault="00747535" w:rsidP="004D53FA"/>
        </w:tc>
      </w:tr>
      <w:tr w:rsidR="008A7CD1" w:rsidRPr="008A1DD8" w:rsidTr="008A7CD1">
        <w:trPr>
          <w:cantSplit/>
        </w:trPr>
        <w:tc>
          <w:tcPr>
            <w:tcW w:w="731" w:type="pct"/>
            <w:shd w:val="clear" w:color="auto" w:fill="auto"/>
          </w:tcPr>
          <w:p w:rsidR="008A7CD1" w:rsidRPr="001F395C" w:rsidRDefault="008A7CD1" w:rsidP="008147BB">
            <w:pPr>
              <w:spacing w:before="40" w:after="40"/>
              <w:jc w:val="center"/>
              <w:rPr>
                <w:rFonts w:ascii="Arial" w:hAnsi="Arial" w:cs="Arial"/>
                <w:sz w:val="20"/>
                <w:szCs w:val="20"/>
                <w:lang w:eastAsia="nb-NO" w:bidi="ar-SA"/>
              </w:rPr>
            </w:pPr>
          </w:p>
        </w:tc>
        <w:tc>
          <w:tcPr>
            <w:tcW w:w="481" w:type="pct"/>
            <w:shd w:val="clear" w:color="auto" w:fill="auto"/>
          </w:tcPr>
          <w:p w:rsidR="008A7CD1" w:rsidRPr="001F395C" w:rsidRDefault="008A7CD1" w:rsidP="008147BB">
            <w:pPr>
              <w:spacing w:before="40" w:after="40"/>
              <w:jc w:val="center"/>
              <w:rPr>
                <w:rFonts w:ascii="Arial" w:hAnsi="Arial" w:cs="Arial"/>
                <w:sz w:val="20"/>
                <w:szCs w:val="20"/>
                <w:lang w:eastAsia="nb-NO" w:bidi="ar-SA"/>
              </w:rPr>
            </w:pPr>
          </w:p>
        </w:tc>
        <w:tc>
          <w:tcPr>
            <w:tcW w:w="586" w:type="pct"/>
            <w:shd w:val="clear" w:color="auto" w:fill="auto"/>
          </w:tcPr>
          <w:p w:rsidR="008A7CD1" w:rsidRPr="001F395C" w:rsidRDefault="008A7CD1" w:rsidP="008147BB">
            <w:pPr>
              <w:spacing w:before="40" w:after="40"/>
              <w:jc w:val="center"/>
              <w:rPr>
                <w:rFonts w:ascii="Arial" w:hAnsi="Arial" w:cs="Arial"/>
                <w:sz w:val="20"/>
                <w:szCs w:val="20"/>
                <w:lang w:eastAsia="nb-NO" w:bidi="ar-SA"/>
              </w:rPr>
            </w:pPr>
          </w:p>
        </w:tc>
        <w:tc>
          <w:tcPr>
            <w:tcW w:w="747" w:type="pct"/>
            <w:shd w:val="clear" w:color="auto" w:fill="auto"/>
          </w:tcPr>
          <w:p w:rsidR="008A7CD1" w:rsidRPr="001F395C" w:rsidRDefault="008A7CD1" w:rsidP="008147BB">
            <w:pPr>
              <w:spacing w:before="40" w:after="40"/>
              <w:jc w:val="center"/>
              <w:rPr>
                <w:rFonts w:ascii="Arial" w:hAnsi="Arial" w:cs="Arial"/>
                <w:sz w:val="20"/>
                <w:szCs w:val="20"/>
                <w:lang w:eastAsia="nb-NO" w:bidi="ar-SA"/>
              </w:rPr>
            </w:pPr>
          </w:p>
        </w:tc>
        <w:tc>
          <w:tcPr>
            <w:tcW w:w="374" w:type="pct"/>
            <w:shd w:val="clear" w:color="auto" w:fill="auto"/>
          </w:tcPr>
          <w:p w:rsidR="008A7CD1" w:rsidRPr="001F395C" w:rsidRDefault="008A7CD1" w:rsidP="008147BB">
            <w:pPr>
              <w:spacing w:before="40" w:after="40"/>
              <w:jc w:val="center"/>
              <w:rPr>
                <w:rFonts w:ascii="Arial" w:hAnsi="Arial" w:cs="Arial"/>
                <w:sz w:val="20"/>
                <w:szCs w:val="20"/>
                <w:lang w:eastAsia="nb-NO" w:bidi="ar-SA"/>
              </w:rPr>
            </w:pPr>
          </w:p>
        </w:tc>
        <w:tc>
          <w:tcPr>
            <w:tcW w:w="1331" w:type="pct"/>
            <w:shd w:val="clear" w:color="auto" w:fill="auto"/>
          </w:tcPr>
          <w:p w:rsidR="008A7CD1" w:rsidRPr="001F395C" w:rsidRDefault="008A7CD1" w:rsidP="008147BB">
            <w:pPr>
              <w:spacing w:before="40" w:after="40"/>
              <w:jc w:val="center"/>
              <w:rPr>
                <w:rFonts w:ascii="Arial" w:hAnsi="Arial" w:cs="Arial"/>
                <w:sz w:val="20"/>
                <w:szCs w:val="20"/>
                <w:lang w:eastAsia="nb-NO" w:bidi="ar-SA"/>
              </w:rPr>
            </w:pPr>
          </w:p>
        </w:tc>
        <w:tc>
          <w:tcPr>
            <w:tcW w:w="750" w:type="pct"/>
          </w:tcPr>
          <w:p w:rsidR="008A7CD1" w:rsidRPr="001F395C" w:rsidRDefault="008A7CD1" w:rsidP="008147BB">
            <w:pPr>
              <w:spacing w:before="40" w:after="40"/>
              <w:jc w:val="center"/>
              <w:rPr>
                <w:rFonts w:ascii="Arial" w:hAnsi="Arial" w:cs="Arial"/>
                <w:sz w:val="20"/>
                <w:szCs w:val="20"/>
                <w:lang w:eastAsia="nb-NO" w:bidi="ar-SA"/>
              </w:rPr>
            </w:pPr>
          </w:p>
        </w:tc>
      </w:tr>
      <w:tr w:rsidR="008A7CD1" w:rsidRPr="008A1DD8" w:rsidTr="008A7CD1">
        <w:trPr>
          <w:cantSplit/>
        </w:trPr>
        <w:tc>
          <w:tcPr>
            <w:tcW w:w="731" w:type="pct"/>
            <w:shd w:val="clear" w:color="auto" w:fill="auto"/>
          </w:tcPr>
          <w:p w:rsidR="008A7CD1" w:rsidRPr="001F395C" w:rsidRDefault="008A7CD1" w:rsidP="008147BB">
            <w:pPr>
              <w:spacing w:before="40" w:after="40"/>
              <w:jc w:val="center"/>
              <w:rPr>
                <w:rFonts w:ascii="Arial" w:hAnsi="Arial" w:cs="Arial"/>
                <w:sz w:val="20"/>
                <w:szCs w:val="20"/>
                <w:lang w:eastAsia="nb-NO" w:bidi="ar-SA"/>
              </w:rPr>
            </w:pPr>
          </w:p>
        </w:tc>
        <w:tc>
          <w:tcPr>
            <w:tcW w:w="481" w:type="pct"/>
            <w:shd w:val="clear" w:color="auto" w:fill="auto"/>
          </w:tcPr>
          <w:p w:rsidR="008A7CD1" w:rsidRPr="001F395C" w:rsidRDefault="008A7CD1" w:rsidP="008147BB">
            <w:pPr>
              <w:spacing w:before="40" w:after="40"/>
              <w:jc w:val="center"/>
              <w:rPr>
                <w:rFonts w:ascii="Arial" w:hAnsi="Arial" w:cs="Arial"/>
                <w:sz w:val="20"/>
                <w:szCs w:val="20"/>
                <w:lang w:eastAsia="nb-NO" w:bidi="ar-SA"/>
              </w:rPr>
            </w:pPr>
          </w:p>
        </w:tc>
        <w:tc>
          <w:tcPr>
            <w:tcW w:w="586" w:type="pct"/>
            <w:shd w:val="clear" w:color="auto" w:fill="auto"/>
          </w:tcPr>
          <w:p w:rsidR="008A7CD1" w:rsidRPr="001F395C" w:rsidRDefault="008A7CD1" w:rsidP="008147BB">
            <w:pPr>
              <w:spacing w:before="40" w:after="40"/>
              <w:jc w:val="center"/>
              <w:rPr>
                <w:rFonts w:ascii="Arial" w:hAnsi="Arial" w:cs="Arial"/>
                <w:sz w:val="20"/>
                <w:szCs w:val="20"/>
                <w:lang w:eastAsia="nb-NO" w:bidi="ar-SA"/>
              </w:rPr>
            </w:pPr>
          </w:p>
        </w:tc>
        <w:tc>
          <w:tcPr>
            <w:tcW w:w="747" w:type="pct"/>
            <w:shd w:val="clear" w:color="auto" w:fill="auto"/>
          </w:tcPr>
          <w:p w:rsidR="008A7CD1" w:rsidRPr="001F395C" w:rsidRDefault="008A7CD1" w:rsidP="008147BB">
            <w:pPr>
              <w:spacing w:before="40" w:after="40"/>
              <w:jc w:val="center"/>
              <w:rPr>
                <w:rFonts w:ascii="Arial" w:hAnsi="Arial" w:cs="Arial"/>
                <w:sz w:val="20"/>
                <w:szCs w:val="20"/>
                <w:lang w:eastAsia="nb-NO" w:bidi="ar-SA"/>
              </w:rPr>
            </w:pPr>
          </w:p>
        </w:tc>
        <w:tc>
          <w:tcPr>
            <w:tcW w:w="374" w:type="pct"/>
            <w:shd w:val="clear" w:color="auto" w:fill="auto"/>
          </w:tcPr>
          <w:p w:rsidR="008A7CD1" w:rsidRPr="001F395C" w:rsidRDefault="008A7CD1" w:rsidP="008147BB">
            <w:pPr>
              <w:spacing w:before="40" w:after="40"/>
              <w:jc w:val="center"/>
              <w:rPr>
                <w:rFonts w:ascii="Arial" w:hAnsi="Arial" w:cs="Arial"/>
                <w:sz w:val="20"/>
                <w:szCs w:val="20"/>
                <w:lang w:eastAsia="nb-NO" w:bidi="ar-SA"/>
              </w:rPr>
            </w:pPr>
          </w:p>
        </w:tc>
        <w:tc>
          <w:tcPr>
            <w:tcW w:w="1331" w:type="pct"/>
            <w:shd w:val="clear" w:color="auto" w:fill="auto"/>
          </w:tcPr>
          <w:p w:rsidR="008A7CD1" w:rsidRPr="001F395C" w:rsidRDefault="008A7CD1" w:rsidP="008147BB">
            <w:pPr>
              <w:spacing w:before="40" w:after="40"/>
              <w:jc w:val="center"/>
              <w:rPr>
                <w:rFonts w:ascii="Arial" w:hAnsi="Arial" w:cs="Arial"/>
                <w:sz w:val="20"/>
                <w:szCs w:val="20"/>
                <w:lang w:eastAsia="nb-NO" w:bidi="ar-SA"/>
              </w:rPr>
            </w:pPr>
          </w:p>
        </w:tc>
        <w:tc>
          <w:tcPr>
            <w:tcW w:w="750" w:type="pct"/>
          </w:tcPr>
          <w:p w:rsidR="008A7CD1" w:rsidRPr="001F395C" w:rsidRDefault="008A7CD1" w:rsidP="008147BB">
            <w:pPr>
              <w:spacing w:before="40" w:after="40"/>
              <w:jc w:val="center"/>
              <w:rPr>
                <w:rFonts w:ascii="Arial" w:hAnsi="Arial" w:cs="Arial"/>
                <w:sz w:val="20"/>
                <w:szCs w:val="20"/>
                <w:lang w:eastAsia="nb-NO" w:bidi="ar-SA"/>
              </w:rPr>
            </w:pPr>
          </w:p>
        </w:tc>
      </w:tr>
    </w:tbl>
    <w:p w:rsidR="008A7CD1" w:rsidRPr="00A42500" w:rsidRDefault="008A7CD1" w:rsidP="0007308A">
      <w:pPr>
        <w:pStyle w:val="BodyText"/>
      </w:pPr>
    </w:p>
    <w:p w:rsidR="0007308A" w:rsidRPr="008A1DD8" w:rsidRDefault="00975964" w:rsidP="0007308A">
      <w:pPr>
        <w:pStyle w:val="Heading3"/>
      </w:pPr>
      <w:bookmarkStart w:id="90" w:name="_Toc196208360"/>
      <w:bookmarkStart w:id="91" w:name="_Toc196208361"/>
      <w:bookmarkStart w:id="92" w:name="_Toc243101161"/>
      <w:bookmarkStart w:id="93" w:name="_Toc320453565"/>
      <w:bookmarkEnd w:id="90"/>
      <w:r>
        <w:t xml:space="preserve">Netcom </w:t>
      </w:r>
      <w:r w:rsidR="0007308A" w:rsidRPr="008A1DD8">
        <w:t>Total Defects</w:t>
      </w:r>
      <w:bookmarkEnd w:id="88"/>
      <w:bookmarkEnd w:id="89"/>
      <w:bookmarkEnd w:id="91"/>
      <w:bookmarkEnd w:id="92"/>
      <w:bookmarkEnd w:id="93"/>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20"/>
        <w:gridCol w:w="2640"/>
      </w:tblGrid>
      <w:tr w:rsidR="0007308A" w:rsidRPr="00EF1354" w:rsidTr="0007308A">
        <w:trPr>
          <w:cantSplit/>
          <w:tblHeader/>
        </w:trPr>
        <w:tc>
          <w:tcPr>
            <w:tcW w:w="1320" w:type="dxa"/>
            <w:tcBorders>
              <w:top w:val="single" w:sz="4" w:space="0" w:color="auto"/>
              <w:left w:val="single" w:sz="4" w:space="0" w:color="auto"/>
              <w:bottom w:val="single" w:sz="12" w:space="0" w:color="auto"/>
              <w:right w:val="single" w:sz="4" w:space="0" w:color="auto"/>
            </w:tcBorders>
            <w:shd w:val="clear" w:color="auto" w:fill="auto"/>
            <w:vAlign w:val="bottom"/>
          </w:tcPr>
          <w:p w:rsidR="0007308A" w:rsidRPr="00EF1354" w:rsidRDefault="0007308A" w:rsidP="0007308A">
            <w:pPr>
              <w:spacing w:before="40" w:after="40"/>
              <w:rPr>
                <w:b/>
                <w:bCs/>
                <w:color w:val="003366"/>
                <w:sz w:val="20"/>
                <w:szCs w:val="20"/>
                <w:lang w:eastAsia="nb-NO" w:bidi="ar-SA"/>
              </w:rPr>
            </w:pPr>
            <w:r w:rsidRPr="00EF1354">
              <w:rPr>
                <w:b/>
                <w:bCs/>
                <w:color w:val="003366"/>
                <w:sz w:val="20"/>
                <w:lang w:eastAsia="nb-NO" w:bidi="ar-SA"/>
              </w:rPr>
              <w:t>Severity</w:t>
            </w:r>
          </w:p>
        </w:tc>
        <w:tc>
          <w:tcPr>
            <w:tcW w:w="2640" w:type="dxa"/>
            <w:tcBorders>
              <w:top w:val="single" w:sz="4" w:space="0" w:color="auto"/>
              <w:left w:val="single" w:sz="4" w:space="0" w:color="auto"/>
              <w:bottom w:val="single" w:sz="12" w:space="0" w:color="auto"/>
              <w:right w:val="single" w:sz="4" w:space="0" w:color="auto"/>
            </w:tcBorders>
            <w:shd w:val="clear" w:color="auto" w:fill="auto"/>
            <w:vAlign w:val="bottom"/>
          </w:tcPr>
          <w:p w:rsidR="0007308A" w:rsidRPr="00EF1354" w:rsidRDefault="0007308A" w:rsidP="0007308A">
            <w:pPr>
              <w:spacing w:before="40" w:after="40"/>
              <w:rPr>
                <w:b/>
                <w:bCs/>
                <w:color w:val="003366"/>
                <w:sz w:val="20"/>
                <w:szCs w:val="20"/>
                <w:lang w:eastAsia="nb-NO" w:bidi="ar-SA"/>
              </w:rPr>
            </w:pPr>
            <w:r w:rsidRPr="00EF1354">
              <w:rPr>
                <w:b/>
                <w:bCs/>
                <w:color w:val="003366"/>
                <w:sz w:val="20"/>
                <w:lang w:eastAsia="nb-NO" w:bidi="ar-SA"/>
              </w:rPr>
              <w:t>Number of Defects</w:t>
            </w:r>
          </w:p>
        </w:tc>
      </w:tr>
      <w:tr w:rsidR="0007308A" w:rsidRPr="00EF1354" w:rsidTr="0007308A">
        <w:trPr>
          <w:cantSplit/>
        </w:trPr>
        <w:tc>
          <w:tcPr>
            <w:tcW w:w="1320" w:type="dxa"/>
            <w:tcBorders>
              <w:top w:val="single" w:sz="12" w:space="0" w:color="auto"/>
              <w:left w:val="single" w:sz="4" w:space="0" w:color="auto"/>
              <w:bottom w:val="single" w:sz="4" w:space="0" w:color="auto"/>
              <w:right w:val="single" w:sz="4" w:space="0" w:color="auto"/>
            </w:tcBorders>
            <w:shd w:val="clear" w:color="auto" w:fill="auto"/>
          </w:tcPr>
          <w:p w:rsidR="0007308A" w:rsidRPr="00EF1354" w:rsidRDefault="0007308A" w:rsidP="0007308A">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Critical</w:t>
            </w:r>
          </w:p>
        </w:tc>
        <w:tc>
          <w:tcPr>
            <w:tcW w:w="2640" w:type="dxa"/>
            <w:tcBorders>
              <w:top w:val="single" w:sz="12" w:space="0" w:color="auto"/>
              <w:left w:val="single" w:sz="4" w:space="0" w:color="auto"/>
              <w:bottom w:val="single" w:sz="4" w:space="0" w:color="auto"/>
              <w:right w:val="single" w:sz="4" w:space="0" w:color="auto"/>
            </w:tcBorders>
            <w:shd w:val="clear" w:color="auto" w:fill="auto"/>
          </w:tcPr>
          <w:p w:rsidR="0007308A" w:rsidRPr="00EF1354" w:rsidRDefault="004D2112" w:rsidP="0007308A">
            <w:pPr>
              <w:spacing w:before="40" w:after="40"/>
              <w:jc w:val="center"/>
              <w:rPr>
                <w:rFonts w:ascii="Arial" w:hAnsi="Arial" w:cs="Arial"/>
                <w:sz w:val="20"/>
                <w:szCs w:val="20"/>
                <w:lang w:eastAsia="nb-NO" w:bidi="ar-SA"/>
              </w:rPr>
            </w:pPr>
            <w:r>
              <w:rPr>
                <w:rFonts w:ascii="Arial" w:hAnsi="Arial" w:cs="Arial"/>
                <w:sz w:val="20"/>
                <w:szCs w:val="20"/>
                <w:lang w:eastAsia="nb-NO" w:bidi="ar-SA"/>
              </w:rPr>
              <w:t>0</w:t>
            </w:r>
          </w:p>
        </w:tc>
      </w:tr>
      <w:tr w:rsidR="0007308A" w:rsidRPr="00EF1354" w:rsidTr="0007308A">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07308A" w:rsidRPr="00EF1354" w:rsidRDefault="0007308A" w:rsidP="0007308A">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High</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07308A" w:rsidRPr="00EF1354" w:rsidRDefault="004D2112" w:rsidP="0007308A">
            <w:pPr>
              <w:spacing w:before="40" w:after="40"/>
              <w:jc w:val="center"/>
              <w:rPr>
                <w:rFonts w:ascii="Arial" w:hAnsi="Arial" w:cs="Arial"/>
                <w:sz w:val="20"/>
                <w:szCs w:val="20"/>
                <w:lang w:eastAsia="nb-NO" w:bidi="ar-SA"/>
              </w:rPr>
            </w:pPr>
            <w:r>
              <w:rPr>
                <w:rFonts w:ascii="Arial" w:hAnsi="Arial" w:cs="Arial"/>
                <w:sz w:val="20"/>
                <w:szCs w:val="20"/>
                <w:lang w:eastAsia="nb-NO" w:bidi="ar-SA"/>
              </w:rPr>
              <w:t>0</w:t>
            </w:r>
          </w:p>
        </w:tc>
      </w:tr>
      <w:tr w:rsidR="0007308A" w:rsidRPr="00EF1354" w:rsidTr="0007308A">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07308A" w:rsidRPr="00EF1354" w:rsidRDefault="0007308A" w:rsidP="0007308A">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Medium</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07308A" w:rsidRPr="00EF1354" w:rsidRDefault="00F82B06" w:rsidP="0007308A">
            <w:pPr>
              <w:spacing w:before="40" w:after="40"/>
              <w:jc w:val="center"/>
              <w:rPr>
                <w:rFonts w:ascii="Arial" w:hAnsi="Arial" w:cs="Arial"/>
                <w:sz w:val="20"/>
                <w:szCs w:val="20"/>
                <w:lang w:eastAsia="nb-NO" w:bidi="ar-SA"/>
              </w:rPr>
            </w:pPr>
            <w:r>
              <w:rPr>
                <w:rFonts w:ascii="Arial" w:hAnsi="Arial" w:cs="Arial"/>
                <w:sz w:val="20"/>
                <w:szCs w:val="20"/>
                <w:lang w:eastAsia="nb-NO" w:bidi="ar-SA"/>
              </w:rPr>
              <w:t>1</w:t>
            </w:r>
          </w:p>
        </w:tc>
      </w:tr>
      <w:tr w:rsidR="0007308A" w:rsidRPr="00EF1354" w:rsidTr="0007308A">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07308A" w:rsidRPr="00EF1354" w:rsidRDefault="0007308A" w:rsidP="0007308A">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Low</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07308A" w:rsidRPr="00EF1354" w:rsidRDefault="004D2112" w:rsidP="0007308A">
            <w:pPr>
              <w:spacing w:before="40" w:after="40"/>
              <w:jc w:val="center"/>
              <w:rPr>
                <w:rFonts w:ascii="Arial" w:hAnsi="Arial" w:cs="Arial"/>
                <w:sz w:val="20"/>
                <w:szCs w:val="20"/>
                <w:lang w:eastAsia="nb-NO" w:bidi="ar-SA"/>
              </w:rPr>
            </w:pPr>
            <w:r>
              <w:rPr>
                <w:rFonts w:ascii="Arial" w:hAnsi="Arial" w:cs="Arial"/>
                <w:sz w:val="20"/>
                <w:szCs w:val="20"/>
                <w:lang w:eastAsia="nb-NO" w:bidi="ar-SA"/>
              </w:rPr>
              <w:t>5</w:t>
            </w:r>
          </w:p>
        </w:tc>
      </w:tr>
      <w:tr w:rsidR="0007308A" w:rsidRPr="00EF1354" w:rsidTr="0007308A">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07308A" w:rsidRPr="00EF1354" w:rsidRDefault="0007308A" w:rsidP="0007308A">
            <w:pPr>
              <w:spacing w:before="40" w:after="40"/>
              <w:jc w:val="center"/>
              <w:rPr>
                <w:rFonts w:ascii="Arial" w:hAnsi="Arial" w:cs="Arial"/>
                <w:b/>
                <w:bCs/>
                <w:sz w:val="20"/>
                <w:szCs w:val="20"/>
                <w:lang w:eastAsia="nb-NO" w:bidi="ar-SA"/>
              </w:rPr>
            </w:pPr>
            <w:r w:rsidRPr="00EF1354">
              <w:rPr>
                <w:rFonts w:ascii="Arial" w:hAnsi="Arial" w:cs="Arial"/>
                <w:b/>
                <w:bCs/>
                <w:sz w:val="20"/>
                <w:szCs w:val="20"/>
                <w:lang w:eastAsia="nb-NO" w:bidi="ar-SA"/>
              </w:rPr>
              <w:t>Total</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07308A" w:rsidRPr="00EF1354" w:rsidRDefault="00F82B06" w:rsidP="0007308A">
            <w:pPr>
              <w:spacing w:before="40" w:after="40"/>
              <w:jc w:val="center"/>
              <w:rPr>
                <w:rFonts w:ascii="Arial" w:hAnsi="Arial" w:cs="Arial"/>
                <w:b/>
                <w:bCs/>
                <w:sz w:val="20"/>
                <w:szCs w:val="20"/>
                <w:lang w:eastAsia="nb-NO" w:bidi="ar-SA"/>
              </w:rPr>
            </w:pPr>
            <w:r>
              <w:rPr>
                <w:rFonts w:ascii="Arial" w:hAnsi="Arial" w:cs="Arial"/>
                <w:b/>
                <w:bCs/>
                <w:sz w:val="20"/>
                <w:szCs w:val="20"/>
                <w:lang w:eastAsia="nb-NO" w:bidi="ar-SA"/>
              </w:rPr>
              <w:t>6</w:t>
            </w:r>
          </w:p>
        </w:tc>
      </w:tr>
    </w:tbl>
    <w:p w:rsidR="00975964" w:rsidRPr="0007308A" w:rsidRDefault="00975964" w:rsidP="001A0F85">
      <w:pPr>
        <w:pStyle w:val="BodyText"/>
        <w:ind w:left="0"/>
      </w:pPr>
    </w:p>
    <w:p w:rsidR="00DE6451" w:rsidRPr="008A1DD8" w:rsidRDefault="00DE6451" w:rsidP="00F96918">
      <w:pPr>
        <w:pStyle w:val="Heading3"/>
        <w:keepNext w:val="0"/>
        <w:keepLines w:val="0"/>
      </w:pPr>
      <w:bookmarkStart w:id="94" w:name="_Toc166231323"/>
      <w:bookmarkStart w:id="95" w:name="_Toc166231403"/>
      <w:bookmarkStart w:id="96" w:name="_Toc166231483"/>
      <w:bookmarkStart w:id="97" w:name="_Toc166231618"/>
      <w:bookmarkStart w:id="98" w:name="_Toc166232054"/>
      <w:bookmarkStart w:id="99" w:name="_Toc166233100"/>
      <w:bookmarkStart w:id="100" w:name="_Toc196208358"/>
      <w:bookmarkStart w:id="101" w:name="_Toc243101159"/>
      <w:bookmarkStart w:id="102" w:name="_Ref243101562"/>
      <w:bookmarkStart w:id="103" w:name="_Ref243101563"/>
      <w:bookmarkStart w:id="104" w:name="_Toc320453566"/>
      <w:bookmarkStart w:id="105" w:name="_Toc499003127"/>
      <w:bookmarkStart w:id="106" w:name="_Toc108756924"/>
      <w:bookmarkStart w:id="107" w:name="_Toc108852780"/>
      <w:bookmarkEnd w:id="85"/>
      <w:bookmarkEnd w:id="86"/>
      <w:bookmarkEnd w:id="94"/>
      <w:bookmarkEnd w:id="95"/>
      <w:bookmarkEnd w:id="96"/>
      <w:bookmarkEnd w:id="97"/>
      <w:bookmarkEnd w:id="98"/>
      <w:bookmarkEnd w:id="99"/>
      <w:r w:rsidRPr="008A1DD8">
        <w:t>Telia</w:t>
      </w:r>
      <w:bookmarkEnd w:id="100"/>
      <w:bookmarkEnd w:id="101"/>
      <w:bookmarkEnd w:id="102"/>
      <w:bookmarkEnd w:id="103"/>
      <w:bookmarkEnd w:id="104"/>
    </w:p>
    <w:p w:rsidR="00DE6451" w:rsidRPr="00BD383C" w:rsidRDefault="00BD383C" w:rsidP="00E76EA0">
      <w:pPr>
        <w:pStyle w:val="BodyText"/>
      </w:pPr>
      <w:r w:rsidRPr="00BD383C">
        <w:t xml:space="preserve">The following defects are planned to be </w:t>
      </w:r>
      <w:r>
        <w:t>fixed in this version:</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4"/>
        <w:gridCol w:w="811"/>
        <w:gridCol w:w="989"/>
        <w:gridCol w:w="1260"/>
        <w:gridCol w:w="631"/>
        <w:gridCol w:w="2245"/>
        <w:gridCol w:w="1265"/>
      </w:tblGrid>
      <w:tr w:rsidR="008A7CD1" w:rsidRPr="008A1DD8" w:rsidTr="008A7CD1">
        <w:trPr>
          <w:cantSplit/>
          <w:tblHeader/>
        </w:trPr>
        <w:tc>
          <w:tcPr>
            <w:tcW w:w="731" w:type="pct"/>
            <w:tcBorders>
              <w:bottom w:val="single" w:sz="12" w:space="0" w:color="auto"/>
            </w:tcBorders>
            <w:shd w:val="clear" w:color="auto" w:fill="auto"/>
            <w:vAlign w:val="bottom"/>
          </w:tcPr>
          <w:p w:rsidR="008A7CD1" w:rsidRPr="008A1DD8" w:rsidRDefault="008A7CD1" w:rsidP="008147BB">
            <w:pPr>
              <w:pStyle w:val="TableHeader"/>
            </w:pPr>
            <w:bookmarkStart w:id="108" w:name="_Toc196208359"/>
            <w:bookmarkStart w:id="109" w:name="_Toc243101160"/>
            <w:r w:rsidRPr="008A1DD8">
              <w:t>Project</w:t>
            </w:r>
          </w:p>
        </w:tc>
        <w:tc>
          <w:tcPr>
            <w:tcW w:w="481" w:type="pct"/>
            <w:tcBorders>
              <w:bottom w:val="single" w:sz="12" w:space="0" w:color="auto"/>
            </w:tcBorders>
            <w:shd w:val="clear" w:color="auto" w:fill="auto"/>
            <w:vAlign w:val="bottom"/>
          </w:tcPr>
          <w:p w:rsidR="008A7CD1" w:rsidRPr="008A1DD8" w:rsidRDefault="008A7CD1" w:rsidP="008147BB">
            <w:pPr>
              <w:pStyle w:val="TableHeader"/>
            </w:pPr>
            <w:r w:rsidRPr="008A1DD8">
              <w:t>Defect ID</w:t>
            </w:r>
          </w:p>
        </w:tc>
        <w:tc>
          <w:tcPr>
            <w:tcW w:w="586" w:type="pct"/>
            <w:tcBorders>
              <w:bottom w:val="single" w:sz="12" w:space="0" w:color="auto"/>
            </w:tcBorders>
            <w:shd w:val="clear" w:color="auto" w:fill="auto"/>
            <w:vAlign w:val="bottom"/>
          </w:tcPr>
          <w:p w:rsidR="008A7CD1" w:rsidRPr="008A1DD8" w:rsidRDefault="008A7CD1" w:rsidP="008147BB">
            <w:pPr>
              <w:pStyle w:val="TableHeader"/>
            </w:pPr>
            <w:r w:rsidRPr="008A1DD8">
              <w:t>Severity</w:t>
            </w:r>
          </w:p>
        </w:tc>
        <w:tc>
          <w:tcPr>
            <w:tcW w:w="747" w:type="pct"/>
            <w:tcBorders>
              <w:bottom w:val="single" w:sz="12" w:space="0" w:color="auto"/>
            </w:tcBorders>
            <w:shd w:val="clear" w:color="auto" w:fill="auto"/>
            <w:vAlign w:val="bottom"/>
          </w:tcPr>
          <w:p w:rsidR="008A7CD1" w:rsidRPr="008A1DD8" w:rsidRDefault="008A7CD1" w:rsidP="008147BB">
            <w:pPr>
              <w:pStyle w:val="TableHeader"/>
            </w:pPr>
            <w:r w:rsidRPr="008A1DD8">
              <w:t>Detected on Site</w:t>
            </w:r>
          </w:p>
        </w:tc>
        <w:tc>
          <w:tcPr>
            <w:tcW w:w="374" w:type="pct"/>
            <w:tcBorders>
              <w:bottom w:val="single" w:sz="12" w:space="0" w:color="auto"/>
            </w:tcBorders>
            <w:shd w:val="clear" w:color="auto" w:fill="auto"/>
            <w:vAlign w:val="bottom"/>
          </w:tcPr>
          <w:p w:rsidR="008A7CD1" w:rsidRPr="008A1DD8" w:rsidRDefault="008A7CD1" w:rsidP="008147BB">
            <w:pPr>
              <w:pStyle w:val="TableHeader"/>
            </w:pPr>
            <w:r w:rsidRPr="008A1DD8">
              <w:t xml:space="preserve">Detected in </w:t>
            </w:r>
          </w:p>
        </w:tc>
        <w:tc>
          <w:tcPr>
            <w:tcW w:w="1331" w:type="pct"/>
            <w:tcBorders>
              <w:bottom w:val="single" w:sz="12" w:space="0" w:color="auto"/>
            </w:tcBorders>
            <w:shd w:val="clear" w:color="auto" w:fill="auto"/>
            <w:vAlign w:val="bottom"/>
          </w:tcPr>
          <w:p w:rsidR="008A7CD1" w:rsidRPr="008A1DD8" w:rsidRDefault="008A7CD1" w:rsidP="008147BB">
            <w:pPr>
              <w:pStyle w:val="TableHeader"/>
            </w:pPr>
            <w:r w:rsidRPr="008A1DD8">
              <w:t>Summary</w:t>
            </w:r>
          </w:p>
        </w:tc>
        <w:tc>
          <w:tcPr>
            <w:tcW w:w="750" w:type="pct"/>
            <w:tcBorders>
              <w:bottom w:val="single" w:sz="12" w:space="0" w:color="auto"/>
            </w:tcBorders>
          </w:tcPr>
          <w:p w:rsidR="008A7CD1" w:rsidRPr="008A1DD8" w:rsidRDefault="008A7CD1" w:rsidP="008147BB">
            <w:pPr>
              <w:pStyle w:val="TableHeader"/>
            </w:pPr>
            <w:r>
              <w:t>Est. Delivery Date</w:t>
            </w:r>
          </w:p>
        </w:tc>
      </w:tr>
      <w:tr w:rsidR="00942203" w:rsidRPr="008A1DD8" w:rsidTr="008A7CD1">
        <w:trPr>
          <w:cantSplit/>
        </w:trPr>
        <w:tc>
          <w:tcPr>
            <w:tcW w:w="731" w:type="pct"/>
            <w:tcBorders>
              <w:top w:val="single" w:sz="12" w:space="0" w:color="auto"/>
            </w:tcBorders>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Csm</w:t>
            </w:r>
            <w:proofErr w:type="spellEnd"/>
          </w:p>
        </w:tc>
        <w:tc>
          <w:tcPr>
            <w:tcW w:w="481" w:type="pct"/>
            <w:tcBorders>
              <w:top w:val="single" w:sz="12" w:space="0" w:color="auto"/>
            </w:tcBorders>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5287</w:t>
            </w:r>
          </w:p>
        </w:tc>
        <w:tc>
          <w:tcPr>
            <w:tcW w:w="586" w:type="pct"/>
            <w:tcBorders>
              <w:top w:val="single" w:sz="12" w:space="0" w:color="auto"/>
            </w:tcBorders>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3-Medium</w:t>
            </w:r>
          </w:p>
        </w:tc>
        <w:tc>
          <w:tcPr>
            <w:tcW w:w="747" w:type="pct"/>
            <w:tcBorders>
              <w:top w:val="single" w:sz="12" w:space="0" w:color="auto"/>
            </w:tcBorders>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Telia_Site</w:t>
            </w:r>
            <w:proofErr w:type="spellEnd"/>
          </w:p>
        </w:tc>
        <w:tc>
          <w:tcPr>
            <w:tcW w:w="374" w:type="pct"/>
            <w:tcBorders>
              <w:top w:val="single" w:sz="12" w:space="0" w:color="auto"/>
            </w:tcBorders>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Ver</w:t>
            </w:r>
            <w:proofErr w:type="spellEnd"/>
            <w:r w:rsidRPr="00942203">
              <w:rPr>
                <w:rFonts w:ascii="Arial" w:hAnsi="Arial" w:cs="Arial"/>
                <w:sz w:val="20"/>
                <w:szCs w:val="20"/>
                <w:lang w:eastAsia="nb-NO" w:bidi="ar-SA"/>
              </w:rPr>
              <w:t xml:space="preserve"> 15.0</w:t>
            </w:r>
          </w:p>
        </w:tc>
        <w:tc>
          <w:tcPr>
            <w:tcW w:w="1331" w:type="pct"/>
            <w:tcBorders>
              <w:top w:val="single" w:sz="12" w:space="0" w:color="auto"/>
            </w:tcBorders>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 xml:space="preserve">Adjustment on BAN with VAT </w:t>
            </w:r>
            <w:proofErr w:type="gramStart"/>
            <w:r w:rsidRPr="00942203">
              <w:rPr>
                <w:rFonts w:ascii="Arial" w:hAnsi="Arial" w:cs="Arial"/>
                <w:sz w:val="20"/>
                <w:szCs w:val="20"/>
                <w:lang w:eastAsia="nb-NO" w:bidi="ar-SA"/>
              </w:rPr>
              <w:t>Exemption,</w:t>
            </w:r>
            <w:proofErr w:type="gramEnd"/>
            <w:r w:rsidRPr="00942203">
              <w:rPr>
                <w:rFonts w:ascii="Arial" w:hAnsi="Arial" w:cs="Arial"/>
                <w:sz w:val="20"/>
                <w:szCs w:val="20"/>
                <w:lang w:eastAsia="nb-NO" w:bidi="ar-SA"/>
              </w:rPr>
              <w:t xml:space="preserve"> is presented as + tax in Unbilled and Pending amount.</w:t>
            </w:r>
          </w:p>
        </w:tc>
        <w:tc>
          <w:tcPr>
            <w:tcW w:w="750" w:type="pct"/>
            <w:tcBorders>
              <w:top w:val="single" w:sz="12" w:space="0" w:color="auto"/>
            </w:tcBorders>
          </w:tcPr>
          <w:p w:rsidR="00942203" w:rsidRDefault="00942203">
            <w:r w:rsidRPr="00B75BFA">
              <w:rPr>
                <w:rFonts w:ascii="Arial" w:hAnsi="Arial" w:cs="Arial"/>
                <w:sz w:val="20"/>
                <w:szCs w:val="20"/>
                <w:lang w:eastAsia="nb-NO" w:bidi="ar-SA"/>
              </w:rPr>
              <w:t>02.04.2012</w:t>
            </w:r>
          </w:p>
        </w:tc>
      </w:tr>
      <w:tr w:rsidR="00942203" w:rsidRPr="008A1DD8" w:rsidTr="008A7CD1">
        <w:trPr>
          <w:cantSplit/>
        </w:trPr>
        <w:tc>
          <w:tcPr>
            <w:tcW w:w="731" w:type="pct"/>
            <w:tcBorders>
              <w:top w:val="single" w:sz="12" w:space="0" w:color="auto"/>
            </w:tcBorders>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Price Plan</w:t>
            </w:r>
          </w:p>
        </w:tc>
        <w:tc>
          <w:tcPr>
            <w:tcW w:w="481" w:type="pct"/>
            <w:tcBorders>
              <w:top w:val="single" w:sz="12" w:space="0" w:color="auto"/>
            </w:tcBorders>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5965</w:t>
            </w:r>
          </w:p>
        </w:tc>
        <w:tc>
          <w:tcPr>
            <w:tcW w:w="586" w:type="pct"/>
            <w:tcBorders>
              <w:top w:val="single" w:sz="12" w:space="0" w:color="auto"/>
            </w:tcBorders>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3-Medium</w:t>
            </w:r>
          </w:p>
        </w:tc>
        <w:tc>
          <w:tcPr>
            <w:tcW w:w="747" w:type="pct"/>
            <w:tcBorders>
              <w:top w:val="single" w:sz="12" w:space="0" w:color="auto"/>
            </w:tcBorders>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Telia_Site</w:t>
            </w:r>
            <w:proofErr w:type="spellEnd"/>
          </w:p>
        </w:tc>
        <w:tc>
          <w:tcPr>
            <w:tcW w:w="374" w:type="pct"/>
            <w:tcBorders>
              <w:top w:val="single" w:sz="12" w:space="0" w:color="auto"/>
            </w:tcBorders>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Ver</w:t>
            </w:r>
            <w:proofErr w:type="spellEnd"/>
            <w:r w:rsidRPr="00942203">
              <w:rPr>
                <w:rFonts w:ascii="Arial" w:hAnsi="Arial" w:cs="Arial"/>
                <w:sz w:val="20"/>
                <w:szCs w:val="20"/>
                <w:lang w:eastAsia="nb-NO" w:bidi="ar-SA"/>
              </w:rPr>
              <w:t xml:space="preserve"> 15.2</w:t>
            </w:r>
          </w:p>
        </w:tc>
        <w:tc>
          <w:tcPr>
            <w:tcW w:w="1331" w:type="pct"/>
            <w:tcBorders>
              <w:top w:val="single" w:sz="12" w:space="0" w:color="auto"/>
            </w:tcBorders>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gramStart"/>
            <w:r w:rsidRPr="00942203">
              <w:rPr>
                <w:rFonts w:ascii="Arial" w:hAnsi="Arial" w:cs="Arial"/>
                <w:sz w:val="20"/>
                <w:szCs w:val="20"/>
                <w:lang w:eastAsia="nb-NO" w:bidi="ar-SA"/>
              </w:rPr>
              <w:t>duplicate</w:t>
            </w:r>
            <w:proofErr w:type="gramEnd"/>
            <w:r w:rsidRPr="00942203">
              <w:rPr>
                <w:rFonts w:ascii="Arial" w:hAnsi="Arial" w:cs="Arial"/>
                <w:sz w:val="20"/>
                <w:szCs w:val="20"/>
                <w:lang w:eastAsia="nb-NO" w:bidi="ar-SA"/>
              </w:rPr>
              <w:t xml:space="preserve"> of </w:t>
            </w:r>
            <w:proofErr w:type="spellStart"/>
            <w:r w:rsidRPr="00942203">
              <w:rPr>
                <w:rFonts w:ascii="Arial" w:hAnsi="Arial" w:cs="Arial"/>
                <w:sz w:val="20"/>
                <w:szCs w:val="20"/>
                <w:lang w:eastAsia="nb-NO" w:bidi="ar-SA"/>
              </w:rPr>
              <w:t>Priceplan</w:t>
            </w:r>
            <w:proofErr w:type="spellEnd"/>
            <w:r w:rsidRPr="00942203">
              <w:rPr>
                <w:rFonts w:ascii="Arial" w:hAnsi="Arial" w:cs="Arial"/>
                <w:sz w:val="20"/>
                <w:szCs w:val="20"/>
                <w:lang w:eastAsia="nb-NO" w:bidi="ar-SA"/>
              </w:rPr>
              <w:t xml:space="preserve"> or campaign does not give option to change Network indicator - it stay grey.</w:t>
            </w:r>
          </w:p>
        </w:tc>
        <w:tc>
          <w:tcPr>
            <w:tcW w:w="750" w:type="pct"/>
            <w:tcBorders>
              <w:top w:val="single" w:sz="12" w:space="0" w:color="auto"/>
            </w:tcBorders>
          </w:tcPr>
          <w:p w:rsidR="00942203" w:rsidRDefault="00942203">
            <w:r w:rsidRPr="00B75BFA">
              <w:rPr>
                <w:rFonts w:ascii="Arial" w:hAnsi="Arial" w:cs="Arial"/>
                <w:sz w:val="20"/>
                <w:szCs w:val="20"/>
                <w:lang w:eastAsia="nb-NO" w:bidi="ar-SA"/>
              </w:rPr>
              <w:t>02.04.2012</w:t>
            </w:r>
          </w:p>
        </w:tc>
      </w:tr>
      <w:tr w:rsidR="00942203" w:rsidRPr="008A1DD8" w:rsidTr="008A7CD1">
        <w:trPr>
          <w:cantSplit/>
        </w:trPr>
        <w:tc>
          <w:tcPr>
            <w:tcW w:w="7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NP</w:t>
            </w:r>
          </w:p>
        </w:tc>
        <w:tc>
          <w:tcPr>
            <w:tcW w:w="48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6177</w:t>
            </w:r>
          </w:p>
        </w:tc>
        <w:tc>
          <w:tcPr>
            <w:tcW w:w="586"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4-Low</w:t>
            </w:r>
          </w:p>
        </w:tc>
        <w:tc>
          <w:tcPr>
            <w:tcW w:w="747"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Telia_Site</w:t>
            </w:r>
            <w:proofErr w:type="spellEnd"/>
          </w:p>
        </w:tc>
        <w:tc>
          <w:tcPr>
            <w:tcW w:w="374"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Ver</w:t>
            </w:r>
            <w:proofErr w:type="spellEnd"/>
            <w:r w:rsidRPr="00942203">
              <w:rPr>
                <w:rFonts w:ascii="Arial" w:hAnsi="Arial" w:cs="Arial"/>
                <w:sz w:val="20"/>
                <w:szCs w:val="20"/>
                <w:lang w:eastAsia="nb-NO" w:bidi="ar-SA"/>
              </w:rPr>
              <w:t xml:space="preserve"> 16.0</w:t>
            </w:r>
          </w:p>
        </w:tc>
        <w:tc>
          <w:tcPr>
            <w:tcW w:w="13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Internal port in back is not handled by Internal porting</w:t>
            </w:r>
          </w:p>
        </w:tc>
        <w:tc>
          <w:tcPr>
            <w:tcW w:w="750" w:type="pct"/>
          </w:tcPr>
          <w:p w:rsidR="00942203" w:rsidRDefault="00942203">
            <w:r w:rsidRPr="00B75BFA">
              <w:rPr>
                <w:rFonts w:ascii="Arial" w:hAnsi="Arial" w:cs="Arial"/>
                <w:sz w:val="20"/>
                <w:szCs w:val="20"/>
                <w:lang w:eastAsia="nb-NO" w:bidi="ar-SA"/>
              </w:rPr>
              <w:t>02.04.2012</w:t>
            </w:r>
          </w:p>
        </w:tc>
      </w:tr>
      <w:tr w:rsidR="00942203" w:rsidRPr="008A1DD8" w:rsidTr="008A7CD1">
        <w:trPr>
          <w:cantSplit/>
        </w:trPr>
        <w:tc>
          <w:tcPr>
            <w:tcW w:w="7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lastRenderedPageBreak/>
              <w:t>NP</w:t>
            </w:r>
          </w:p>
        </w:tc>
        <w:tc>
          <w:tcPr>
            <w:tcW w:w="48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6214</w:t>
            </w:r>
          </w:p>
        </w:tc>
        <w:tc>
          <w:tcPr>
            <w:tcW w:w="586"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2-High</w:t>
            </w:r>
          </w:p>
        </w:tc>
        <w:tc>
          <w:tcPr>
            <w:tcW w:w="747"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Telia_Site</w:t>
            </w:r>
            <w:proofErr w:type="spellEnd"/>
          </w:p>
        </w:tc>
        <w:tc>
          <w:tcPr>
            <w:tcW w:w="374"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Ver</w:t>
            </w:r>
            <w:proofErr w:type="spellEnd"/>
            <w:r w:rsidRPr="00942203">
              <w:rPr>
                <w:rFonts w:ascii="Arial" w:hAnsi="Arial" w:cs="Arial"/>
                <w:sz w:val="20"/>
                <w:szCs w:val="20"/>
                <w:lang w:eastAsia="nb-NO" w:bidi="ar-SA"/>
              </w:rPr>
              <w:t xml:space="preserve"> 17.0</w:t>
            </w:r>
          </w:p>
        </w:tc>
        <w:tc>
          <w:tcPr>
            <w:tcW w:w="13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ICC validation not considering Working days</w:t>
            </w:r>
          </w:p>
        </w:tc>
        <w:tc>
          <w:tcPr>
            <w:tcW w:w="750" w:type="pct"/>
          </w:tcPr>
          <w:p w:rsidR="00942203" w:rsidRDefault="00942203">
            <w:r w:rsidRPr="00B75BFA">
              <w:rPr>
                <w:rFonts w:ascii="Arial" w:hAnsi="Arial" w:cs="Arial"/>
                <w:sz w:val="20"/>
                <w:szCs w:val="20"/>
                <w:lang w:eastAsia="nb-NO" w:bidi="ar-SA"/>
              </w:rPr>
              <w:t>02.04.2012</w:t>
            </w:r>
          </w:p>
        </w:tc>
      </w:tr>
      <w:tr w:rsidR="00942203" w:rsidRPr="008A1DD8" w:rsidTr="008A7CD1">
        <w:trPr>
          <w:cantSplit/>
        </w:trPr>
        <w:tc>
          <w:tcPr>
            <w:tcW w:w="7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NP</w:t>
            </w:r>
          </w:p>
        </w:tc>
        <w:tc>
          <w:tcPr>
            <w:tcW w:w="48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6272</w:t>
            </w:r>
          </w:p>
        </w:tc>
        <w:tc>
          <w:tcPr>
            <w:tcW w:w="586"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3-Medium</w:t>
            </w:r>
          </w:p>
        </w:tc>
        <w:tc>
          <w:tcPr>
            <w:tcW w:w="747"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Telia_Site</w:t>
            </w:r>
            <w:proofErr w:type="spellEnd"/>
          </w:p>
        </w:tc>
        <w:tc>
          <w:tcPr>
            <w:tcW w:w="374"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Ver</w:t>
            </w:r>
            <w:proofErr w:type="spellEnd"/>
            <w:r w:rsidRPr="00942203">
              <w:rPr>
                <w:rFonts w:ascii="Arial" w:hAnsi="Arial" w:cs="Arial"/>
                <w:sz w:val="20"/>
                <w:szCs w:val="20"/>
                <w:lang w:eastAsia="nb-NO" w:bidi="ar-SA"/>
              </w:rPr>
              <w:t xml:space="preserve"> 17.0</w:t>
            </w:r>
          </w:p>
        </w:tc>
        <w:tc>
          <w:tcPr>
            <w:tcW w:w="13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Furtur</w:t>
            </w:r>
            <w:proofErr w:type="spellEnd"/>
            <w:r w:rsidRPr="00942203">
              <w:rPr>
                <w:rFonts w:ascii="Arial" w:hAnsi="Arial" w:cs="Arial"/>
                <w:sz w:val="20"/>
                <w:szCs w:val="20"/>
                <w:lang w:eastAsia="nb-NO" w:bidi="ar-SA"/>
              </w:rPr>
              <w:t xml:space="preserve"> request failed on 26855003, for CCN from 53385163 to 26855003.</w:t>
            </w:r>
          </w:p>
        </w:tc>
        <w:tc>
          <w:tcPr>
            <w:tcW w:w="750" w:type="pct"/>
          </w:tcPr>
          <w:p w:rsidR="00942203" w:rsidRDefault="00942203">
            <w:r w:rsidRPr="00B75BFA">
              <w:rPr>
                <w:rFonts w:ascii="Arial" w:hAnsi="Arial" w:cs="Arial"/>
                <w:sz w:val="20"/>
                <w:szCs w:val="20"/>
                <w:lang w:eastAsia="nb-NO" w:bidi="ar-SA"/>
              </w:rPr>
              <w:t>02.04.2012</w:t>
            </w:r>
          </w:p>
        </w:tc>
      </w:tr>
      <w:tr w:rsidR="00942203" w:rsidRPr="008A1DD8" w:rsidTr="008A7CD1">
        <w:trPr>
          <w:cantSplit/>
        </w:trPr>
        <w:tc>
          <w:tcPr>
            <w:tcW w:w="7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NP</w:t>
            </w:r>
          </w:p>
        </w:tc>
        <w:tc>
          <w:tcPr>
            <w:tcW w:w="48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6280</w:t>
            </w:r>
          </w:p>
        </w:tc>
        <w:tc>
          <w:tcPr>
            <w:tcW w:w="586"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3-Medium</w:t>
            </w:r>
          </w:p>
        </w:tc>
        <w:tc>
          <w:tcPr>
            <w:tcW w:w="747"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Telia_Site</w:t>
            </w:r>
            <w:proofErr w:type="spellEnd"/>
          </w:p>
        </w:tc>
        <w:tc>
          <w:tcPr>
            <w:tcW w:w="374"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Ver</w:t>
            </w:r>
            <w:proofErr w:type="spellEnd"/>
            <w:r w:rsidRPr="00942203">
              <w:rPr>
                <w:rFonts w:ascii="Arial" w:hAnsi="Arial" w:cs="Arial"/>
                <w:sz w:val="20"/>
                <w:szCs w:val="20"/>
                <w:lang w:eastAsia="nb-NO" w:bidi="ar-SA"/>
              </w:rPr>
              <w:t xml:space="preserve"> 17.0</w:t>
            </w:r>
          </w:p>
        </w:tc>
        <w:tc>
          <w:tcPr>
            <w:tcW w:w="13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Wrong NGP on Network porting</w:t>
            </w:r>
          </w:p>
        </w:tc>
        <w:tc>
          <w:tcPr>
            <w:tcW w:w="750" w:type="pct"/>
          </w:tcPr>
          <w:p w:rsidR="00942203" w:rsidRDefault="00942203">
            <w:r w:rsidRPr="00B75BFA">
              <w:rPr>
                <w:rFonts w:ascii="Arial" w:hAnsi="Arial" w:cs="Arial"/>
                <w:sz w:val="20"/>
                <w:szCs w:val="20"/>
                <w:lang w:eastAsia="nb-NO" w:bidi="ar-SA"/>
              </w:rPr>
              <w:t>02.04.2012</w:t>
            </w:r>
          </w:p>
        </w:tc>
      </w:tr>
      <w:tr w:rsidR="00942203" w:rsidRPr="008A1DD8" w:rsidTr="008A7CD1">
        <w:trPr>
          <w:cantSplit/>
        </w:trPr>
        <w:tc>
          <w:tcPr>
            <w:tcW w:w="7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Csm</w:t>
            </w:r>
            <w:proofErr w:type="spellEnd"/>
          </w:p>
        </w:tc>
        <w:tc>
          <w:tcPr>
            <w:tcW w:w="48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6637</w:t>
            </w:r>
          </w:p>
        </w:tc>
        <w:tc>
          <w:tcPr>
            <w:tcW w:w="586"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3-Medium</w:t>
            </w:r>
          </w:p>
        </w:tc>
        <w:tc>
          <w:tcPr>
            <w:tcW w:w="747"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Telia_Site</w:t>
            </w:r>
            <w:proofErr w:type="spellEnd"/>
          </w:p>
        </w:tc>
        <w:tc>
          <w:tcPr>
            <w:tcW w:w="374"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Ver</w:t>
            </w:r>
            <w:proofErr w:type="spellEnd"/>
            <w:r w:rsidRPr="00942203">
              <w:rPr>
                <w:rFonts w:ascii="Arial" w:hAnsi="Arial" w:cs="Arial"/>
                <w:sz w:val="20"/>
                <w:szCs w:val="20"/>
                <w:lang w:eastAsia="nb-NO" w:bidi="ar-SA"/>
              </w:rPr>
              <w:t xml:space="preserve"> 17.0</w:t>
            </w:r>
          </w:p>
        </w:tc>
        <w:tc>
          <w:tcPr>
            <w:tcW w:w="13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 xml:space="preserve">Future </w:t>
            </w:r>
            <w:proofErr w:type="spellStart"/>
            <w:r w:rsidRPr="00942203">
              <w:rPr>
                <w:rFonts w:ascii="Arial" w:hAnsi="Arial" w:cs="Arial"/>
                <w:sz w:val="20"/>
                <w:szCs w:val="20"/>
                <w:lang w:eastAsia="nb-NO" w:bidi="ar-SA"/>
              </w:rPr>
              <w:t>pp</w:t>
            </w:r>
            <w:proofErr w:type="spellEnd"/>
            <w:r w:rsidRPr="00942203">
              <w:rPr>
                <w:rFonts w:ascii="Arial" w:hAnsi="Arial" w:cs="Arial"/>
                <w:sz w:val="20"/>
                <w:szCs w:val="20"/>
                <w:lang w:eastAsia="nb-NO" w:bidi="ar-SA"/>
              </w:rPr>
              <w:t xml:space="preserve">-change allows old </w:t>
            </w:r>
            <w:proofErr w:type="spellStart"/>
            <w:r w:rsidRPr="00942203">
              <w:rPr>
                <w:rFonts w:ascii="Arial" w:hAnsi="Arial" w:cs="Arial"/>
                <w:sz w:val="20"/>
                <w:szCs w:val="20"/>
                <w:lang w:eastAsia="nb-NO" w:bidi="ar-SA"/>
              </w:rPr>
              <w:t>pp</w:t>
            </w:r>
            <w:proofErr w:type="spellEnd"/>
            <w:r w:rsidRPr="00942203">
              <w:rPr>
                <w:rFonts w:ascii="Arial" w:hAnsi="Arial" w:cs="Arial"/>
                <w:sz w:val="20"/>
                <w:szCs w:val="20"/>
                <w:lang w:eastAsia="nb-NO" w:bidi="ar-SA"/>
              </w:rPr>
              <w:t xml:space="preserve"> optional </w:t>
            </w:r>
            <w:proofErr w:type="spellStart"/>
            <w:r w:rsidRPr="00942203">
              <w:rPr>
                <w:rFonts w:ascii="Arial" w:hAnsi="Arial" w:cs="Arial"/>
                <w:sz w:val="20"/>
                <w:szCs w:val="20"/>
                <w:lang w:eastAsia="nb-NO" w:bidi="ar-SA"/>
              </w:rPr>
              <w:t>socs</w:t>
            </w:r>
            <w:proofErr w:type="spellEnd"/>
            <w:r w:rsidRPr="00942203">
              <w:rPr>
                <w:rFonts w:ascii="Arial" w:hAnsi="Arial" w:cs="Arial"/>
                <w:sz w:val="20"/>
                <w:szCs w:val="20"/>
                <w:lang w:eastAsia="nb-NO" w:bidi="ar-SA"/>
              </w:rPr>
              <w:t xml:space="preserve"> on new </w:t>
            </w:r>
            <w:proofErr w:type="spellStart"/>
            <w:r w:rsidRPr="00942203">
              <w:rPr>
                <w:rFonts w:ascii="Arial" w:hAnsi="Arial" w:cs="Arial"/>
                <w:sz w:val="20"/>
                <w:szCs w:val="20"/>
                <w:lang w:eastAsia="nb-NO" w:bidi="ar-SA"/>
              </w:rPr>
              <w:t>pp</w:t>
            </w:r>
            <w:proofErr w:type="spellEnd"/>
            <w:r w:rsidRPr="00942203">
              <w:rPr>
                <w:rFonts w:ascii="Arial" w:hAnsi="Arial" w:cs="Arial"/>
                <w:sz w:val="20"/>
                <w:szCs w:val="20"/>
                <w:lang w:eastAsia="nb-NO" w:bidi="ar-SA"/>
              </w:rPr>
              <w:t xml:space="preserve"> </w:t>
            </w:r>
            <w:proofErr w:type="spellStart"/>
            <w:r w:rsidRPr="00942203">
              <w:rPr>
                <w:rFonts w:ascii="Arial" w:hAnsi="Arial" w:cs="Arial"/>
                <w:sz w:val="20"/>
                <w:szCs w:val="20"/>
                <w:lang w:eastAsia="nb-NO" w:bidi="ar-SA"/>
              </w:rPr>
              <w:t>eventhough</w:t>
            </w:r>
            <w:proofErr w:type="spellEnd"/>
            <w:r w:rsidRPr="00942203">
              <w:rPr>
                <w:rFonts w:ascii="Arial" w:hAnsi="Arial" w:cs="Arial"/>
                <w:sz w:val="20"/>
                <w:szCs w:val="20"/>
                <w:lang w:eastAsia="nb-NO" w:bidi="ar-SA"/>
              </w:rPr>
              <w:t xml:space="preserve"> they are not optional for new </w:t>
            </w:r>
            <w:proofErr w:type="spellStart"/>
            <w:r w:rsidRPr="00942203">
              <w:rPr>
                <w:rFonts w:ascii="Arial" w:hAnsi="Arial" w:cs="Arial"/>
                <w:sz w:val="20"/>
                <w:szCs w:val="20"/>
                <w:lang w:eastAsia="nb-NO" w:bidi="ar-SA"/>
              </w:rPr>
              <w:t>pp</w:t>
            </w:r>
            <w:proofErr w:type="spellEnd"/>
          </w:p>
        </w:tc>
        <w:tc>
          <w:tcPr>
            <w:tcW w:w="750" w:type="pct"/>
          </w:tcPr>
          <w:p w:rsidR="00942203" w:rsidRDefault="00942203">
            <w:r w:rsidRPr="00B75BFA">
              <w:rPr>
                <w:rFonts w:ascii="Arial" w:hAnsi="Arial" w:cs="Arial"/>
                <w:sz w:val="20"/>
                <w:szCs w:val="20"/>
                <w:lang w:eastAsia="nb-NO" w:bidi="ar-SA"/>
              </w:rPr>
              <w:t>02.04.2012</w:t>
            </w:r>
          </w:p>
        </w:tc>
      </w:tr>
      <w:tr w:rsidR="00942203" w:rsidRPr="008A1DD8" w:rsidTr="008A7CD1">
        <w:trPr>
          <w:cantSplit/>
        </w:trPr>
        <w:tc>
          <w:tcPr>
            <w:tcW w:w="7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Csm</w:t>
            </w:r>
            <w:proofErr w:type="spellEnd"/>
          </w:p>
        </w:tc>
        <w:tc>
          <w:tcPr>
            <w:tcW w:w="48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6664</w:t>
            </w:r>
          </w:p>
        </w:tc>
        <w:tc>
          <w:tcPr>
            <w:tcW w:w="586"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3-Medium</w:t>
            </w:r>
          </w:p>
        </w:tc>
        <w:tc>
          <w:tcPr>
            <w:tcW w:w="747"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Telia_Site</w:t>
            </w:r>
            <w:proofErr w:type="spellEnd"/>
          </w:p>
        </w:tc>
        <w:tc>
          <w:tcPr>
            <w:tcW w:w="374"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Ver</w:t>
            </w:r>
            <w:proofErr w:type="spellEnd"/>
            <w:r w:rsidRPr="00942203">
              <w:rPr>
                <w:rFonts w:ascii="Arial" w:hAnsi="Arial" w:cs="Arial"/>
                <w:sz w:val="20"/>
                <w:szCs w:val="20"/>
                <w:lang w:eastAsia="nb-NO" w:bidi="ar-SA"/>
              </w:rPr>
              <w:t xml:space="preserve"> 17.0</w:t>
            </w:r>
          </w:p>
        </w:tc>
        <w:tc>
          <w:tcPr>
            <w:tcW w:w="13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 xml:space="preserve">CIT3877 - Adding or replacing </w:t>
            </w:r>
            <w:proofErr w:type="spellStart"/>
            <w:r w:rsidRPr="00942203">
              <w:rPr>
                <w:rFonts w:ascii="Arial" w:hAnsi="Arial" w:cs="Arial"/>
                <w:sz w:val="20"/>
                <w:szCs w:val="20"/>
                <w:lang w:eastAsia="nb-NO" w:bidi="ar-SA"/>
              </w:rPr>
              <w:t>soc</w:t>
            </w:r>
            <w:proofErr w:type="spellEnd"/>
            <w:r w:rsidRPr="00942203">
              <w:rPr>
                <w:rFonts w:ascii="Arial" w:hAnsi="Arial" w:cs="Arial"/>
                <w:sz w:val="20"/>
                <w:szCs w:val="20"/>
                <w:lang w:eastAsia="nb-NO" w:bidi="ar-SA"/>
              </w:rPr>
              <w:t xml:space="preserve"> backdated causes duplicate or overlapping features.</w:t>
            </w:r>
          </w:p>
        </w:tc>
        <w:tc>
          <w:tcPr>
            <w:tcW w:w="750" w:type="pct"/>
          </w:tcPr>
          <w:p w:rsidR="00942203" w:rsidRDefault="00942203">
            <w:r w:rsidRPr="00B75BFA">
              <w:rPr>
                <w:rFonts w:ascii="Arial" w:hAnsi="Arial" w:cs="Arial"/>
                <w:sz w:val="20"/>
                <w:szCs w:val="20"/>
                <w:lang w:eastAsia="nb-NO" w:bidi="ar-SA"/>
              </w:rPr>
              <w:t>02.04.2012</w:t>
            </w:r>
          </w:p>
        </w:tc>
      </w:tr>
      <w:tr w:rsidR="00942203" w:rsidRPr="008A1DD8" w:rsidTr="008A7CD1">
        <w:trPr>
          <w:cantSplit/>
        </w:trPr>
        <w:tc>
          <w:tcPr>
            <w:tcW w:w="7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Csm</w:t>
            </w:r>
            <w:proofErr w:type="spellEnd"/>
          </w:p>
        </w:tc>
        <w:tc>
          <w:tcPr>
            <w:tcW w:w="48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6785</w:t>
            </w:r>
          </w:p>
        </w:tc>
        <w:tc>
          <w:tcPr>
            <w:tcW w:w="586"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2-High</w:t>
            </w:r>
          </w:p>
        </w:tc>
        <w:tc>
          <w:tcPr>
            <w:tcW w:w="747"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Client_Telia</w:t>
            </w:r>
            <w:proofErr w:type="spellEnd"/>
          </w:p>
        </w:tc>
        <w:tc>
          <w:tcPr>
            <w:tcW w:w="374"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Ver</w:t>
            </w:r>
            <w:proofErr w:type="spellEnd"/>
            <w:r w:rsidRPr="00942203">
              <w:rPr>
                <w:rFonts w:ascii="Arial" w:hAnsi="Arial" w:cs="Arial"/>
                <w:sz w:val="20"/>
                <w:szCs w:val="20"/>
                <w:lang w:eastAsia="nb-NO" w:bidi="ar-SA"/>
              </w:rPr>
              <w:t xml:space="preserve"> 18.0</w:t>
            </w:r>
          </w:p>
        </w:tc>
        <w:tc>
          <w:tcPr>
            <w:tcW w:w="13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Category code in dropdown for new charge screen</w:t>
            </w:r>
          </w:p>
        </w:tc>
        <w:tc>
          <w:tcPr>
            <w:tcW w:w="750" w:type="pct"/>
          </w:tcPr>
          <w:p w:rsidR="00942203" w:rsidRDefault="00942203">
            <w:r w:rsidRPr="00B75BFA">
              <w:rPr>
                <w:rFonts w:ascii="Arial" w:hAnsi="Arial" w:cs="Arial"/>
                <w:sz w:val="20"/>
                <w:szCs w:val="20"/>
                <w:lang w:eastAsia="nb-NO" w:bidi="ar-SA"/>
              </w:rPr>
              <w:t>02.04.2012</w:t>
            </w:r>
          </w:p>
        </w:tc>
      </w:tr>
      <w:tr w:rsidR="00942203" w:rsidRPr="008A1DD8" w:rsidTr="008A7CD1">
        <w:trPr>
          <w:cantSplit/>
        </w:trPr>
        <w:tc>
          <w:tcPr>
            <w:tcW w:w="7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NP</w:t>
            </w:r>
          </w:p>
        </w:tc>
        <w:tc>
          <w:tcPr>
            <w:tcW w:w="48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7302</w:t>
            </w:r>
          </w:p>
        </w:tc>
        <w:tc>
          <w:tcPr>
            <w:tcW w:w="586"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2-High</w:t>
            </w:r>
          </w:p>
        </w:tc>
        <w:tc>
          <w:tcPr>
            <w:tcW w:w="747"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Telia_Site</w:t>
            </w:r>
            <w:proofErr w:type="spellEnd"/>
          </w:p>
        </w:tc>
        <w:tc>
          <w:tcPr>
            <w:tcW w:w="374"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proofErr w:type="spellStart"/>
            <w:r w:rsidRPr="00942203">
              <w:rPr>
                <w:rFonts w:ascii="Arial" w:hAnsi="Arial" w:cs="Arial"/>
                <w:sz w:val="20"/>
                <w:szCs w:val="20"/>
                <w:lang w:eastAsia="nb-NO" w:bidi="ar-SA"/>
              </w:rPr>
              <w:t>Ver</w:t>
            </w:r>
            <w:proofErr w:type="spellEnd"/>
            <w:r w:rsidRPr="00942203">
              <w:rPr>
                <w:rFonts w:ascii="Arial" w:hAnsi="Arial" w:cs="Arial"/>
                <w:sz w:val="20"/>
                <w:szCs w:val="20"/>
                <w:lang w:eastAsia="nb-NO" w:bidi="ar-SA"/>
              </w:rPr>
              <w:t xml:space="preserve"> 18.0</w:t>
            </w:r>
          </w:p>
        </w:tc>
        <w:tc>
          <w:tcPr>
            <w:tcW w:w="1331" w:type="pct"/>
            <w:shd w:val="clear" w:color="auto" w:fill="auto"/>
          </w:tcPr>
          <w:p w:rsidR="00942203" w:rsidRPr="00942203" w:rsidRDefault="00942203" w:rsidP="00942203">
            <w:pPr>
              <w:spacing w:before="40" w:after="40"/>
              <w:jc w:val="center"/>
              <w:rPr>
                <w:rFonts w:ascii="Arial" w:hAnsi="Arial" w:cs="Arial"/>
                <w:sz w:val="20"/>
                <w:szCs w:val="20"/>
                <w:lang w:eastAsia="nb-NO" w:bidi="ar-SA"/>
              </w:rPr>
            </w:pPr>
            <w:r w:rsidRPr="00942203">
              <w:rPr>
                <w:rFonts w:ascii="Arial" w:hAnsi="Arial" w:cs="Arial"/>
                <w:sz w:val="20"/>
                <w:szCs w:val="20"/>
                <w:lang w:eastAsia="nb-NO" w:bidi="ar-SA"/>
              </w:rPr>
              <w:t xml:space="preserve">Confirms are not given on the request date on Network </w:t>
            </w:r>
            <w:proofErr w:type="spellStart"/>
            <w:r w:rsidRPr="00942203">
              <w:rPr>
                <w:rFonts w:ascii="Arial" w:hAnsi="Arial" w:cs="Arial"/>
                <w:sz w:val="20"/>
                <w:szCs w:val="20"/>
                <w:lang w:eastAsia="nb-NO" w:bidi="ar-SA"/>
              </w:rPr>
              <w:t>portings</w:t>
            </w:r>
            <w:proofErr w:type="spellEnd"/>
          </w:p>
        </w:tc>
        <w:tc>
          <w:tcPr>
            <w:tcW w:w="750" w:type="pct"/>
          </w:tcPr>
          <w:p w:rsidR="00942203" w:rsidRDefault="00942203">
            <w:r w:rsidRPr="00B75BFA">
              <w:rPr>
                <w:rFonts w:ascii="Arial" w:hAnsi="Arial" w:cs="Arial"/>
                <w:sz w:val="20"/>
                <w:szCs w:val="20"/>
                <w:lang w:eastAsia="nb-NO" w:bidi="ar-SA"/>
              </w:rPr>
              <w:t>02.04.2012</w:t>
            </w:r>
          </w:p>
        </w:tc>
      </w:tr>
      <w:tr w:rsidR="003C7814" w:rsidRPr="008A1DD8" w:rsidTr="008A7CD1">
        <w:trPr>
          <w:cantSplit/>
        </w:trPr>
        <w:tc>
          <w:tcPr>
            <w:tcW w:w="7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Security</w:t>
            </w:r>
          </w:p>
        </w:tc>
        <w:tc>
          <w:tcPr>
            <w:tcW w:w="48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5769</w:t>
            </w:r>
          </w:p>
        </w:tc>
        <w:tc>
          <w:tcPr>
            <w:tcW w:w="586"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3-Medium</w:t>
            </w:r>
          </w:p>
        </w:tc>
        <w:tc>
          <w:tcPr>
            <w:tcW w:w="747"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Telia_Site</w:t>
            </w:r>
            <w:proofErr w:type="spellEnd"/>
          </w:p>
        </w:tc>
        <w:tc>
          <w:tcPr>
            <w:tcW w:w="374"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Ver</w:t>
            </w:r>
            <w:proofErr w:type="spellEnd"/>
            <w:r w:rsidRPr="003C7814">
              <w:rPr>
                <w:rFonts w:ascii="Arial" w:hAnsi="Arial" w:cs="Arial"/>
                <w:sz w:val="20"/>
                <w:szCs w:val="20"/>
                <w:lang w:eastAsia="nb-NO" w:bidi="ar-SA"/>
              </w:rPr>
              <w:t xml:space="preserve"> 15.0</w:t>
            </w:r>
          </w:p>
        </w:tc>
        <w:tc>
          <w:tcPr>
            <w:tcW w:w="13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Adjustment Window not validating amount to security, when amount is pasted into amount field.</w:t>
            </w:r>
          </w:p>
        </w:tc>
        <w:tc>
          <w:tcPr>
            <w:tcW w:w="750" w:type="pct"/>
          </w:tcPr>
          <w:p w:rsidR="003C7814" w:rsidRPr="00B75BFA" w:rsidRDefault="003C7814">
            <w:pPr>
              <w:rPr>
                <w:rFonts w:ascii="Arial" w:hAnsi="Arial" w:cs="Arial"/>
                <w:sz w:val="20"/>
                <w:szCs w:val="20"/>
                <w:lang w:eastAsia="nb-NO" w:bidi="ar-SA"/>
              </w:rPr>
            </w:pPr>
            <w:r>
              <w:rPr>
                <w:rFonts w:ascii="Arial" w:hAnsi="Arial" w:cs="Arial"/>
                <w:sz w:val="20"/>
                <w:szCs w:val="20"/>
                <w:lang w:eastAsia="nb-NO" w:bidi="ar-SA"/>
              </w:rPr>
              <w:t>30.04.2012</w:t>
            </w:r>
          </w:p>
        </w:tc>
      </w:tr>
      <w:tr w:rsidR="003C7814" w:rsidRPr="008A1DD8" w:rsidTr="008A7CD1">
        <w:trPr>
          <w:cantSplit/>
        </w:trPr>
        <w:tc>
          <w:tcPr>
            <w:tcW w:w="7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Csm</w:t>
            </w:r>
            <w:proofErr w:type="spellEnd"/>
          </w:p>
        </w:tc>
        <w:tc>
          <w:tcPr>
            <w:tcW w:w="48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5886</w:t>
            </w:r>
          </w:p>
        </w:tc>
        <w:tc>
          <w:tcPr>
            <w:tcW w:w="586"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3-Medium</w:t>
            </w:r>
          </w:p>
        </w:tc>
        <w:tc>
          <w:tcPr>
            <w:tcW w:w="747"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Telia_Site</w:t>
            </w:r>
            <w:proofErr w:type="spellEnd"/>
          </w:p>
        </w:tc>
        <w:tc>
          <w:tcPr>
            <w:tcW w:w="374"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Ver</w:t>
            </w:r>
            <w:proofErr w:type="spellEnd"/>
            <w:r w:rsidRPr="003C7814">
              <w:rPr>
                <w:rFonts w:ascii="Arial" w:hAnsi="Arial" w:cs="Arial"/>
                <w:sz w:val="20"/>
                <w:szCs w:val="20"/>
                <w:lang w:eastAsia="nb-NO" w:bidi="ar-SA"/>
              </w:rPr>
              <w:t xml:space="preserve"> 15.0</w:t>
            </w:r>
          </w:p>
        </w:tc>
        <w:tc>
          <w:tcPr>
            <w:tcW w:w="13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Future loan/leasing on MSISDN 25111725 should be deleted</w:t>
            </w:r>
          </w:p>
        </w:tc>
        <w:tc>
          <w:tcPr>
            <w:tcW w:w="750" w:type="pct"/>
          </w:tcPr>
          <w:p w:rsidR="003C7814" w:rsidRDefault="003C7814">
            <w:r w:rsidRPr="00080920">
              <w:rPr>
                <w:rFonts w:ascii="Arial" w:hAnsi="Arial" w:cs="Arial"/>
                <w:sz w:val="20"/>
                <w:szCs w:val="20"/>
                <w:lang w:eastAsia="nb-NO" w:bidi="ar-SA"/>
              </w:rPr>
              <w:t>30.04.2012</w:t>
            </w:r>
          </w:p>
        </w:tc>
      </w:tr>
      <w:tr w:rsidR="003C7814" w:rsidRPr="008A1DD8" w:rsidTr="008A7CD1">
        <w:trPr>
          <w:cantSplit/>
        </w:trPr>
        <w:tc>
          <w:tcPr>
            <w:tcW w:w="7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NP</w:t>
            </w:r>
          </w:p>
        </w:tc>
        <w:tc>
          <w:tcPr>
            <w:tcW w:w="48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6193</w:t>
            </w:r>
          </w:p>
        </w:tc>
        <w:tc>
          <w:tcPr>
            <w:tcW w:w="586"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2-High</w:t>
            </w:r>
          </w:p>
        </w:tc>
        <w:tc>
          <w:tcPr>
            <w:tcW w:w="747"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Telia_Site</w:t>
            </w:r>
            <w:proofErr w:type="spellEnd"/>
          </w:p>
        </w:tc>
        <w:tc>
          <w:tcPr>
            <w:tcW w:w="374"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Ver</w:t>
            </w:r>
            <w:proofErr w:type="spellEnd"/>
            <w:r w:rsidRPr="003C7814">
              <w:rPr>
                <w:rFonts w:ascii="Arial" w:hAnsi="Arial" w:cs="Arial"/>
                <w:sz w:val="20"/>
                <w:szCs w:val="20"/>
                <w:lang w:eastAsia="nb-NO" w:bidi="ar-SA"/>
              </w:rPr>
              <w:t xml:space="preserve"> 16.0</w:t>
            </w:r>
          </w:p>
        </w:tc>
        <w:tc>
          <w:tcPr>
            <w:tcW w:w="13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 xml:space="preserve">Starting NP port-in on same date as number has been ported out </w:t>
            </w:r>
            <w:proofErr w:type="spellStart"/>
            <w:r w:rsidRPr="003C7814">
              <w:rPr>
                <w:rFonts w:ascii="Arial" w:hAnsi="Arial" w:cs="Arial"/>
                <w:sz w:val="20"/>
                <w:szCs w:val="20"/>
                <w:lang w:eastAsia="nb-NO" w:bidi="ar-SA"/>
              </w:rPr>
              <w:t>failes</w:t>
            </w:r>
            <w:proofErr w:type="spellEnd"/>
            <w:r w:rsidRPr="003C7814">
              <w:rPr>
                <w:rFonts w:ascii="Arial" w:hAnsi="Arial" w:cs="Arial"/>
                <w:sz w:val="20"/>
                <w:szCs w:val="20"/>
                <w:lang w:eastAsia="nb-NO" w:bidi="ar-SA"/>
              </w:rPr>
              <w:t>.</w:t>
            </w:r>
          </w:p>
        </w:tc>
        <w:tc>
          <w:tcPr>
            <w:tcW w:w="750" w:type="pct"/>
          </w:tcPr>
          <w:p w:rsidR="003C7814" w:rsidRDefault="003C7814">
            <w:r w:rsidRPr="00080920">
              <w:rPr>
                <w:rFonts w:ascii="Arial" w:hAnsi="Arial" w:cs="Arial"/>
                <w:sz w:val="20"/>
                <w:szCs w:val="20"/>
                <w:lang w:eastAsia="nb-NO" w:bidi="ar-SA"/>
              </w:rPr>
              <w:t>30.04.2012</w:t>
            </w:r>
          </w:p>
        </w:tc>
      </w:tr>
      <w:tr w:rsidR="003C7814" w:rsidRPr="008A1DD8" w:rsidTr="008A7CD1">
        <w:trPr>
          <w:cantSplit/>
        </w:trPr>
        <w:tc>
          <w:tcPr>
            <w:tcW w:w="7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Csm</w:t>
            </w:r>
            <w:proofErr w:type="spellEnd"/>
          </w:p>
        </w:tc>
        <w:tc>
          <w:tcPr>
            <w:tcW w:w="48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6226</w:t>
            </w:r>
          </w:p>
        </w:tc>
        <w:tc>
          <w:tcPr>
            <w:tcW w:w="586"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3-Medium</w:t>
            </w:r>
          </w:p>
        </w:tc>
        <w:tc>
          <w:tcPr>
            <w:tcW w:w="747"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Telia_Site</w:t>
            </w:r>
            <w:proofErr w:type="spellEnd"/>
          </w:p>
        </w:tc>
        <w:tc>
          <w:tcPr>
            <w:tcW w:w="374"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Ver</w:t>
            </w:r>
            <w:proofErr w:type="spellEnd"/>
            <w:r w:rsidRPr="003C7814">
              <w:rPr>
                <w:rFonts w:ascii="Arial" w:hAnsi="Arial" w:cs="Arial"/>
                <w:sz w:val="20"/>
                <w:szCs w:val="20"/>
                <w:lang w:eastAsia="nb-NO" w:bidi="ar-SA"/>
              </w:rPr>
              <w:t xml:space="preserve"> 17.0</w:t>
            </w:r>
          </w:p>
        </w:tc>
        <w:tc>
          <w:tcPr>
            <w:tcW w:w="13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Multi Cancellation not working</w:t>
            </w:r>
          </w:p>
        </w:tc>
        <w:tc>
          <w:tcPr>
            <w:tcW w:w="750" w:type="pct"/>
          </w:tcPr>
          <w:p w:rsidR="003C7814" w:rsidRDefault="003C7814">
            <w:r w:rsidRPr="00080920">
              <w:rPr>
                <w:rFonts w:ascii="Arial" w:hAnsi="Arial" w:cs="Arial"/>
                <w:sz w:val="20"/>
                <w:szCs w:val="20"/>
                <w:lang w:eastAsia="nb-NO" w:bidi="ar-SA"/>
              </w:rPr>
              <w:t>30.04.2012</w:t>
            </w:r>
          </w:p>
        </w:tc>
      </w:tr>
      <w:tr w:rsidR="003C7814" w:rsidRPr="008A1DD8" w:rsidTr="008A7CD1">
        <w:trPr>
          <w:cantSplit/>
        </w:trPr>
        <w:tc>
          <w:tcPr>
            <w:tcW w:w="7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Csm</w:t>
            </w:r>
            <w:proofErr w:type="spellEnd"/>
          </w:p>
        </w:tc>
        <w:tc>
          <w:tcPr>
            <w:tcW w:w="48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6227</w:t>
            </w:r>
          </w:p>
        </w:tc>
        <w:tc>
          <w:tcPr>
            <w:tcW w:w="586"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3-Medium</w:t>
            </w:r>
          </w:p>
        </w:tc>
        <w:tc>
          <w:tcPr>
            <w:tcW w:w="747"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Telia_Site</w:t>
            </w:r>
            <w:proofErr w:type="spellEnd"/>
          </w:p>
        </w:tc>
        <w:tc>
          <w:tcPr>
            <w:tcW w:w="374"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Ver</w:t>
            </w:r>
            <w:proofErr w:type="spellEnd"/>
            <w:r w:rsidRPr="003C7814">
              <w:rPr>
                <w:rFonts w:ascii="Arial" w:hAnsi="Arial" w:cs="Arial"/>
                <w:sz w:val="20"/>
                <w:szCs w:val="20"/>
                <w:lang w:eastAsia="nb-NO" w:bidi="ar-SA"/>
              </w:rPr>
              <w:t xml:space="preserve"> 17.0</w:t>
            </w:r>
          </w:p>
        </w:tc>
        <w:tc>
          <w:tcPr>
            <w:tcW w:w="13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Error when opening not owned subscriber</w:t>
            </w:r>
          </w:p>
        </w:tc>
        <w:tc>
          <w:tcPr>
            <w:tcW w:w="750" w:type="pct"/>
          </w:tcPr>
          <w:p w:rsidR="003C7814" w:rsidRDefault="003C7814">
            <w:r w:rsidRPr="00080920">
              <w:rPr>
                <w:rFonts w:ascii="Arial" w:hAnsi="Arial" w:cs="Arial"/>
                <w:sz w:val="20"/>
                <w:szCs w:val="20"/>
                <w:lang w:eastAsia="nb-NO" w:bidi="ar-SA"/>
              </w:rPr>
              <w:t>30.04.2012</w:t>
            </w:r>
          </w:p>
        </w:tc>
      </w:tr>
      <w:tr w:rsidR="003C7814" w:rsidRPr="008A1DD8" w:rsidTr="008A7CD1">
        <w:trPr>
          <w:cantSplit/>
        </w:trPr>
        <w:tc>
          <w:tcPr>
            <w:tcW w:w="7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Billing</w:t>
            </w:r>
          </w:p>
        </w:tc>
        <w:tc>
          <w:tcPr>
            <w:tcW w:w="48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6423</w:t>
            </w:r>
          </w:p>
        </w:tc>
        <w:tc>
          <w:tcPr>
            <w:tcW w:w="586"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3-Medium</w:t>
            </w:r>
          </w:p>
        </w:tc>
        <w:tc>
          <w:tcPr>
            <w:tcW w:w="747"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Telia_Site</w:t>
            </w:r>
            <w:proofErr w:type="spellEnd"/>
          </w:p>
        </w:tc>
        <w:tc>
          <w:tcPr>
            <w:tcW w:w="374"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Ver</w:t>
            </w:r>
            <w:proofErr w:type="spellEnd"/>
            <w:r w:rsidRPr="003C7814">
              <w:rPr>
                <w:rFonts w:ascii="Arial" w:hAnsi="Arial" w:cs="Arial"/>
                <w:sz w:val="20"/>
                <w:szCs w:val="20"/>
                <w:lang w:eastAsia="nb-NO" w:bidi="ar-SA"/>
              </w:rPr>
              <w:t xml:space="preserve"> 17.0</w:t>
            </w:r>
          </w:p>
        </w:tc>
        <w:tc>
          <w:tcPr>
            <w:tcW w:w="13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 xml:space="preserve">CIT3921 - CSM billed charges wrong in case of refund for backdated </w:t>
            </w:r>
            <w:proofErr w:type="spellStart"/>
            <w:r w:rsidRPr="003C7814">
              <w:rPr>
                <w:rFonts w:ascii="Arial" w:hAnsi="Arial" w:cs="Arial"/>
                <w:sz w:val="20"/>
                <w:szCs w:val="20"/>
                <w:lang w:eastAsia="nb-NO" w:bidi="ar-SA"/>
              </w:rPr>
              <w:t>soc</w:t>
            </w:r>
            <w:proofErr w:type="spellEnd"/>
            <w:r w:rsidRPr="003C7814">
              <w:rPr>
                <w:rFonts w:ascii="Arial" w:hAnsi="Arial" w:cs="Arial"/>
                <w:sz w:val="20"/>
                <w:szCs w:val="20"/>
                <w:lang w:eastAsia="nb-NO" w:bidi="ar-SA"/>
              </w:rPr>
              <w:t xml:space="preserve"> change.</w:t>
            </w:r>
          </w:p>
        </w:tc>
        <w:tc>
          <w:tcPr>
            <w:tcW w:w="750" w:type="pct"/>
          </w:tcPr>
          <w:p w:rsidR="003C7814" w:rsidRDefault="003C7814">
            <w:r w:rsidRPr="00080920">
              <w:rPr>
                <w:rFonts w:ascii="Arial" w:hAnsi="Arial" w:cs="Arial"/>
                <w:sz w:val="20"/>
                <w:szCs w:val="20"/>
                <w:lang w:eastAsia="nb-NO" w:bidi="ar-SA"/>
              </w:rPr>
              <w:t>30.04.2012</w:t>
            </w:r>
          </w:p>
        </w:tc>
      </w:tr>
      <w:tr w:rsidR="003C7814" w:rsidRPr="008A1DD8" w:rsidTr="008A7CD1">
        <w:trPr>
          <w:cantSplit/>
        </w:trPr>
        <w:tc>
          <w:tcPr>
            <w:tcW w:w="7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lastRenderedPageBreak/>
              <w:t>Security</w:t>
            </w:r>
          </w:p>
        </w:tc>
        <w:tc>
          <w:tcPr>
            <w:tcW w:w="48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7052</w:t>
            </w:r>
          </w:p>
        </w:tc>
        <w:tc>
          <w:tcPr>
            <w:tcW w:w="586"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2-High</w:t>
            </w:r>
          </w:p>
        </w:tc>
        <w:tc>
          <w:tcPr>
            <w:tcW w:w="747"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Telia_Site</w:t>
            </w:r>
            <w:proofErr w:type="spellEnd"/>
          </w:p>
        </w:tc>
        <w:tc>
          <w:tcPr>
            <w:tcW w:w="374"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Ver</w:t>
            </w:r>
            <w:proofErr w:type="spellEnd"/>
            <w:r w:rsidRPr="003C7814">
              <w:rPr>
                <w:rFonts w:ascii="Arial" w:hAnsi="Arial" w:cs="Arial"/>
                <w:sz w:val="20"/>
                <w:szCs w:val="20"/>
                <w:lang w:eastAsia="nb-NO" w:bidi="ar-SA"/>
              </w:rPr>
              <w:t xml:space="preserve"> 18.0</w:t>
            </w:r>
          </w:p>
        </w:tc>
        <w:tc>
          <w:tcPr>
            <w:tcW w:w="13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 xml:space="preserve">Allowed charges in security, is still not </w:t>
            </w:r>
            <w:proofErr w:type="spellStart"/>
            <w:r w:rsidRPr="003C7814">
              <w:rPr>
                <w:rFonts w:ascii="Arial" w:hAnsi="Arial" w:cs="Arial"/>
                <w:sz w:val="20"/>
                <w:szCs w:val="20"/>
                <w:lang w:eastAsia="nb-NO" w:bidi="ar-SA"/>
              </w:rPr>
              <w:t>visable</w:t>
            </w:r>
            <w:proofErr w:type="spellEnd"/>
            <w:r w:rsidRPr="003C7814">
              <w:rPr>
                <w:rFonts w:ascii="Arial" w:hAnsi="Arial" w:cs="Arial"/>
                <w:sz w:val="20"/>
                <w:szCs w:val="20"/>
                <w:lang w:eastAsia="nb-NO" w:bidi="ar-SA"/>
              </w:rPr>
              <w:t xml:space="preserve"> in CSM new charge window.</w:t>
            </w:r>
          </w:p>
        </w:tc>
        <w:tc>
          <w:tcPr>
            <w:tcW w:w="750" w:type="pct"/>
          </w:tcPr>
          <w:p w:rsidR="003C7814" w:rsidRDefault="003C7814">
            <w:r w:rsidRPr="00080920">
              <w:rPr>
                <w:rFonts w:ascii="Arial" w:hAnsi="Arial" w:cs="Arial"/>
                <w:sz w:val="20"/>
                <w:szCs w:val="20"/>
                <w:lang w:eastAsia="nb-NO" w:bidi="ar-SA"/>
              </w:rPr>
              <w:t>30.04.2012</w:t>
            </w:r>
          </w:p>
        </w:tc>
      </w:tr>
      <w:tr w:rsidR="003C7814" w:rsidRPr="008A1DD8" w:rsidTr="008A7CD1">
        <w:trPr>
          <w:cantSplit/>
        </w:trPr>
        <w:tc>
          <w:tcPr>
            <w:tcW w:w="7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Csm</w:t>
            </w:r>
            <w:proofErr w:type="spellEnd"/>
          </w:p>
        </w:tc>
        <w:tc>
          <w:tcPr>
            <w:tcW w:w="48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7209</w:t>
            </w:r>
          </w:p>
        </w:tc>
        <w:tc>
          <w:tcPr>
            <w:tcW w:w="586"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3-Medium</w:t>
            </w:r>
          </w:p>
        </w:tc>
        <w:tc>
          <w:tcPr>
            <w:tcW w:w="747"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Telia_Site</w:t>
            </w:r>
            <w:proofErr w:type="spellEnd"/>
          </w:p>
        </w:tc>
        <w:tc>
          <w:tcPr>
            <w:tcW w:w="374"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Ver</w:t>
            </w:r>
            <w:proofErr w:type="spellEnd"/>
            <w:r w:rsidRPr="003C7814">
              <w:rPr>
                <w:rFonts w:ascii="Arial" w:hAnsi="Arial" w:cs="Arial"/>
                <w:sz w:val="20"/>
                <w:szCs w:val="20"/>
                <w:lang w:eastAsia="nb-NO" w:bidi="ar-SA"/>
              </w:rPr>
              <w:t xml:space="preserve"> 18.0</w:t>
            </w:r>
          </w:p>
        </w:tc>
        <w:tc>
          <w:tcPr>
            <w:tcW w:w="13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(CR1330) Error List fails to include subscriber SOC's</w:t>
            </w:r>
          </w:p>
        </w:tc>
        <w:tc>
          <w:tcPr>
            <w:tcW w:w="750" w:type="pct"/>
          </w:tcPr>
          <w:p w:rsidR="003C7814" w:rsidRDefault="003C7814">
            <w:r w:rsidRPr="00080920">
              <w:rPr>
                <w:rFonts w:ascii="Arial" w:hAnsi="Arial" w:cs="Arial"/>
                <w:sz w:val="20"/>
                <w:szCs w:val="20"/>
                <w:lang w:eastAsia="nb-NO" w:bidi="ar-SA"/>
              </w:rPr>
              <w:t>30.04.2012</w:t>
            </w:r>
          </w:p>
        </w:tc>
      </w:tr>
      <w:tr w:rsidR="003C7814" w:rsidRPr="008A1DD8" w:rsidTr="008A7CD1">
        <w:trPr>
          <w:cantSplit/>
        </w:trPr>
        <w:tc>
          <w:tcPr>
            <w:tcW w:w="7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Csm</w:t>
            </w:r>
            <w:proofErr w:type="spellEnd"/>
          </w:p>
        </w:tc>
        <w:tc>
          <w:tcPr>
            <w:tcW w:w="48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7287</w:t>
            </w:r>
          </w:p>
        </w:tc>
        <w:tc>
          <w:tcPr>
            <w:tcW w:w="586"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3-Medium</w:t>
            </w:r>
          </w:p>
        </w:tc>
        <w:tc>
          <w:tcPr>
            <w:tcW w:w="747"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Telia_Site</w:t>
            </w:r>
            <w:proofErr w:type="spellEnd"/>
          </w:p>
        </w:tc>
        <w:tc>
          <w:tcPr>
            <w:tcW w:w="374"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Ver</w:t>
            </w:r>
            <w:proofErr w:type="spellEnd"/>
            <w:r w:rsidRPr="003C7814">
              <w:rPr>
                <w:rFonts w:ascii="Arial" w:hAnsi="Arial" w:cs="Arial"/>
                <w:sz w:val="20"/>
                <w:szCs w:val="20"/>
                <w:lang w:eastAsia="nb-NO" w:bidi="ar-SA"/>
              </w:rPr>
              <w:t xml:space="preserve"> 18.0</w:t>
            </w:r>
          </w:p>
        </w:tc>
        <w:tc>
          <w:tcPr>
            <w:tcW w:w="13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 xml:space="preserve">Charge amount for memo type 1020 is taken from market </w:t>
            </w:r>
            <w:proofErr w:type="spellStart"/>
            <w:r w:rsidRPr="003C7814">
              <w:rPr>
                <w:rFonts w:ascii="Arial" w:hAnsi="Arial" w:cs="Arial"/>
                <w:sz w:val="20"/>
                <w:szCs w:val="20"/>
                <w:lang w:eastAsia="nb-NO" w:bidi="ar-SA"/>
              </w:rPr>
              <w:t>lvl</w:t>
            </w:r>
            <w:proofErr w:type="spellEnd"/>
            <w:r w:rsidRPr="003C7814">
              <w:rPr>
                <w:rFonts w:ascii="Arial" w:hAnsi="Arial" w:cs="Arial"/>
                <w:sz w:val="20"/>
                <w:szCs w:val="20"/>
                <w:lang w:eastAsia="nb-NO" w:bidi="ar-SA"/>
              </w:rPr>
              <w:t xml:space="preserve"> and not the </w:t>
            </w:r>
            <w:proofErr w:type="spellStart"/>
            <w:r w:rsidRPr="003C7814">
              <w:rPr>
                <w:rFonts w:ascii="Arial" w:hAnsi="Arial" w:cs="Arial"/>
                <w:sz w:val="20"/>
                <w:szCs w:val="20"/>
                <w:lang w:eastAsia="nb-NO" w:bidi="ar-SA"/>
              </w:rPr>
              <w:t>priceplan</w:t>
            </w:r>
            <w:proofErr w:type="spellEnd"/>
            <w:r w:rsidRPr="003C7814">
              <w:rPr>
                <w:rFonts w:ascii="Arial" w:hAnsi="Arial" w:cs="Arial"/>
                <w:sz w:val="20"/>
                <w:szCs w:val="20"/>
                <w:lang w:eastAsia="nb-NO" w:bidi="ar-SA"/>
              </w:rPr>
              <w:t>.</w:t>
            </w:r>
          </w:p>
        </w:tc>
        <w:tc>
          <w:tcPr>
            <w:tcW w:w="750" w:type="pct"/>
          </w:tcPr>
          <w:p w:rsidR="003C7814" w:rsidRDefault="003C7814">
            <w:r w:rsidRPr="00080920">
              <w:rPr>
                <w:rFonts w:ascii="Arial" w:hAnsi="Arial" w:cs="Arial"/>
                <w:sz w:val="20"/>
                <w:szCs w:val="20"/>
                <w:lang w:eastAsia="nb-NO" w:bidi="ar-SA"/>
              </w:rPr>
              <w:t>30.04.2012</w:t>
            </w:r>
          </w:p>
        </w:tc>
      </w:tr>
      <w:tr w:rsidR="003C7814" w:rsidRPr="008A1DD8" w:rsidTr="008A7CD1">
        <w:trPr>
          <w:cantSplit/>
        </w:trPr>
        <w:tc>
          <w:tcPr>
            <w:tcW w:w="7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Price Plan</w:t>
            </w:r>
          </w:p>
        </w:tc>
        <w:tc>
          <w:tcPr>
            <w:tcW w:w="48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7293</w:t>
            </w:r>
          </w:p>
        </w:tc>
        <w:tc>
          <w:tcPr>
            <w:tcW w:w="586"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2-High</w:t>
            </w:r>
          </w:p>
        </w:tc>
        <w:tc>
          <w:tcPr>
            <w:tcW w:w="747"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Telia_Site</w:t>
            </w:r>
            <w:proofErr w:type="spellEnd"/>
          </w:p>
        </w:tc>
        <w:tc>
          <w:tcPr>
            <w:tcW w:w="374"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Ver</w:t>
            </w:r>
            <w:proofErr w:type="spellEnd"/>
            <w:r w:rsidRPr="003C7814">
              <w:rPr>
                <w:rFonts w:ascii="Arial" w:hAnsi="Arial" w:cs="Arial"/>
                <w:sz w:val="20"/>
                <w:szCs w:val="20"/>
                <w:lang w:eastAsia="nb-NO" w:bidi="ar-SA"/>
              </w:rPr>
              <w:t xml:space="preserve"> 18.0</w:t>
            </w:r>
          </w:p>
        </w:tc>
        <w:tc>
          <w:tcPr>
            <w:tcW w:w="1331" w:type="pct"/>
            <w:shd w:val="clear" w:color="auto" w:fill="auto"/>
          </w:tcPr>
          <w:p w:rsidR="003C7814" w:rsidRPr="003C7814" w:rsidRDefault="003C7814"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 xml:space="preserve">TRS - Update future version </w:t>
            </w:r>
            <w:proofErr w:type="spellStart"/>
            <w:r w:rsidRPr="003C7814">
              <w:rPr>
                <w:rFonts w:ascii="Arial" w:hAnsi="Arial" w:cs="Arial"/>
                <w:sz w:val="20"/>
                <w:szCs w:val="20"/>
                <w:lang w:eastAsia="nb-NO" w:bidi="ar-SA"/>
              </w:rPr>
              <w:t>failes</w:t>
            </w:r>
            <w:proofErr w:type="spellEnd"/>
          </w:p>
        </w:tc>
        <w:tc>
          <w:tcPr>
            <w:tcW w:w="750" w:type="pct"/>
          </w:tcPr>
          <w:p w:rsidR="003C7814" w:rsidRDefault="003C7814">
            <w:r w:rsidRPr="00080920">
              <w:rPr>
                <w:rFonts w:ascii="Arial" w:hAnsi="Arial" w:cs="Arial"/>
                <w:sz w:val="20"/>
                <w:szCs w:val="20"/>
                <w:lang w:eastAsia="nb-NO" w:bidi="ar-SA"/>
              </w:rPr>
              <w:t>30.04.2012</w:t>
            </w:r>
          </w:p>
        </w:tc>
      </w:tr>
      <w:tr w:rsidR="006D6E7D" w:rsidRPr="008A1DD8" w:rsidTr="008A7CD1">
        <w:trPr>
          <w:cantSplit/>
        </w:trPr>
        <w:tc>
          <w:tcPr>
            <w:tcW w:w="731" w:type="pct"/>
            <w:shd w:val="clear" w:color="auto" w:fill="auto"/>
          </w:tcPr>
          <w:p w:rsidR="006D6E7D" w:rsidRPr="003C7814" w:rsidRDefault="006D6E7D" w:rsidP="006D6E7D">
            <w:pPr>
              <w:spacing w:before="40" w:after="40"/>
              <w:jc w:val="center"/>
              <w:rPr>
                <w:rFonts w:ascii="Arial" w:hAnsi="Arial" w:cs="Arial"/>
                <w:sz w:val="20"/>
                <w:szCs w:val="20"/>
                <w:lang w:eastAsia="nb-NO" w:bidi="ar-SA"/>
              </w:rPr>
            </w:pPr>
            <w:r>
              <w:rPr>
                <w:rFonts w:ascii="Arial" w:hAnsi="Arial" w:cs="Arial"/>
                <w:sz w:val="20"/>
                <w:szCs w:val="20"/>
                <w:lang w:eastAsia="nb-NO" w:bidi="ar-SA"/>
              </w:rPr>
              <w:t xml:space="preserve">AR </w:t>
            </w:r>
          </w:p>
        </w:tc>
        <w:tc>
          <w:tcPr>
            <w:tcW w:w="481" w:type="pct"/>
            <w:shd w:val="clear" w:color="auto" w:fill="auto"/>
          </w:tcPr>
          <w:p w:rsidR="006D6E7D" w:rsidRPr="003C7814" w:rsidRDefault="006D6E7D" w:rsidP="003C7814">
            <w:pPr>
              <w:spacing w:before="40" w:after="40"/>
              <w:jc w:val="center"/>
              <w:rPr>
                <w:rFonts w:ascii="Arial" w:hAnsi="Arial" w:cs="Arial"/>
                <w:sz w:val="20"/>
                <w:szCs w:val="20"/>
                <w:lang w:eastAsia="nb-NO" w:bidi="ar-SA"/>
              </w:rPr>
            </w:pPr>
            <w:r>
              <w:rPr>
                <w:rFonts w:ascii="Arial" w:hAnsi="Arial" w:cs="Arial"/>
                <w:sz w:val="20"/>
                <w:szCs w:val="20"/>
                <w:lang w:eastAsia="nb-NO" w:bidi="ar-SA"/>
              </w:rPr>
              <w:t>5101</w:t>
            </w:r>
          </w:p>
        </w:tc>
        <w:tc>
          <w:tcPr>
            <w:tcW w:w="586" w:type="pct"/>
            <w:shd w:val="clear" w:color="auto" w:fill="auto"/>
          </w:tcPr>
          <w:p w:rsidR="006D6E7D" w:rsidRPr="003C7814" w:rsidRDefault="006D6E7D" w:rsidP="003C7814">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3-Medium</w:t>
            </w:r>
          </w:p>
        </w:tc>
        <w:tc>
          <w:tcPr>
            <w:tcW w:w="747" w:type="pct"/>
            <w:shd w:val="clear" w:color="auto" w:fill="auto"/>
          </w:tcPr>
          <w:p w:rsidR="006D6E7D" w:rsidRPr="003C7814" w:rsidRDefault="006D6E7D" w:rsidP="008147BB">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Telia_Site</w:t>
            </w:r>
            <w:proofErr w:type="spellEnd"/>
          </w:p>
        </w:tc>
        <w:tc>
          <w:tcPr>
            <w:tcW w:w="374" w:type="pct"/>
            <w:shd w:val="clear" w:color="auto" w:fill="auto"/>
          </w:tcPr>
          <w:p w:rsidR="006D6E7D" w:rsidRPr="003C7814" w:rsidRDefault="00B2102E" w:rsidP="008147BB">
            <w:pPr>
              <w:spacing w:before="40" w:after="40"/>
              <w:jc w:val="center"/>
              <w:rPr>
                <w:rFonts w:ascii="Arial" w:hAnsi="Arial" w:cs="Arial"/>
                <w:sz w:val="20"/>
                <w:szCs w:val="20"/>
                <w:lang w:eastAsia="nb-NO" w:bidi="ar-SA"/>
              </w:rPr>
            </w:pPr>
            <w:proofErr w:type="spellStart"/>
            <w:r>
              <w:rPr>
                <w:rFonts w:ascii="Arial" w:hAnsi="Arial" w:cs="Arial"/>
                <w:sz w:val="20"/>
                <w:szCs w:val="20"/>
                <w:lang w:eastAsia="nb-NO" w:bidi="ar-SA"/>
              </w:rPr>
              <w:t>Ver</w:t>
            </w:r>
            <w:proofErr w:type="spellEnd"/>
            <w:r>
              <w:rPr>
                <w:rFonts w:ascii="Arial" w:hAnsi="Arial" w:cs="Arial"/>
                <w:sz w:val="20"/>
                <w:szCs w:val="20"/>
                <w:lang w:eastAsia="nb-NO" w:bidi="ar-SA"/>
              </w:rPr>
              <w:t xml:space="preserve"> 14</w:t>
            </w:r>
            <w:r w:rsidR="006D6E7D" w:rsidRPr="003C7814">
              <w:rPr>
                <w:rFonts w:ascii="Arial" w:hAnsi="Arial" w:cs="Arial"/>
                <w:sz w:val="20"/>
                <w:szCs w:val="20"/>
                <w:lang w:eastAsia="nb-NO" w:bidi="ar-SA"/>
              </w:rPr>
              <w:t>.0</w:t>
            </w:r>
          </w:p>
        </w:tc>
        <w:tc>
          <w:tcPr>
            <w:tcW w:w="1331" w:type="pct"/>
            <w:shd w:val="clear" w:color="auto" w:fill="auto"/>
          </w:tcPr>
          <w:p w:rsidR="006D6E7D" w:rsidRPr="006D6E7D" w:rsidRDefault="006D6E7D" w:rsidP="006D6E7D">
            <w:pPr>
              <w:spacing w:before="40" w:after="40"/>
              <w:jc w:val="center"/>
              <w:rPr>
                <w:rFonts w:ascii="Arial" w:hAnsi="Arial" w:cs="Arial"/>
                <w:sz w:val="20"/>
                <w:szCs w:val="20"/>
                <w:lang w:eastAsia="nb-NO" w:bidi="ar-SA"/>
              </w:rPr>
            </w:pPr>
            <w:r w:rsidRPr="006D6E7D">
              <w:rPr>
                <w:rFonts w:ascii="Arial" w:hAnsi="Arial" w:cs="Arial"/>
                <w:sz w:val="20"/>
                <w:szCs w:val="20"/>
                <w:lang w:eastAsia="nb-NO" w:bidi="ar-SA"/>
              </w:rPr>
              <w:t>Error when making Refund reversal on ECA 999</w:t>
            </w:r>
          </w:p>
          <w:p w:rsidR="006D6E7D" w:rsidRPr="003C7814" w:rsidRDefault="006D6E7D" w:rsidP="006D6E7D">
            <w:pPr>
              <w:spacing w:before="40" w:after="40"/>
              <w:jc w:val="center"/>
              <w:rPr>
                <w:rFonts w:ascii="Arial" w:hAnsi="Arial" w:cs="Arial"/>
                <w:sz w:val="20"/>
                <w:szCs w:val="20"/>
                <w:lang w:eastAsia="nb-NO" w:bidi="ar-SA"/>
              </w:rPr>
            </w:pPr>
          </w:p>
        </w:tc>
        <w:tc>
          <w:tcPr>
            <w:tcW w:w="750" w:type="pct"/>
          </w:tcPr>
          <w:p w:rsidR="006D6E7D" w:rsidRDefault="006D6E7D" w:rsidP="008147BB">
            <w:r w:rsidRPr="00080920">
              <w:rPr>
                <w:rFonts w:ascii="Arial" w:hAnsi="Arial" w:cs="Arial"/>
                <w:sz w:val="20"/>
                <w:szCs w:val="20"/>
                <w:lang w:eastAsia="nb-NO" w:bidi="ar-SA"/>
              </w:rPr>
              <w:t>30.04.2012</w:t>
            </w:r>
          </w:p>
        </w:tc>
      </w:tr>
      <w:tr w:rsidR="006D6E7D" w:rsidRPr="008A1DD8" w:rsidTr="008A7CD1">
        <w:trPr>
          <w:cantSplit/>
        </w:trPr>
        <w:tc>
          <w:tcPr>
            <w:tcW w:w="731" w:type="pct"/>
            <w:shd w:val="clear" w:color="auto" w:fill="auto"/>
          </w:tcPr>
          <w:p w:rsidR="006D6E7D" w:rsidRDefault="006D6E7D" w:rsidP="006D6E7D">
            <w:pPr>
              <w:spacing w:before="40" w:after="40"/>
              <w:jc w:val="center"/>
              <w:rPr>
                <w:rFonts w:ascii="Arial" w:hAnsi="Arial" w:cs="Arial"/>
                <w:sz w:val="20"/>
                <w:szCs w:val="20"/>
                <w:lang w:eastAsia="nb-NO" w:bidi="ar-SA"/>
              </w:rPr>
            </w:pPr>
            <w:r>
              <w:rPr>
                <w:rFonts w:ascii="Arial" w:hAnsi="Arial" w:cs="Arial"/>
                <w:sz w:val="20"/>
                <w:szCs w:val="20"/>
                <w:lang w:eastAsia="nb-NO" w:bidi="ar-SA"/>
              </w:rPr>
              <w:t>AR</w:t>
            </w:r>
          </w:p>
        </w:tc>
        <w:tc>
          <w:tcPr>
            <w:tcW w:w="481" w:type="pct"/>
            <w:shd w:val="clear" w:color="auto" w:fill="auto"/>
          </w:tcPr>
          <w:p w:rsidR="006D6E7D" w:rsidRDefault="006D6E7D" w:rsidP="003C7814">
            <w:pPr>
              <w:spacing w:before="40" w:after="40"/>
              <w:jc w:val="center"/>
              <w:rPr>
                <w:rFonts w:ascii="Arial" w:hAnsi="Arial" w:cs="Arial"/>
                <w:sz w:val="20"/>
                <w:szCs w:val="20"/>
                <w:lang w:eastAsia="nb-NO" w:bidi="ar-SA"/>
              </w:rPr>
            </w:pPr>
            <w:r>
              <w:rPr>
                <w:rFonts w:ascii="Arial" w:hAnsi="Arial" w:cs="Arial"/>
                <w:sz w:val="20"/>
                <w:szCs w:val="20"/>
                <w:lang w:eastAsia="nb-NO" w:bidi="ar-SA"/>
              </w:rPr>
              <w:t>6019</w:t>
            </w:r>
          </w:p>
        </w:tc>
        <w:tc>
          <w:tcPr>
            <w:tcW w:w="586" w:type="pct"/>
            <w:shd w:val="clear" w:color="auto" w:fill="auto"/>
          </w:tcPr>
          <w:p w:rsidR="006D6E7D" w:rsidRPr="003C7814" w:rsidRDefault="006D6E7D" w:rsidP="008147BB">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3-Medium</w:t>
            </w:r>
          </w:p>
        </w:tc>
        <w:tc>
          <w:tcPr>
            <w:tcW w:w="747" w:type="pct"/>
            <w:shd w:val="clear" w:color="auto" w:fill="auto"/>
          </w:tcPr>
          <w:p w:rsidR="006D6E7D" w:rsidRPr="003C7814" w:rsidRDefault="006D6E7D" w:rsidP="008147BB">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Telia_Site</w:t>
            </w:r>
            <w:proofErr w:type="spellEnd"/>
          </w:p>
        </w:tc>
        <w:tc>
          <w:tcPr>
            <w:tcW w:w="374" w:type="pct"/>
            <w:shd w:val="clear" w:color="auto" w:fill="auto"/>
          </w:tcPr>
          <w:p w:rsidR="006D6E7D" w:rsidRPr="003C7814" w:rsidRDefault="00B2102E" w:rsidP="008147BB">
            <w:pPr>
              <w:spacing w:before="40" w:after="40"/>
              <w:jc w:val="center"/>
              <w:rPr>
                <w:rFonts w:ascii="Arial" w:hAnsi="Arial" w:cs="Arial"/>
                <w:sz w:val="20"/>
                <w:szCs w:val="20"/>
                <w:lang w:eastAsia="nb-NO" w:bidi="ar-SA"/>
              </w:rPr>
            </w:pPr>
            <w:proofErr w:type="spellStart"/>
            <w:r>
              <w:rPr>
                <w:rFonts w:ascii="Arial" w:hAnsi="Arial" w:cs="Arial"/>
                <w:sz w:val="20"/>
                <w:szCs w:val="20"/>
                <w:lang w:eastAsia="nb-NO" w:bidi="ar-SA"/>
              </w:rPr>
              <w:t>Ver</w:t>
            </w:r>
            <w:proofErr w:type="spellEnd"/>
            <w:r>
              <w:rPr>
                <w:rFonts w:ascii="Arial" w:hAnsi="Arial" w:cs="Arial"/>
                <w:sz w:val="20"/>
                <w:szCs w:val="20"/>
                <w:lang w:eastAsia="nb-NO" w:bidi="ar-SA"/>
              </w:rPr>
              <w:t xml:space="preserve"> 15.2</w:t>
            </w:r>
          </w:p>
        </w:tc>
        <w:tc>
          <w:tcPr>
            <w:tcW w:w="1331" w:type="pct"/>
            <w:shd w:val="clear" w:color="auto" w:fill="auto"/>
          </w:tcPr>
          <w:p w:rsidR="006D6E7D" w:rsidRPr="006D6E7D" w:rsidRDefault="006D6E7D" w:rsidP="006D6E7D">
            <w:pPr>
              <w:spacing w:before="40" w:after="40"/>
              <w:jc w:val="center"/>
              <w:rPr>
                <w:rFonts w:ascii="Arial" w:hAnsi="Arial" w:cs="Arial"/>
                <w:sz w:val="20"/>
                <w:szCs w:val="20"/>
                <w:lang w:eastAsia="nb-NO" w:bidi="ar-SA"/>
              </w:rPr>
            </w:pPr>
            <w:r w:rsidRPr="006D6E7D">
              <w:rPr>
                <w:rFonts w:ascii="Arial" w:hAnsi="Arial" w:cs="Arial"/>
                <w:sz w:val="20"/>
                <w:szCs w:val="20"/>
                <w:lang w:eastAsia="nb-NO" w:bidi="ar-SA"/>
              </w:rPr>
              <w:t xml:space="preserve">Waiver </w:t>
            </w:r>
            <w:proofErr w:type="spellStart"/>
            <w:r w:rsidRPr="006D6E7D">
              <w:rPr>
                <w:rFonts w:ascii="Arial" w:hAnsi="Arial" w:cs="Arial"/>
                <w:sz w:val="20"/>
                <w:szCs w:val="20"/>
                <w:lang w:eastAsia="nb-NO" w:bidi="ar-SA"/>
              </w:rPr>
              <w:t>indicater</w:t>
            </w:r>
            <w:proofErr w:type="spellEnd"/>
            <w:r w:rsidRPr="006D6E7D">
              <w:rPr>
                <w:rFonts w:ascii="Arial" w:hAnsi="Arial" w:cs="Arial"/>
                <w:sz w:val="20"/>
                <w:szCs w:val="20"/>
                <w:lang w:eastAsia="nb-NO" w:bidi="ar-SA"/>
              </w:rPr>
              <w:t xml:space="preserve"> not removed on Invoice level, when </w:t>
            </w:r>
            <w:proofErr w:type="spellStart"/>
            <w:r w:rsidRPr="006D6E7D">
              <w:rPr>
                <w:rFonts w:ascii="Arial" w:hAnsi="Arial" w:cs="Arial"/>
                <w:sz w:val="20"/>
                <w:szCs w:val="20"/>
                <w:lang w:eastAsia="nb-NO" w:bidi="ar-SA"/>
              </w:rPr>
              <w:t>automaticly</w:t>
            </w:r>
            <w:proofErr w:type="spellEnd"/>
            <w:r w:rsidRPr="006D6E7D">
              <w:rPr>
                <w:rFonts w:ascii="Arial" w:hAnsi="Arial" w:cs="Arial"/>
                <w:sz w:val="20"/>
                <w:szCs w:val="20"/>
                <w:lang w:eastAsia="nb-NO" w:bidi="ar-SA"/>
              </w:rPr>
              <w:t xml:space="preserve"> removed by waiver expiration date.</w:t>
            </w:r>
          </w:p>
        </w:tc>
        <w:tc>
          <w:tcPr>
            <w:tcW w:w="750" w:type="pct"/>
          </w:tcPr>
          <w:p w:rsidR="006D6E7D" w:rsidRDefault="006D6E7D" w:rsidP="008147BB">
            <w:r w:rsidRPr="00080920">
              <w:rPr>
                <w:rFonts w:ascii="Arial" w:hAnsi="Arial" w:cs="Arial"/>
                <w:sz w:val="20"/>
                <w:szCs w:val="20"/>
                <w:lang w:eastAsia="nb-NO" w:bidi="ar-SA"/>
              </w:rPr>
              <w:t>30.04.2012</w:t>
            </w:r>
          </w:p>
        </w:tc>
      </w:tr>
      <w:tr w:rsidR="006D6E7D" w:rsidRPr="008A1DD8" w:rsidTr="008A7CD1">
        <w:trPr>
          <w:cantSplit/>
        </w:trPr>
        <w:tc>
          <w:tcPr>
            <w:tcW w:w="731" w:type="pct"/>
            <w:shd w:val="clear" w:color="auto" w:fill="auto"/>
          </w:tcPr>
          <w:p w:rsidR="006D6E7D" w:rsidRDefault="006D6E7D" w:rsidP="006D6E7D">
            <w:pPr>
              <w:spacing w:before="40" w:after="40"/>
              <w:jc w:val="center"/>
              <w:rPr>
                <w:rFonts w:ascii="Arial" w:hAnsi="Arial" w:cs="Arial"/>
                <w:sz w:val="20"/>
                <w:szCs w:val="20"/>
                <w:lang w:eastAsia="nb-NO" w:bidi="ar-SA"/>
              </w:rPr>
            </w:pPr>
            <w:r>
              <w:rPr>
                <w:rFonts w:ascii="Arial" w:hAnsi="Arial" w:cs="Arial"/>
                <w:sz w:val="20"/>
                <w:szCs w:val="20"/>
                <w:lang w:eastAsia="nb-NO" w:bidi="ar-SA"/>
              </w:rPr>
              <w:t>Billing</w:t>
            </w:r>
          </w:p>
        </w:tc>
        <w:tc>
          <w:tcPr>
            <w:tcW w:w="481" w:type="pct"/>
            <w:shd w:val="clear" w:color="auto" w:fill="auto"/>
          </w:tcPr>
          <w:p w:rsidR="006D6E7D" w:rsidRDefault="006D6E7D" w:rsidP="003C7814">
            <w:pPr>
              <w:spacing w:before="40" w:after="40"/>
              <w:jc w:val="center"/>
              <w:rPr>
                <w:rFonts w:ascii="Arial" w:hAnsi="Arial" w:cs="Arial"/>
                <w:sz w:val="20"/>
                <w:szCs w:val="20"/>
                <w:lang w:eastAsia="nb-NO" w:bidi="ar-SA"/>
              </w:rPr>
            </w:pPr>
            <w:r>
              <w:rPr>
                <w:rFonts w:ascii="Arial" w:hAnsi="Arial" w:cs="Arial"/>
                <w:sz w:val="20"/>
                <w:szCs w:val="20"/>
                <w:lang w:eastAsia="nb-NO" w:bidi="ar-SA"/>
              </w:rPr>
              <w:t>6176</w:t>
            </w:r>
          </w:p>
        </w:tc>
        <w:tc>
          <w:tcPr>
            <w:tcW w:w="586" w:type="pct"/>
            <w:shd w:val="clear" w:color="auto" w:fill="auto"/>
          </w:tcPr>
          <w:p w:rsidR="006D6E7D" w:rsidRPr="003C7814" w:rsidRDefault="006D6E7D" w:rsidP="008147BB">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3-Medium</w:t>
            </w:r>
          </w:p>
        </w:tc>
        <w:tc>
          <w:tcPr>
            <w:tcW w:w="747" w:type="pct"/>
            <w:shd w:val="clear" w:color="auto" w:fill="auto"/>
          </w:tcPr>
          <w:p w:rsidR="006D6E7D" w:rsidRPr="003C7814" w:rsidRDefault="006D6E7D" w:rsidP="008147BB">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Telia_Site</w:t>
            </w:r>
            <w:proofErr w:type="spellEnd"/>
          </w:p>
        </w:tc>
        <w:tc>
          <w:tcPr>
            <w:tcW w:w="374" w:type="pct"/>
            <w:shd w:val="clear" w:color="auto" w:fill="auto"/>
          </w:tcPr>
          <w:p w:rsidR="006D6E7D" w:rsidRPr="003C7814" w:rsidRDefault="00B2102E" w:rsidP="008147BB">
            <w:pPr>
              <w:spacing w:before="40" w:after="40"/>
              <w:jc w:val="center"/>
              <w:rPr>
                <w:rFonts w:ascii="Arial" w:hAnsi="Arial" w:cs="Arial"/>
                <w:sz w:val="20"/>
                <w:szCs w:val="20"/>
                <w:lang w:eastAsia="nb-NO" w:bidi="ar-SA"/>
              </w:rPr>
            </w:pPr>
            <w:proofErr w:type="spellStart"/>
            <w:r>
              <w:rPr>
                <w:rFonts w:ascii="Arial" w:hAnsi="Arial" w:cs="Arial"/>
                <w:sz w:val="20"/>
                <w:szCs w:val="20"/>
                <w:lang w:eastAsia="nb-NO" w:bidi="ar-SA"/>
              </w:rPr>
              <w:t>Ver</w:t>
            </w:r>
            <w:proofErr w:type="spellEnd"/>
            <w:r>
              <w:rPr>
                <w:rFonts w:ascii="Arial" w:hAnsi="Arial" w:cs="Arial"/>
                <w:sz w:val="20"/>
                <w:szCs w:val="20"/>
                <w:lang w:eastAsia="nb-NO" w:bidi="ar-SA"/>
              </w:rPr>
              <w:t xml:space="preserve"> 16</w:t>
            </w:r>
            <w:r w:rsidR="006D6E7D" w:rsidRPr="003C7814">
              <w:rPr>
                <w:rFonts w:ascii="Arial" w:hAnsi="Arial" w:cs="Arial"/>
                <w:sz w:val="20"/>
                <w:szCs w:val="20"/>
                <w:lang w:eastAsia="nb-NO" w:bidi="ar-SA"/>
              </w:rPr>
              <w:t>.0</w:t>
            </w:r>
          </w:p>
        </w:tc>
        <w:tc>
          <w:tcPr>
            <w:tcW w:w="1331" w:type="pct"/>
            <w:shd w:val="clear" w:color="auto" w:fill="auto"/>
          </w:tcPr>
          <w:p w:rsidR="006D6E7D" w:rsidRPr="006D6E7D" w:rsidRDefault="006D6E7D" w:rsidP="006D6E7D">
            <w:pPr>
              <w:spacing w:before="40" w:after="40"/>
              <w:jc w:val="center"/>
              <w:rPr>
                <w:rFonts w:ascii="Arial" w:hAnsi="Arial" w:cs="Arial"/>
                <w:sz w:val="20"/>
                <w:szCs w:val="20"/>
                <w:lang w:eastAsia="nb-NO" w:bidi="ar-SA"/>
              </w:rPr>
            </w:pPr>
            <w:r w:rsidRPr="006D6E7D">
              <w:rPr>
                <w:rFonts w:ascii="Arial" w:hAnsi="Arial" w:cs="Arial"/>
                <w:sz w:val="20"/>
                <w:szCs w:val="20"/>
                <w:lang w:eastAsia="nb-NO" w:bidi="ar-SA"/>
              </w:rPr>
              <w:t>CIT3678 - PROD - Replace RC feature doesn't charge correctly when changing same feature twice on one period</w:t>
            </w:r>
          </w:p>
        </w:tc>
        <w:tc>
          <w:tcPr>
            <w:tcW w:w="750" w:type="pct"/>
          </w:tcPr>
          <w:p w:rsidR="006D6E7D" w:rsidRPr="00080920" w:rsidRDefault="006D6E7D" w:rsidP="008147BB">
            <w:pPr>
              <w:rPr>
                <w:rFonts w:ascii="Arial" w:hAnsi="Arial" w:cs="Arial"/>
                <w:sz w:val="20"/>
                <w:szCs w:val="20"/>
                <w:lang w:eastAsia="nb-NO" w:bidi="ar-SA"/>
              </w:rPr>
            </w:pPr>
            <w:r w:rsidRPr="00080920">
              <w:rPr>
                <w:rFonts w:ascii="Arial" w:hAnsi="Arial" w:cs="Arial"/>
                <w:sz w:val="20"/>
                <w:szCs w:val="20"/>
                <w:lang w:eastAsia="nb-NO" w:bidi="ar-SA"/>
              </w:rPr>
              <w:t>30.04.2012</w:t>
            </w:r>
          </w:p>
        </w:tc>
      </w:tr>
      <w:tr w:rsidR="00B2102E" w:rsidRPr="008A1DD8" w:rsidTr="008A7CD1">
        <w:trPr>
          <w:cantSplit/>
        </w:trPr>
        <w:tc>
          <w:tcPr>
            <w:tcW w:w="731" w:type="pct"/>
            <w:shd w:val="clear" w:color="auto" w:fill="auto"/>
          </w:tcPr>
          <w:p w:rsidR="00B2102E" w:rsidRDefault="00B2102E" w:rsidP="006D6E7D">
            <w:pPr>
              <w:spacing w:before="40" w:after="40"/>
              <w:jc w:val="center"/>
              <w:rPr>
                <w:rFonts w:ascii="Arial" w:hAnsi="Arial" w:cs="Arial"/>
                <w:sz w:val="20"/>
                <w:szCs w:val="20"/>
                <w:lang w:eastAsia="nb-NO" w:bidi="ar-SA"/>
              </w:rPr>
            </w:pPr>
            <w:r>
              <w:rPr>
                <w:rFonts w:ascii="Arial" w:hAnsi="Arial" w:cs="Arial"/>
                <w:sz w:val="20"/>
                <w:szCs w:val="20"/>
                <w:lang w:eastAsia="nb-NO" w:bidi="ar-SA"/>
              </w:rPr>
              <w:t>MPS</w:t>
            </w:r>
          </w:p>
        </w:tc>
        <w:tc>
          <w:tcPr>
            <w:tcW w:w="481" w:type="pct"/>
            <w:shd w:val="clear" w:color="auto" w:fill="auto"/>
          </w:tcPr>
          <w:p w:rsidR="00B2102E" w:rsidRDefault="00B2102E" w:rsidP="003C7814">
            <w:pPr>
              <w:spacing w:before="40" w:after="40"/>
              <w:jc w:val="center"/>
              <w:rPr>
                <w:rFonts w:ascii="Arial" w:hAnsi="Arial" w:cs="Arial"/>
                <w:sz w:val="20"/>
                <w:szCs w:val="20"/>
                <w:lang w:eastAsia="nb-NO" w:bidi="ar-SA"/>
              </w:rPr>
            </w:pPr>
            <w:r>
              <w:rPr>
                <w:rFonts w:ascii="Arial" w:hAnsi="Arial" w:cs="Arial"/>
                <w:sz w:val="20"/>
                <w:szCs w:val="20"/>
                <w:lang w:eastAsia="nb-NO" w:bidi="ar-SA"/>
              </w:rPr>
              <w:t>6208</w:t>
            </w:r>
          </w:p>
        </w:tc>
        <w:tc>
          <w:tcPr>
            <w:tcW w:w="586" w:type="pct"/>
            <w:shd w:val="clear" w:color="auto" w:fill="auto"/>
          </w:tcPr>
          <w:p w:rsidR="00B2102E" w:rsidRPr="003C7814" w:rsidRDefault="00B2102E" w:rsidP="004D53FA">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2-High</w:t>
            </w:r>
          </w:p>
        </w:tc>
        <w:tc>
          <w:tcPr>
            <w:tcW w:w="747" w:type="pct"/>
            <w:shd w:val="clear" w:color="auto" w:fill="auto"/>
          </w:tcPr>
          <w:p w:rsidR="00B2102E" w:rsidRPr="003C7814" w:rsidRDefault="00B2102E" w:rsidP="004D53FA">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Telia_Site</w:t>
            </w:r>
            <w:proofErr w:type="spellEnd"/>
          </w:p>
        </w:tc>
        <w:tc>
          <w:tcPr>
            <w:tcW w:w="374" w:type="pct"/>
            <w:shd w:val="clear" w:color="auto" w:fill="auto"/>
          </w:tcPr>
          <w:p w:rsidR="00B2102E" w:rsidRPr="003C7814" w:rsidRDefault="00B2102E" w:rsidP="004D53FA">
            <w:pPr>
              <w:spacing w:before="40" w:after="40"/>
              <w:jc w:val="center"/>
              <w:rPr>
                <w:rFonts w:ascii="Arial" w:hAnsi="Arial" w:cs="Arial"/>
                <w:sz w:val="20"/>
                <w:szCs w:val="20"/>
                <w:lang w:eastAsia="nb-NO" w:bidi="ar-SA"/>
              </w:rPr>
            </w:pPr>
            <w:proofErr w:type="spellStart"/>
            <w:r>
              <w:rPr>
                <w:rFonts w:ascii="Arial" w:hAnsi="Arial" w:cs="Arial"/>
                <w:sz w:val="20"/>
                <w:szCs w:val="20"/>
                <w:lang w:eastAsia="nb-NO" w:bidi="ar-SA"/>
              </w:rPr>
              <w:t>Ver</w:t>
            </w:r>
            <w:proofErr w:type="spellEnd"/>
            <w:r>
              <w:rPr>
                <w:rFonts w:ascii="Arial" w:hAnsi="Arial" w:cs="Arial"/>
                <w:sz w:val="20"/>
                <w:szCs w:val="20"/>
                <w:lang w:eastAsia="nb-NO" w:bidi="ar-SA"/>
              </w:rPr>
              <w:t xml:space="preserve"> 17</w:t>
            </w:r>
            <w:r w:rsidRPr="003C7814">
              <w:rPr>
                <w:rFonts w:ascii="Arial" w:hAnsi="Arial" w:cs="Arial"/>
                <w:sz w:val="20"/>
                <w:szCs w:val="20"/>
                <w:lang w:eastAsia="nb-NO" w:bidi="ar-SA"/>
              </w:rPr>
              <w:t>.0</w:t>
            </w:r>
          </w:p>
        </w:tc>
        <w:tc>
          <w:tcPr>
            <w:tcW w:w="1331" w:type="pct"/>
            <w:shd w:val="clear" w:color="auto" w:fill="auto"/>
          </w:tcPr>
          <w:p w:rsidR="00B2102E" w:rsidRPr="006D6E7D" w:rsidRDefault="00B2102E" w:rsidP="00B2102E">
            <w:pPr>
              <w:spacing w:before="40" w:after="40"/>
              <w:jc w:val="center"/>
              <w:rPr>
                <w:rFonts w:ascii="Arial" w:hAnsi="Arial" w:cs="Arial"/>
                <w:sz w:val="20"/>
                <w:szCs w:val="20"/>
                <w:lang w:eastAsia="nb-NO" w:bidi="ar-SA"/>
              </w:rPr>
            </w:pPr>
            <w:r w:rsidRPr="00B2102E">
              <w:rPr>
                <w:rFonts w:ascii="Arial" w:hAnsi="Arial" w:cs="Arial"/>
                <w:sz w:val="20"/>
                <w:szCs w:val="20"/>
                <w:lang w:eastAsia="nb-NO" w:bidi="ar-SA"/>
              </w:rPr>
              <w:t xml:space="preserve">Some files are failing when tries to insert an entry in USAGE_ERROR_DETAIL table with ERROR_DETAIL_SEQ_NO &gt; 999. </w:t>
            </w:r>
          </w:p>
        </w:tc>
        <w:tc>
          <w:tcPr>
            <w:tcW w:w="750" w:type="pct"/>
          </w:tcPr>
          <w:p w:rsidR="00B2102E" w:rsidRDefault="00B2102E" w:rsidP="004D53FA">
            <w:r w:rsidRPr="00B75BFA">
              <w:rPr>
                <w:rFonts w:ascii="Arial" w:hAnsi="Arial" w:cs="Arial"/>
                <w:sz w:val="20"/>
                <w:szCs w:val="20"/>
                <w:lang w:eastAsia="nb-NO" w:bidi="ar-SA"/>
              </w:rPr>
              <w:t>02.04.2012</w:t>
            </w:r>
          </w:p>
        </w:tc>
      </w:tr>
      <w:tr w:rsidR="00B2102E" w:rsidRPr="008A1DD8" w:rsidTr="008A7CD1">
        <w:trPr>
          <w:cantSplit/>
        </w:trPr>
        <w:tc>
          <w:tcPr>
            <w:tcW w:w="731" w:type="pct"/>
            <w:shd w:val="clear" w:color="auto" w:fill="auto"/>
          </w:tcPr>
          <w:p w:rsidR="00B2102E" w:rsidRDefault="00B2102E" w:rsidP="006D6E7D">
            <w:pPr>
              <w:spacing w:before="40" w:after="40"/>
              <w:jc w:val="center"/>
              <w:rPr>
                <w:rFonts w:ascii="Arial" w:hAnsi="Arial" w:cs="Arial"/>
                <w:sz w:val="20"/>
                <w:szCs w:val="20"/>
                <w:lang w:eastAsia="nb-NO" w:bidi="ar-SA"/>
              </w:rPr>
            </w:pPr>
            <w:r>
              <w:rPr>
                <w:rFonts w:ascii="Arial" w:hAnsi="Arial" w:cs="Arial"/>
                <w:sz w:val="20"/>
                <w:szCs w:val="20"/>
                <w:lang w:eastAsia="nb-NO" w:bidi="ar-SA"/>
              </w:rPr>
              <w:t>Billing</w:t>
            </w:r>
          </w:p>
        </w:tc>
        <w:tc>
          <w:tcPr>
            <w:tcW w:w="481" w:type="pct"/>
            <w:shd w:val="clear" w:color="auto" w:fill="auto"/>
          </w:tcPr>
          <w:p w:rsidR="00B2102E" w:rsidRDefault="00B2102E" w:rsidP="003C7814">
            <w:pPr>
              <w:spacing w:before="40" w:after="40"/>
              <w:jc w:val="center"/>
              <w:rPr>
                <w:rFonts w:ascii="Arial" w:hAnsi="Arial" w:cs="Arial"/>
                <w:sz w:val="20"/>
                <w:szCs w:val="20"/>
                <w:lang w:eastAsia="nb-NO" w:bidi="ar-SA"/>
              </w:rPr>
            </w:pPr>
            <w:r>
              <w:rPr>
                <w:rFonts w:ascii="Arial" w:hAnsi="Arial" w:cs="Arial"/>
                <w:sz w:val="20"/>
                <w:szCs w:val="20"/>
                <w:lang w:eastAsia="nb-NO" w:bidi="ar-SA"/>
              </w:rPr>
              <w:t>6246</w:t>
            </w:r>
          </w:p>
        </w:tc>
        <w:tc>
          <w:tcPr>
            <w:tcW w:w="586" w:type="pct"/>
            <w:shd w:val="clear" w:color="auto" w:fill="auto"/>
          </w:tcPr>
          <w:p w:rsidR="00B2102E" w:rsidRPr="003C7814" w:rsidRDefault="00B2102E" w:rsidP="004D53FA">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3-Medium</w:t>
            </w:r>
          </w:p>
        </w:tc>
        <w:tc>
          <w:tcPr>
            <w:tcW w:w="747" w:type="pct"/>
            <w:shd w:val="clear" w:color="auto" w:fill="auto"/>
          </w:tcPr>
          <w:p w:rsidR="00B2102E" w:rsidRPr="003C7814" w:rsidRDefault="00B2102E" w:rsidP="004D53FA">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Telia_Site</w:t>
            </w:r>
            <w:proofErr w:type="spellEnd"/>
          </w:p>
        </w:tc>
        <w:tc>
          <w:tcPr>
            <w:tcW w:w="374" w:type="pct"/>
            <w:shd w:val="clear" w:color="auto" w:fill="auto"/>
          </w:tcPr>
          <w:p w:rsidR="00B2102E" w:rsidRPr="003C7814" w:rsidRDefault="00B2102E" w:rsidP="004D53FA">
            <w:pPr>
              <w:spacing w:before="40" w:after="40"/>
              <w:jc w:val="center"/>
              <w:rPr>
                <w:rFonts w:ascii="Arial" w:hAnsi="Arial" w:cs="Arial"/>
                <w:sz w:val="20"/>
                <w:szCs w:val="20"/>
                <w:lang w:eastAsia="nb-NO" w:bidi="ar-SA"/>
              </w:rPr>
            </w:pPr>
            <w:proofErr w:type="spellStart"/>
            <w:r>
              <w:rPr>
                <w:rFonts w:ascii="Arial" w:hAnsi="Arial" w:cs="Arial"/>
                <w:sz w:val="20"/>
                <w:szCs w:val="20"/>
                <w:lang w:eastAsia="nb-NO" w:bidi="ar-SA"/>
              </w:rPr>
              <w:t>Ver</w:t>
            </w:r>
            <w:proofErr w:type="spellEnd"/>
            <w:r>
              <w:rPr>
                <w:rFonts w:ascii="Arial" w:hAnsi="Arial" w:cs="Arial"/>
                <w:sz w:val="20"/>
                <w:szCs w:val="20"/>
                <w:lang w:eastAsia="nb-NO" w:bidi="ar-SA"/>
              </w:rPr>
              <w:t xml:space="preserve"> 17</w:t>
            </w:r>
            <w:r w:rsidRPr="003C7814">
              <w:rPr>
                <w:rFonts w:ascii="Arial" w:hAnsi="Arial" w:cs="Arial"/>
                <w:sz w:val="20"/>
                <w:szCs w:val="20"/>
                <w:lang w:eastAsia="nb-NO" w:bidi="ar-SA"/>
              </w:rPr>
              <w:t>.0</w:t>
            </w:r>
          </w:p>
        </w:tc>
        <w:tc>
          <w:tcPr>
            <w:tcW w:w="1331" w:type="pct"/>
            <w:shd w:val="clear" w:color="auto" w:fill="auto"/>
          </w:tcPr>
          <w:p w:rsidR="00B2102E" w:rsidRPr="00B2102E" w:rsidRDefault="00B2102E" w:rsidP="00B2102E">
            <w:pPr>
              <w:spacing w:before="40" w:after="40"/>
              <w:jc w:val="center"/>
              <w:rPr>
                <w:rFonts w:ascii="Arial" w:hAnsi="Arial" w:cs="Arial"/>
                <w:sz w:val="20"/>
                <w:szCs w:val="20"/>
                <w:lang w:eastAsia="nb-NO" w:bidi="ar-SA"/>
              </w:rPr>
            </w:pPr>
            <w:r w:rsidRPr="00B2102E">
              <w:rPr>
                <w:rFonts w:ascii="Arial" w:hAnsi="Arial" w:cs="Arial"/>
                <w:sz w:val="20"/>
                <w:szCs w:val="20"/>
                <w:lang w:eastAsia="nb-NO" w:bidi="ar-SA"/>
              </w:rPr>
              <w:t>CIT3902 -  Rounding difference on discount vat amount calculated by billing</w:t>
            </w:r>
          </w:p>
        </w:tc>
        <w:tc>
          <w:tcPr>
            <w:tcW w:w="750" w:type="pct"/>
          </w:tcPr>
          <w:p w:rsidR="00B2102E" w:rsidRPr="00080920" w:rsidRDefault="00B2102E" w:rsidP="004D53FA">
            <w:pPr>
              <w:rPr>
                <w:rFonts w:ascii="Arial" w:hAnsi="Arial" w:cs="Arial"/>
                <w:sz w:val="20"/>
                <w:szCs w:val="20"/>
                <w:lang w:eastAsia="nb-NO" w:bidi="ar-SA"/>
              </w:rPr>
            </w:pPr>
            <w:r w:rsidRPr="00080920">
              <w:rPr>
                <w:rFonts w:ascii="Arial" w:hAnsi="Arial" w:cs="Arial"/>
                <w:sz w:val="20"/>
                <w:szCs w:val="20"/>
                <w:lang w:eastAsia="nb-NO" w:bidi="ar-SA"/>
              </w:rPr>
              <w:t>30.04.2012</w:t>
            </w:r>
          </w:p>
        </w:tc>
      </w:tr>
      <w:tr w:rsidR="00B2102E" w:rsidRPr="008A1DD8" w:rsidTr="008A7CD1">
        <w:trPr>
          <w:cantSplit/>
        </w:trPr>
        <w:tc>
          <w:tcPr>
            <w:tcW w:w="731" w:type="pct"/>
            <w:shd w:val="clear" w:color="auto" w:fill="auto"/>
          </w:tcPr>
          <w:p w:rsidR="00B2102E" w:rsidRDefault="00B2102E" w:rsidP="006D6E7D">
            <w:pPr>
              <w:spacing w:before="40" w:after="40"/>
              <w:jc w:val="center"/>
              <w:rPr>
                <w:rFonts w:ascii="Arial" w:hAnsi="Arial" w:cs="Arial"/>
                <w:sz w:val="20"/>
                <w:szCs w:val="20"/>
                <w:lang w:eastAsia="nb-NO" w:bidi="ar-SA"/>
              </w:rPr>
            </w:pPr>
            <w:r>
              <w:rPr>
                <w:rFonts w:ascii="Arial" w:hAnsi="Arial" w:cs="Arial"/>
                <w:sz w:val="20"/>
                <w:szCs w:val="20"/>
                <w:lang w:eastAsia="nb-NO" w:bidi="ar-SA"/>
              </w:rPr>
              <w:t>Billing</w:t>
            </w:r>
          </w:p>
        </w:tc>
        <w:tc>
          <w:tcPr>
            <w:tcW w:w="481" w:type="pct"/>
            <w:shd w:val="clear" w:color="auto" w:fill="auto"/>
          </w:tcPr>
          <w:p w:rsidR="00B2102E" w:rsidRDefault="00B2102E" w:rsidP="003C7814">
            <w:pPr>
              <w:spacing w:before="40" w:after="40"/>
              <w:jc w:val="center"/>
              <w:rPr>
                <w:rFonts w:ascii="Arial" w:hAnsi="Arial" w:cs="Arial"/>
                <w:sz w:val="20"/>
                <w:szCs w:val="20"/>
                <w:lang w:eastAsia="nb-NO" w:bidi="ar-SA"/>
              </w:rPr>
            </w:pPr>
            <w:r>
              <w:rPr>
                <w:rFonts w:ascii="Arial" w:hAnsi="Arial" w:cs="Arial"/>
                <w:sz w:val="20"/>
                <w:szCs w:val="20"/>
                <w:lang w:eastAsia="nb-NO" w:bidi="ar-SA"/>
              </w:rPr>
              <w:t>6259</w:t>
            </w:r>
          </w:p>
        </w:tc>
        <w:tc>
          <w:tcPr>
            <w:tcW w:w="586" w:type="pct"/>
            <w:shd w:val="clear" w:color="auto" w:fill="auto"/>
          </w:tcPr>
          <w:p w:rsidR="00B2102E" w:rsidRPr="003C7814" w:rsidRDefault="00B2102E" w:rsidP="004D53FA">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3-Medium</w:t>
            </w:r>
          </w:p>
        </w:tc>
        <w:tc>
          <w:tcPr>
            <w:tcW w:w="747" w:type="pct"/>
            <w:shd w:val="clear" w:color="auto" w:fill="auto"/>
          </w:tcPr>
          <w:p w:rsidR="00B2102E" w:rsidRPr="003C7814" w:rsidRDefault="00B2102E" w:rsidP="004D53FA">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Telia_Site</w:t>
            </w:r>
            <w:proofErr w:type="spellEnd"/>
          </w:p>
        </w:tc>
        <w:tc>
          <w:tcPr>
            <w:tcW w:w="374" w:type="pct"/>
            <w:shd w:val="clear" w:color="auto" w:fill="auto"/>
          </w:tcPr>
          <w:p w:rsidR="00B2102E" w:rsidRPr="003C7814" w:rsidRDefault="00B2102E" w:rsidP="004D53FA">
            <w:pPr>
              <w:spacing w:before="40" w:after="40"/>
              <w:jc w:val="center"/>
              <w:rPr>
                <w:rFonts w:ascii="Arial" w:hAnsi="Arial" w:cs="Arial"/>
                <w:sz w:val="20"/>
                <w:szCs w:val="20"/>
                <w:lang w:eastAsia="nb-NO" w:bidi="ar-SA"/>
              </w:rPr>
            </w:pPr>
            <w:proofErr w:type="spellStart"/>
            <w:r>
              <w:rPr>
                <w:rFonts w:ascii="Arial" w:hAnsi="Arial" w:cs="Arial"/>
                <w:sz w:val="20"/>
                <w:szCs w:val="20"/>
                <w:lang w:eastAsia="nb-NO" w:bidi="ar-SA"/>
              </w:rPr>
              <w:t>Ver</w:t>
            </w:r>
            <w:proofErr w:type="spellEnd"/>
            <w:r>
              <w:rPr>
                <w:rFonts w:ascii="Arial" w:hAnsi="Arial" w:cs="Arial"/>
                <w:sz w:val="20"/>
                <w:szCs w:val="20"/>
                <w:lang w:eastAsia="nb-NO" w:bidi="ar-SA"/>
              </w:rPr>
              <w:t xml:space="preserve"> 17</w:t>
            </w:r>
            <w:r w:rsidRPr="003C7814">
              <w:rPr>
                <w:rFonts w:ascii="Arial" w:hAnsi="Arial" w:cs="Arial"/>
                <w:sz w:val="20"/>
                <w:szCs w:val="20"/>
                <w:lang w:eastAsia="nb-NO" w:bidi="ar-SA"/>
              </w:rPr>
              <w:t>.0</w:t>
            </w:r>
          </w:p>
        </w:tc>
        <w:tc>
          <w:tcPr>
            <w:tcW w:w="1331" w:type="pct"/>
            <w:shd w:val="clear" w:color="auto" w:fill="auto"/>
          </w:tcPr>
          <w:p w:rsidR="00B2102E" w:rsidRPr="00B2102E" w:rsidRDefault="00B2102E" w:rsidP="00B2102E">
            <w:pPr>
              <w:spacing w:before="40" w:after="40"/>
              <w:jc w:val="center"/>
              <w:rPr>
                <w:rFonts w:ascii="Arial" w:hAnsi="Arial" w:cs="Arial"/>
                <w:sz w:val="20"/>
                <w:szCs w:val="20"/>
                <w:lang w:eastAsia="nb-NO" w:bidi="ar-SA"/>
              </w:rPr>
            </w:pPr>
            <w:r w:rsidRPr="00B2102E">
              <w:rPr>
                <w:rFonts w:ascii="Arial" w:hAnsi="Arial" w:cs="Arial"/>
                <w:sz w:val="20"/>
                <w:szCs w:val="20"/>
                <w:lang w:eastAsia="nb-NO" w:bidi="ar-SA"/>
              </w:rPr>
              <w:t>CIT3909 - Customers created on the 1st does not get bill first month as expected (CR1220)</w:t>
            </w:r>
          </w:p>
        </w:tc>
        <w:tc>
          <w:tcPr>
            <w:tcW w:w="750" w:type="pct"/>
          </w:tcPr>
          <w:p w:rsidR="00B2102E" w:rsidRPr="00080920" w:rsidRDefault="00B2102E" w:rsidP="004D53FA">
            <w:pPr>
              <w:rPr>
                <w:rFonts w:ascii="Arial" w:hAnsi="Arial" w:cs="Arial"/>
                <w:sz w:val="20"/>
                <w:szCs w:val="20"/>
                <w:lang w:eastAsia="nb-NO" w:bidi="ar-SA"/>
              </w:rPr>
            </w:pPr>
            <w:r w:rsidRPr="00080920">
              <w:rPr>
                <w:rFonts w:ascii="Arial" w:hAnsi="Arial" w:cs="Arial"/>
                <w:sz w:val="20"/>
                <w:szCs w:val="20"/>
                <w:lang w:eastAsia="nb-NO" w:bidi="ar-SA"/>
              </w:rPr>
              <w:t>30.04.2012</w:t>
            </w:r>
          </w:p>
        </w:tc>
      </w:tr>
      <w:tr w:rsidR="009F0F26" w:rsidRPr="008A1DD8" w:rsidTr="008A7CD1">
        <w:trPr>
          <w:cantSplit/>
        </w:trPr>
        <w:tc>
          <w:tcPr>
            <w:tcW w:w="731" w:type="pct"/>
            <w:shd w:val="clear" w:color="auto" w:fill="auto"/>
          </w:tcPr>
          <w:p w:rsidR="009F0F26" w:rsidRDefault="009F0F26" w:rsidP="006D6E7D">
            <w:pPr>
              <w:spacing w:before="40" w:after="40"/>
              <w:jc w:val="center"/>
              <w:rPr>
                <w:rFonts w:ascii="Arial" w:hAnsi="Arial" w:cs="Arial"/>
                <w:sz w:val="20"/>
                <w:szCs w:val="20"/>
                <w:lang w:eastAsia="nb-NO" w:bidi="ar-SA"/>
              </w:rPr>
            </w:pPr>
            <w:r>
              <w:rPr>
                <w:rFonts w:ascii="Arial" w:hAnsi="Arial" w:cs="Arial"/>
                <w:sz w:val="20"/>
                <w:szCs w:val="20"/>
                <w:lang w:eastAsia="nb-NO" w:bidi="ar-SA"/>
              </w:rPr>
              <w:t>Billing</w:t>
            </w:r>
          </w:p>
        </w:tc>
        <w:tc>
          <w:tcPr>
            <w:tcW w:w="481" w:type="pct"/>
            <w:shd w:val="clear" w:color="auto" w:fill="auto"/>
          </w:tcPr>
          <w:p w:rsidR="009F0F26" w:rsidRDefault="009F0F26" w:rsidP="003C7814">
            <w:pPr>
              <w:spacing w:before="40" w:after="40"/>
              <w:jc w:val="center"/>
              <w:rPr>
                <w:rFonts w:ascii="Arial" w:hAnsi="Arial" w:cs="Arial"/>
                <w:sz w:val="20"/>
                <w:szCs w:val="20"/>
                <w:lang w:eastAsia="nb-NO" w:bidi="ar-SA"/>
              </w:rPr>
            </w:pPr>
            <w:r>
              <w:rPr>
                <w:rFonts w:ascii="Arial" w:hAnsi="Arial" w:cs="Arial"/>
                <w:sz w:val="20"/>
                <w:szCs w:val="20"/>
                <w:lang w:eastAsia="nb-NO" w:bidi="ar-SA"/>
              </w:rPr>
              <w:t>7263</w:t>
            </w:r>
          </w:p>
        </w:tc>
        <w:tc>
          <w:tcPr>
            <w:tcW w:w="586" w:type="pct"/>
            <w:shd w:val="clear" w:color="auto" w:fill="auto"/>
          </w:tcPr>
          <w:p w:rsidR="009F0F26" w:rsidRPr="003C7814" w:rsidRDefault="009F0F26" w:rsidP="004D53FA">
            <w:pPr>
              <w:spacing w:before="40" w:after="40"/>
              <w:jc w:val="center"/>
              <w:rPr>
                <w:rFonts w:ascii="Arial" w:hAnsi="Arial" w:cs="Arial"/>
                <w:sz w:val="20"/>
                <w:szCs w:val="20"/>
                <w:lang w:eastAsia="nb-NO" w:bidi="ar-SA"/>
              </w:rPr>
            </w:pPr>
            <w:r w:rsidRPr="003C7814">
              <w:rPr>
                <w:rFonts w:ascii="Arial" w:hAnsi="Arial" w:cs="Arial"/>
                <w:sz w:val="20"/>
                <w:szCs w:val="20"/>
                <w:lang w:eastAsia="nb-NO" w:bidi="ar-SA"/>
              </w:rPr>
              <w:t>3-Medium</w:t>
            </w:r>
          </w:p>
        </w:tc>
        <w:tc>
          <w:tcPr>
            <w:tcW w:w="747" w:type="pct"/>
            <w:shd w:val="clear" w:color="auto" w:fill="auto"/>
          </w:tcPr>
          <w:p w:rsidR="009F0F26" w:rsidRPr="003C7814" w:rsidRDefault="009F0F26" w:rsidP="004D53FA">
            <w:pPr>
              <w:spacing w:before="40" w:after="40"/>
              <w:jc w:val="center"/>
              <w:rPr>
                <w:rFonts w:ascii="Arial" w:hAnsi="Arial" w:cs="Arial"/>
                <w:sz w:val="20"/>
                <w:szCs w:val="20"/>
                <w:lang w:eastAsia="nb-NO" w:bidi="ar-SA"/>
              </w:rPr>
            </w:pPr>
            <w:proofErr w:type="spellStart"/>
            <w:r w:rsidRPr="003C7814">
              <w:rPr>
                <w:rFonts w:ascii="Arial" w:hAnsi="Arial" w:cs="Arial"/>
                <w:sz w:val="20"/>
                <w:szCs w:val="20"/>
                <w:lang w:eastAsia="nb-NO" w:bidi="ar-SA"/>
              </w:rPr>
              <w:t>Telia_Site</w:t>
            </w:r>
            <w:proofErr w:type="spellEnd"/>
          </w:p>
        </w:tc>
        <w:tc>
          <w:tcPr>
            <w:tcW w:w="374" w:type="pct"/>
            <w:shd w:val="clear" w:color="auto" w:fill="auto"/>
          </w:tcPr>
          <w:p w:rsidR="009F0F26" w:rsidRPr="003C7814" w:rsidRDefault="009F0F26" w:rsidP="004D53FA">
            <w:pPr>
              <w:spacing w:before="40" w:after="40"/>
              <w:jc w:val="center"/>
              <w:rPr>
                <w:rFonts w:ascii="Arial" w:hAnsi="Arial" w:cs="Arial"/>
                <w:sz w:val="20"/>
                <w:szCs w:val="20"/>
                <w:lang w:eastAsia="nb-NO" w:bidi="ar-SA"/>
              </w:rPr>
            </w:pPr>
            <w:proofErr w:type="spellStart"/>
            <w:r>
              <w:rPr>
                <w:rFonts w:ascii="Arial" w:hAnsi="Arial" w:cs="Arial"/>
                <w:sz w:val="20"/>
                <w:szCs w:val="20"/>
                <w:lang w:eastAsia="nb-NO" w:bidi="ar-SA"/>
              </w:rPr>
              <w:t>Ver</w:t>
            </w:r>
            <w:proofErr w:type="spellEnd"/>
            <w:r>
              <w:rPr>
                <w:rFonts w:ascii="Arial" w:hAnsi="Arial" w:cs="Arial"/>
                <w:sz w:val="20"/>
                <w:szCs w:val="20"/>
                <w:lang w:eastAsia="nb-NO" w:bidi="ar-SA"/>
              </w:rPr>
              <w:t xml:space="preserve"> 18</w:t>
            </w:r>
            <w:r w:rsidRPr="003C7814">
              <w:rPr>
                <w:rFonts w:ascii="Arial" w:hAnsi="Arial" w:cs="Arial"/>
                <w:sz w:val="20"/>
                <w:szCs w:val="20"/>
                <w:lang w:eastAsia="nb-NO" w:bidi="ar-SA"/>
              </w:rPr>
              <w:t>.0</w:t>
            </w:r>
          </w:p>
        </w:tc>
        <w:tc>
          <w:tcPr>
            <w:tcW w:w="1331" w:type="pct"/>
            <w:shd w:val="clear" w:color="auto" w:fill="auto"/>
          </w:tcPr>
          <w:p w:rsidR="009F0F26" w:rsidRPr="00B2102E" w:rsidRDefault="009F0F26" w:rsidP="00B2102E">
            <w:pPr>
              <w:spacing w:before="40" w:after="40"/>
              <w:jc w:val="center"/>
              <w:rPr>
                <w:rFonts w:ascii="Arial" w:hAnsi="Arial" w:cs="Arial"/>
                <w:sz w:val="20"/>
                <w:szCs w:val="20"/>
                <w:lang w:eastAsia="nb-NO" w:bidi="ar-SA"/>
              </w:rPr>
            </w:pPr>
            <w:r w:rsidRPr="009F0F26">
              <w:rPr>
                <w:rFonts w:ascii="Arial" w:hAnsi="Arial" w:cs="Arial"/>
                <w:sz w:val="20"/>
                <w:szCs w:val="20"/>
                <w:lang w:eastAsia="nb-NO" w:bidi="ar-SA"/>
              </w:rPr>
              <w:t>CIT3895 - wrong MUP after move and cancellation</w:t>
            </w:r>
          </w:p>
        </w:tc>
        <w:tc>
          <w:tcPr>
            <w:tcW w:w="750" w:type="pct"/>
          </w:tcPr>
          <w:p w:rsidR="009F0F26" w:rsidRPr="00080920" w:rsidRDefault="009F0F26" w:rsidP="004D53FA">
            <w:pPr>
              <w:rPr>
                <w:rFonts w:ascii="Arial" w:hAnsi="Arial" w:cs="Arial"/>
                <w:sz w:val="20"/>
                <w:szCs w:val="20"/>
                <w:lang w:eastAsia="nb-NO" w:bidi="ar-SA"/>
              </w:rPr>
            </w:pPr>
            <w:r w:rsidRPr="00080920">
              <w:rPr>
                <w:rFonts w:ascii="Arial" w:hAnsi="Arial" w:cs="Arial"/>
                <w:sz w:val="20"/>
                <w:szCs w:val="20"/>
                <w:lang w:eastAsia="nb-NO" w:bidi="ar-SA"/>
              </w:rPr>
              <w:t>30.04.2012</w:t>
            </w:r>
          </w:p>
        </w:tc>
      </w:tr>
    </w:tbl>
    <w:p w:rsidR="00FD00A2" w:rsidRDefault="00FD00A2" w:rsidP="00FD00A2">
      <w:pPr>
        <w:pStyle w:val="Heading3"/>
        <w:numPr>
          <w:ilvl w:val="0"/>
          <w:numId w:val="0"/>
        </w:numPr>
        <w:ind w:left="2160"/>
      </w:pPr>
    </w:p>
    <w:p w:rsidR="00294FDF" w:rsidRPr="008A1DD8" w:rsidRDefault="00975964" w:rsidP="00294FDF">
      <w:pPr>
        <w:pStyle w:val="Heading3"/>
      </w:pPr>
      <w:bookmarkStart w:id="110" w:name="_Toc320453567"/>
      <w:r>
        <w:t xml:space="preserve">Telia </w:t>
      </w:r>
      <w:r w:rsidR="00294FDF" w:rsidRPr="008A1DD8">
        <w:t>Total Defects</w:t>
      </w:r>
      <w:bookmarkEnd w:id="110"/>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20"/>
        <w:gridCol w:w="2640"/>
      </w:tblGrid>
      <w:tr w:rsidR="00294FDF" w:rsidRPr="00EF1354" w:rsidTr="00294FDF">
        <w:trPr>
          <w:cantSplit/>
          <w:tblHeader/>
        </w:trPr>
        <w:tc>
          <w:tcPr>
            <w:tcW w:w="1320" w:type="dxa"/>
            <w:tcBorders>
              <w:top w:val="single" w:sz="4" w:space="0" w:color="auto"/>
              <w:left w:val="single" w:sz="4" w:space="0" w:color="auto"/>
              <w:bottom w:val="single" w:sz="12" w:space="0" w:color="auto"/>
              <w:right w:val="single" w:sz="4" w:space="0" w:color="auto"/>
            </w:tcBorders>
            <w:shd w:val="clear" w:color="auto" w:fill="auto"/>
            <w:vAlign w:val="bottom"/>
          </w:tcPr>
          <w:p w:rsidR="00294FDF" w:rsidRPr="00EF1354" w:rsidRDefault="00294FDF" w:rsidP="00294FDF">
            <w:pPr>
              <w:spacing w:before="40" w:after="40"/>
              <w:rPr>
                <w:b/>
                <w:bCs/>
                <w:color w:val="003366"/>
                <w:sz w:val="20"/>
                <w:szCs w:val="20"/>
                <w:lang w:eastAsia="nb-NO" w:bidi="ar-SA"/>
              </w:rPr>
            </w:pPr>
            <w:r w:rsidRPr="00EF1354">
              <w:rPr>
                <w:b/>
                <w:bCs/>
                <w:color w:val="003366"/>
                <w:sz w:val="20"/>
                <w:lang w:eastAsia="nb-NO" w:bidi="ar-SA"/>
              </w:rPr>
              <w:t>Severity</w:t>
            </w:r>
          </w:p>
        </w:tc>
        <w:tc>
          <w:tcPr>
            <w:tcW w:w="2640" w:type="dxa"/>
            <w:tcBorders>
              <w:top w:val="single" w:sz="4" w:space="0" w:color="auto"/>
              <w:left w:val="single" w:sz="4" w:space="0" w:color="auto"/>
              <w:bottom w:val="single" w:sz="12" w:space="0" w:color="auto"/>
              <w:right w:val="single" w:sz="4" w:space="0" w:color="auto"/>
            </w:tcBorders>
            <w:shd w:val="clear" w:color="auto" w:fill="auto"/>
            <w:vAlign w:val="bottom"/>
          </w:tcPr>
          <w:p w:rsidR="00294FDF" w:rsidRPr="00EF1354" w:rsidRDefault="00294FDF" w:rsidP="00294FDF">
            <w:pPr>
              <w:spacing w:before="40" w:after="40"/>
              <w:rPr>
                <w:b/>
                <w:bCs/>
                <w:color w:val="003366"/>
                <w:sz w:val="20"/>
                <w:szCs w:val="20"/>
                <w:lang w:eastAsia="nb-NO" w:bidi="ar-SA"/>
              </w:rPr>
            </w:pPr>
            <w:r w:rsidRPr="00EF1354">
              <w:rPr>
                <w:b/>
                <w:bCs/>
                <w:color w:val="003366"/>
                <w:sz w:val="20"/>
                <w:lang w:eastAsia="nb-NO" w:bidi="ar-SA"/>
              </w:rPr>
              <w:t>Number of Defects</w:t>
            </w:r>
          </w:p>
        </w:tc>
      </w:tr>
      <w:tr w:rsidR="00294FDF" w:rsidRPr="00EF1354" w:rsidTr="00294FDF">
        <w:trPr>
          <w:cantSplit/>
        </w:trPr>
        <w:tc>
          <w:tcPr>
            <w:tcW w:w="1320" w:type="dxa"/>
            <w:tcBorders>
              <w:top w:val="single" w:sz="12" w:space="0" w:color="auto"/>
              <w:left w:val="single" w:sz="4" w:space="0" w:color="auto"/>
              <w:bottom w:val="single" w:sz="4" w:space="0" w:color="auto"/>
              <w:right w:val="single" w:sz="4" w:space="0" w:color="auto"/>
            </w:tcBorders>
            <w:shd w:val="clear" w:color="auto" w:fill="auto"/>
          </w:tcPr>
          <w:p w:rsidR="00294FDF" w:rsidRPr="00EF1354" w:rsidRDefault="00294FDF" w:rsidP="00294FDF">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Critical</w:t>
            </w:r>
          </w:p>
        </w:tc>
        <w:tc>
          <w:tcPr>
            <w:tcW w:w="2640" w:type="dxa"/>
            <w:tcBorders>
              <w:top w:val="single" w:sz="12" w:space="0" w:color="auto"/>
              <w:left w:val="single" w:sz="4" w:space="0" w:color="auto"/>
              <w:bottom w:val="single" w:sz="4" w:space="0" w:color="auto"/>
              <w:right w:val="single" w:sz="4" w:space="0" w:color="auto"/>
            </w:tcBorders>
            <w:shd w:val="clear" w:color="auto" w:fill="auto"/>
          </w:tcPr>
          <w:p w:rsidR="00294FDF" w:rsidRPr="00EF1354" w:rsidRDefault="003C7814" w:rsidP="00294FDF">
            <w:pPr>
              <w:spacing w:before="40" w:after="40"/>
              <w:jc w:val="center"/>
              <w:rPr>
                <w:rFonts w:ascii="Arial" w:hAnsi="Arial" w:cs="Arial"/>
                <w:sz w:val="20"/>
                <w:szCs w:val="20"/>
                <w:lang w:eastAsia="nb-NO" w:bidi="ar-SA"/>
              </w:rPr>
            </w:pPr>
            <w:r>
              <w:rPr>
                <w:rFonts w:ascii="Arial" w:hAnsi="Arial" w:cs="Arial"/>
                <w:sz w:val="20"/>
                <w:szCs w:val="20"/>
                <w:lang w:eastAsia="nb-NO" w:bidi="ar-SA"/>
              </w:rPr>
              <w:t>0</w:t>
            </w:r>
          </w:p>
        </w:tc>
      </w:tr>
      <w:tr w:rsidR="00653B3F" w:rsidRPr="00EF1354" w:rsidTr="00294FDF">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653B3F" w:rsidRPr="00EF1354" w:rsidRDefault="00653B3F" w:rsidP="00294FDF">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High</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653B3F" w:rsidRPr="00EF1354" w:rsidRDefault="00D93CB0" w:rsidP="00C978F8">
            <w:pPr>
              <w:spacing w:before="40" w:after="40"/>
              <w:jc w:val="center"/>
              <w:rPr>
                <w:rFonts w:ascii="Arial" w:hAnsi="Arial" w:cs="Arial"/>
                <w:sz w:val="20"/>
                <w:szCs w:val="20"/>
                <w:lang w:eastAsia="nb-NO" w:bidi="ar-SA"/>
              </w:rPr>
            </w:pPr>
            <w:r>
              <w:rPr>
                <w:rFonts w:ascii="Arial" w:hAnsi="Arial" w:cs="Arial"/>
                <w:sz w:val="20"/>
                <w:szCs w:val="20"/>
                <w:lang w:eastAsia="nb-NO" w:bidi="ar-SA"/>
              </w:rPr>
              <w:t>7</w:t>
            </w:r>
          </w:p>
        </w:tc>
      </w:tr>
      <w:tr w:rsidR="00653B3F" w:rsidRPr="00EF1354" w:rsidTr="00294FDF">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653B3F" w:rsidRPr="00EF1354" w:rsidRDefault="00653B3F" w:rsidP="00294FDF">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Medium</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653B3F" w:rsidRPr="00EF1354" w:rsidRDefault="003C7814" w:rsidP="00C978F8">
            <w:pPr>
              <w:spacing w:before="40" w:after="40"/>
              <w:jc w:val="center"/>
              <w:rPr>
                <w:rFonts w:ascii="Arial" w:hAnsi="Arial" w:cs="Arial"/>
                <w:sz w:val="20"/>
                <w:szCs w:val="20"/>
                <w:lang w:eastAsia="nb-NO" w:bidi="ar-SA"/>
              </w:rPr>
            </w:pPr>
            <w:r>
              <w:rPr>
                <w:rFonts w:ascii="Arial" w:hAnsi="Arial" w:cs="Arial"/>
                <w:sz w:val="20"/>
                <w:szCs w:val="20"/>
                <w:lang w:eastAsia="nb-NO" w:bidi="ar-SA"/>
              </w:rPr>
              <w:t>1</w:t>
            </w:r>
            <w:r w:rsidR="00D93CB0">
              <w:rPr>
                <w:rFonts w:ascii="Arial" w:hAnsi="Arial" w:cs="Arial"/>
                <w:sz w:val="20"/>
                <w:szCs w:val="20"/>
                <w:lang w:eastAsia="nb-NO" w:bidi="ar-SA"/>
              </w:rPr>
              <w:t>9</w:t>
            </w:r>
          </w:p>
        </w:tc>
      </w:tr>
      <w:tr w:rsidR="00653B3F" w:rsidRPr="00EF1354" w:rsidTr="00294FDF">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653B3F" w:rsidRPr="00EF1354" w:rsidRDefault="00653B3F" w:rsidP="00294FDF">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Low</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653B3F" w:rsidRPr="00EF1354" w:rsidRDefault="003C7814" w:rsidP="00C978F8">
            <w:pPr>
              <w:spacing w:before="40" w:after="40"/>
              <w:jc w:val="center"/>
              <w:rPr>
                <w:rFonts w:ascii="Arial" w:hAnsi="Arial" w:cs="Arial"/>
                <w:sz w:val="20"/>
                <w:szCs w:val="20"/>
                <w:lang w:eastAsia="nb-NO" w:bidi="ar-SA"/>
              </w:rPr>
            </w:pPr>
            <w:r>
              <w:rPr>
                <w:rFonts w:ascii="Arial" w:hAnsi="Arial" w:cs="Arial"/>
                <w:sz w:val="20"/>
                <w:szCs w:val="20"/>
                <w:lang w:eastAsia="nb-NO" w:bidi="ar-SA"/>
              </w:rPr>
              <w:t>1</w:t>
            </w:r>
          </w:p>
        </w:tc>
      </w:tr>
      <w:tr w:rsidR="00653B3F" w:rsidRPr="00EF1354" w:rsidTr="00294FDF">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653B3F" w:rsidRPr="00EF1354" w:rsidRDefault="00653B3F" w:rsidP="00294FDF">
            <w:pPr>
              <w:spacing w:before="40" w:after="40"/>
              <w:jc w:val="center"/>
              <w:rPr>
                <w:rFonts w:ascii="Arial" w:hAnsi="Arial" w:cs="Arial"/>
                <w:b/>
                <w:bCs/>
                <w:sz w:val="20"/>
                <w:szCs w:val="20"/>
                <w:lang w:eastAsia="nb-NO" w:bidi="ar-SA"/>
              </w:rPr>
            </w:pPr>
            <w:r w:rsidRPr="00EF1354">
              <w:rPr>
                <w:rFonts w:ascii="Arial" w:hAnsi="Arial" w:cs="Arial"/>
                <w:b/>
                <w:bCs/>
                <w:sz w:val="20"/>
                <w:szCs w:val="20"/>
                <w:lang w:eastAsia="nb-NO" w:bidi="ar-SA"/>
              </w:rPr>
              <w:t>Total</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653B3F" w:rsidRPr="00EF1354" w:rsidRDefault="003C7814" w:rsidP="00C978F8">
            <w:pPr>
              <w:spacing w:before="40" w:after="40"/>
              <w:jc w:val="center"/>
              <w:rPr>
                <w:rFonts w:ascii="Arial" w:hAnsi="Arial" w:cs="Arial"/>
                <w:b/>
                <w:bCs/>
                <w:sz w:val="20"/>
                <w:szCs w:val="20"/>
                <w:lang w:eastAsia="nb-NO" w:bidi="ar-SA"/>
              </w:rPr>
            </w:pPr>
            <w:r>
              <w:rPr>
                <w:rFonts w:ascii="Arial" w:hAnsi="Arial" w:cs="Arial"/>
                <w:b/>
                <w:bCs/>
                <w:sz w:val="20"/>
                <w:szCs w:val="20"/>
                <w:lang w:eastAsia="nb-NO" w:bidi="ar-SA"/>
              </w:rPr>
              <w:t>2</w:t>
            </w:r>
            <w:r w:rsidR="00D93CB0">
              <w:rPr>
                <w:rFonts w:ascii="Arial" w:hAnsi="Arial" w:cs="Arial"/>
                <w:b/>
                <w:bCs/>
                <w:sz w:val="20"/>
                <w:szCs w:val="20"/>
                <w:lang w:eastAsia="nb-NO" w:bidi="ar-SA"/>
              </w:rPr>
              <w:t>7</w:t>
            </w:r>
          </w:p>
        </w:tc>
      </w:tr>
    </w:tbl>
    <w:p w:rsidR="004D4F77" w:rsidRPr="008A1DD8" w:rsidRDefault="004D4F77" w:rsidP="004D4F77">
      <w:pPr>
        <w:pStyle w:val="Heading3"/>
      </w:pPr>
      <w:bookmarkStart w:id="111" w:name="_Toc320453568"/>
      <w:bookmarkStart w:id="112" w:name="_Toc196208362"/>
      <w:bookmarkStart w:id="113" w:name="_Toc243101162"/>
      <w:bookmarkEnd w:id="108"/>
      <w:bookmarkEnd w:id="109"/>
      <w:r w:rsidRPr="008A1DD8">
        <w:t>Netcom</w:t>
      </w:r>
      <w:r>
        <w:t>/Telia Rejected defects</w:t>
      </w:r>
      <w:bookmarkEnd w:id="111"/>
    </w:p>
    <w:p w:rsidR="004D4F77" w:rsidRPr="00A42500" w:rsidRDefault="004D4F77" w:rsidP="004D4F77">
      <w:pPr>
        <w:pStyle w:val="BodyText"/>
      </w:pPr>
      <w:r w:rsidRPr="00A42500">
        <w:t xml:space="preserve">The following defects </w:t>
      </w:r>
      <w:r>
        <w:t>are rejected:</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4"/>
        <w:gridCol w:w="811"/>
        <w:gridCol w:w="989"/>
        <w:gridCol w:w="1260"/>
        <w:gridCol w:w="631"/>
        <w:gridCol w:w="2245"/>
        <w:gridCol w:w="1265"/>
      </w:tblGrid>
      <w:tr w:rsidR="001F395C" w:rsidRPr="008A1DD8" w:rsidTr="008A7CD1">
        <w:trPr>
          <w:cantSplit/>
          <w:tblHeader/>
        </w:trPr>
        <w:tc>
          <w:tcPr>
            <w:tcW w:w="731" w:type="pct"/>
            <w:tcBorders>
              <w:bottom w:val="single" w:sz="12" w:space="0" w:color="auto"/>
            </w:tcBorders>
            <w:shd w:val="clear" w:color="auto" w:fill="auto"/>
            <w:vAlign w:val="bottom"/>
          </w:tcPr>
          <w:p w:rsidR="001F395C" w:rsidRPr="008A1DD8" w:rsidRDefault="001F395C" w:rsidP="00C80FC7">
            <w:pPr>
              <w:pStyle w:val="TableHeader"/>
            </w:pPr>
            <w:r w:rsidRPr="008A1DD8">
              <w:t>Project</w:t>
            </w:r>
          </w:p>
        </w:tc>
        <w:tc>
          <w:tcPr>
            <w:tcW w:w="481" w:type="pct"/>
            <w:tcBorders>
              <w:bottom w:val="single" w:sz="12" w:space="0" w:color="auto"/>
            </w:tcBorders>
            <w:shd w:val="clear" w:color="auto" w:fill="auto"/>
            <w:vAlign w:val="bottom"/>
          </w:tcPr>
          <w:p w:rsidR="001F395C" w:rsidRPr="008A1DD8" w:rsidRDefault="001F395C" w:rsidP="00C80FC7">
            <w:pPr>
              <w:pStyle w:val="TableHeader"/>
            </w:pPr>
            <w:r w:rsidRPr="008A1DD8">
              <w:t>Defect ID</w:t>
            </w:r>
          </w:p>
        </w:tc>
        <w:tc>
          <w:tcPr>
            <w:tcW w:w="586" w:type="pct"/>
            <w:tcBorders>
              <w:bottom w:val="single" w:sz="12" w:space="0" w:color="auto"/>
            </w:tcBorders>
            <w:shd w:val="clear" w:color="auto" w:fill="auto"/>
            <w:vAlign w:val="bottom"/>
          </w:tcPr>
          <w:p w:rsidR="001F395C" w:rsidRPr="008A1DD8" w:rsidRDefault="001F395C" w:rsidP="00C80FC7">
            <w:pPr>
              <w:pStyle w:val="TableHeader"/>
            </w:pPr>
            <w:r w:rsidRPr="008A1DD8">
              <w:t>Severity</w:t>
            </w:r>
          </w:p>
        </w:tc>
        <w:tc>
          <w:tcPr>
            <w:tcW w:w="747" w:type="pct"/>
            <w:tcBorders>
              <w:bottom w:val="single" w:sz="12" w:space="0" w:color="auto"/>
            </w:tcBorders>
            <w:shd w:val="clear" w:color="auto" w:fill="auto"/>
            <w:vAlign w:val="bottom"/>
          </w:tcPr>
          <w:p w:rsidR="001F395C" w:rsidRPr="008A1DD8" w:rsidRDefault="001F395C" w:rsidP="00C80FC7">
            <w:pPr>
              <w:pStyle w:val="TableHeader"/>
            </w:pPr>
            <w:r w:rsidRPr="008A1DD8">
              <w:t>Detected on Site</w:t>
            </w:r>
          </w:p>
        </w:tc>
        <w:tc>
          <w:tcPr>
            <w:tcW w:w="374" w:type="pct"/>
            <w:tcBorders>
              <w:bottom w:val="single" w:sz="12" w:space="0" w:color="auto"/>
            </w:tcBorders>
            <w:shd w:val="clear" w:color="auto" w:fill="auto"/>
            <w:vAlign w:val="bottom"/>
          </w:tcPr>
          <w:p w:rsidR="001F395C" w:rsidRPr="008A1DD8" w:rsidRDefault="001F395C" w:rsidP="00C80FC7">
            <w:pPr>
              <w:pStyle w:val="TableHeader"/>
            </w:pPr>
            <w:r w:rsidRPr="008A1DD8">
              <w:t xml:space="preserve">Detected in </w:t>
            </w:r>
          </w:p>
        </w:tc>
        <w:tc>
          <w:tcPr>
            <w:tcW w:w="1331" w:type="pct"/>
            <w:tcBorders>
              <w:bottom w:val="single" w:sz="12" w:space="0" w:color="auto"/>
            </w:tcBorders>
            <w:shd w:val="clear" w:color="auto" w:fill="auto"/>
            <w:vAlign w:val="bottom"/>
          </w:tcPr>
          <w:p w:rsidR="001F395C" w:rsidRPr="008A1DD8" w:rsidRDefault="001F395C" w:rsidP="00C80FC7">
            <w:pPr>
              <w:pStyle w:val="TableHeader"/>
            </w:pPr>
            <w:r w:rsidRPr="008A1DD8">
              <w:t>Summary</w:t>
            </w:r>
          </w:p>
        </w:tc>
        <w:tc>
          <w:tcPr>
            <w:tcW w:w="750" w:type="pct"/>
            <w:tcBorders>
              <w:bottom w:val="single" w:sz="12" w:space="0" w:color="auto"/>
            </w:tcBorders>
          </w:tcPr>
          <w:p w:rsidR="001F395C" w:rsidRPr="008A1DD8" w:rsidRDefault="001F395C" w:rsidP="00C80FC7">
            <w:pPr>
              <w:pStyle w:val="TableHeader"/>
            </w:pPr>
            <w:r>
              <w:t>Customer</w:t>
            </w:r>
          </w:p>
        </w:tc>
      </w:tr>
      <w:tr w:rsidR="001F395C" w:rsidRPr="008A1DD8" w:rsidTr="008A7CD1">
        <w:trPr>
          <w:cantSplit/>
        </w:trPr>
        <w:tc>
          <w:tcPr>
            <w:tcW w:w="731" w:type="pct"/>
            <w:tcBorders>
              <w:top w:val="single" w:sz="12" w:space="0" w:color="auto"/>
            </w:tcBorders>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Csm</w:t>
            </w:r>
            <w:proofErr w:type="spellEnd"/>
          </w:p>
        </w:tc>
        <w:tc>
          <w:tcPr>
            <w:tcW w:w="481" w:type="pct"/>
            <w:tcBorders>
              <w:top w:val="single" w:sz="12" w:space="0" w:color="auto"/>
            </w:tcBorders>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6143</w:t>
            </w:r>
          </w:p>
        </w:tc>
        <w:tc>
          <w:tcPr>
            <w:tcW w:w="586" w:type="pct"/>
            <w:tcBorders>
              <w:top w:val="single" w:sz="12" w:space="0" w:color="auto"/>
            </w:tcBorders>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3-Medium</w:t>
            </w:r>
          </w:p>
        </w:tc>
        <w:tc>
          <w:tcPr>
            <w:tcW w:w="747" w:type="pct"/>
            <w:tcBorders>
              <w:top w:val="single" w:sz="12" w:space="0" w:color="auto"/>
            </w:tcBorders>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Telia_Site</w:t>
            </w:r>
            <w:proofErr w:type="spellEnd"/>
          </w:p>
        </w:tc>
        <w:tc>
          <w:tcPr>
            <w:tcW w:w="374" w:type="pct"/>
            <w:tcBorders>
              <w:top w:val="single" w:sz="12" w:space="0" w:color="auto"/>
            </w:tcBorders>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Ver</w:t>
            </w:r>
            <w:proofErr w:type="spellEnd"/>
            <w:r w:rsidRPr="001F395C">
              <w:rPr>
                <w:rFonts w:ascii="Arial" w:hAnsi="Arial" w:cs="Arial"/>
                <w:sz w:val="20"/>
                <w:szCs w:val="20"/>
                <w:lang w:eastAsia="nb-NO" w:bidi="ar-SA"/>
              </w:rPr>
              <w:t xml:space="preserve"> 16.0</w:t>
            </w:r>
          </w:p>
        </w:tc>
        <w:tc>
          <w:tcPr>
            <w:tcW w:w="1331" w:type="pct"/>
            <w:tcBorders>
              <w:top w:val="single" w:sz="12" w:space="0" w:color="auto"/>
            </w:tcBorders>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Company name disappear when creating a new SOHO BAN</w:t>
            </w:r>
          </w:p>
        </w:tc>
        <w:tc>
          <w:tcPr>
            <w:tcW w:w="750" w:type="pct"/>
            <w:tcBorders>
              <w:top w:val="single" w:sz="12" w:space="0" w:color="auto"/>
            </w:tcBorders>
          </w:tcPr>
          <w:p w:rsidR="001F395C" w:rsidRPr="001F395C" w:rsidRDefault="001F395C" w:rsidP="001F395C">
            <w:pPr>
              <w:spacing w:before="40" w:after="40"/>
              <w:jc w:val="center"/>
              <w:rPr>
                <w:rFonts w:ascii="Arial" w:hAnsi="Arial" w:cs="Arial"/>
                <w:sz w:val="20"/>
                <w:szCs w:val="20"/>
                <w:lang w:eastAsia="nb-NO" w:bidi="ar-SA"/>
              </w:rPr>
            </w:pPr>
            <w:r>
              <w:rPr>
                <w:rFonts w:ascii="Arial" w:hAnsi="Arial" w:cs="Arial"/>
                <w:sz w:val="20"/>
                <w:szCs w:val="20"/>
                <w:lang w:eastAsia="nb-NO" w:bidi="ar-SA"/>
              </w:rPr>
              <w:t>Telia</w:t>
            </w:r>
          </w:p>
        </w:tc>
      </w:tr>
      <w:tr w:rsidR="001F395C" w:rsidRPr="008A1DD8" w:rsidTr="008A7CD1">
        <w:trPr>
          <w:cantSplit/>
        </w:trPr>
        <w:tc>
          <w:tcPr>
            <w:tcW w:w="731" w:type="pct"/>
            <w:tcBorders>
              <w:top w:val="single" w:sz="12" w:space="0" w:color="auto"/>
            </w:tcBorders>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Numbers Control</w:t>
            </w:r>
          </w:p>
        </w:tc>
        <w:tc>
          <w:tcPr>
            <w:tcW w:w="481" w:type="pct"/>
            <w:tcBorders>
              <w:top w:val="single" w:sz="12" w:space="0" w:color="auto"/>
            </w:tcBorders>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6164</w:t>
            </w:r>
          </w:p>
        </w:tc>
        <w:tc>
          <w:tcPr>
            <w:tcW w:w="586" w:type="pct"/>
            <w:tcBorders>
              <w:top w:val="single" w:sz="12" w:space="0" w:color="auto"/>
            </w:tcBorders>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4-Low</w:t>
            </w:r>
          </w:p>
        </w:tc>
        <w:tc>
          <w:tcPr>
            <w:tcW w:w="747" w:type="pct"/>
            <w:tcBorders>
              <w:top w:val="single" w:sz="12" w:space="0" w:color="auto"/>
            </w:tcBorders>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Telia_Site</w:t>
            </w:r>
            <w:proofErr w:type="spellEnd"/>
          </w:p>
        </w:tc>
        <w:tc>
          <w:tcPr>
            <w:tcW w:w="374" w:type="pct"/>
            <w:tcBorders>
              <w:top w:val="single" w:sz="12" w:space="0" w:color="auto"/>
            </w:tcBorders>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Ver</w:t>
            </w:r>
            <w:proofErr w:type="spellEnd"/>
            <w:r w:rsidRPr="001F395C">
              <w:rPr>
                <w:rFonts w:ascii="Arial" w:hAnsi="Arial" w:cs="Arial"/>
                <w:sz w:val="20"/>
                <w:szCs w:val="20"/>
                <w:lang w:eastAsia="nb-NO" w:bidi="ar-SA"/>
              </w:rPr>
              <w:t xml:space="preserve"> 16.0</w:t>
            </w:r>
          </w:p>
        </w:tc>
        <w:tc>
          <w:tcPr>
            <w:tcW w:w="1331" w:type="pct"/>
            <w:tcBorders>
              <w:top w:val="single" w:sz="12" w:space="0" w:color="auto"/>
            </w:tcBorders>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Furtur</w:t>
            </w:r>
            <w:proofErr w:type="spellEnd"/>
            <w:r w:rsidRPr="001F395C">
              <w:rPr>
                <w:rFonts w:ascii="Arial" w:hAnsi="Arial" w:cs="Arial"/>
                <w:sz w:val="20"/>
                <w:szCs w:val="20"/>
                <w:lang w:eastAsia="nb-NO" w:bidi="ar-SA"/>
              </w:rPr>
              <w:t xml:space="preserve"> request on Internal porting deleted by  move subscriber</w:t>
            </w:r>
          </w:p>
        </w:tc>
        <w:tc>
          <w:tcPr>
            <w:tcW w:w="750" w:type="pct"/>
            <w:tcBorders>
              <w:top w:val="single" w:sz="12" w:space="0" w:color="auto"/>
            </w:tcBorders>
          </w:tcPr>
          <w:p w:rsidR="001F395C" w:rsidRPr="001F395C" w:rsidRDefault="001F395C" w:rsidP="001F395C">
            <w:pPr>
              <w:spacing w:before="40" w:after="40"/>
              <w:jc w:val="center"/>
              <w:rPr>
                <w:rFonts w:ascii="Arial" w:hAnsi="Arial" w:cs="Arial"/>
                <w:sz w:val="20"/>
                <w:szCs w:val="20"/>
                <w:lang w:eastAsia="nb-NO" w:bidi="ar-SA"/>
              </w:rPr>
            </w:pPr>
            <w:r>
              <w:rPr>
                <w:rFonts w:ascii="Arial" w:hAnsi="Arial" w:cs="Arial"/>
                <w:sz w:val="20"/>
                <w:szCs w:val="20"/>
                <w:lang w:eastAsia="nb-NO" w:bidi="ar-SA"/>
              </w:rPr>
              <w:t>Telia</w:t>
            </w:r>
          </w:p>
        </w:tc>
      </w:tr>
      <w:tr w:rsidR="001F395C" w:rsidRPr="008A1DD8" w:rsidTr="008A7CD1">
        <w:trPr>
          <w:cantSplit/>
        </w:trPr>
        <w:tc>
          <w:tcPr>
            <w:tcW w:w="73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Numbers Control</w:t>
            </w:r>
          </w:p>
        </w:tc>
        <w:tc>
          <w:tcPr>
            <w:tcW w:w="48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6248</w:t>
            </w:r>
          </w:p>
        </w:tc>
        <w:tc>
          <w:tcPr>
            <w:tcW w:w="586"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3-Medium</w:t>
            </w:r>
          </w:p>
        </w:tc>
        <w:tc>
          <w:tcPr>
            <w:tcW w:w="747"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Telia_Site</w:t>
            </w:r>
            <w:proofErr w:type="spellEnd"/>
          </w:p>
        </w:tc>
        <w:tc>
          <w:tcPr>
            <w:tcW w:w="374"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Ver</w:t>
            </w:r>
            <w:proofErr w:type="spellEnd"/>
            <w:r w:rsidRPr="001F395C">
              <w:rPr>
                <w:rFonts w:ascii="Arial" w:hAnsi="Arial" w:cs="Arial"/>
                <w:sz w:val="20"/>
                <w:szCs w:val="20"/>
                <w:lang w:eastAsia="nb-NO" w:bidi="ar-SA"/>
              </w:rPr>
              <w:t xml:space="preserve"> 17.0</w:t>
            </w:r>
          </w:p>
        </w:tc>
        <w:tc>
          <w:tcPr>
            <w:tcW w:w="133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Number Management module is very slow after the upgrade to ver. 17.0</w:t>
            </w:r>
          </w:p>
        </w:tc>
        <w:tc>
          <w:tcPr>
            <w:tcW w:w="750" w:type="pct"/>
          </w:tcPr>
          <w:p w:rsidR="001F395C" w:rsidRPr="001F395C" w:rsidRDefault="001F395C" w:rsidP="001F395C">
            <w:pPr>
              <w:spacing w:before="40" w:after="40"/>
              <w:jc w:val="center"/>
              <w:rPr>
                <w:rFonts w:ascii="Arial" w:hAnsi="Arial" w:cs="Arial"/>
                <w:sz w:val="20"/>
                <w:szCs w:val="20"/>
                <w:lang w:eastAsia="nb-NO" w:bidi="ar-SA"/>
              </w:rPr>
            </w:pPr>
            <w:r>
              <w:rPr>
                <w:rFonts w:ascii="Arial" w:hAnsi="Arial" w:cs="Arial"/>
                <w:sz w:val="20"/>
                <w:szCs w:val="20"/>
                <w:lang w:eastAsia="nb-NO" w:bidi="ar-SA"/>
              </w:rPr>
              <w:t>Telia</w:t>
            </w:r>
          </w:p>
        </w:tc>
      </w:tr>
      <w:tr w:rsidR="001F395C" w:rsidRPr="008A1DD8" w:rsidTr="008A7CD1">
        <w:trPr>
          <w:cantSplit/>
        </w:trPr>
        <w:tc>
          <w:tcPr>
            <w:tcW w:w="73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Csm</w:t>
            </w:r>
            <w:proofErr w:type="spellEnd"/>
          </w:p>
        </w:tc>
        <w:tc>
          <w:tcPr>
            <w:tcW w:w="48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6404</w:t>
            </w:r>
          </w:p>
        </w:tc>
        <w:tc>
          <w:tcPr>
            <w:tcW w:w="586"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3-Medium</w:t>
            </w:r>
          </w:p>
        </w:tc>
        <w:tc>
          <w:tcPr>
            <w:tcW w:w="747"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Telia_Site</w:t>
            </w:r>
            <w:proofErr w:type="spellEnd"/>
          </w:p>
        </w:tc>
        <w:tc>
          <w:tcPr>
            <w:tcW w:w="374"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Ver</w:t>
            </w:r>
            <w:proofErr w:type="spellEnd"/>
            <w:r w:rsidRPr="001F395C">
              <w:rPr>
                <w:rFonts w:ascii="Arial" w:hAnsi="Arial" w:cs="Arial"/>
                <w:sz w:val="20"/>
                <w:szCs w:val="20"/>
                <w:lang w:eastAsia="nb-NO" w:bidi="ar-SA"/>
              </w:rPr>
              <w:t xml:space="preserve"> 17.0</w:t>
            </w:r>
          </w:p>
        </w:tc>
        <w:tc>
          <w:tcPr>
            <w:tcW w:w="133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CIT3944 - future transaction causes feature to expire with wrong date</w:t>
            </w:r>
          </w:p>
        </w:tc>
        <w:tc>
          <w:tcPr>
            <w:tcW w:w="750" w:type="pct"/>
          </w:tcPr>
          <w:p w:rsidR="001F395C" w:rsidRPr="001F395C" w:rsidRDefault="001F395C" w:rsidP="001F395C">
            <w:pPr>
              <w:spacing w:before="40" w:after="40"/>
              <w:jc w:val="center"/>
              <w:rPr>
                <w:rFonts w:ascii="Arial" w:hAnsi="Arial" w:cs="Arial"/>
                <w:sz w:val="20"/>
                <w:szCs w:val="20"/>
                <w:lang w:eastAsia="nb-NO" w:bidi="ar-SA"/>
              </w:rPr>
            </w:pPr>
            <w:r>
              <w:rPr>
                <w:rFonts w:ascii="Arial" w:hAnsi="Arial" w:cs="Arial"/>
                <w:sz w:val="20"/>
                <w:szCs w:val="20"/>
                <w:lang w:eastAsia="nb-NO" w:bidi="ar-SA"/>
              </w:rPr>
              <w:t>Telia</w:t>
            </w:r>
          </w:p>
        </w:tc>
      </w:tr>
      <w:tr w:rsidR="001F395C" w:rsidRPr="008A1DD8" w:rsidTr="008A7CD1">
        <w:trPr>
          <w:cantSplit/>
        </w:trPr>
        <w:tc>
          <w:tcPr>
            <w:tcW w:w="73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Csm</w:t>
            </w:r>
            <w:proofErr w:type="spellEnd"/>
          </w:p>
        </w:tc>
        <w:tc>
          <w:tcPr>
            <w:tcW w:w="48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6504</w:t>
            </w:r>
          </w:p>
        </w:tc>
        <w:tc>
          <w:tcPr>
            <w:tcW w:w="586"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4-Low</w:t>
            </w:r>
          </w:p>
        </w:tc>
        <w:tc>
          <w:tcPr>
            <w:tcW w:w="747"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Netcom-site</w:t>
            </w:r>
          </w:p>
        </w:tc>
        <w:tc>
          <w:tcPr>
            <w:tcW w:w="374"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Ver</w:t>
            </w:r>
            <w:proofErr w:type="spellEnd"/>
            <w:r w:rsidRPr="001F395C">
              <w:rPr>
                <w:rFonts w:ascii="Arial" w:hAnsi="Arial" w:cs="Arial"/>
                <w:sz w:val="20"/>
                <w:szCs w:val="20"/>
                <w:lang w:eastAsia="nb-NO" w:bidi="ar-SA"/>
              </w:rPr>
              <w:t xml:space="preserve"> 17.0</w:t>
            </w:r>
          </w:p>
        </w:tc>
        <w:tc>
          <w:tcPr>
            <w:tcW w:w="133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 xml:space="preserve">Not possible to delete future changes of price plan or future adding of </w:t>
            </w:r>
            <w:proofErr w:type="spellStart"/>
            <w:r w:rsidRPr="001F395C">
              <w:rPr>
                <w:rFonts w:ascii="Arial" w:hAnsi="Arial" w:cs="Arial"/>
                <w:sz w:val="20"/>
                <w:szCs w:val="20"/>
                <w:lang w:eastAsia="nb-NO" w:bidi="ar-SA"/>
              </w:rPr>
              <w:t>socs</w:t>
            </w:r>
            <w:proofErr w:type="spellEnd"/>
          </w:p>
        </w:tc>
        <w:tc>
          <w:tcPr>
            <w:tcW w:w="750" w:type="pct"/>
          </w:tcPr>
          <w:p w:rsidR="001F395C" w:rsidRPr="001F395C" w:rsidRDefault="001F395C" w:rsidP="001F395C">
            <w:pPr>
              <w:spacing w:before="40" w:after="40"/>
              <w:jc w:val="center"/>
              <w:rPr>
                <w:rFonts w:ascii="Arial" w:hAnsi="Arial" w:cs="Arial"/>
                <w:sz w:val="20"/>
                <w:szCs w:val="20"/>
                <w:lang w:eastAsia="nb-NO" w:bidi="ar-SA"/>
              </w:rPr>
            </w:pPr>
            <w:r>
              <w:rPr>
                <w:rFonts w:ascii="Arial" w:hAnsi="Arial" w:cs="Arial"/>
                <w:sz w:val="20"/>
                <w:szCs w:val="20"/>
                <w:lang w:eastAsia="nb-NO" w:bidi="ar-SA"/>
              </w:rPr>
              <w:t>Netcom</w:t>
            </w:r>
          </w:p>
        </w:tc>
      </w:tr>
      <w:tr w:rsidR="001F395C" w:rsidRPr="008A1DD8" w:rsidTr="008A7CD1">
        <w:trPr>
          <w:cantSplit/>
        </w:trPr>
        <w:tc>
          <w:tcPr>
            <w:tcW w:w="73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Csm</w:t>
            </w:r>
            <w:proofErr w:type="spellEnd"/>
          </w:p>
        </w:tc>
        <w:tc>
          <w:tcPr>
            <w:tcW w:w="48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7244</w:t>
            </w:r>
          </w:p>
        </w:tc>
        <w:tc>
          <w:tcPr>
            <w:tcW w:w="586"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3-Medium</w:t>
            </w:r>
          </w:p>
        </w:tc>
        <w:tc>
          <w:tcPr>
            <w:tcW w:w="747"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Telia_Site</w:t>
            </w:r>
            <w:proofErr w:type="spellEnd"/>
          </w:p>
        </w:tc>
        <w:tc>
          <w:tcPr>
            <w:tcW w:w="374"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Ver</w:t>
            </w:r>
            <w:proofErr w:type="spellEnd"/>
            <w:r w:rsidRPr="001F395C">
              <w:rPr>
                <w:rFonts w:ascii="Arial" w:hAnsi="Arial" w:cs="Arial"/>
                <w:sz w:val="20"/>
                <w:szCs w:val="20"/>
                <w:lang w:eastAsia="nb-NO" w:bidi="ar-SA"/>
              </w:rPr>
              <w:t xml:space="preserve"> 18.0</w:t>
            </w:r>
          </w:p>
        </w:tc>
        <w:tc>
          <w:tcPr>
            <w:tcW w:w="133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 xml:space="preserve">Validation of </w:t>
            </w:r>
            <w:proofErr w:type="spellStart"/>
            <w:r w:rsidRPr="001F395C">
              <w:rPr>
                <w:rFonts w:ascii="Arial" w:hAnsi="Arial" w:cs="Arial"/>
                <w:sz w:val="20"/>
                <w:szCs w:val="20"/>
                <w:lang w:eastAsia="nb-NO" w:bidi="ar-SA"/>
              </w:rPr>
              <w:t>soc</w:t>
            </w:r>
            <w:proofErr w:type="spellEnd"/>
            <w:r w:rsidRPr="001F395C">
              <w:rPr>
                <w:rFonts w:ascii="Arial" w:hAnsi="Arial" w:cs="Arial"/>
                <w:sz w:val="20"/>
                <w:szCs w:val="20"/>
                <w:lang w:eastAsia="nb-NO" w:bidi="ar-SA"/>
              </w:rPr>
              <w:t xml:space="preserve"> backdating not validation effective date</w:t>
            </w:r>
          </w:p>
        </w:tc>
        <w:tc>
          <w:tcPr>
            <w:tcW w:w="750" w:type="pct"/>
          </w:tcPr>
          <w:p w:rsidR="001F395C" w:rsidRPr="001F395C" w:rsidRDefault="001F395C" w:rsidP="001F395C">
            <w:pPr>
              <w:spacing w:before="40" w:after="40"/>
              <w:jc w:val="center"/>
              <w:rPr>
                <w:rFonts w:ascii="Arial" w:hAnsi="Arial" w:cs="Arial"/>
                <w:sz w:val="20"/>
                <w:szCs w:val="20"/>
                <w:lang w:eastAsia="nb-NO" w:bidi="ar-SA"/>
              </w:rPr>
            </w:pPr>
            <w:r>
              <w:rPr>
                <w:rFonts w:ascii="Arial" w:hAnsi="Arial" w:cs="Arial"/>
                <w:sz w:val="20"/>
                <w:szCs w:val="20"/>
                <w:lang w:eastAsia="nb-NO" w:bidi="ar-SA"/>
              </w:rPr>
              <w:t>Telia</w:t>
            </w:r>
          </w:p>
        </w:tc>
      </w:tr>
      <w:tr w:rsidR="001F395C" w:rsidRPr="008A1DD8" w:rsidTr="008A7CD1">
        <w:trPr>
          <w:cantSplit/>
        </w:trPr>
        <w:tc>
          <w:tcPr>
            <w:tcW w:w="73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Csm</w:t>
            </w:r>
            <w:proofErr w:type="spellEnd"/>
          </w:p>
        </w:tc>
        <w:tc>
          <w:tcPr>
            <w:tcW w:w="48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7264</w:t>
            </w:r>
          </w:p>
        </w:tc>
        <w:tc>
          <w:tcPr>
            <w:tcW w:w="586"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3-Medium</w:t>
            </w:r>
          </w:p>
        </w:tc>
        <w:tc>
          <w:tcPr>
            <w:tcW w:w="747"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Telia_Site</w:t>
            </w:r>
            <w:proofErr w:type="spellEnd"/>
          </w:p>
        </w:tc>
        <w:tc>
          <w:tcPr>
            <w:tcW w:w="374"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Ver</w:t>
            </w:r>
            <w:proofErr w:type="spellEnd"/>
            <w:r w:rsidRPr="001F395C">
              <w:rPr>
                <w:rFonts w:ascii="Arial" w:hAnsi="Arial" w:cs="Arial"/>
                <w:sz w:val="20"/>
                <w:szCs w:val="20"/>
                <w:lang w:eastAsia="nb-NO" w:bidi="ar-SA"/>
              </w:rPr>
              <w:t xml:space="preserve"> 18.0</w:t>
            </w:r>
          </w:p>
        </w:tc>
        <w:tc>
          <w:tcPr>
            <w:tcW w:w="133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CIT3967 - unintended backdated cancellation restriction</w:t>
            </w:r>
          </w:p>
        </w:tc>
        <w:tc>
          <w:tcPr>
            <w:tcW w:w="750" w:type="pct"/>
          </w:tcPr>
          <w:p w:rsidR="001F395C" w:rsidRPr="001F395C" w:rsidRDefault="001F395C" w:rsidP="001F395C">
            <w:pPr>
              <w:spacing w:before="40" w:after="40"/>
              <w:jc w:val="center"/>
              <w:rPr>
                <w:rFonts w:ascii="Arial" w:hAnsi="Arial" w:cs="Arial"/>
                <w:sz w:val="20"/>
                <w:szCs w:val="20"/>
                <w:lang w:eastAsia="nb-NO" w:bidi="ar-SA"/>
              </w:rPr>
            </w:pPr>
            <w:r>
              <w:rPr>
                <w:rFonts w:ascii="Arial" w:hAnsi="Arial" w:cs="Arial"/>
                <w:sz w:val="20"/>
                <w:szCs w:val="20"/>
                <w:lang w:eastAsia="nb-NO" w:bidi="ar-SA"/>
              </w:rPr>
              <w:t>Telia</w:t>
            </w:r>
          </w:p>
        </w:tc>
      </w:tr>
      <w:tr w:rsidR="001F395C" w:rsidRPr="008A1DD8" w:rsidTr="008A7CD1">
        <w:trPr>
          <w:cantSplit/>
        </w:trPr>
        <w:tc>
          <w:tcPr>
            <w:tcW w:w="73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Csm</w:t>
            </w:r>
            <w:proofErr w:type="spellEnd"/>
          </w:p>
        </w:tc>
        <w:tc>
          <w:tcPr>
            <w:tcW w:w="48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7276</w:t>
            </w:r>
          </w:p>
        </w:tc>
        <w:tc>
          <w:tcPr>
            <w:tcW w:w="586"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4-Low</w:t>
            </w:r>
          </w:p>
        </w:tc>
        <w:tc>
          <w:tcPr>
            <w:tcW w:w="747"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Netcom-site</w:t>
            </w:r>
          </w:p>
        </w:tc>
        <w:tc>
          <w:tcPr>
            <w:tcW w:w="374"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Ver</w:t>
            </w:r>
            <w:proofErr w:type="spellEnd"/>
            <w:r w:rsidRPr="001F395C">
              <w:rPr>
                <w:rFonts w:ascii="Arial" w:hAnsi="Arial" w:cs="Arial"/>
                <w:sz w:val="20"/>
                <w:szCs w:val="20"/>
                <w:lang w:eastAsia="nb-NO" w:bidi="ar-SA"/>
              </w:rPr>
              <w:t xml:space="preserve"> 18.0</w:t>
            </w:r>
          </w:p>
        </w:tc>
        <w:tc>
          <w:tcPr>
            <w:tcW w:w="133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F&amp;F entries not deleted</w:t>
            </w:r>
          </w:p>
        </w:tc>
        <w:tc>
          <w:tcPr>
            <w:tcW w:w="750" w:type="pct"/>
          </w:tcPr>
          <w:p w:rsidR="001F395C" w:rsidRPr="001F395C" w:rsidRDefault="001F395C" w:rsidP="001F395C">
            <w:pPr>
              <w:spacing w:before="40" w:after="40"/>
              <w:jc w:val="center"/>
              <w:rPr>
                <w:rFonts w:ascii="Arial" w:hAnsi="Arial" w:cs="Arial"/>
                <w:sz w:val="20"/>
                <w:szCs w:val="20"/>
                <w:lang w:eastAsia="nb-NO" w:bidi="ar-SA"/>
              </w:rPr>
            </w:pPr>
            <w:r>
              <w:rPr>
                <w:rFonts w:ascii="Arial" w:hAnsi="Arial" w:cs="Arial"/>
                <w:sz w:val="20"/>
                <w:szCs w:val="20"/>
                <w:lang w:eastAsia="nb-NO" w:bidi="ar-SA"/>
              </w:rPr>
              <w:t>Netcom</w:t>
            </w:r>
          </w:p>
        </w:tc>
      </w:tr>
      <w:tr w:rsidR="001F395C" w:rsidRPr="008A1DD8" w:rsidTr="008A7CD1">
        <w:trPr>
          <w:cantSplit/>
        </w:trPr>
        <w:tc>
          <w:tcPr>
            <w:tcW w:w="73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Csm</w:t>
            </w:r>
            <w:proofErr w:type="spellEnd"/>
          </w:p>
        </w:tc>
        <w:tc>
          <w:tcPr>
            <w:tcW w:w="48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7279</w:t>
            </w:r>
          </w:p>
        </w:tc>
        <w:tc>
          <w:tcPr>
            <w:tcW w:w="586"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4-Low</w:t>
            </w:r>
          </w:p>
        </w:tc>
        <w:tc>
          <w:tcPr>
            <w:tcW w:w="747"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Telia_Site</w:t>
            </w:r>
            <w:proofErr w:type="spellEnd"/>
          </w:p>
        </w:tc>
        <w:tc>
          <w:tcPr>
            <w:tcW w:w="374"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proofErr w:type="spellStart"/>
            <w:r w:rsidRPr="001F395C">
              <w:rPr>
                <w:rFonts w:ascii="Arial" w:hAnsi="Arial" w:cs="Arial"/>
                <w:sz w:val="20"/>
                <w:szCs w:val="20"/>
                <w:lang w:eastAsia="nb-NO" w:bidi="ar-SA"/>
              </w:rPr>
              <w:t>Ver</w:t>
            </w:r>
            <w:proofErr w:type="spellEnd"/>
            <w:r w:rsidRPr="001F395C">
              <w:rPr>
                <w:rFonts w:ascii="Arial" w:hAnsi="Arial" w:cs="Arial"/>
                <w:sz w:val="20"/>
                <w:szCs w:val="20"/>
                <w:lang w:eastAsia="nb-NO" w:bidi="ar-SA"/>
              </w:rPr>
              <w:t xml:space="preserve"> 18.0</w:t>
            </w:r>
          </w:p>
        </w:tc>
        <w:tc>
          <w:tcPr>
            <w:tcW w:w="1331" w:type="pct"/>
            <w:shd w:val="clear" w:color="auto" w:fill="auto"/>
          </w:tcPr>
          <w:p w:rsidR="001F395C" w:rsidRPr="001F395C" w:rsidRDefault="001F395C" w:rsidP="001F395C">
            <w:pPr>
              <w:spacing w:before="40" w:after="40"/>
              <w:jc w:val="center"/>
              <w:rPr>
                <w:rFonts w:ascii="Arial" w:hAnsi="Arial" w:cs="Arial"/>
                <w:sz w:val="20"/>
                <w:szCs w:val="20"/>
                <w:lang w:eastAsia="nb-NO" w:bidi="ar-SA"/>
              </w:rPr>
            </w:pPr>
            <w:r w:rsidRPr="001F395C">
              <w:rPr>
                <w:rFonts w:ascii="Arial" w:hAnsi="Arial" w:cs="Arial"/>
                <w:sz w:val="20"/>
                <w:szCs w:val="20"/>
                <w:lang w:eastAsia="nb-NO" w:bidi="ar-SA"/>
              </w:rPr>
              <w:t>Mass SOC not allowing delete SOC, when SOC has a switch feature</w:t>
            </w:r>
          </w:p>
        </w:tc>
        <w:tc>
          <w:tcPr>
            <w:tcW w:w="750" w:type="pct"/>
          </w:tcPr>
          <w:p w:rsidR="001F395C" w:rsidRPr="001F395C" w:rsidRDefault="001F395C" w:rsidP="001F395C">
            <w:pPr>
              <w:spacing w:before="40" w:after="40"/>
              <w:jc w:val="center"/>
              <w:rPr>
                <w:rFonts w:ascii="Arial" w:hAnsi="Arial" w:cs="Arial"/>
                <w:sz w:val="20"/>
                <w:szCs w:val="20"/>
                <w:lang w:eastAsia="nb-NO" w:bidi="ar-SA"/>
              </w:rPr>
            </w:pPr>
            <w:r>
              <w:rPr>
                <w:rFonts w:ascii="Arial" w:hAnsi="Arial" w:cs="Arial"/>
                <w:sz w:val="20"/>
                <w:szCs w:val="20"/>
                <w:lang w:eastAsia="nb-NO" w:bidi="ar-SA"/>
              </w:rPr>
              <w:t>Telia</w:t>
            </w:r>
          </w:p>
        </w:tc>
      </w:tr>
    </w:tbl>
    <w:p w:rsidR="004D4F77" w:rsidRPr="008A1DD8" w:rsidRDefault="004D4F77" w:rsidP="004D4F77">
      <w:pPr>
        <w:pStyle w:val="Heading3"/>
      </w:pPr>
      <w:bookmarkStart w:id="114" w:name="_Toc320453569"/>
      <w:r w:rsidRPr="008A1DD8">
        <w:lastRenderedPageBreak/>
        <w:t xml:space="preserve">Total </w:t>
      </w:r>
      <w:r w:rsidR="002B25BC">
        <w:t xml:space="preserve">Rejected </w:t>
      </w:r>
      <w:r w:rsidRPr="008A1DD8">
        <w:t>Defects</w:t>
      </w:r>
      <w:bookmarkEnd w:id="114"/>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20"/>
        <w:gridCol w:w="2640"/>
      </w:tblGrid>
      <w:tr w:rsidR="004D4F77" w:rsidRPr="00EF1354" w:rsidTr="00C80FC7">
        <w:trPr>
          <w:cantSplit/>
          <w:tblHeader/>
        </w:trPr>
        <w:tc>
          <w:tcPr>
            <w:tcW w:w="1320" w:type="dxa"/>
            <w:tcBorders>
              <w:top w:val="single" w:sz="4" w:space="0" w:color="auto"/>
              <w:left w:val="single" w:sz="4" w:space="0" w:color="auto"/>
              <w:bottom w:val="single" w:sz="12" w:space="0" w:color="auto"/>
              <w:right w:val="single" w:sz="4" w:space="0" w:color="auto"/>
            </w:tcBorders>
            <w:shd w:val="clear" w:color="auto" w:fill="auto"/>
            <w:vAlign w:val="bottom"/>
          </w:tcPr>
          <w:p w:rsidR="004D4F77" w:rsidRPr="00EF1354" w:rsidRDefault="004D4F77" w:rsidP="00C80FC7">
            <w:pPr>
              <w:spacing w:before="40" w:after="40"/>
              <w:rPr>
                <w:b/>
                <w:bCs/>
                <w:color w:val="003366"/>
                <w:sz w:val="20"/>
                <w:szCs w:val="20"/>
                <w:lang w:eastAsia="nb-NO" w:bidi="ar-SA"/>
              </w:rPr>
            </w:pPr>
            <w:r w:rsidRPr="00EF1354">
              <w:rPr>
                <w:b/>
                <w:bCs/>
                <w:color w:val="003366"/>
                <w:sz w:val="20"/>
                <w:lang w:eastAsia="nb-NO" w:bidi="ar-SA"/>
              </w:rPr>
              <w:t>Severity</w:t>
            </w:r>
          </w:p>
        </w:tc>
        <w:tc>
          <w:tcPr>
            <w:tcW w:w="2640" w:type="dxa"/>
            <w:tcBorders>
              <w:top w:val="single" w:sz="4" w:space="0" w:color="auto"/>
              <w:left w:val="single" w:sz="4" w:space="0" w:color="auto"/>
              <w:bottom w:val="single" w:sz="12" w:space="0" w:color="auto"/>
              <w:right w:val="single" w:sz="4" w:space="0" w:color="auto"/>
            </w:tcBorders>
            <w:shd w:val="clear" w:color="auto" w:fill="auto"/>
            <w:vAlign w:val="bottom"/>
          </w:tcPr>
          <w:p w:rsidR="004D4F77" w:rsidRPr="00EF1354" w:rsidRDefault="004D4F77" w:rsidP="00C80FC7">
            <w:pPr>
              <w:spacing w:before="40" w:after="40"/>
              <w:rPr>
                <w:b/>
                <w:bCs/>
                <w:color w:val="003366"/>
                <w:sz w:val="20"/>
                <w:szCs w:val="20"/>
                <w:lang w:eastAsia="nb-NO" w:bidi="ar-SA"/>
              </w:rPr>
            </w:pPr>
            <w:r w:rsidRPr="00EF1354">
              <w:rPr>
                <w:b/>
                <w:bCs/>
                <w:color w:val="003366"/>
                <w:sz w:val="20"/>
                <w:lang w:eastAsia="nb-NO" w:bidi="ar-SA"/>
              </w:rPr>
              <w:t>Number of Defects</w:t>
            </w:r>
          </w:p>
        </w:tc>
      </w:tr>
      <w:tr w:rsidR="004D4F77" w:rsidRPr="00EF1354" w:rsidTr="00C80FC7">
        <w:trPr>
          <w:cantSplit/>
        </w:trPr>
        <w:tc>
          <w:tcPr>
            <w:tcW w:w="1320" w:type="dxa"/>
            <w:tcBorders>
              <w:top w:val="single" w:sz="12" w:space="0" w:color="auto"/>
              <w:left w:val="single" w:sz="4" w:space="0" w:color="auto"/>
              <w:bottom w:val="single" w:sz="4" w:space="0" w:color="auto"/>
              <w:right w:val="single" w:sz="4" w:space="0" w:color="auto"/>
            </w:tcBorders>
            <w:shd w:val="clear" w:color="auto" w:fill="auto"/>
          </w:tcPr>
          <w:p w:rsidR="004D4F77" w:rsidRPr="00EF1354" w:rsidRDefault="004D4F77" w:rsidP="00C80FC7">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Critical</w:t>
            </w:r>
          </w:p>
        </w:tc>
        <w:tc>
          <w:tcPr>
            <w:tcW w:w="2640" w:type="dxa"/>
            <w:tcBorders>
              <w:top w:val="single" w:sz="12" w:space="0" w:color="auto"/>
              <w:left w:val="single" w:sz="4" w:space="0" w:color="auto"/>
              <w:bottom w:val="single" w:sz="4" w:space="0" w:color="auto"/>
              <w:right w:val="single" w:sz="4" w:space="0" w:color="auto"/>
            </w:tcBorders>
            <w:shd w:val="clear" w:color="auto" w:fill="auto"/>
          </w:tcPr>
          <w:p w:rsidR="004D4F77" w:rsidRPr="00EF1354" w:rsidRDefault="002B25BC" w:rsidP="00C80FC7">
            <w:pPr>
              <w:spacing w:before="40" w:after="40"/>
              <w:jc w:val="center"/>
              <w:rPr>
                <w:rFonts w:ascii="Arial" w:hAnsi="Arial" w:cs="Arial"/>
                <w:sz w:val="20"/>
                <w:szCs w:val="20"/>
                <w:lang w:eastAsia="nb-NO" w:bidi="ar-SA"/>
              </w:rPr>
            </w:pPr>
            <w:r>
              <w:rPr>
                <w:rFonts w:ascii="Arial" w:hAnsi="Arial" w:cs="Arial"/>
                <w:sz w:val="20"/>
                <w:szCs w:val="20"/>
                <w:lang w:eastAsia="nb-NO" w:bidi="ar-SA"/>
              </w:rPr>
              <w:t>0</w:t>
            </w:r>
          </w:p>
        </w:tc>
      </w:tr>
      <w:tr w:rsidR="004D4F77" w:rsidRPr="00EF1354" w:rsidTr="00C80FC7">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4D4F77" w:rsidRPr="00EF1354" w:rsidRDefault="004D4F77" w:rsidP="00C80FC7">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High</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4D4F77" w:rsidRPr="00EF1354" w:rsidRDefault="002B25BC" w:rsidP="00C80FC7">
            <w:pPr>
              <w:spacing w:before="40" w:after="40"/>
              <w:jc w:val="center"/>
              <w:rPr>
                <w:rFonts w:ascii="Arial" w:hAnsi="Arial" w:cs="Arial"/>
                <w:sz w:val="20"/>
                <w:szCs w:val="20"/>
                <w:lang w:eastAsia="nb-NO" w:bidi="ar-SA"/>
              </w:rPr>
            </w:pPr>
            <w:r>
              <w:rPr>
                <w:rFonts w:ascii="Arial" w:hAnsi="Arial" w:cs="Arial"/>
                <w:sz w:val="20"/>
                <w:szCs w:val="20"/>
                <w:lang w:eastAsia="nb-NO" w:bidi="ar-SA"/>
              </w:rPr>
              <w:t>0</w:t>
            </w:r>
          </w:p>
        </w:tc>
      </w:tr>
      <w:tr w:rsidR="004D4F77" w:rsidRPr="00EF1354" w:rsidTr="00C80FC7">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4D4F77" w:rsidRPr="00EF1354" w:rsidRDefault="004D4F77" w:rsidP="00C80FC7">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Medium</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4D4F77" w:rsidRPr="00EF1354" w:rsidRDefault="002B25BC" w:rsidP="00C80FC7">
            <w:pPr>
              <w:spacing w:before="40" w:after="40"/>
              <w:jc w:val="center"/>
              <w:rPr>
                <w:rFonts w:ascii="Arial" w:hAnsi="Arial" w:cs="Arial"/>
                <w:sz w:val="20"/>
                <w:szCs w:val="20"/>
                <w:lang w:eastAsia="nb-NO" w:bidi="ar-SA"/>
              </w:rPr>
            </w:pPr>
            <w:r>
              <w:rPr>
                <w:rFonts w:ascii="Arial" w:hAnsi="Arial" w:cs="Arial"/>
                <w:sz w:val="20"/>
                <w:szCs w:val="20"/>
                <w:lang w:eastAsia="nb-NO" w:bidi="ar-SA"/>
              </w:rPr>
              <w:t>5</w:t>
            </w:r>
          </w:p>
        </w:tc>
      </w:tr>
      <w:tr w:rsidR="004D4F77" w:rsidRPr="00EF1354" w:rsidTr="00C80FC7">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4D4F77" w:rsidRPr="00EF1354" w:rsidRDefault="004D4F77" w:rsidP="00C80FC7">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Low</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4D4F77" w:rsidRPr="00EF1354" w:rsidRDefault="002B25BC" w:rsidP="00C80FC7">
            <w:pPr>
              <w:spacing w:before="40" w:after="40"/>
              <w:jc w:val="center"/>
              <w:rPr>
                <w:rFonts w:ascii="Arial" w:hAnsi="Arial" w:cs="Arial"/>
                <w:sz w:val="20"/>
                <w:szCs w:val="20"/>
                <w:lang w:eastAsia="nb-NO" w:bidi="ar-SA"/>
              </w:rPr>
            </w:pPr>
            <w:r>
              <w:rPr>
                <w:rFonts w:ascii="Arial" w:hAnsi="Arial" w:cs="Arial"/>
                <w:sz w:val="20"/>
                <w:szCs w:val="20"/>
                <w:lang w:eastAsia="nb-NO" w:bidi="ar-SA"/>
              </w:rPr>
              <w:t>4</w:t>
            </w:r>
          </w:p>
        </w:tc>
      </w:tr>
      <w:tr w:rsidR="004D4F77" w:rsidRPr="00EF1354" w:rsidTr="00C80FC7">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4D4F77" w:rsidRPr="00EF1354" w:rsidRDefault="004D4F77" w:rsidP="00C80FC7">
            <w:pPr>
              <w:spacing w:before="40" w:after="40"/>
              <w:jc w:val="center"/>
              <w:rPr>
                <w:rFonts w:ascii="Arial" w:hAnsi="Arial" w:cs="Arial"/>
                <w:b/>
                <w:bCs/>
                <w:sz w:val="20"/>
                <w:szCs w:val="20"/>
                <w:lang w:eastAsia="nb-NO" w:bidi="ar-SA"/>
              </w:rPr>
            </w:pPr>
            <w:r w:rsidRPr="00EF1354">
              <w:rPr>
                <w:rFonts w:ascii="Arial" w:hAnsi="Arial" w:cs="Arial"/>
                <w:b/>
                <w:bCs/>
                <w:sz w:val="20"/>
                <w:szCs w:val="20"/>
                <w:lang w:eastAsia="nb-NO" w:bidi="ar-SA"/>
              </w:rPr>
              <w:t>Total</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4D4F77" w:rsidRPr="00EF1354" w:rsidRDefault="002B25BC" w:rsidP="00C80FC7">
            <w:pPr>
              <w:spacing w:before="40" w:after="40"/>
              <w:jc w:val="center"/>
              <w:rPr>
                <w:rFonts w:ascii="Arial" w:hAnsi="Arial" w:cs="Arial"/>
                <w:b/>
                <w:bCs/>
                <w:sz w:val="20"/>
                <w:szCs w:val="20"/>
                <w:lang w:eastAsia="nb-NO" w:bidi="ar-SA"/>
              </w:rPr>
            </w:pPr>
            <w:r>
              <w:rPr>
                <w:rFonts w:ascii="Arial" w:hAnsi="Arial" w:cs="Arial"/>
                <w:b/>
                <w:bCs/>
                <w:sz w:val="20"/>
                <w:szCs w:val="20"/>
                <w:lang w:eastAsia="nb-NO" w:bidi="ar-SA"/>
              </w:rPr>
              <w:t>9</w:t>
            </w:r>
          </w:p>
        </w:tc>
      </w:tr>
    </w:tbl>
    <w:p w:rsidR="004D4F77" w:rsidRDefault="004D4F77" w:rsidP="004D4F77">
      <w:pPr>
        <w:pStyle w:val="Heading3"/>
        <w:numPr>
          <w:ilvl w:val="0"/>
          <w:numId w:val="0"/>
        </w:numPr>
      </w:pPr>
    </w:p>
    <w:p w:rsidR="00DE6451" w:rsidRPr="008A1DD8" w:rsidRDefault="00DE6451" w:rsidP="00F96918">
      <w:pPr>
        <w:pStyle w:val="Heading1"/>
      </w:pPr>
      <w:bookmarkStart w:id="115" w:name="_Toc320453570"/>
      <w:r w:rsidRPr="008A1DD8">
        <w:lastRenderedPageBreak/>
        <w:t xml:space="preserve">Changes Made </w:t>
      </w:r>
      <w:r w:rsidR="005B1FC9" w:rsidRPr="008A1DD8">
        <w:t>O</w:t>
      </w:r>
      <w:r w:rsidRPr="008A1DD8">
        <w:t>n Site</w:t>
      </w:r>
      <w:bookmarkEnd w:id="112"/>
      <w:bookmarkEnd w:id="113"/>
      <w:bookmarkEnd w:id="115"/>
    </w:p>
    <w:p w:rsidR="00DE6451" w:rsidRPr="008A1DD8" w:rsidRDefault="00DE6451" w:rsidP="00F96918">
      <w:pPr>
        <w:pStyle w:val="Heading2"/>
      </w:pPr>
      <w:bookmarkStart w:id="116" w:name="_Toc141496922"/>
      <w:bookmarkStart w:id="117" w:name="_Toc196208363"/>
      <w:bookmarkStart w:id="118" w:name="_Toc243101163"/>
      <w:bookmarkStart w:id="119" w:name="_Toc320453571"/>
      <w:bookmarkStart w:id="120" w:name="_Toc110325809"/>
      <w:bookmarkEnd w:id="105"/>
      <w:bookmarkEnd w:id="106"/>
      <w:bookmarkEnd w:id="107"/>
      <w:r w:rsidRPr="008A1DD8">
        <w:t>Changes Summary</w:t>
      </w:r>
      <w:bookmarkEnd w:id="116"/>
      <w:bookmarkEnd w:id="117"/>
      <w:bookmarkEnd w:id="118"/>
      <w:bookmarkEnd w:id="119"/>
    </w:p>
    <w:p w:rsidR="00DE6451" w:rsidRPr="008A1DD8" w:rsidRDefault="00DE6451" w:rsidP="00076361">
      <w:pPr>
        <w:pStyle w:val="BodyText"/>
      </w:pPr>
      <w:r w:rsidRPr="008A1DD8">
        <w:t>This section describes all of the changes that were developed on</w:t>
      </w:r>
      <w:r w:rsidR="00546129" w:rsidRPr="008A1DD8">
        <w:t xml:space="preserve"> </w:t>
      </w:r>
      <w:r w:rsidRPr="008A1DD8">
        <w:t xml:space="preserve">site as </w:t>
      </w:r>
      <w:r w:rsidR="005B1FC9" w:rsidRPr="008A1DD8">
        <w:t xml:space="preserve">part of the </w:t>
      </w:r>
      <w:r w:rsidRPr="008A1DD8">
        <w:t>Time and Material (T&amp;M) CRs, and not as part of the release’s scope. Th</w:t>
      </w:r>
      <w:r w:rsidR="005B1FC9" w:rsidRPr="008A1DD8">
        <w:t>e</w:t>
      </w:r>
      <w:r w:rsidRPr="008A1DD8">
        <w:t>se changes were merged into the source area of this version</w:t>
      </w:r>
      <w:r w:rsidR="005B1FC9" w:rsidRPr="008A1DD8">
        <w:t>;</w:t>
      </w:r>
      <w:r w:rsidRPr="008A1DD8">
        <w:t xml:space="preserve"> thus</w:t>
      </w:r>
      <w:r w:rsidR="005B1FC9" w:rsidRPr="008A1DD8">
        <w:t>,</w:t>
      </w:r>
      <w:r w:rsidRPr="008A1DD8">
        <w:t xml:space="preserve"> they</w:t>
      </w:r>
      <w:r w:rsidR="005B1FC9" w:rsidRPr="008A1DD8">
        <w:t xml:space="preserve"> we</w:t>
      </w:r>
      <w:r w:rsidRPr="008A1DD8">
        <w:t>re incorporated in this release.</w:t>
      </w:r>
    </w:p>
    <w:p w:rsidR="00DE6451" w:rsidRPr="008A1DD8" w:rsidRDefault="00DE6451" w:rsidP="00F96918">
      <w:pPr>
        <w:pStyle w:val="Heading3"/>
        <w:keepNext w:val="0"/>
        <w:keepLines w:val="0"/>
      </w:pPr>
      <w:bookmarkStart w:id="121" w:name="_Toc196208364"/>
      <w:bookmarkStart w:id="122" w:name="_Toc243101164"/>
      <w:bookmarkStart w:id="123" w:name="_Toc320453572"/>
      <w:r w:rsidRPr="008A1DD8">
        <w:t>NetCom</w:t>
      </w:r>
      <w:bookmarkEnd w:id="121"/>
      <w:bookmarkEnd w:id="122"/>
      <w:bookmarkEnd w:id="123"/>
    </w:p>
    <w:p w:rsidR="00DE6451" w:rsidRPr="008A1DD8" w:rsidRDefault="00DE6451" w:rsidP="007448BA">
      <w:pPr>
        <w:pStyle w:val="BodyText"/>
      </w:pPr>
      <w:r w:rsidRPr="008A1DD8">
        <w:t xml:space="preserve">The following CR </w:t>
      </w:r>
      <w:r w:rsidR="005B1FC9" w:rsidRPr="008A1DD8">
        <w:t xml:space="preserve">was </w:t>
      </w:r>
      <w:r w:rsidRPr="008A1DD8">
        <w:t xml:space="preserve">implemented in this version: </w:t>
      </w:r>
    </w:p>
    <w:tbl>
      <w:tblPr>
        <w:tblW w:w="59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1124"/>
        <w:gridCol w:w="1889"/>
        <w:gridCol w:w="1519"/>
        <w:gridCol w:w="2200"/>
        <w:gridCol w:w="1884"/>
        <w:gridCol w:w="1085"/>
      </w:tblGrid>
      <w:tr w:rsidR="00E0189F" w:rsidRPr="008A1DD8" w:rsidTr="00E0189F">
        <w:trPr>
          <w:cantSplit/>
          <w:tblHeader/>
          <w:jc w:val="center"/>
        </w:trPr>
        <w:tc>
          <w:tcPr>
            <w:tcW w:w="579" w:type="pct"/>
            <w:tcBorders>
              <w:bottom w:val="single" w:sz="12" w:space="0" w:color="auto"/>
              <w:right w:val="single" w:sz="4" w:space="0" w:color="auto"/>
            </w:tcBorders>
            <w:shd w:val="clear" w:color="auto" w:fill="auto"/>
            <w:vAlign w:val="bottom"/>
          </w:tcPr>
          <w:p w:rsidR="00E0189F" w:rsidRPr="00E936D4" w:rsidRDefault="00E0189F" w:rsidP="00926BFE">
            <w:pPr>
              <w:pStyle w:val="TableHeader"/>
              <w:jc w:val="center"/>
            </w:pPr>
            <w:r w:rsidRPr="00E936D4">
              <w:t>Main Application</w:t>
            </w:r>
          </w:p>
        </w:tc>
        <w:tc>
          <w:tcPr>
            <w:tcW w:w="974" w:type="pct"/>
            <w:tcBorders>
              <w:left w:val="single" w:sz="4" w:space="0" w:color="auto"/>
              <w:bottom w:val="single" w:sz="12" w:space="0" w:color="auto"/>
              <w:right w:val="single" w:sz="4" w:space="0" w:color="auto"/>
            </w:tcBorders>
            <w:shd w:val="clear" w:color="auto" w:fill="auto"/>
            <w:vAlign w:val="bottom"/>
          </w:tcPr>
          <w:p w:rsidR="00E0189F" w:rsidRPr="00E936D4" w:rsidRDefault="00E0189F" w:rsidP="00926BFE">
            <w:pPr>
              <w:pStyle w:val="TableHeader"/>
              <w:jc w:val="center"/>
            </w:pPr>
            <w:r w:rsidRPr="00E936D4">
              <w:t>CR ID</w:t>
            </w:r>
          </w:p>
        </w:tc>
        <w:tc>
          <w:tcPr>
            <w:tcW w:w="783" w:type="pct"/>
            <w:tcBorders>
              <w:left w:val="single" w:sz="4" w:space="0" w:color="auto"/>
              <w:bottom w:val="single" w:sz="12" w:space="0" w:color="auto"/>
              <w:right w:val="single" w:sz="4" w:space="0" w:color="auto"/>
            </w:tcBorders>
            <w:shd w:val="clear" w:color="auto" w:fill="auto"/>
            <w:vAlign w:val="bottom"/>
          </w:tcPr>
          <w:p w:rsidR="00E0189F" w:rsidRPr="00E936D4" w:rsidRDefault="00E0189F" w:rsidP="00926BFE">
            <w:pPr>
              <w:pStyle w:val="TableHeader"/>
              <w:jc w:val="center"/>
            </w:pPr>
            <w:r w:rsidRPr="00E936D4">
              <w:t>Impact on other Applications</w:t>
            </w:r>
          </w:p>
        </w:tc>
        <w:tc>
          <w:tcPr>
            <w:tcW w:w="1134" w:type="pct"/>
            <w:tcBorders>
              <w:left w:val="single" w:sz="4" w:space="0" w:color="auto"/>
              <w:bottom w:val="single" w:sz="12" w:space="0" w:color="auto"/>
              <w:right w:val="single" w:sz="4" w:space="0" w:color="auto"/>
            </w:tcBorders>
            <w:shd w:val="clear" w:color="auto" w:fill="auto"/>
            <w:vAlign w:val="bottom"/>
          </w:tcPr>
          <w:p w:rsidR="00E0189F" w:rsidRPr="00E936D4" w:rsidRDefault="00E0189F" w:rsidP="00926BFE">
            <w:pPr>
              <w:pStyle w:val="TableHeader"/>
              <w:jc w:val="center"/>
            </w:pPr>
            <w:r w:rsidRPr="00E936D4">
              <w:t>Short Description of Change</w:t>
            </w:r>
          </w:p>
        </w:tc>
        <w:tc>
          <w:tcPr>
            <w:tcW w:w="971" w:type="pct"/>
            <w:tcBorders>
              <w:left w:val="single" w:sz="4" w:space="0" w:color="auto"/>
              <w:bottom w:val="single" w:sz="12" w:space="0" w:color="auto"/>
              <w:right w:val="single" w:sz="4" w:space="0" w:color="auto"/>
            </w:tcBorders>
            <w:vAlign w:val="bottom"/>
          </w:tcPr>
          <w:p w:rsidR="00E0189F" w:rsidRPr="00E936D4" w:rsidRDefault="00E0189F" w:rsidP="00926BFE">
            <w:pPr>
              <w:pStyle w:val="TableHeader"/>
              <w:jc w:val="center"/>
            </w:pPr>
            <w:r w:rsidRPr="00E936D4">
              <w:t>Comments</w:t>
            </w:r>
          </w:p>
        </w:tc>
        <w:tc>
          <w:tcPr>
            <w:tcW w:w="559" w:type="pct"/>
            <w:tcBorders>
              <w:left w:val="single" w:sz="4" w:space="0" w:color="auto"/>
              <w:bottom w:val="single" w:sz="12" w:space="0" w:color="auto"/>
            </w:tcBorders>
            <w:shd w:val="clear" w:color="auto" w:fill="auto"/>
            <w:vAlign w:val="bottom"/>
          </w:tcPr>
          <w:p w:rsidR="00E0189F" w:rsidRPr="00E936D4" w:rsidRDefault="00E0189F" w:rsidP="00926BFE">
            <w:pPr>
              <w:pStyle w:val="TableHeader"/>
              <w:jc w:val="center"/>
            </w:pPr>
            <w:r w:rsidRPr="00E936D4">
              <w:t>In production</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Billing</w:t>
            </w:r>
          </w:p>
        </w:tc>
        <w:tc>
          <w:tcPr>
            <w:tcW w:w="974" w:type="pct"/>
            <w:tcBorders>
              <w:top w:val="single" w:sz="4" w:space="0" w:color="auto"/>
              <w:bottom w:val="single" w:sz="4" w:space="0" w:color="auto"/>
            </w:tcBorders>
            <w:vAlign w:val="bottom"/>
          </w:tcPr>
          <w:p w:rsidR="00E0189F" w:rsidRPr="00E0189F" w:rsidRDefault="00E0189F" w:rsidP="00926BFE">
            <w:pPr>
              <w:jc w:val="center"/>
              <w:rPr>
                <w:rFonts w:ascii="Arial" w:hAnsi="Arial" w:cs="Arial"/>
                <w:color w:val="000000" w:themeColor="text1"/>
                <w:sz w:val="18"/>
                <w:szCs w:val="18"/>
              </w:rPr>
            </w:pPr>
            <w:r w:rsidRPr="00E0189F">
              <w:rPr>
                <w:rFonts w:ascii="Arial" w:hAnsi="Arial" w:cs="Arial"/>
                <w:color w:val="000000" w:themeColor="text1"/>
                <w:sz w:val="18"/>
                <w:szCs w:val="18"/>
              </w:rPr>
              <w:t>CHESS#1</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p>
        </w:tc>
        <w:tc>
          <w:tcPr>
            <w:tcW w:w="1134" w:type="pct"/>
            <w:tcBorders>
              <w:top w:val="single" w:sz="4" w:space="0" w:color="auto"/>
              <w:bottom w:val="single" w:sz="4" w:space="0" w:color="auto"/>
            </w:tcBorders>
            <w:vAlign w:val="bottom"/>
          </w:tcPr>
          <w:p w:rsidR="00E0189F" w:rsidRPr="00E0189F" w:rsidRDefault="00E0189F" w:rsidP="00926BFE">
            <w:pPr>
              <w:rPr>
                <w:rFonts w:ascii="Arial" w:hAnsi="Arial" w:cs="Arial"/>
                <w:color w:val="000000" w:themeColor="text1"/>
                <w:sz w:val="18"/>
                <w:szCs w:val="18"/>
              </w:rPr>
            </w:pPr>
            <w:r w:rsidRPr="00E0189F">
              <w:rPr>
                <w:rFonts w:ascii="Arial" w:hAnsi="Arial" w:cs="Arial"/>
                <w:color w:val="000000" w:themeColor="text1"/>
                <w:sz w:val="18"/>
                <w:szCs w:val="18"/>
              </w:rPr>
              <w:t xml:space="preserve">Chess job FTP of credit note </w:t>
            </w:r>
          </w:p>
        </w:tc>
        <w:tc>
          <w:tcPr>
            <w:tcW w:w="971" w:type="pct"/>
            <w:tcBorders>
              <w:top w:val="single" w:sz="4" w:space="0" w:color="auto"/>
              <w:bottom w:val="single" w:sz="4" w:space="0" w:color="auto"/>
            </w:tcBorders>
          </w:tcPr>
          <w:p w:rsidR="00E0189F" w:rsidRPr="00E0189F" w:rsidRDefault="00E0189F" w:rsidP="00926BFE">
            <w:pPr>
              <w:rPr>
                <w:rFonts w:ascii="Arial" w:hAnsi="Arial" w:cs="Arial"/>
                <w:color w:val="000000" w:themeColor="text1"/>
                <w:sz w:val="18"/>
                <w:szCs w:val="18"/>
              </w:rPr>
            </w:pP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Y</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Billing</w:t>
            </w:r>
          </w:p>
        </w:tc>
        <w:tc>
          <w:tcPr>
            <w:tcW w:w="974" w:type="pct"/>
            <w:tcBorders>
              <w:top w:val="single" w:sz="4" w:space="0" w:color="auto"/>
              <w:bottom w:val="single" w:sz="4" w:space="0" w:color="auto"/>
            </w:tcBorders>
            <w:vAlign w:val="bottom"/>
          </w:tcPr>
          <w:p w:rsidR="00E0189F" w:rsidRPr="00E0189F" w:rsidRDefault="00E0189F" w:rsidP="00926BFE">
            <w:pPr>
              <w:jc w:val="center"/>
              <w:rPr>
                <w:rFonts w:ascii="Arial" w:hAnsi="Arial" w:cs="Arial"/>
                <w:color w:val="000000" w:themeColor="text1"/>
                <w:sz w:val="18"/>
                <w:szCs w:val="18"/>
              </w:rPr>
            </w:pPr>
            <w:r w:rsidRPr="00E0189F">
              <w:rPr>
                <w:rFonts w:ascii="Arial" w:hAnsi="Arial" w:cs="Arial"/>
                <w:color w:val="000000" w:themeColor="text1"/>
                <w:sz w:val="18"/>
                <w:szCs w:val="18"/>
              </w:rPr>
              <w:t>CHESS#2</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p>
        </w:tc>
        <w:tc>
          <w:tcPr>
            <w:tcW w:w="1134" w:type="pct"/>
            <w:tcBorders>
              <w:top w:val="single" w:sz="4" w:space="0" w:color="auto"/>
              <w:bottom w:val="single" w:sz="4" w:space="0" w:color="auto"/>
            </w:tcBorders>
            <w:vAlign w:val="bottom"/>
          </w:tcPr>
          <w:p w:rsidR="00E0189F" w:rsidRPr="00E0189F" w:rsidRDefault="00E0189F" w:rsidP="00926BFE">
            <w:pPr>
              <w:rPr>
                <w:rFonts w:ascii="Arial" w:hAnsi="Arial" w:cs="Arial"/>
                <w:color w:val="000000" w:themeColor="text1"/>
                <w:sz w:val="18"/>
                <w:szCs w:val="18"/>
              </w:rPr>
            </w:pPr>
            <w:r w:rsidRPr="00E0189F">
              <w:rPr>
                <w:rFonts w:ascii="Arial" w:hAnsi="Arial" w:cs="Arial"/>
                <w:color w:val="000000" w:themeColor="text1"/>
                <w:sz w:val="18"/>
                <w:szCs w:val="18"/>
              </w:rPr>
              <w:t xml:space="preserve">Chess carry over issue </w:t>
            </w:r>
          </w:p>
        </w:tc>
        <w:tc>
          <w:tcPr>
            <w:tcW w:w="971"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N</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Billing</w:t>
            </w:r>
          </w:p>
        </w:tc>
        <w:tc>
          <w:tcPr>
            <w:tcW w:w="974" w:type="pct"/>
            <w:tcBorders>
              <w:top w:val="single" w:sz="4" w:space="0" w:color="auto"/>
              <w:bottom w:val="single" w:sz="4" w:space="0" w:color="auto"/>
            </w:tcBorders>
            <w:vAlign w:val="bottom"/>
          </w:tcPr>
          <w:p w:rsidR="00E0189F" w:rsidRPr="00E0189F" w:rsidRDefault="00E0189F" w:rsidP="00926BFE">
            <w:pPr>
              <w:jc w:val="center"/>
              <w:rPr>
                <w:rFonts w:ascii="Arial" w:hAnsi="Arial" w:cs="Arial"/>
                <w:color w:val="000000" w:themeColor="text1"/>
                <w:sz w:val="18"/>
                <w:szCs w:val="18"/>
              </w:rPr>
            </w:pPr>
            <w:r w:rsidRPr="00E0189F">
              <w:rPr>
                <w:rFonts w:ascii="Arial" w:hAnsi="Arial" w:cs="Arial"/>
                <w:color w:val="000000" w:themeColor="text1"/>
                <w:sz w:val="18"/>
                <w:szCs w:val="18"/>
              </w:rPr>
              <w:t>CHESS#3</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p>
        </w:tc>
        <w:tc>
          <w:tcPr>
            <w:tcW w:w="1134" w:type="pct"/>
            <w:tcBorders>
              <w:top w:val="single" w:sz="4" w:space="0" w:color="auto"/>
              <w:bottom w:val="single" w:sz="4" w:space="0" w:color="auto"/>
            </w:tcBorders>
            <w:vAlign w:val="bottom"/>
          </w:tcPr>
          <w:p w:rsidR="00E0189F" w:rsidRPr="00E0189F" w:rsidRDefault="00E0189F" w:rsidP="00926BFE">
            <w:pPr>
              <w:rPr>
                <w:rFonts w:ascii="Arial" w:hAnsi="Arial" w:cs="Arial"/>
                <w:color w:val="000000" w:themeColor="text1"/>
                <w:sz w:val="18"/>
                <w:szCs w:val="18"/>
              </w:rPr>
            </w:pPr>
            <w:r w:rsidRPr="00E0189F">
              <w:rPr>
                <w:rFonts w:ascii="Arial" w:hAnsi="Arial" w:cs="Arial"/>
                <w:color w:val="000000" w:themeColor="text1"/>
                <w:sz w:val="18"/>
                <w:szCs w:val="18"/>
              </w:rPr>
              <w:t xml:space="preserve">Chess : to handle credit note without designated invoice number populate as null in table </w:t>
            </w:r>
          </w:p>
        </w:tc>
        <w:tc>
          <w:tcPr>
            <w:tcW w:w="971"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N</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Billing</w:t>
            </w:r>
          </w:p>
        </w:tc>
        <w:tc>
          <w:tcPr>
            <w:tcW w:w="974" w:type="pct"/>
            <w:tcBorders>
              <w:top w:val="single" w:sz="4" w:space="0" w:color="auto"/>
              <w:bottom w:val="single" w:sz="4" w:space="0" w:color="auto"/>
            </w:tcBorders>
          </w:tcPr>
          <w:p w:rsidR="00E0189F" w:rsidRPr="00E0189F" w:rsidRDefault="00E0189F" w:rsidP="00926BFE">
            <w:pPr>
              <w:jc w:val="center"/>
              <w:rPr>
                <w:rFonts w:ascii="Arial" w:hAnsi="Arial" w:cs="Arial"/>
                <w:color w:val="000000" w:themeColor="text1"/>
                <w:sz w:val="18"/>
                <w:szCs w:val="18"/>
              </w:rPr>
            </w:pPr>
            <w:r w:rsidRPr="00E0189F">
              <w:rPr>
                <w:rFonts w:ascii="Arial" w:hAnsi="Arial" w:cs="Arial"/>
                <w:color w:val="000000" w:themeColor="text1"/>
                <w:sz w:val="18"/>
                <w:szCs w:val="18"/>
              </w:rPr>
              <w:t>CHESS#4</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p>
        </w:tc>
        <w:tc>
          <w:tcPr>
            <w:tcW w:w="1134" w:type="pct"/>
            <w:tcBorders>
              <w:top w:val="single" w:sz="4" w:space="0" w:color="auto"/>
              <w:bottom w:val="single" w:sz="4" w:space="0" w:color="auto"/>
            </w:tcBorders>
          </w:tcPr>
          <w:p w:rsidR="00E0189F" w:rsidRPr="00E0189F" w:rsidRDefault="00E0189F" w:rsidP="00926BFE">
            <w:pPr>
              <w:rPr>
                <w:rFonts w:ascii="Arial" w:hAnsi="Arial" w:cs="Arial"/>
                <w:color w:val="000000" w:themeColor="text1"/>
                <w:sz w:val="18"/>
                <w:szCs w:val="18"/>
              </w:rPr>
            </w:pPr>
            <w:proofErr w:type="gramStart"/>
            <w:r w:rsidRPr="00E0189F">
              <w:rPr>
                <w:rFonts w:ascii="Arial" w:hAnsi="Arial" w:cs="Arial"/>
                <w:color w:val="000000" w:themeColor="text1"/>
                <w:sz w:val="18"/>
                <w:szCs w:val="18"/>
              </w:rPr>
              <w:t>populate</w:t>
            </w:r>
            <w:proofErr w:type="gramEnd"/>
            <w:r w:rsidRPr="00E0189F">
              <w:rPr>
                <w:rFonts w:ascii="Arial" w:hAnsi="Arial" w:cs="Arial"/>
                <w:color w:val="000000" w:themeColor="text1"/>
                <w:sz w:val="18"/>
                <w:szCs w:val="18"/>
              </w:rPr>
              <w:t xml:space="preserve"> the </w:t>
            </w:r>
            <w:proofErr w:type="spellStart"/>
            <w:r w:rsidRPr="00E0189F">
              <w:rPr>
                <w:rFonts w:ascii="Arial" w:hAnsi="Arial" w:cs="Arial"/>
                <w:color w:val="000000" w:themeColor="text1"/>
                <w:sz w:val="18"/>
                <w:szCs w:val="18"/>
              </w:rPr>
              <w:t>bill_seq_no</w:t>
            </w:r>
            <w:proofErr w:type="spellEnd"/>
            <w:r w:rsidRPr="00E0189F">
              <w:rPr>
                <w:rFonts w:ascii="Arial" w:hAnsi="Arial" w:cs="Arial"/>
                <w:color w:val="000000" w:themeColor="text1"/>
                <w:sz w:val="18"/>
                <w:szCs w:val="18"/>
              </w:rPr>
              <w:t xml:space="preserve"> a single </w:t>
            </w:r>
            <w:proofErr w:type="spellStart"/>
            <w:r w:rsidRPr="00E0189F">
              <w:rPr>
                <w:rFonts w:ascii="Arial" w:hAnsi="Arial" w:cs="Arial"/>
                <w:color w:val="000000" w:themeColor="text1"/>
                <w:sz w:val="18"/>
                <w:szCs w:val="18"/>
              </w:rPr>
              <w:t>bill_seq_no</w:t>
            </w:r>
            <w:proofErr w:type="spellEnd"/>
            <w:r w:rsidRPr="00E0189F">
              <w:rPr>
                <w:rFonts w:ascii="Arial" w:hAnsi="Arial" w:cs="Arial"/>
                <w:color w:val="000000" w:themeColor="text1"/>
                <w:sz w:val="18"/>
                <w:szCs w:val="18"/>
              </w:rPr>
              <w:t xml:space="preserve"> ( maximum value ) in the presentment tables for carried over bills. Amdocs will try to do it before the next billing. Amdocs will also patch the previous entries in presentment </w:t>
            </w:r>
            <w:proofErr w:type="gramStart"/>
            <w:r w:rsidRPr="00E0189F">
              <w:rPr>
                <w:rFonts w:ascii="Arial" w:hAnsi="Arial" w:cs="Arial"/>
                <w:color w:val="000000" w:themeColor="text1"/>
                <w:sz w:val="18"/>
                <w:szCs w:val="18"/>
              </w:rPr>
              <w:t>tables</w:t>
            </w:r>
            <w:proofErr w:type="gramEnd"/>
            <w:r w:rsidRPr="00E0189F">
              <w:rPr>
                <w:rFonts w:ascii="Arial" w:hAnsi="Arial" w:cs="Arial"/>
                <w:color w:val="000000" w:themeColor="text1"/>
                <w:sz w:val="18"/>
                <w:szCs w:val="18"/>
              </w:rPr>
              <w:t xml:space="preserve"> bills to populate the correct </w:t>
            </w:r>
            <w:proofErr w:type="spellStart"/>
            <w:r w:rsidRPr="00E0189F">
              <w:rPr>
                <w:rFonts w:ascii="Arial" w:hAnsi="Arial" w:cs="Arial"/>
                <w:color w:val="000000" w:themeColor="text1"/>
                <w:sz w:val="18"/>
                <w:szCs w:val="18"/>
              </w:rPr>
              <w:t>bill_seq_no</w:t>
            </w:r>
            <w:proofErr w:type="spellEnd"/>
            <w:r w:rsidRPr="00E0189F">
              <w:rPr>
                <w:rFonts w:ascii="Arial" w:hAnsi="Arial" w:cs="Arial"/>
                <w:color w:val="000000" w:themeColor="text1"/>
                <w:sz w:val="18"/>
                <w:szCs w:val="18"/>
              </w:rPr>
              <w:t xml:space="preserve">.  </w:t>
            </w:r>
            <w:proofErr w:type="gramStart"/>
            <w:r w:rsidRPr="00E0189F">
              <w:rPr>
                <w:rFonts w:ascii="Arial" w:hAnsi="Arial" w:cs="Arial"/>
                <w:color w:val="000000" w:themeColor="text1"/>
                <w:sz w:val="18"/>
                <w:szCs w:val="18"/>
              </w:rPr>
              <w:t>leave</w:t>
            </w:r>
            <w:proofErr w:type="gramEnd"/>
            <w:r w:rsidRPr="00E0189F">
              <w:rPr>
                <w:rFonts w:ascii="Arial" w:hAnsi="Arial" w:cs="Arial"/>
                <w:color w:val="000000" w:themeColor="text1"/>
                <w:sz w:val="18"/>
                <w:szCs w:val="18"/>
              </w:rPr>
              <w:t xml:space="preserve"> the immediate credits from affecting the totals in the bill. </w:t>
            </w:r>
            <w:proofErr w:type="gramStart"/>
            <w:r w:rsidRPr="00E0189F">
              <w:rPr>
                <w:rFonts w:ascii="Arial" w:hAnsi="Arial" w:cs="Arial"/>
                <w:color w:val="000000" w:themeColor="text1"/>
                <w:sz w:val="18"/>
                <w:szCs w:val="18"/>
              </w:rPr>
              <w:t>payment</w:t>
            </w:r>
            <w:proofErr w:type="gramEnd"/>
            <w:r w:rsidRPr="00E0189F">
              <w:rPr>
                <w:rFonts w:ascii="Arial" w:hAnsi="Arial" w:cs="Arial"/>
                <w:color w:val="000000" w:themeColor="text1"/>
                <w:sz w:val="18"/>
                <w:szCs w:val="18"/>
              </w:rPr>
              <w:t xml:space="preserve"> made was not taken into account when a </w:t>
            </w:r>
            <w:proofErr w:type="spellStart"/>
            <w:r w:rsidRPr="00E0189F">
              <w:rPr>
                <w:rFonts w:ascii="Arial" w:hAnsi="Arial" w:cs="Arial"/>
                <w:color w:val="000000" w:themeColor="text1"/>
                <w:sz w:val="18"/>
                <w:szCs w:val="18"/>
              </w:rPr>
              <w:t>carry over</w:t>
            </w:r>
            <w:proofErr w:type="spellEnd"/>
            <w:r w:rsidRPr="00E0189F">
              <w:rPr>
                <w:rFonts w:ascii="Arial" w:hAnsi="Arial" w:cs="Arial"/>
                <w:color w:val="000000" w:themeColor="text1"/>
                <w:sz w:val="18"/>
                <w:szCs w:val="18"/>
              </w:rPr>
              <w:t xml:space="preserve"> decision was taken. </w:t>
            </w:r>
          </w:p>
        </w:tc>
        <w:tc>
          <w:tcPr>
            <w:tcW w:w="971"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N</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Billing</w:t>
            </w:r>
          </w:p>
        </w:tc>
        <w:tc>
          <w:tcPr>
            <w:tcW w:w="974" w:type="pct"/>
            <w:tcBorders>
              <w:top w:val="single" w:sz="4" w:space="0" w:color="auto"/>
              <w:bottom w:val="single" w:sz="4" w:space="0" w:color="auto"/>
            </w:tcBorders>
            <w:vAlign w:val="bottom"/>
          </w:tcPr>
          <w:p w:rsidR="00E0189F" w:rsidRPr="00E0189F" w:rsidRDefault="00E0189F" w:rsidP="00926BFE">
            <w:pPr>
              <w:jc w:val="center"/>
              <w:rPr>
                <w:rFonts w:ascii="Arial" w:hAnsi="Arial" w:cs="Arial"/>
                <w:color w:val="000000" w:themeColor="text1"/>
                <w:sz w:val="18"/>
                <w:szCs w:val="18"/>
              </w:rPr>
            </w:pPr>
            <w:r w:rsidRPr="00E0189F">
              <w:rPr>
                <w:rFonts w:ascii="Arial" w:hAnsi="Arial" w:cs="Arial"/>
                <w:color w:val="000000" w:themeColor="text1"/>
                <w:sz w:val="18"/>
                <w:szCs w:val="18"/>
              </w:rPr>
              <w:t>CH#01</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p>
        </w:tc>
        <w:tc>
          <w:tcPr>
            <w:tcW w:w="1134" w:type="pct"/>
            <w:tcBorders>
              <w:top w:val="single" w:sz="4" w:space="0" w:color="auto"/>
              <w:bottom w:val="single" w:sz="4" w:space="0" w:color="auto"/>
            </w:tcBorders>
            <w:vAlign w:val="bottom"/>
          </w:tcPr>
          <w:p w:rsidR="00E0189F" w:rsidRPr="00E0189F" w:rsidRDefault="00E0189F" w:rsidP="00926BFE">
            <w:pPr>
              <w:rPr>
                <w:rFonts w:ascii="Arial" w:hAnsi="Arial" w:cs="Arial"/>
                <w:color w:val="000000" w:themeColor="text1"/>
                <w:sz w:val="18"/>
                <w:szCs w:val="18"/>
              </w:rPr>
            </w:pPr>
            <w:r w:rsidRPr="00E0189F">
              <w:rPr>
                <w:rFonts w:ascii="Arial" w:hAnsi="Arial" w:cs="Arial"/>
                <w:color w:val="000000" w:themeColor="text1"/>
                <w:sz w:val="18"/>
                <w:szCs w:val="18"/>
              </w:rPr>
              <w:t xml:space="preserve">Remove debug prints from </w:t>
            </w:r>
            <w:proofErr w:type="spellStart"/>
            <w:r w:rsidRPr="00E0189F">
              <w:rPr>
                <w:rFonts w:ascii="Arial" w:hAnsi="Arial" w:cs="Arial"/>
                <w:color w:val="000000" w:themeColor="text1"/>
                <w:sz w:val="18"/>
                <w:szCs w:val="18"/>
              </w:rPr>
              <w:t>csv</w:t>
            </w:r>
            <w:proofErr w:type="spellEnd"/>
            <w:r w:rsidRPr="00E0189F">
              <w:rPr>
                <w:rFonts w:ascii="Arial" w:hAnsi="Arial" w:cs="Arial"/>
                <w:color w:val="000000" w:themeColor="text1"/>
                <w:sz w:val="18"/>
                <w:szCs w:val="18"/>
              </w:rPr>
              <w:t xml:space="preserve"> job </w:t>
            </w:r>
          </w:p>
        </w:tc>
        <w:tc>
          <w:tcPr>
            <w:tcW w:w="971"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N</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Billing</w:t>
            </w:r>
          </w:p>
        </w:tc>
        <w:tc>
          <w:tcPr>
            <w:tcW w:w="974" w:type="pct"/>
            <w:tcBorders>
              <w:top w:val="single" w:sz="4" w:space="0" w:color="auto"/>
              <w:bottom w:val="single" w:sz="4" w:space="0" w:color="auto"/>
            </w:tcBorders>
            <w:vAlign w:val="bottom"/>
          </w:tcPr>
          <w:p w:rsidR="00E0189F" w:rsidRPr="00E0189F" w:rsidRDefault="00E0189F" w:rsidP="00926BFE">
            <w:pPr>
              <w:jc w:val="center"/>
              <w:rPr>
                <w:rFonts w:ascii="Arial" w:hAnsi="Arial" w:cs="Arial"/>
                <w:color w:val="000000" w:themeColor="text1"/>
                <w:sz w:val="18"/>
                <w:szCs w:val="18"/>
              </w:rPr>
            </w:pPr>
            <w:r w:rsidRPr="00E0189F">
              <w:rPr>
                <w:rFonts w:ascii="Arial" w:hAnsi="Arial" w:cs="Arial"/>
                <w:color w:val="000000" w:themeColor="text1"/>
                <w:sz w:val="18"/>
                <w:szCs w:val="18"/>
              </w:rPr>
              <w:t>CHESS#DEF</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p>
        </w:tc>
        <w:tc>
          <w:tcPr>
            <w:tcW w:w="1134" w:type="pct"/>
            <w:tcBorders>
              <w:top w:val="single" w:sz="4" w:space="0" w:color="auto"/>
              <w:bottom w:val="single" w:sz="4" w:space="0" w:color="auto"/>
            </w:tcBorders>
            <w:vAlign w:val="bottom"/>
          </w:tcPr>
          <w:p w:rsidR="00E0189F" w:rsidRPr="00E0189F" w:rsidRDefault="00E0189F" w:rsidP="00926BFE">
            <w:pPr>
              <w:rPr>
                <w:rFonts w:ascii="Arial" w:hAnsi="Arial" w:cs="Arial"/>
                <w:color w:val="000000" w:themeColor="text1"/>
                <w:sz w:val="18"/>
                <w:szCs w:val="18"/>
              </w:rPr>
            </w:pPr>
            <w:r w:rsidRPr="00E0189F">
              <w:rPr>
                <w:rFonts w:ascii="Arial" w:hAnsi="Arial" w:cs="Arial"/>
                <w:color w:val="000000" w:themeColor="text1"/>
                <w:sz w:val="18"/>
                <w:szCs w:val="18"/>
              </w:rPr>
              <w:t xml:space="preserve">Ban error entries for QA mode are not deleted after the ban passes the QA Added handling for Ban level credit note </w:t>
            </w:r>
            <w:proofErr w:type="spellStart"/>
            <w:r w:rsidRPr="00E0189F">
              <w:rPr>
                <w:rFonts w:ascii="Arial" w:hAnsi="Arial" w:cs="Arial"/>
                <w:color w:val="000000" w:themeColor="text1"/>
                <w:sz w:val="18"/>
                <w:szCs w:val="18"/>
              </w:rPr>
              <w:t>sum_total</w:t>
            </w:r>
            <w:proofErr w:type="spellEnd"/>
            <w:r w:rsidRPr="00E0189F">
              <w:rPr>
                <w:rFonts w:ascii="Arial" w:hAnsi="Arial" w:cs="Arial"/>
                <w:color w:val="000000" w:themeColor="text1"/>
                <w:sz w:val="18"/>
                <w:szCs w:val="18"/>
              </w:rPr>
              <w:t xml:space="preserve">  for record 20 was not correct </w:t>
            </w:r>
          </w:p>
        </w:tc>
        <w:tc>
          <w:tcPr>
            <w:tcW w:w="971" w:type="pct"/>
            <w:tcBorders>
              <w:top w:val="single" w:sz="4" w:space="0" w:color="auto"/>
              <w:bottom w:val="single" w:sz="4" w:space="0" w:color="auto"/>
            </w:tcBorders>
          </w:tcPr>
          <w:p w:rsidR="00E0189F" w:rsidRPr="00E0189F" w:rsidRDefault="00E0189F" w:rsidP="00926BFE">
            <w:pPr>
              <w:rPr>
                <w:rFonts w:ascii="Arial" w:hAnsi="Arial" w:cs="Arial"/>
                <w:color w:val="000000" w:themeColor="text1"/>
                <w:sz w:val="18"/>
                <w:szCs w:val="18"/>
              </w:rPr>
            </w:pP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N</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ADD</w:t>
            </w:r>
          </w:p>
        </w:tc>
        <w:tc>
          <w:tcPr>
            <w:tcW w:w="974" w:type="pct"/>
            <w:tcBorders>
              <w:top w:val="single" w:sz="4" w:space="0" w:color="auto"/>
              <w:bottom w:val="single" w:sz="4" w:space="0" w:color="auto"/>
            </w:tcBorders>
          </w:tcPr>
          <w:p w:rsidR="00E0189F" w:rsidRPr="00E0189F" w:rsidRDefault="00E0189F" w:rsidP="00926BFE">
            <w:pPr>
              <w:jc w:val="center"/>
              <w:rPr>
                <w:rFonts w:ascii="Arial" w:hAnsi="Arial" w:cs="Arial"/>
                <w:color w:val="000000" w:themeColor="text1"/>
                <w:sz w:val="18"/>
                <w:szCs w:val="18"/>
              </w:rPr>
            </w:pPr>
            <w:proofErr w:type="spellStart"/>
            <w:r w:rsidRPr="00E0189F">
              <w:rPr>
                <w:rFonts w:ascii="Arial" w:hAnsi="Arial" w:cs="Arial"/>
                <w:color w:val="000000" w:themeColor="text1"/>
                <w:sz w:val="18"/>
                <w:szCs w:val="18"/>
              </w:rPr>
              <w:t>Chess#requirement</w:t>
            </w:r>
            <w:proofErr w:type="spellEnd"/>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p>
        </w:tc>
        <w:tc>
          <w:tcPr>
            <w:tcW w:w="1134" w:type="pct"/>
            <w:tcBorders>
              <w:top w:val="single" w:sz="4" w:space="0" w:color="auto"/>
              <w:bottom w:val="single" w:sz="4" w:space="0" w:color="auto"/>
            </w:tcBorders>
          </w:tcPr>
          <w:p w:rsidR="00E0189F" w:rsidRPr="00E0189F" w:rsidRDefault="00E0189F" w:rsidP="00926BFE">
            <w:pPr>
              <w:rPr>
                <w:rFonts w:ascii="Arial" w:hAnsi="Arial" w:cs="Arial"/>
                <w:color w:val="000000" w:themeColor="text1"/>
                <w:sz w:val="18"/>
                <w:szCs w:val="18"/>
              </w:rPr>
            </w:pPr>
            <w:proofErr w:type="spellStart"/>
            <w:proofErr w:type="gramStart"/>
            <w:r w:rsidRPr="00E0189F">
              <w:rPr>
                <w:rFonts w:ascii="Arial" w:hAnsi="Arial" w:cs="Arial"/>
                <w:color w:val="000000" w:themeColor="text1"/>
                <w:sz w:val="18"/>
                <w:szCs w:val="18"/>
              </w:rPr>
              <w:t>business_entiry</w:t>
            </w:r>
            <w:proofErr w:type="spellEnd"/>
            <w:proofErr w:type="gramEnd"/>
            <w:r w:rsidRPr="00E0189F">
              <w:rPr>
                <w:rFonts w:ascii="Arial" w:hAnsi="Arial" w:cs="Arial"/>
                <w:color w:val="000000" w:themeColor="text1"/>
                <w:sz w:val="18"/>
                <w:szCs w:val="18"/>
              </w:rPr>
              <w:t xml:space="preserve"> has to be added as a key when fetching data from DD_COMPANY_DATA due to Chess new entries. </w:t>
            </w:r>
          </w:p>
          <w:p w:rsidR="00E0189F" w:rsidRPr="00E0189F" w:rsidRDefault="00E0189F" w:rsidP="00926BFE">
            <w:pPr>
              <w:pStyle w:val="TableBody"/>
              <w:keepNext w:val="0"/>
              <w:keepLines w:val="0"/>
              <w:rPr>
                <w:rFonts w:ascii="Arial" w:hAnsi="Arial" w:cs="Arial"/>
                <w:color w:val="000000" w:themeColor="text1"/>
                <w:sz w:val="18"/>
                <w:szCs w:val="18"/>
              </w:rPr>
            </w:pPr>
          </w:p>
        </w:tc>
        <w:tc>
          <w:tcPr>
            <w:tcW w:w="971" w:type="pct"/>
            <w:tcBorders>
              <w:top w:val="single" w:sz="4" w:space="0" w:color="auto"/>
              <w:bottom w:val="single" w:sz="4" w:space="0" w:color="auto"/>
            </w:tcBorders>
          </w:tcPr>
          <w:p w:rsidR="00E0189F" w:rsidRPr="00E0189F" w:rsidRDefault="00E0189F" w:rsidP="00926BFE">
            <w:pPr>
              <w:rPr>
                <w:rFonts w:ascii="Arial" w:hAnsi="Arial" w:cs="Arial"/>
                <w:color w:val="000000" w:themeColor="text1"/>
                <w:sz w:val="18"/>
                <w:szCs w:val="18"/>
              </w:rPr>
            </w:pP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Y</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lastRenderedPageBreak/>
              <w:t>Billing</w:t>
            </w:r>
          </w:p>
        </w:tc>
        <w:tc>
          <w:tcPr>
            <w:tcW w:w="974" w:type="pct"/>
            <w:tcBorders>
              <w:top w:val="single" w:sz="4" w:space="0" w:color="auto"/>
              <w:bottom w:val="single" w:sz="4" w:space="0" w:color="auto"/>
            </w:tcBorders>
          </w:tcPr>
          <w:p w:rsidR="00E0189F" w:rsidRPr="00E0189F" w:rsidRDefault="00E0189F" w:rsidP="00926BFE">
            <w:pPr>
              <w:jc w:val="center"/>
              <w:rPr>
                <w:rFonts w:ascii="Arial" w:hAnsi="Arial" w:cs="Arial"/>
                <w:color w:val="000000" w:themeColor="text1"/>
                <w:sz w:val="18"/>
                <w:szCs w:val="18"/>
              </w:rPr>
            </w:pPr>
            <w:r w:rsidRPr="00E0189F">
              <w:rPr>
                <w:rFonts w:ascii="Arial" w:hAnsi="Arial" w:cs="Arial"/>
                <w:color w:val="000000" w:themeColor="text1"/>
                <w:sz w:val="18"/>
                <w:szCs w:val="18"/>
              </w:rPr>
              <w:t>TM#1505</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p>
        </w:tc>
        <w:tc>
          <w:tcPr>
            <w:tcW w:w="1134"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r w:rsidRPr="00E0189F">
              <w:rPr>
                <w:rFonts w:ascii="Arial" w:hAnsi="Arial" w:cs="Arial"/>
                <w:color w:val="000000" w:themeColor="text1"/>
                <w:sz w:val="18"/>
                <w:szCs w:val="18"/>
              </w:rPr>
              <w:t>BILL_DUA_DATE for Bill on demand process should be calculated with parameter</w:t>
            </w:r>
          </w:p>
        </w:tc>
        <w:tc>
          <w:tcPr>
            <w:tcW w:w="971" w:type="pct"/>
            <w:tcBorders>
              <w:top w:val="single" w:sz="4" w:space="0" w:color="auto"/>
              <w:bottom w:val="single" w:sz="4" w:space="0" w:color="auto"/>
            </w:tcBorders>
          </w:tcPr>
          <w:p w:rsidR="00E0189F" w:rsidRPr="00E0189F" w:rsidRDefault="00E0189F" w:rsidP="00926BFE">
            <w:pPr>
              <w:rPr>
                <w:rFonts w:ascii="Arial" w:hAnsi="Arial" w:cs="Arial"/>
                <w:color w:val="000000" w:themeColor="text1"/>
                <w:sz w:val="18"/>
                <w:szCs w:val="18"/>
              </w:rPr>
            </w:pP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N</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MPS</w:t>
            </w:r>
          </w:p>
        </w:tc>
        <w:tc>
          <w:tcPr>
            <w:tcW w:w="974"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TM#1526</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Online</w:t>
            </w:r>
          </w:p>
        </w:tc>
        <w:tc>
          <w:tcPr>
            <w:tcW w:w="1134"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r w:rsidRPr="00E0189F">
              <w:rPr>
                <w:rFonts w:ascii="Arial" w:hAnsi="Arial" w:cs="Arial"/>
                <w:color w:val="000000" w:themeColor="text1"/>
                <w:sz w:val="18"/>
                <w:szCs w:val="18"/>
              </w:rPr>
              <w:t>Netcom wants functionality for toll consumption from IM in case of call2roamer</w:t>
            </w:r>
          </w:p>
        </w:tc>
        <w:tc>
          <w:tcPr>
            <w:tcW w:w="971"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r w:rsidRPr="00E0189F">
              <w:rPr>
                <w:rFonts w:ascii="Arial" w:hAnsi="Arial" w:cs="Arial"/>
                <w:color w:val="000000" w:themeColor="text1"/>
                <w:sz w:val="18"/>
                <w:szCs w:val="18"/>
              </w:rPr>
              <w:fldChar w:fldCharType="begin"/>
            </w:r>
            <w:r w:rsidRPr="00E0189F">
              <w:rPr>
                <w:rFonts w:ascii="Arial" w:hAnsi="Arial" w:cs="Arial"/>
                <w:color w:val="000000" w:themeColor="text1"/>
                <w:sz w:val="18"/>
                <w:szCs w:val="18"/>
              </w:rPr>
              <w:instrText xml:space="preserve"> LINK Word.Document.8 "\\\\naspri02tsivz2.tcad.telia.se\\TS-Team215\\SGR_AMDOCS\\NetCom Versions\\prd\\T&amp;M CRs\\TM1526_Toll_consumption_from_im_for call2roamer_v1.doc" "" \a \p \f 0 \* MERGEFORMAT </w:instrText>
            </w:r>
            <w:r w:rsidRPr="00E0189F">
              <w:rPr>
                <w:rFonts w:ascii="Arial" w:hAnsi="Arial" w:cs="Arial"/>
                <w:color w:val="000000" w:themeColor="text1"/>
                <w:sz w:val="18"/>
                <w:szCs w:val="18"/>
              </w:rPr>
              <w:fldChar w:fldCharType="separate"/>
            </w:r>
            <w:r w:rsidR="009128B9">
              <w:rPr>
                <w:rFonts w:ascii="Arial" w:hAnsi="Arial" w:cs="Arial"/>
                <w:color w:val="000000" w:themeColor="text1"/>
                <w:sz w:val="18"/>
                <w:szCs w:val="18"/>
              </w:rPr>
              <w:object w:dxaOrig="2040" w:dyaOrig="1339" w14:anchorId="5BDE6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v:imagedata r:id="rId26" o:title=""/>
                </v:shape>
              </w:object>
            </w:r>
            <w:r w:rsidRPr="00E0189F">
              <w:rPr>
                <w:rFonts w:ascii="Arial" w:hAnsi="Arial" w:cs="Arial"/>
                <w:color w:val="000000" w:themeColor="text1"/>
                <w:sz w:val="18"/>
                <w:szCs w:val="18"/>
              </w:rPr>
              <w:fldChar w:fldCharType="end"/>
            </w: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N</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MAF</w:t>
            </w:r>
          </w:p>
        </w:tc>
        <w:tc>
          <w:tcPr>
            <w:tcW w:w="974" w:type="pct"/>
            <w:tcBorders>
              <w:top w:val="single" w:sz="4" w:space="0" w:color="auto"/>
              <w:bottom w:val="single" w:sz="4" w:space="0" w:color="auto"/>
            </w:tcBorders>
          </w:tcPr>
          <w:p w:rsidR="00E0189F" w:rsidRPr="00E0189F" w:rsidRDefault="00E0189F" w:rsidP="00926BFE">
            <w:pPr>
              <w:jc w:val="center"/>
              <w:rPr>
                <w:rFonts w:ascii="Arial" w:hAnsi="Arial" w:cs="Arial"/>
                <w:color w:val="000000" w:themeColor="text1"/>
                <w:sz w:val="18"/>
                <w:szCs w:val="18"/>
              </w:rPr>
            </w:pPr>
            <w:r w:rsidRPr="00E0189F">
              <w:rPr>
                <w:rFonts w:ascii="Arial" w:hAnsi="Arial" w:cs="Arial"/>
                <w:color w:val="000000" w:themeColor="text1"/>
                <w:sz w:val="18"/>
                <w:szCs w:val="18"/>
              </w:rPr>
              <w:t>TM#1541</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N/A</w:t>
            </w:r>
          </w:p>
        </w:tc>
        <w:tc>
          <w:tcPr>
            <w:tcW w:w="1134" w:type="pct"/>
            <w:tcBorders>
              <w:top w:val="single" w:sz="4" w:space="0" w:color="auto"/>
              <w:bottom w:val="single" w:sz="4" w:space="0" w:color="auto"/>
            </w:tcBorders>
          </w:tcPr>
          <w:p w:rsidR="00E0189F" w:rsidRPr="00E0189F" w:rsidRDefault="00E0189F" w:rsidP="00926BFE">
            <w:pPr>
              <w:rPr>
                <w:rFonts w:ascii="Arial" w:hAnsi="Arial" w:cs="Arial"/>
                <w:color w:val="000000" w:themeColor="text1"/>
                <w:sz w:val="18"/>
                <w:szCs w:val="18"/>
              </w:rPr>
            </w:pPr>
            <w:r w:rsidRPr="00E0189F">
              <w:rPr>
                <w:rFonts w:ascii="Arial" w:hAnsi="Arial" w:cs="Arial"/>
                <w:color w:val="000000" w:themeColor="text1"/>
                <w:sz w:val="18"/>
                <w:szCs w:val="18"/>
              </w:rPr>
              <w:t xml:space="preserve">Changes for </w:t>
            </w:r>
            <w:proofErr w:type="spellStart"/>
            <w:r w:rsidRPr="00E0189F">
              <w:rPr>
                <w:rFonts w:ascii="Arial" w:hAnsi="Arial" w:cs="Arial"/>
                <w:color w:val="000000" w:themeColor="text1"/>
                <w:sz w:val="18"/>
                <w:szCs w:val="18"/>
              </w:rPr>
              <w:t>np_prefix</w:t>
            </w:r>
            <w:proofErr w:type="spellEnd"/>
            <w:r w:rsidRPr="00E0189F">
              <w:rPr>
                <w:rFonts w:ascii="Arial" w:hAnsi="Arial" w:cs="Arial"/>
                <w:color w:val="000000" w:themeColor="text1"/>
                <w:sz w:val="18"/>
                <w:szCs w:val="18"/>
              </w:rPr>
              <w:t xml:space="preserve"> correction in MCR </w:t>
            </w:r>
          </w:p>
        </w:tc>
        <w:tc>
          <w:tcPr>
            <w:tcW w:w="971"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r w:rsidRPr="00E0189F">
              <w:rPr>
                <w:rFonts w:ascii="Arial" w:hAnsi="Arial" w:cs="Arial"/>
                <w:color w:val="000000" w:themeColor="text1"/>
                <w:sz w:val="18"/>
                <w:szCs w:val="18"/>
              </w:rPr>
              <w:fldChar w:fldCharType="begin"/>
            </w:r>
            <w:r w:rsidRPr="00E0189F">
              <w:rPr>
                <w:rFonts w:ascii="Arial" w:hAnsi="Arial" w:cs="Arial"/>
                <w:color w:val="000000" w:themeColor="text1"/>
                <w:sz w:val="18"/>
                <w:szCs w:val="18"/>
              </w:rPr>
              <w:instrText xml:space="preserve"> LINK Word.Document.8 "\\\\naspri02tsivz2.tcad.telia.se\\TS-Team215\\SGR_AMDOCS\\NetCom Versions\\prd\\T&amp;M CRs\\TM1541_MCR_np_prefix_check_for_prefix_BC998_events_v18_0.doc"  \a \p \f 0  \* MERGEFORMAT </w:instrText>
            </w:r>
            <w:r w:rsidRPr="00E0189F">
              <w:rPr>
                <w:rFonts w:ascii="Arial" w:hAnsi="Arial" w:cs="Arial"/>
                <w:color w:val="000000" w:themeColor="text1"/>
                <w:sz w:val="18"/>
                <w:szCs w:val="18"/>
              </w:rPr>
              <w:fldChar w:fldCharType="separate"/>
            </w:r>
            <w:r w:rsidR="009128B9">
              <w:rPr>
                <w:rFonts w:ascii="Arial" w:hAnsi="Arial" w:cs="Arial"/>
                <w:color w:val="000000" w:themeColor="text1"/>
                <w:sz w:val="18"/>
                <w:szCs w:val="18"/>
              </w:rPr>
              <w:object w:dxaOrig="2040" w:dyaOrig="1339" w14:anchorId="2F069A09">
                <v:shape id="_x0000_i1026" type="#_x0000_t75" style="width:76.5pt;height:50.25pt">
                  <v:imagedata r:id="rId27" o:title=""/>
                </v:shape>
              </w:object>
            </w:r>
            <w:r w:rsidRPr="00E0189F">
              <w:rPr>
                <w:rFonts w:ascii="Arial" w:hAnsi="Arial" w:cs="Arial"/>
                <w:color w:val="000000" w:themeColor="text1"/>
                <w:sz w:val="18"/>
                <w:szCs w:val="18"/>
              </w:rPr>
              <w:fldChar w:fldCharType="end"/>
            </w: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Y</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Billing</w:t>
            </w:r>
          </w:p>
        </w:tc>
        <w:tc>
          <w:tcPr>
            <w:tcW w:w="974" w:type="pct"/>
            <w:tcBorders>
              <w:top w:val="single" w:sz="4" w:space="0" w:color="auto"/>
              <w:bottom w:val="single" w:sz="4" w:space="0" w:color="auto"/>
            </w:tcBorders>
            <w:vAlign w:val="bottom"/>
          </w:tcPr>
          <w:p w:rsidR="00E0189F" w:rsidRPr="00E0189F" w:rsidRDefault="00E0189F" w:rsidP="00926BFE">
            <w:pPr>
              <w:jc w:val="center"/>
              <w:rPr>
                <w:rFonts w:ascii="Arial" w:hAnsi="Arial" w:cs="Arial"/>
                <w:color w:val="000000" w:themeColor="text1"/>
                <w:sz w:val="18"/>
                <w:szCs w:val="18"/>
              </w:rPr>
            </w:pPr>
            <w:r w:rsidRPr="00E0189F">
              <w:rPr>
                <w:rFonts w:ascii="Arial" w:hAnsi="Arial" w:cs="Arial"/>
                <w:color w:val="000000" w:themeColor="text1"/>
                <w:sz w:val="18"/>
                <w:szCs w:val="18"/>
              </w:rPr>
              <w:t>TM#1542</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N/A</w:t>
            </w:r>
          </w:p>
        </w:tc>
        <w:tc>
          <w:tcPr>
            <w:tcW w:w="1134" w:type="pct"/>
            <w:tcBorders>
              <w:top w:val="single" w:sz="4" w:space="0" w:color="auto"/>
              <w:bottom w:val="single" w:sz="4" w:space="0" w:color="auto"/>
            </w:tcBorders>
            <w:vAlign w:val="bottom"/>
          </w:tcPr>
          <w:p w:rsidR="00E0189F" w:rsidRPr="00E0189F" w:rsidRDefault="00E0189F" w:rsidP="00926BFE">
            <w:pPr>
              <w:rPr>
                <w:rFonts w:ascii="Arial" w:hAnsi="Arial" w:cs="Arial"/>
                <w:color w:val="000000" w:themeColor="text1"/>
                <w:sz w:val="18"/>
                <w:szCs w:val="18"/>
              </w:rPr>
            </w:pPr>
            <w:r w:rsidRPr="00E0189F">
              <w:rPr>
                <w:rFonts w:ascii="Arial" w:hAnsi="Arial" w:cs="Arial"/>
                <w:color w:val="000000" w:themeColor="text1"/>
                <w:sz w:val="18"/>
                <w:szCs w:val="18"/>
              </w:rPr>
              <w:t xml:space="preserve">T&amp;M 1542 adding a period field in record 40 </w:t>
            </w:r>
          </w:p>
        </w:tc>
        <w:tc>
          <w:tcPr>
            <w:tcW w:w="971"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r w:rsidRPr="00E0189F">
              <w:rPr>
                <w:rFonts w:ascii="Arial" w:hAnsi="Arial" w:cs="Arial"/>
                <w:color w:val="000000" w:themeColor="text1"/>
                <w:sz w:val="18"/>
                <w:szCs w:val="18"/>
              </w:rPr>
              <w:fldChar w:fldCharType="begin"/>
            </w:r>
            <w:r w:rsidRPr="00E0189F">
              <w:rPr>
                <w:rFonts w:ascii="Arial" w:hAnsi="Arial" w:cs="Arial"/>
                <w:color w:val="000000" w:themeColor="text1"/>
                <w:sz w:val="18"/>
                <w:szCs w:val="18"/>
              </w:rPr>
              <w:instrText xml:space="preserve"> LINK Word.Document.12 "\\\\naspri02tsivz2.tcad.telia.se\\TS-Team215\\SGR_AMDOCS\\NetCom Versions\\prd\\T&amp;M CRs\\TM1542.docx"  \a \p \f 0  \* MERGEFORMAT </w:instrText>
            </w:r>
            <w:r w:rsidRPr="00E0189F">
              <w:rPr>
                <w:rFonts w:ascii="Arial" w:hAnsi="Arial" w:cs="Arial"/>
                <w:color w:val="000000" w:themeColor="text1"/>
                <w:sz w:val="18"/>
                <w:szCs w:val="18"/>
              </w:rPr>
              <w:fldChar w:fldCharType="separate"/>
            </w:r>
            <w:r w:rsidR="009128B9">
              <w:rPr>
                <w:rFonts w:ascii="Arial" w:hAnsi="Arial" w:cs="Arial"/>
                <w:color w:val="000000" w:themeColor="text1"/>
                <w:sz w:val="18"/>
                <w:szCs w:val="18"/>
              </w:rPr>
              <w:object w:dxaOrig="2040" w:dyaOrig="1339" w14:anchorId="0DB32C76">
                <v:shape id="_x0000_i1027" type="#_x0000_t75" style="width:76.5pt;height:50.25pt">
                  <v:imagedata r:id="rId28" o:title=""/>
                </v:shape>
              </w:object>
            </w:r>
            <w:r w:rsidRPr="00E0189F">
              <w:rPr>
                <w:rFonts w:ascii="Arial" w:hAnsi="Arial" w:cs="Arial"/>
                <w:color w:val="000000" w:themeColor="text1"/>
                <w:sz w:val="18"/>
                <w:szCs w:val="18"/>
              </w:rPr>
              <w:fldChar w:fldCharType="end"/>
            </w: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Y</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MAF</w:t>
            </w:r>
          </w:p>
        </w:tc>
        <w:tc>
          <w:tcPr>
            <w:tcW w:w="974" w:type="pct"/>
            <w:tcBorders>
              <w:top w:val="single" w:sz="4" w:space="0" w:color="auto"/>
              <w:bottom w:val="single" w:sz="4" w:space="0" w:color="auto"/>
            </w:tcBorders>
          </w:tcPr>
          <w:p w:rsidR="00E0189F" w:rsidRPr="00E0189F" w:rsidRDefault="00E0189F" w:rsidP="00926BFE">
            <w:pPr>
              <w:jc w:val="center"/>
              <w:rPr>
                <w:rFonts w:ascii="Arial" w:hAnsi="Arial" w:cs="Arial"/>
                <w:color w:val="000000" w:themeColor="text1"/>
                <w:sz w:val="18"/>
                <w:szCs w:val="18"/>
              </w:rPr>
            </w:pPr>
            <w:r w:rsidRPr="00E0189F">
              <w:rPr>
                <w:rFonts w:ascii="Arial" w:hAnsi="Arial" w:cs="Arial"/>
                <w:color w:val="000000" w:themeColor="text1"/>
                <w:sz w:val="18"/>
                <w:szCs w:val="18"/>
              </w:rPr>
              <w:t>TM#1551</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p>
        </w:tc>
        <w:tc>
          <w:tcPr>
            <w:tcW w:w="1134" w:type="pct"/>
            <w:tcBorders>
              <w:top w:val="single" w:sz="4" w:space="0" w:color="auto"/>
              <w:bottom w:val="single" w:sz="4" w:space="0" w:color="auto"/>
            </w:tcBorders>
          </w:tcPr>
          <w:p w:rsidR="00E0189F" w:rsidRPr="00E0189F" w:rsidRDefault="00E0189F" w:rsidP="00926BFE">
            <w:pPr>
              <w:rPr>
                <w:rFonts w:ascii="Arial" w:hAnsi="Arial" w:cs="Arial"/>
                <w:color w:val="000000" w:themeColor="text1"/>
                <w:sz w:val="18"/>
                <w:szCs w:val="18"/>
              </w:rPr>
            </w:pPr>
            <w:r w:rsidRPr="00E0189F">
              <w:rPr>
                <w:rFonts w:ascii="Arial" w:hAnsi="Arial" w:cs="Arial"/>
                <w:color w:val="000000" w:themeColor="text1"/>
                <w:sz w:val="18"/>
                <w:szCs w:val="18"/>
              </w:rPr>
              <w:t xml:space="preserve">Changes for adding </w:t>
            </w:r>
            <w:proofErr w:type="spellStart"/>
            <w:r w:rsidRPr="00E0189F">
              <w:rPr>
                <w:rFonts w:ascii="Arial" w:hAnsi="Arial" w:cs="Arial"/>
                <w:color w:val="000000" w:themeColor="text1"/>
                <w:sz w:val="18"/>
                <w:szCs w:val="18"/>
              </w:rPr>
              <w:t>charging_type</w:t>
            </w:r>
            <w:proofErr w:type="spellEnd"/>
            <w:r w:rsidRPr="00E0189F">
              <w:rPr>
                <w:rFonts w:ascii="Arial" w:hAnsi="Arial" w:cs="Arial"/>
                <w:color w:val="000000" w:themeColor="text1"/>
                <w:sz w:val="18"/>
                <w:szCs w:val="18"/>
              </w:rPr>
              <w:t xml:space="preserve"> in NIPS for prepaid and mapping </w:t>
            </w:r>
            <w:proofErr w:type="spellStart"/>
            <w:r w:rsidRPr="00E0189F">
              <w:rPr>
                <w:rFonts w:ascii="Arial" w:hAnsi="Arial" w:cs="Arial"/>
                <w:color w:val="000000" w:themeColor="text1"/>
                <w:sz w:val="18"/>
                <w:szCs w:val="18"/>
              </w:rPr>
              <w:t>leading_number</w:t>
            </w:r>
            <w:proofErr w:type="spellEnd"/>
            <w:r w:rsidRPr="00E0189F">
              <w:rPr>
                <w:rFonts w:ascii="Arial" w:hAnsi="Arial" w:cs="Arial"/>
                <w:color w:val="000000" w:themeColor="text1"/>
                <w:sz w:val="18"/>
                <w:szCs w:val="18"/>
              </w:rPr>
              <w:t xml:space="preserve"> in UDWH for HUAWEI</w:t>
            </w:r>
          </w:p>
        </w:tc>
        <w:tc>
          <w:tcPr>
            <w:tcW w:w="971" w:type="pct"/>
            <w:tcBorders>
              <w:top w:val="single" w:sz="4" w:space="0" w:color="auto"/>
              <w:bottom w:val="single" w:sz="4" w:space="0" w:color="auto"/>
            </w:tcBorders>
            <w:vAlign w:val="bottom"/>
          </w:tcPr>
          <w:p w:rsidR="00E0189F" w:rsidRPr="00E0189F" w:rsidRDefault="00E0189F" w:rsidP="00926BFE">
            <w:pPr>
              <w:rPr>
                <w:rFonts w:ascii="Arial" w:hAnsi="Arial" w:cs="Arial"/>
                <w:color w:val="000000" w:themeColor="text1"/>
                <w:sz w:val="18"/>
                <w:szCs w:val="18"/>
              </w:rPr>
            </w:pP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Y</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MAF</w:t>
            </w:r>
          </w:p>
        </w:tc>
        <w:tc>
          <w:tcPr>
            <w:tcW w:w="974"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TM#1560</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N/A</w:t>
            </w:r>
          </w:p>
        </w:tc>
        <w:tc>
          <w:tcPr>
            <w:tcW w:w="1134"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r w:rsidRPr="00E0189F">
              <w:rPr>
                <w:rFonts w:ascii="Arial" w:hAnsi="Arial" w:cs="Arial"/>
                <w:color w:val="000000" w:themeColor="text1"/>
                <w:sz w:val="18"/>
                <w:szCs w:val="18"/>
              </w:rPr>
              <w:t>Reduce the decimal places to 5 so that larger charge values can be supported in the TAP file events</w:t>
            </w:r>
          </w:p>
        </w:tc>
        <w:tc>
          <w:tcPr>
            <w:tcW w:w="971"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r w:rsidRPr="00E0189F">
              <w:rPr>
                <w:rFonts w:ascii="Arial" w:hAnsi="Arial" w:cs="Arial"/>
                <w:color w:val="000000" w:themeColor="text1"/>
                <w:sz w:val="18"/>
                <w:szCs w:val="18"/>
              </w:rPr>
              <w:fldChar w:fldCharType="begin"/>
            </w:r>
            <w:r w:rsidRPr="00E0189F">
              <w:rPr>
                <w:rFonts w:ascii="Arial" w:hAnsi="Arial" w:cs="Arial"/>
                <w:color w:val="000000" w:themeColor="text1"/>
                <w:sz w:val="18"/>
                <w:szCs w:val="18"/>
              </w:rPr>
              <w:instrText xml:space="preserve"> LINK Word.Document.8 "\\\\naspri02tsivz2.tcad.telia.se\\TS-Team215\\SGR_AMDOCS\\NetCom Versions\\prd\\T&amp;M CRs\\TM1560_TAP311_Outcollect_5_decimal_support_v18_0.doc"  \a \p \f 0  \* MERGEFORMAT </w:instrText>
            </w:r>
            <w:r w:rsidRPr="00E0189F">
              <w:rPr>
                <w:rFonts w:ascii="Arial" w:hAnsi="Arial" w:cs="Arial"/>
                <w:color w:val="000000" w:themeColor="text1"/>
                <w:sz w:val="18"/>
                <w:szCs w:val="18"/>
              </w:rPr>
              <w:fldChar w:fldCharType="separate"/>
            </w:r>
            <w:r w:rsidR="009128B9">
              <w:rPr>
                <w:rFonts w:ascii="Arial" w:hAnsi="Arial" w:cs="Arial"/>
                <w:color w:val="000000" w:themeColor="text1"/>
                <w:sz w:val="18"/>
                <w:szCs w:val="18"/>
              </w:rPr>
              <w:object w:dxaOrig="2040" w:dyaOrig="1339" w14:anchorId="15E07868">
                <v:shape id="_x0000_i1028" type="#_x0000_t75" style="width:76.5pt;height:50.25pt">
                  <v:imagedata r:id="rId29" o:title=""/>
                </v:shape>
              </w:object>
            </w:r>
            <w:r w:rsidRPr="00E0189F">
              <w:rPr>
                <w:rFonts w:ascii="Arial" w:hAnsi="Arial" w:cs="Arial"/>
                <w:color w:val="000000" w:themeColor="text1"/>
                <w:sz w:val="18"/>
                <w:szCs w:val="18"/>
              </w:rPr>
              <w:fldChar w:fldCharType="end"/>
            </w: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N</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Billing</w:t>
            </w:r>
          </w:p>
          <w:p w:rsidR="00E0189F" w:rsidRPr="00E0189F" w:rsidRDefault="00E0189F" w:rsidP="00926BFE">
            <w:pPr>
              <w:pStyle w:val="TableBody"/>
              <w:keepNext w:val="0"/>
              <w:keepLines w:val="0"/>
              <w:jc w:val="center"/>
              <w:rPr>
                <w:rFonts w:ascii="Arial" w:hAnsi="Arial" w:cs="Arial"/>
                <w:color w:val="000000" w:themeColor="text1"/>
                <w:sz w:val="18"/>
                <w:szCs w:val="18"/>
              </w:rPr>
            </w:pPr>
          </w:p>
        </w:tc>
        <w:tc>
          <w:tcPr>
            <w:tcW w:w="974" w:type="pct"/>
            <w:tcBorders>
              <w:top w:val="single" w:sz="4" w:space="0" w:color="auto"/>
              <w:bottom w:val="single" w:sz="4" w:space="0" w:color="auto"/>
            </w:tcBorders>
            <w:vAlign w:val="bottom"/>
          </w:tcPr>
          <w:p w:rsidR="00E0189F" w:rsidRPr="00E0189F" w:rsidRDefault="00E0189F" w:rsidP="00926BFE">
            <w:pPr>
              <w:jc w:val="center"/>
              <w:rPr>
                <w:rFonts w:ascii="Arial" w:hAnsi="Arial" w:cs="Arial"/>
                <w:color w:val="000000" w:themeColor="text1"/>
                <w:sz w:val="18"/>
                <w:szCs w:val="18"/>
              </w:rPr>
            </w:pPr>
            <w:r w:rsidRPr="00E0189F">
              <w:rPr>
                <w:rFonts w:ascii="Arial" w:hAnsi="Arial" w:cs="Arial"/>
                <w:color w:val="000000" w:themeColor="text1"/>
                <w:sz w:val="18"/>
                <w:szCs w:val="18"/>
              </w:rPr>
              <w:t>TM#1566</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p>
        </w:tc>
        <w:tc>
          <w:tcPr>
            <w:tcW w:w="1134" w:type="pct"/>
            <w:tcBorders>
              <w:top w:val="single" w:sz="4" w:space="0" w:color="auto"/>
              <w:bottom w:val="single" w:sz="4" w:space="0" w:color="auto"/>
            </w:tcBorders>
            <w:vAlign w:val="bottom"/>
          </w:tcPr>
          <w:p w:rsidR="00E0189F" w:rsidRPr="00E0189F" w:rsidRDefault="00E0189F" w:rsidP="00926BFE">
            <w:pPr>
              <w:rPr>
                <w:rFonts w:ascii="Arial" w:hAnsi="Arial" w:cs="Arial"/>
                <w:color w:val="000000" w:themeColor="text1"/>
                <w:sz w:val="18"/>
                <w:szCs w:val="18"/>
              </w:rPr>
            </w:pPr>
            <w:r w:rsidRPr="00E0189F">
              <w:rPr>
                <w:rFonts w:ascii="Arial" w:hAnsi="Arial" w:cs="Arial"/>
                <w:color w:val="000000" w:themeColor="text1"/>
                <w:sz w:val="18"/>
                <w:szCs w:val="18"/>
              </w:rPr>
              <w:t xml:space="preserve">Chess CR 01 - Truncate </w:t>
            </w:r>
            <w:proofErr w:type="spellStart"/>
            <w:r w:rsidRPr="00E0189F">
              <w:rPr>
                <w:rFonts w:ascii="Arial" w:hAnsi="Arial" w:cs="Arial"/>
                <w:color w:val="000000" w:themeColor="text1"/>
                <w:sz w:val="18"/>
                <w:szCs w:val="18"/>
              </w:rPr>
              <w:t>bnumber</w:t>
            </w:r>
            <w:proofErr w:type="spellEnd"/>
            <w:r w:rsidRPr="00E0189F">
              <w:rPr>
                <w:rFonts w:ascii="Arial" w:hAnsi="Arial" w:cs="Arial"/>
                <w:color w:val="000000" w:themeColor="text1"/>
                <w:sz w:val="18"/>
                <w:szCs w:val="18"/>
              </w:rPr>
              <w:t xml:space="preserve"> if more than 14 digits </w:t>
            </w:r>
          </w:p>
        </w:tc>
        <w:tc>
          <w:tcPr>
            <w:tcW w:w="971"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Y</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MAF</w:t>
            </w:r>
          </w:p>
          <w:p w:rsidR="00E0189F" w:rsidRPr="00E0189F" w:rsidRDefault="00E0189F" w:rsidP="00926BFE">
            <w:pPr>
              <w:pStyle w:val="TableBody"/>
              <w:keepNext w:val="0"/>
              <w:keepLines w:val="0"/>
              <w:jc w:val="center"/>
              <w:rPr>
                <w:rFonts w:ascii="Arial" w:hAnsi="Arial" w:cs="Arial"/>
                <w:color w:val="000000" w:themeColor="text1"/>
                <w:sz w:val="18"/>
                <w:szCs w:val="18"/>
              </w:rPr>
            </w:pPr>
          </w:p>
        </w:tc>
        <w:tc>
          <w:tcPr>
            <w:tcW w:w="974" w:type="pct"/>
            <w:tcBorders>
              <w:top w:val="single" w:sz="4" w:space="0" w:color="auto"/>
              <w:bottom w:val="single" w:sz="4" w:space="0" w:color="auto"/>
            </w:tcBorders>
            <w:vAlign w:val="bottom"/>
          </w:tcPr>
          <w:p w:rsidR="00E0189F" w:rsidRPr="00E0189F" w:rsidRDefault="00E0189F" w:rsidP="00926BFE">
            <w:pPr>
              <w:jc w:val="center"/>
              <w:rPr>
                <w:rFonts w:ascii="Arial" w:hAnsi="Arial" w:cs="Arial"/>
                <w:color w:val="000000" w:themeColor="text1"/>
                <w:sz w:val="18"/>
                <w:szCs w:val="18"/>
              </w:rPr>
            </w:pPr>
            <w:r w:rsidRPr="00E0189F">
              <w:rPr>
                <w:rFonts w:ascii="Arial" w:hAnsi="Arial" w:cs="Arial"/>
                <w:color w:val="000000" w:themeColor="text1"/>
                <w:sz w:val="18"/>
                <w:szCs w:val="18"/>
              </w:rPr>
              <w:t>TM#1567</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p>
        </w:tc>
        <w:tc>
          <w:tcPr>
            <w:tcW w:w="1134" w:type="pct"/>
            <w:tcBorders>
              <w:top w:val="single" w:sz="4" w:space="0" w:color="auto"/>
              <w:bottom w:val="single" w:sz="4" w:space="0" w:color="auto"/>
            </w:tcBorders>
            <w:vAlign w:val="bottom"/>
          </w:tcPr>
          <w:p w:rsidR="00E0189F" w:rsidRPr="00E0189F" w:rsidRDefault="00E0189F" w:rsidP="00926BFE">
            <w:pPr>
              <w:rPr>
                <w:rFonts w:ascii="Arial" w:hAnsi="Arial" w:cs="Arial"/>
                <w:color w:val="000000" w:themeColor="text1"/>
                <w:sz w:val="18"/>
                <w:szCs w:val="18"/>
              </w:rPr>
            </w:pPr>
            <w:r w:rsidRPr="00E0189F">
              <w:rPr>
                <w:rFonts w:ascii="Arial" w:hAnsi="Arial" w:cs="Arial"/>
                <w:color w:val="000000" w:themeColor="text1"/>
                <w:sz w:val="18"/>
                <w:szCs w:val="18"/>
              </w:rPr>
              <w:t xml:space="preserve">Changes for VOP calls flow in HUAWEI </w:t>
            </w:r>
          </w:p>
        </w:tc>
        <w:tc>
          <w:tcPr>
            <w:tcW w:w="971"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N</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MAF</w:t>
            </w:r>
          </w:p>
        </w:tc>
        <w:tc>
          <w:tcPr>
            <w:tcW w:w="974" w:type="pct"/>
            <w:tcBorders>
              <w:top w:val="single" w:sz="4" w:space="0" w:color="auto"/>
              <w:bottom w:val="single" w:sz="4" w:space="0" w:color="auto"/>
            </w:tcBorders>
          </w:tcPr>
          <w:p w:rsidR="00E0189F" w:rsidRPr="00E0189F" w:rsidRDefault="00E0189F" w:rsidP="00926BFE">
            <w:pPr>
              <w:jc w:val="center"/>
              <w:rPr>
                <w:rFonts w:ascii="Arial" w:hAnsi="Arial" w:cs="Arial"/>
                <w:color w:val="000000" w:themeColor="text1"/>
                <w:sz w:val="18"/>
                <w:szCs w:val="18"/>
              </w:rPr>
            </w:pPr>
            <w:r w:rsidRPr="00E0189F">
              <w:rPr>
                <w:rFonts w:ascii="Arial" w:hAnsi="Arial" w:cs="Arial"/>
                <w:color w:val="000000" w:themeColor="text1"/>
                <w:sz w:val="18"/>
                <w:szCs w:val="18"/>
              </w:rPr>
              <w:t>TM#1571</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N/A</w:t>
            </w:r>
          </w:p>
        </w:tc>
        <w:tc>
          <w:tcPr>
            <w:tcW w:w="1134" w:type="pct"/>
            <w:tcBorders>
              <w:top w:val="single" w:sz="4" w:space="0" w:color="auto"/>
              <w:bottom w:val="single" w:sz="4" w:space="0" w:color="auto"/>
            </w:tcBorders>
          </w:tcPr>
          <w:p w:rsidR="00E0189F" w:rsidRPr="00E0189F" w:rsidRDefault="00E0189F" w:rsidP="00926BFE">
            <w:pPr>
              <w:rPr>
                <w:rFonts w:ascii="Arial" w:hAnsi="Arial" w:cs="Arial"/>
                <w:color w:val="000000" w:themeColor="text1"/>
                <w:sz w:val="18"/>
                <w:szCs w:val="18"/>
              </w:rPr>
            </w:pPr>
            <w:r w:rsidRPr="00E0189F">
              <w:rPr>
                <w:rFonts w:ascii="Arial" w:hAnsi="Arial" w:cs="Arial"/>
                <w:color w:val="000000" w:themeColor="text1"/>
                <w:sz w:val="18"/>
                <w:szCs w:val="18"/>
              </w:rPr>
              <w:t xml:space="preserve">Changes for moving NRTRDE files creation to Main Driver </w:t>
            </w:r>
          </w:p>
        </w:tc>
        <w:tc>
          <w:tcPr>
            <w:tcW w:w="971"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r w:rsidRPr="00E0189F">
              <w:rPr>
                <w:rFonts w:ascii="Arial" w:hAnsi="Arial" w:cs="Arial"/>
                <w:color w:val="000000" w:themeColor="text1"/>
                <w:sz w:val="18"/>
                <w:szCs w:val="18"/>
              </w:rPr>
              <w:fldChar w:fldCharType="begin"/>
            </w:r>
            <w:r w:rsidRPr="00E0189F">
              <w:rPr>
                <w:rFonts w:ascii="Arial" w:hAnsi="Arial" w:cs="Arial"/>
                <w:color w:val="000000" w:themeColor="text1"/>
                <w:sz w:val="18"/>
                <w:szCs w:val="18"/>
              </w:rPr>
              <w:instrText xml:space="preserve"> LINK Word.Document.8 "\\\\naspri02tsivz2.tcad.telia.se\\TS-Team215\\SGR_AMDOCS\\NetCom Versions\\prd\\T&amp;M CRs\\TM1571_NRTRDE_file_generation_from_Main_Driver_v18_0.doc"  \a \p \f 0  \* MERGEFORMAT </w:instrText>
            </w:r>
            <w:r w:rsidRPr="00E0189F">
              <w:rPr>
                <w:rFonts w:ascii="Arial" w:hAnsi="Arial" w:cs="Arial"/>
                <w:color w:val="000000" w:themeColor="text1"/>
                <w:sz w:val="18"/>
                <w:szCs w:val="18"/>
              </w:rPr>
              <w:fldChar w:fldCharType="separate"/>
            </w:r>
            <w:r w:rsidR="009128B9">
              <w:rPr>
                <w:rFonts w:ascii="Arial" w:hAnsi="Arial" w:cs="Arial"/>
                <w:color w:val="000000" w:themeColor="text1"/>
                <w:sz w:val="18"/>
                <w:szCs w:val="18"/>
              </w:rPr>
              <w:object w:dxaOrig="2040" w:dyaOrig="1339" w14:anchorId="51534B50">
                <v:shape id="_x0000_i1029" type="#_x0000_t75" style="width:76.5pt;height:50.25pt">
                  <v:imagedata r:id="rId30" o:title=""/>
                </v:shape>
              </w:object>
            </w:r>
            <w:r w:rsidRPr="00E0189F">
              <w:rPr>
                <w:rFonts w:ascii="Arial" w:hAnsi="Arial" w:cs="Arial"/>
                <w:color w:val="000000" w:themeColor="text1"/>
                <w:sz w:val="18"/>
                <w:szCs w:val="18"/>
              </w:rPr>
              <w:fldChar w:fldCharType="end"/>
            </w: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Y</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MAF</w:t>
            </w:r>
          </w:p>
        </w:tc>
        <w:tc>
          <w:tcPr>
            <w:tcW w:w="974" w:type="pct"/>
            <w:tcBorders>
              <w:top w:val="single" w:sz="4" w:space="0" w:color="auto"/>
              <w:bottom w:val="single" w:sz="4" w:space="0" w:color="auto"/>
            </w:tcBorders>
          </w:tcPr>
          <w:p w:rsidR="00E0189F" w:rsidRPr="00E0189F" w:rsidRDefault="00E0189F" w:rsidP="00926BFE">
            <w:pPr>
              <w:jc w:val="center"/>
              <w:rPr>
                <w:rFonts w:ascii="Arial" w:hAnsi="Arial" w:cs="Arial"/>
                <w:color w:val="000000" w:themeColor="text1"/>
                <w:sz w:val="18"/>
                <w:szCs w:val="18"/>
              </w:rPr>
            </w:pPr>
            <w:r w:rsidRPr="00E0189F">
              <w:rPr>
                <w:rFonts w:ascii="Arial" w:hAnsi="Arial" w:cs="Arial"/>
                <w:color w:val="000000" w:themeColor="text1"/>
                <w:sz w:val="18"/>
                <w:szCs w:val="18"/>
              </w:rPr>
              <w:t>TM#1580A</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N/A</w:t>
            </w:r>
          </w:p>
        </w:tc>
        <w:tc>
          <w:tcPr>
            <w:tcW w:w="1134" w:type="pct"/>
            <w:tcBorders>
              <w:top w:val="single" w:sz="4" w:space="0" w:color="auto"/>
              <w:bottom w:val="single" w:sz="4" w:space="0" w:color="auto"/>
            </w:tcBorders>
          </w:tcPr>
          <w:p w:rsidR="00E0189F" w:rsidRPr="00E0189F" w:rsidRDefault="00E0189F" w:rsidP="00926BFE">
            <w:pPr>
              <w:rPr>
                <w:rFonts w:ascii="Arial" w:hAnsi="Arial" w:cs="Arial"/>
                <w:color w:val="000000" w:themeColor="text1"/>
                <w:sz w:val="18"/>
                <w:szCs w:val="18"/>
              </w:rPr>
            </w:pPr>
            <w:r w:rsidRPr="00E0189F">
              <w:rPr>
                <w:rFonts w:ascii="Arial" w:hAnsi="Arial" w:cs="Arial"/>
                <w:color w:val="000000" w:themeColor="text1"/>
                <w:sz w:val="18"/>
                <w:szCs w:val="18"/>
              </w:rPr>
              <w:t xml:space="preserve">Call Type level population for TAP311 and the partial HUAWEI records correction for answer time </w:t>
            </w:r>
          </w:p>
        </w:tc>
        <w:tc>
          <w:tcPr>
            <w:tcW w:w="971"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r w:rsidRPr="00E0189F">
              <w:rPr>
                <w:rFonts w:ascii="Arial" w:hAnsi="Arial" w:cs="Arial"/>
                <w:color w:val="000000" w:themeColor="text1"/>
                <w:sz w:val="18"/>
                <w:szCs w:val="18"/>
              </w:rPr>
              <w:fldChar w:fldCharType="begin"/>
            </w:r>
            <w:r w:rsidRPr="00E0189F">
              <w:rPr>
                <w:rFonts w:ascii="Arial" w:hAnsi="Arial" w:cs="Arial"/>
                <w:color w:val="000000" w:themeColor="text1"/>
                <w:sz w:val="18"/>
                <w:szCs w:val="18"/>
              </w:rPr>
              <w:instrText xml:space="preserve"> LINK Word.Document.8 "\\\\naspri02tsivz2.tcad.telia.se\\TS-Team215\\SGR_AMDOCS\\NetCom Versions\\prd\\T&amp;M CRs\\TM1580A_Call_Type_Level_population_for_sattelite_calls_v18_0.doc"  \a \p \f 0  \* MERGEFORMAT </w:instrText>
            </w:r>
            <w:r w:rsidRPr="00E0189F">
              <w:rPr>
                <w:rFonts w:ascii="Arial" w:hAnsi="Arial" w:cs="Arial"/>
                <w:color w:val="000000" w:themeColor="text1"/>
                <w:sz w:val="18"/>
                <w:szCs w:val="18"/>
              </w:rPr>
              <w:fldChar w:fldCharType="separate"/>
            </w:r>
            <w:r w:rsidR="009128B9">
              <w:rPr>
                <w:rFonts w:ascii="Arial" w:hAnsi="Arial" w:cs="Arial"/>
                <w:color w:val="000000" w:themeColor="text1"/>
                <w:sz w:val="18"/>
                <w:szCs w:val="18"/>
              </w:rPr>
              <w:object w:dxaOrig="2040" w:dyaOrig="1339" w14:anchorId="342B48DF">
                <v:shape id="_x0000_i1030" type="#_x0000_t75" style="width:76.5pt;height:50.25pt">
                  <v:imagedata r:id="rId31" o:title=""/>
                </v:shape>
              </w:object>
            </w:r>
            <w:r w:rsidRPr="00E0189F">
              <w:rPr>
                <w:rFonts w:ascii="Arial" w:hAnsi="Arial" w:cs="Arial"/>
                <w:color w:val="000000" w:themeColor="text1"/>
                <w:sz w:val="18"/>
                <w:szCs w:val="18"/>
              </w:rPr>
              <w:fldChar w:fldCharType="end"/>
            </w: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N</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MAF</w:t>
            </w:r>
          </w:p>
        </w:tc>
        <w:tc>
          <w:tcPr>
            <w:tcW w:w="974" w:type="pct"/>
            <w:tcBorders>
              <w:top w:val="single" w:sz="4" w:space="0" w:color="auto"/>
              <w:bottom w:val="single" w:sz="4" w:space="0" w:color="auto"/>
            </w:tcBorders>
            <w:vAlign w:val="center"/>
          </w:tcPr>
          <w:p w:rsidR="00E0189F" w:rsidRPr="00E0189F" w:rsidRDefault="00E0189F" w:rsidP="00926BFE">
            <w:pPr>
              <w:jc w:val="center"/>
              <w:rPr>
                <w:rFonts w:ascii="Arial" w:hAnsi="Arial" w:cs="Arial"/>
                <w:color w:val="000000" w:themeColor="text1"/>
                <w:sz w:val="18"/>
                <w:szCs w:val="18"/>
              </w:rPr>
            </w:pPr>
            <w:r w:rsidRPr="00E0189F">
              <w:rPr>
                <w:rFonts w:ascii="Arial" w:hAnsi="Arial" w:cs="Arial"/>
                <w:color w:val="000000" w:themeColor="text1"/>
                <w:sz w:val="18"/>
                <w:szCs w:val="18"/>
              </w:rPr>
              <w:t>CR#1404</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N/A</w:t>
            </w:r>
          </w:p>
        </w:tc>
        <w:tc>
          <w:tcPr>
            <w:tcW w:w="1134"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r w:rsidRPr="00E0189F">
              <w:rPr>
                <w:rFonts w:ascii="Arial" w:hAnsi="Arial" w:cs="Arial"/>
                <w:color w:val="000000" w:themeColor="text1"/>
                <w:sz w:val="18"/>
                <w:szCs w:val="18"/>
              </w:rPr>
              <w:t>CR 1404 - Assembly Uplink Downlink Volume Domain change</w:t>
            </w:r>
          </w:p>
        </w:tc>
        <w:tc>
          <w:tcPr>
            <w:tcW w:w="971"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Y</w:t>
            </w:r>
          </w:p>
        </w:tc>
      </w:tr>
      <w:tr w:rsidR="00E0189F" w:rsidRPr="008A1DD8" w:rsidTr="00E0189F">
        <w:trPr>
          <w:cantSplit/>
          <w:jc w:val="center"/>
        </w:trPr>
        <w:tc>
          <w:tcPr>
            <w:tcW w:w="579"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MAF</w:t>
            </w:r>
          </w:p>
        </w:tc>
        <w:tc>
          <w:tcPr>
            <w:tcW w:w="974" w:type="pct"/>
            <w:tcBorders>
              <w:top w:val="single" w:sz="4" w:space="0" w:color="auto"/>
              <w:bottom w:val="single" w:sz="4" w:space="0" w:color="auto"/>
            </w:tcBorders>
            <w:vAlign w:val="center"/>
          </w:tcPr>
          <w:p w:rsidR="00E0189F" w:rsidRPr="00E0189F" w:rsidRDefault="00E0189F" w:rsidP="00926BFE">
            <w:pPr>
              <w:jc w:val="center"/>
              <w:rPr>
                <w:rFonts w:ascii="Arial" w:hAnsi="Arial" w:cs="Arial"/>
                <w:color w:val="000000" w:themeColor="text1"/>
                <w:sz w:val="18"/>
                <w:szCs w:val="18"/>
              </w:rPr>
            </w:pPr>
            <w:r w:rsidRPr="00E0189F">
              <w:rPr>
                <w:rFonts w:ascii="Arial" w:hAnsi="Arial" w:cs="Arial"/>
                <w:color w:val="000000" w:themeColor="text1"/>
                <w:sz w:val="18"/>
                <w:szCs w:val="18"/>
              </w:rPr>
              <w:t>CR#1413</w:t>
            </w:r>
          </w:p>
        </w:tc>
        <w:tc>
          <w:tcPr>
            <w:tcW w:w="783" w:type="pct"/>
            <w:tcBorders>
              <w:top w:val="single" w:sz="4" w:space="0" w:color="auto"/>
              <w:bottom w:val="single" w:sz="4" w:space="0" w:color="auto"/>
            </w:tcBorders>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N/A</w:t>
            </w:r>
          </w:p>
        </w:tc>
        <w:tc>
          <w:tcPr>
            <w:tcW w:w="1134"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r w:rsidRPr="00E0189F">
              <w:rPr>
                <w:rFonts w:ascii="Arial" w:hAnsi="Arial" w:cs="Arial"/>
                <w:color w:val="000000" w:themeColor="text1"/>
                <w:sz w:val="18"/>
                <w:szCs w:val="18"/>
              </w:rPr>
              <w:t>New SMSC format implementation</w:t>
            </w:r>
          </w:p>
        </w:tc>
        <w:tc>
          <w:tcPr>
            <w:tcW w:w="971" w:type="pct"/>
            <w:tcBorders>
              <w:top w:val="single" w:sz="4" w:space="0" w:color="auto"/>
              <w:bottom w:val="single" w:sz="4" w:space="0" w:color="auto"/>
            </w:tcBorders>
          </w:tcPr>
          <w:p w:rsidR="00E0189F" w:rsidRPr="00E0189F" w:rsidRDefault="00E0189F" w:rsidP="00926BFE">
            <w:pPr>
              <w:pStyle w:val="TableBody"/>
              <w:keepNext w:val="0"/>
              <w:keepLines w:val="0"/>
              <w:rPr>
                <w:rFonts w:ascii="Arial" w:hAnsi="Arial" w:cs="Arial"/>
                <w:color w:val="000000" w:themeColor="text1"/>
                <w:sz w:val="18"/>
                <w:szCs w:val="18"/>
              </w:rPr>
            </w:pPr>
          </w:p>
        </w:tc>
        <w:tc>
          <w:tcPr>
            <w:tcW w:w="559" w:type="pct"/>
            <w:tcBorders>
              <w:top w:val="single" w:sz="4" w:space="0" w:color="auto"/>
              <w:bottom w:val="single" w:sz="4" w:space="0" w:color="auto"/>
            </w:tcBorders>
            <w:vAlign w:val="bottom"/>
          </w:tcPr>
          <w:p w:rsidR="00E0189F" w:rsidRPr="00E0189F" w:rsidRDefault="00E0189F" w:rsidP="00926BFE">
            <w:pPr>
              <w:pStyle w:val="TableBody"/>
              <w:keepNext w:val="0"/>
              <w:keepLines w:val="0"/>
              <w:jc w:val="center"/>
              <w:rPr>
                <w:rFonts w:ascii="Arial" w:hAnsi="Arial" w:cs="Arial"/>
                <w:color w:val="000000" w:themeColor="text1"/>
                <w:sz w:val="18"/>
                <w:szCs w:val="18"/>
              </w:rPr>
            </w:pPr>
            <w:r w:rsidRPr="00E0189F">
              <w:rPr>
                <w:rFonts w:ascii="Arial" w:hAnsi="Arial" w:cs="Arial"/>
                <w:color w:val="000000" w:themeColor="text1"/>
                <w:sz w:val="18"/>
                <w:szCs w:val="18"/>
              </w:rPr>
              <w:t>Y</w:t>
            </w:r>
          </w:p>
        </w:tc>
      </w:tr>
    </w:tbl>
    <w:p w:rsidR="00514B69" w:rsidRPr="008A1DD8" w:rsidRDefault="00514B69" w:rsidP="00514B69">
      <w:pPr>
        <w:pStyle w:val="Heading3"/>
        <w:keepNext w:val="0"/>
        <w:keepLines w:val="0"/>
      </w:pPr>
      <w:bookmarkStart w:id="124" w:name="_Toc196208365"/>
      <w:bookmarkStart w:id="125" w:name="_Toc243109040"/>
      <w:bookmarkStart w:id="126" w:name="_Toc243109252"/>
      <w:bookmarkStart w:id="127" w:name="_Toc243110508"/>
      <w:bookmarkStart w:id="128" w:name="_Toc243101165"/>
      <w:bookmarkStart w:id="129" w:name="_Toc320453573"/>
      <w:bookmarkStart w:id="130" w:name="_Toc196208366"/>
      <w:bookmarkEnd w:id="124"/>
      <w:bookmarkEnd w:id="125"/>
      <w:bookmarkEnd w:id="126"/>
      <w:bookmarkEnd w:id="127"/>
      <w:r w:rsidRPr="008A1DD8">
        <w:t>Telia</w:t>
      </w:r>
      <w:bookmarkEnd w:id="128"/>
      <w:bookmarkEnd w:id="129"/>
    </w:p>
    <w:p w:rsidR="001040FE" w:rsidRDefault="00514B69" w:rsidP="001040FE">
      <w:pPr>
        <w:pStyle w:val="BodyText"/>
      </w:pPr>
      <w:r w:rsidRPr="008A1DD8">
        <w:t xml:space="preserve">The following CR was implemented in this version: </w:t>
      </w:r>
    </w:p>
    <w:p w:rsidR="001040FE" w:rsidRDefault="001040FE" w:rsidP="001040FE">
      <w:pPr>
        <w:pStyle w:val="BodyText"/>
      </w:pPr>
    </w:p>
    <w:tbl>
      <w:tblPr>
        <w:tblW w:w="59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1234"/>
        <w:gridCol w:w="1101"/>
        <w:gridCol w:w="1925"/>
        <w:gridCol w:w="1965"/>
        <w:gridCol w:w="2287"/>
        <w:gridCol w:w="1189"/>
      </w:tblGrid>
      <w:tr w:rsidR="00622C41" w:rsidRPr="008A1DD8" w:rsidTr="00622C41">
        <w:trPr>
          <w:cantSplit/>
          <w:jc w:val="center"/>
        </w:trPr>
        <w:tc>
          <w:tcPr>
            <w:tcW w:w="636" w:type="pct"/>
            <w:tcBorders>
              <w:top w:val="single" w:sz="4" w:space="0" w:color="auto"/>
              <w:left w:val="single" w:sz="4" w:space="0" w:color="auto"/>
              <w:bottom w:val="single" w:sz="4" w:space="0" w:color="auto"/>
              <w:right w:val="single" w:sz="4" w:space="0" w:color="auto"/>
            </w:tcBorders>
            <w:shd w:val="clear" w:color="auto" w:fill="auto"/>
          </w:tcPr>
          <w:p w:rsidR="00622C41" w:rsidRPr="00622C41" w:rsidRDefault="00622C41" w:rsidP="00926BFE">
            <w:pPr>
              <w:pStyle w:val="TableHeader"/>
              <w:jc w:val="center"/>
              <w:rPr>
                <w:sz w:val="20"/>
                <w:szCs w:val="20"/>
              </w:rPr>
            </w:pPr>
            <w:r w:rsidRPr="00622C41">
              <w:rPr>
                <w:sz w:val="20"/>
                <w:szCs w:val="20"/>
              </w:rPr>
              <w:lastRenderedPageBreak/>
              <w:t>Main Application</w:t>
            </w:r>
          </w:p>
        </w:tc>
        <w:tc>
          <w:tcPr>
            <w:tcW w:w="567" w:type="pct"/>
            <w:tcBorders>
              <w:top w:val="single" w:sz="4" w:space="0" w:color="auto"/>
              <w:left w:val="single" w:sz="4" w:space="0" w:color="auto"/>
              <w:bottom w:val="single" w:sz="4" w:space="0" w:color="auto"/>
              <w:right w:val="single" w:sz="4" w:space="0" w:color="auto"/>
            </w:tcBorders>
            <w:shd w:val="clear" w:color="auto" w:fill="auto"/>
          </w:tcPr>
          <w:p w:rsidR="00622C41" w:rsidRPr="00622C41" w:rsidRDefault="00622C41" w:rsidP="00926BFE">
            <w:pPr>
              <w:pStyle w:val="TableHeader"/>
              <w:jc w:val="center"/>
              <w:rPr>
                <w:sz w:val="20"/>
                <w:szCs w:val="20"/>
              </w:rPr>
            </w:pPr>
            <w:r w:rsidRPr="00622C41">
              <w:rPr>
                <w:sz w:val="20"/>
                <w:szCs w:val="20"/>
              </w:rPr>
              <w:t>CR ID</w:t>
            </w:r>
          </w:p>
        </w:tc>
        <w:tc>
          <w:tcPr>
            <w:tcW w:w="992" w:type="pct"/>
            <w:tcBorders>
              <w:top w:val="single" w:sz="4" w:space="0" w:color="auto"/>
              <w:left w:val="single" w:sz="4" w:space="0" w:color="auto"/>
              <w:bottom w:val="single" w:sz="4" w:space="0" w:color="auto"/>
              <w:right w:val="single" w:sz="4" w:space="0" w:color="auto"/>
            </w:tcBorders>
            <w:shd w:val="clear" w:color="auto" w:fill="auto"/>
          </w:tcPr>
          <w:p w:rsidR="00622C41" w:rsidRPr="00622C41" w:rsidRDefault="00622C41" w:rsidP="00926BFE">
            <w:pPr>
              <w:pStyle w:val="TableHeader"/>
              <w:jc w:val="center"/>
              <w:rPr>
                <w:sz w:val="20"/>
                <w:szCs w:val="20"/>
              </w:rPr>
            </w:pPr>
            <w:r w:rsidRPr="00622C41">
              <w:rPr>
                <w:sz w:val="20"/>
                <w:szCs w:val="20"/>
              </w:rPr>
              <w:t>Impact on other Applications</w:t>
            </w:r>
          </w:p>
        </w:tc>
        <w:tc>
          <w:tcPr>
            <w:tcW w:w="1013" w:type="pct"/>
            <w:tcBorders>
              <w:top w:val="single" w:sz="4" w:space="0" w:color="auto"/>
              <w:left w:val="single" w:sz="4" w:space="0" w:color="auto"/>
              <w:bottom w:val="single" w:sz="4" w:space="0" w:color="auto"/>
              <w:right w:val="single" w:sz="4" w:space="0" w:color="auto"/>
            </w:tcBorders>
            <w:shd w:val="clear" w:color="auto" w:fill="auto"/>
          </w:tcPr>
          <w:p w:rsidR="00622C41" w:rsidRPr="00622C41" w:rsidRDefault="00622C41" w:rsidP="00926BFE">
            <w:pPr>
              <w:pStyle w:val="TableHeader"/>
              <w:jc w:val="center"/>
              <w:rPr>
                <w:sz w:val="20"/>
                <w:szCs w:val="20"/>
              </w:rPr>
            </w:pPr>
            <w:r w:rsidRPr="00622C41">
              <w:rPr>
                <w:sz w:val="20"/>
                <w:szCs w:val="20"/>
              </w:rPr>
              <w:t>Short Description of Change</w:t>
            </w:r>
          </w:p>
        </w:tc>
        <w:tc>
          <w:tcPr>
            <w:tcW w:w="1179" w:type="pct"/>
            <w:tcBorders>
              <w:top w:val="single" w:sz="4" w:space="0" w:color="auto"/>
              <w:left w:val="single" w:sz="4" w:space="0" w:color="auto"/>
              <w:bottom w:val="single" w:sz="4" w:space="0" w:color="auto"/>
              <w:right w:val="single" w:sz="4" w:space="0" w:color="auto"/>
            </w:tcBorders>
          </w:tcPr>
          <w:p w:rsidR="00622C41" w:rsidRPr="00622C41" w:rsidRDefault="00622C41" w:rsidP="00926BFE">
            <w:pPr>
              <w:pStyle w:val="TableHeader"/>
              <w:jc w:val="center"/>
              <w:rPr>
                <w:sz w:val="20"/>
                <w:szCs w:val="20"/>
              </w:rPr>
            </w:pPr>
            <w:r w:rsidRPr="00622C41">
              <w:rPr>
                <w:sz w:val="20"/>
                <w:szCs w:val="20"/>
              </w:rPr>
              <w:t>Comments</w:t>
            </w:r>
          </w:p>
        </w:tc>
        <w:tc>
          <w:tcPr>
            <w:tcW w:w="613" w:type="pct"/>
            <w:tcBorders>
              <w:top w:val="single" w:sz="4" w:space="0" w:color="auto"/>
              <w:left w:val="single" w:sz="4" w:space="0" w:color="auto"/>
              <w:bottom w:val="single" w:sz="4" w:space="0" w:color="auto"/>
              <w:right w:val="single" w:sz="4" w:space="0" w:color="auto"/>
            </w:tcBorders>
            <w:shd w:val="clear" w:color="auto" w:fill="auto"/>
            <w:vAlign w:val="bottom"/>
          </w:tcPr>
          <w:p w:rsidR="00622C41" w:rsidRPr="00622C41" w:rsidRDefault="00622C41" w:rsidP="00926BFE">
            <w:pPr>
              <w:pStyle w:val="TableHeader"/>
              <w:jc w:val="center"/>
              <w:rPr>
                <w:sz w:val="20"/>
                <w:szCs w:val="20"/>
              </w:rPr>
            </w:pPr>
            <w:r w:rsidRPr="00622C41">
              <w:rPr>
                <w:sz w:val="20"/>
                <w:szCs w:val="20"/>
              </w:rPr>
              <w:t>In production</w:t>
            </w:r>
          </w:p>
        </w:tc>
      </w:tr>
      <w:tr w:rsidR="00622C41" w:rsidRPr="008A1DD8" w:rsidTr="00622C41">
        <w:trPr>
          <w:cantSplit/>
          <w:jc w:val="center"/>
        </w:trPr>
        <w:tc>
          <w:tcPr>
            <w:tcW w:w="636"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ADD</w:t>
            </w:r>
          </w:p>
        </w:tc>
        <w:tc>
          <w:tcPr>
            <w:tcW w:w="567"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TM#1510</w:t>
            </w:r>
          </w:p>
        </w:tc>
        <w:tc>
          <w:tcPr>
            <w:tcW w:w="992"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N/A</w:t>
            </w:r>
          </w:p>
        </w:tc>
        <w:tc>
          <w:tcPr>
            <w:tcW w:w="10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rPr>
                <w:rFonts w:ascii="Arial" w:hAnsi="Arial" w:cs="Arial"/>
                <w:color w:val="000000" w:themeColor="text1"/>
              </w:rPr>
            </w:pPr>
            <w:r w:rsidRPr="00622C41">
              <w:rPr>
                <w:rFonts w:ascii="Arial" w:hAnsi="Arial" w:cs="Arial"/>
                <w:color w:val="000000" w:themeColor="text1"/>
              </w:rPr>
              <w:t>Changing the rounding mechanism in ADD so that amounts with not more than 2 decimals are not rounded unnecessary</w:t>
            </w:r>
          </w:p>
        </w:tc>
        <w:tc>
          <w:tcPr>
            <w:tcW w:w="1179" w:type="pct"/>
            <w:tcBorders>
              <w:top w:val="single" w:sz="4" w:space="0" w:color="auto"/>
              <w:left w:val="single" w:sz="4" w:space="0" w:color="auto"/>
              <w:bottom w:val="single" w:sz="4" w:space="0" w:color="auto"/>
              <w:right w:val="single" w:sz="4" w:space="0" w:color="auto"/>
            </w:tcBorders>
          </w:tcPr>
          <w:p w:rsidR="00622C41" w:rsidRPr="00622C41" w:rsidRDefault="00622C41" w:rsidP="00926BFE">
            <w:pPr>
              <w:rPr>
                <w:rFonts w:ascii="Arial" w:hAnsi="Arial" w:cs="Arial"/>
                <w:color w:val="000000" w:themeColor="text1"/>
                <w:sz w:val="20"/>
                <w:szCs w:val="20"/>
                <w:lang w:val="en-GB"/>
              </w:rPr>
            </w:pPr>
            <w:r w:rsidRPr="00622C41">
              <w:rPr>
                <w:rFonts w:ascii="Arial" w:hAnsi="Arial" w:cs="Arial"/>
                <w:color w:val="000000" w:themeColor="text1"/>
                <w:sz w:val="20"/>
                <w:szCs w:val="20"/>
                <w:lang w:val="en-GB"/>
              </w:rPr>
              <w:fldChar w:fldCharType="begin"/>
            </w:r>
            <w:r w:rsidRPr="00622C41">
              <w:rPr>
                <w:rFonts w:ascii="Arial" w:hAnsi="Arial" w:cs="Arial"/>
                <w:color w:val="000000" w:themeColor="text1"/>
                <w:sz w:val="20"/>
                <w:szCs w:val="20"/>
                <w:lang w:val="en-GB"/>
              </w:rPr>
              <w:instrText xml:space="preserve"> LINK Word.Document.8 "\\\\naspri02tsivz2.tcad.telia.se\\TS-Team215\\SGR_AMDOCS\\NetCom Versions\\prd_t\\T&amp;M CRs\\TM1510 Rounding issues on Telia bill.doc"  \a \p \f 0 \* MERGEFORMAT </w:instrText>
            </w:r>
            <w:r w:rsidRPr="00622C41">
              <w:rPr>
                <w:rFonts w:ascii="Arial" w:hAnsi="Arial" w:cs="Arial"/>
                <w:color w:val="000000" w:themeColor="text1"/>
                <w:sz w:val="20"/>
                <w:szCs w:val="20"/>
                <w:lang w:val="en-GB"/>
              </w:rPr>
              <w:fldChar w:fldCharType="separate"/>
            </w:r>
            <w:r w:rsidR="009128B9">
              <w:rPr>
                <w:rFonts w:ascii="Arial" w:hAnsi="Arial" w:cs="Arial"/>
                <w:color w:val="000000" w:themeColor="text1"/>
                <w:sz w:val="20"/>
                <w:szCs w:val="20"/>
                <w:lang w:val="en-GB"/>
              </w:rPr>
              <w:object w:dxaOrig="2040" w:dyaOrig="1339" w14:anchorId="46AE0894">
                <v:shape id="_x0000_i1031" type="#_x0000_t75" style="width:76.5pt;height:50.25pt">
                  <v:imagedata r:id="rId32" o:title=""/>
                </v:shape>
              </w:object>
            </w:r>
            <w:r w:rsidRPr="00622C41">
              <w:rPr>
                <w:rFonts w:ascii="Arial" w:hAnsi="Arial" w:cs="Arial"/>
                <w:color w:val="000000" w:themeColor="text1"/>
                <w:sz w:val="20"/>
                <w:szCs w:val="20"/>
                <w:lang w:val="en-GB"/>
              </w:rPr>
              <w:fldChar w:fldCharType="end"/>
            </w:r>
          </w:p>
        </w:tc>
        <w:tc>
          <w:tcPr>
            <w:tcW w:w="6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Y</w:t>
            </w:r>
          </w:p>
        </w:tc>
      </w:tr>
      <w:tr w:rsidR="00622C41" w:rsidRPr="008A1DD8" w:rsidTr="00622C41">
        <w:trPr>
          <w:cantSplit/>
          <w:jc w:val="center"/>
        </w:trPr>
        <w:tc>
          <w:tcPr>
            <w:tcW w:w="636"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rPr>
            </w:pPr>
            <w:r w:rsidRPr="00622C41">
              <w:rPr>
                <w:rFonts w:ascii="Arial" w:hAnsi="Arial" w:cs="Arial"/>
              </w:rPr>
              <w:t>ADD</w:t>
            </w:r>
          </w:p>
        </w:tc>
        <w:tc>
          <w:tcPr>
            <w:tcW w:w="567"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rPr>
            </w:pPr>
            <w:r w:rsidRPr="00622C41">
              <w:rPr>
                <w:rFonts w:ascii="Arial" w:hAnsi="Arial" w:cs="Arial"/>
                <w:color w:val="000000"/>
              </w:rPr>
              <w:t>TM#1511</w:t>
            </w:r>
          </w:p>
        </w:tc>
        <w:tc>
          <w:tcPr>
            <w:tcW w:w="992"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rPr>
            </w:pPr>
            <w:r w:rsidRPr="00622C41">
              <w:rPr>
                <w:rFonts w:ascii="Arial" w:hAnsi="Arial" w:cs="Arial"/>
                <w:color w:val="000000"/>
              </w:rPr>
              <w:t>N/A</w:t>
            </w:r>
          </w:p>
        </w:tc>
        <w:tc>
          <w:tcPr>
            <w:tcW w:w="10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rPr>
                <w:rFonts w:ascii="Arial" w:hAnsi="Arial" w:cs="Arial"/>
              </w:rPr>
            </w:pPr>
            <w:r w:rsidRPr="00622C41">
              <w:rPr>
                <w:rFonts w:ascii="Arial" w:hAnsi="Arial" w:cs="Arial"/>
              </w:rPr>
              <w:t xml:space="preserve">Changing the rules for printing </w:t>
            </w:r>
            <w:proofErr w:type="spellStart"/>
            <w:r w:rsidRPr="00622C41">
              <w:rPr>
                <w:rFonts w:ascii="Arial" w:hAnsi="Arial" w:cs="Arial"/>
              </w:rPr>
              <w:t>Pris</w:t>
            </w:r>
            <w:proofErr w:type="spellEnd"/>
            <w:r w:rsidRPr="00622C41">
              <w:rPr>
                <w:rFonts w:ascii="Arial" w:hAnsi="Arial" w:cs="Arial"/>
              </w:rPr>
              <w:t xml:space="preserve"> column in Telia invoice Level 3</w:t>
            </w:r>
          </w:p>
        </w:tc>
        <w:tc>
          <w:tcPr>
            <w:tcW w:w="1179" w:type="pct"/>
            <w:tcBorders>
              <w:top w:val="single" w:sz="4" w:space="0" w:color="auto"/>
              <w:left w:val="single" w:sz="4" w:space="0" w:color="auto"/>
              <w:bottom w:val="single" w:sz="4" w:space="0" w:color="auto"/>
              <w:right w:val="single" w:sz="4" w:space="0" w:color="auto"/>
            </w:tcBorders>
          </w:tcPr>
          <w:p w:rsidR="00622C41" w:rsidRPr="00622C41" w:rsidRDefault="00622C41" w:rsidP="00926BFE">
            <w:pPr>
              <w:rPr>
                <w:rFonts w:ascii="Arial" w:hAnsi="Arial" w:cs="Arial"/>
                <w:sz w:val="20"/>
                <w:szCs w:val="20"/>
                <w:lang w:val="en-GB" w:eastAsia="nb-NO" w:bidi="ar-SA"/>
              </w:rPr>
            </w:pPr>
            <w:r w:rsidRPr="00622C41">
              <w:rPr>
                <w:rFonts w:ascii="Arial" w:hAnsi="Arial" w:cs="Arial"/>
                <w:sz w:val="20"/>
                <w:szCs w:val="20"/>
                <w:lang w:val="en-GB" w:eastAsia="nb-NO" w:bidi="ar-SA"/>
              </w:rPr>
              <w:fldChar w:fldCharType="begin"/>
            </w:r>
            <w:r w:rsidRPr="00622C41">
              <w:rPr>
                <w:rFonts w:ascii="Arial" w:hAnsi="Arial" w:cs="Arial"/>
                <w:sz w:val="20"/>
                <w:szCs w:val="20"/>
                <w:lang w:val="en-GB" w:eastAsia="nb-NO" w:bidi="ar-SA"/>
              </w:rPr>
              <w:instrText xml:space="preserve"> LINK Word.Document.8 "\\\\naspri02tsivz2.tcad.telia.se\\TS-Team215\\SGR_AMDOCS\\NetCom Versions\\prd_t\\T&amp;M CRs\\TM1511 Pris on Telia bill.doc"  \a \p \f 0 \* MERGEFORMAT </w:instrText>
            </w:r>
            <w:r w:rsidRPr="00622C41">
              <w:rPr>
                <w:rFonts w:ascii="Arial" w:hAnsi="Arial" w:cs="Arial"/>
                <w:sz w:val="20"/>
                <w:szCs w:val="20"/>
                <w:lang w:val="en-GB" w:eastAsia="nb-NO" w:bidi="ar-SA"/>
              </w:rPr>
              <w:fldChar w:fldCharType="separate"/>
            </w:r>
            <w:r w:rsidR="009128B9">
              <w:rPr>
                <w:rFonts w:ascii="Arial" w:hAnsi="Arial" w:cs="Arial"/>
                <w:sz w:val="20"/>
                <w:szCs w:val="20"/>
                <w:lang w:val="en-GB" w:eastAsia="nb-NO" w:bidi="ar-SA"/>
              </w:rPr>
              <w:object w:dxaOrig="2040" w:dyaOrig="1339" w14:anchorId="44DD021E">
                <v:shape id="_x0000_i1032" type="#_x0000_t75" style="width:76.5pt;height:50.25pt">
                  <v:imagedata r:id="rId33" o:title=""/>
                </v:shape>
              </w:object>
            </w:r>
            <w:r w:rsidRPr="00622C41">
              <w:rPr>
                <w:rFonts w:ascii="Arial" w:hAnsi="Arial" w:cs="Arial"/>
                <w:sz w:val="20"/>
                <w:szCs w:val="20"/>
                <w:lang w:val="en-GB" w:eastAsia="nb-NO" w:bidi="ar-SA"/>
              </w:rPr>
              <w:fldChar w:fldCharType="end"/>
            </w:r>
          </w:p>
        </w:tc>
        <w:tc>
          <w:tcPr>
            <w:tcW w:w="6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rPr>
            </w:pPr>
            <w:r w:rsidRPr="00622C41">
              <w:rPr>
                <w:rFonts w:ascii="Arial" w:hAnsi="Arial" w:cs="Arial"/>
              </w:rPr>
              <w:t>Y</w:t>
            </w:r>
          </w:p>
        </w:tc>
      </w:tr>
      <w:tr w:rsidR="00622C41" w:rsidRPr="008A1DD8" w:rsidTr="00622C41">
        <w:trPr>
          <w:cantSplit/>
          <w:jc w:val="center"/>
        </w:trPr>
        <w:tc>
          <w:tcPr>
            <w:tcW w:w="636"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rPr>
            </w:pPr>
            <w:r w:rsidRPr="00622C41">
              <w:rPr>
                <w:rFonts w:ascii="Arial" w:hAnsi="Arial" w:cs="Arial"/>
              </w:rPr>
              <w:t>ADD</w:t>
            </w:r>
          </w:p>
        </w:tc>
        <w:tc>
          <w:tcPr>
            <w:tcW w:w="567"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rPr>
            </w:pPr>
            <w:r w:rsidRPr="00622C41">
              <w:rPr>
                <w:rFonts w:ascii="Arial" w:hAnsi="Arial" w:cs="Arial"/>
                <w:color w:val="000000"/>
              </w:rPr>
              <w:t>TM#1518</w:t>
            </w:r>
          </w:p>
        </w:tc>
        <w:tc>
          <w:tcPr>
            <w:tcW w:w="992"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rPr>
            </w:pPr>
            <w:r w:rsidRPr="00622C41">
              <w:rPr>
                <w:rFonts w:ascii="Arial" w:hAnsi="Arial" w:cs="Arial"/>
                <w:color w:val="000000"/>
              </w:rPr>
              <w:t>N/A</w:t>
            </w:r>
          </w:p>
        </w:tc>
        <w:tc>
          <w:tcPr>
            <w:tcW w:w="10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rPr>
                <w:rFonts w:ascii="Arial" w:hAnsi="Arial" w:cs="Arial"/>
              </w:rPr>
            </w:pPr>
            <w:r w:rsidRPr="00622C41">
              <w:rPr>
                <w:rFonts w:ascii="Arial" w:hAnsi="Arial" w:cs="Arial"/>
              </w:rPr>
              <w:t xml:space="preserve">In Telia Paper Level 3 and PBS subscriber specification RC charges belonging to </w:t>
            </w:r>
            <w:proofErr w:type="spellStart"/>
            <w:r w:rsidRPr="00622C41">
              <w:rPr>
                <w:rFonts w:ascii="Arial" w:hAnsi="Arial" w:cs="Arial"/>
              </w:rPr>
              <w:t>soc_group</w:t>
            </w:r>
            <w:proofErr w:type="spellEnd"/>
            <w:r w:rsidRPr="00622C41">
              <w:rPr>
                <w:rFonts w:ascii="Arial" w:hAnsi="Arial" w:cs="Arial"/>
              </w:rPr>
              <w:t xml:space="preserve"> "TOP" (hardcoded value) will be presented line by line, as they appear in the CHARGE table, instead of being grouped</w:t>
            </w:r>
          </w:p>
        </w:tc>
        <w:tc>
          <w:tcPr>
            <w:tcW w:w="1179" w:type="pct"/>
            <w:tcBorders>
              <w:top w:val="single" w:sz="4" w:space="0" w:color="auto"/>
              <w:left w:val="single" w:sz="4" w:space="0" w:color="auto"/>
              <w:bottom w:val="single" w:sz="4" w:space="0" w:color="auto"/>
              <w:right w:val="single" w:sz="4" w:space="0" w:color="auto"/>
            </w:tcBorders>
          </w:tcPr>
          <w:p w:rsidR="00622C41" w:rsidRPr="00622C41" w:rsidRDefault="00622C41" w:rsidP="00926BFE">
            <w:pPr>
              <w:rPr>
                <w:rFonts w:ascii="Arial" w:hAnsi="Arial" w:cs="Arial"/>
                <w:sz w:val="20"/>
                <w:szCs w:val="20"/>
                <w:lang w:val="en-GB"/>
              </w:rPr>
            </w:pPr>
            <w:r w:rsidRPr="00622C41">
              <w:rPr>
                <w:rFonts w:ascii="Arial" w:hAnsi="Arial" w:cs="Arial"/>
                <w:sz w:val="20"/>
                <w:szCs w:val="20"/>
                <w:lang w:val="en-GB"/>
              </w:rPr>
              <w:fldChar w:fldCharType="begin"/>
            </w:r>
            <w:r w:rsidRPr="00622C41">
              <w:rPr>
                <w:rFonts w:ascii="Arial" w:hAnsi="Arial" w:cs="Arial"/>
                <w:sz w:val="20"/>
                <w:szCs w:val="20"/>
                <w:lang w:val="en-GB"/>
              </w:rPr>
              <w:instrText xml:space="preserve"> LINK Word.Document.8 "\\\\naspri02tsivz2.tcad.telia.se\\TS-Team215\\SGR_AMDOCS\\NetCom Versions\\prd_t\\T&amp;M CRs\\TM1518 RC charges on Telia bill.doc"  \a \p \f 0 \* MERGEFORMAT </w:instrText>
            </w:r>
            <w:r w:rsidRPr="00622C41">
              <w:rPr>
                <w:rFonts w:ascii="Arial" w:hAnsi="Arial" w:cs="Arial"/>
                <w:sz w:val="20"/>
                <w:szCs w:val="20"/>
                <w:lang w:val="en-GB"/>
              </w:rPr>
              <w:fldChar w:fldCharType="separate"/>
            </w:r>
            <w:r w:rsidR="009128B9">
              <w:rPr>
                <w:rFonts w:ascii="Arial" w:hAnsi="Arial" w:cs="Arial"/>
                <w:sz w:val="20"/>
                <w:szCs w:val="20"/>
                <w:lang w:val="en-GB"/>
              </w:rPr>
              <w:object w:dxaOrig="2040" w:dyaOrig="1339" w14:anchorId="648EE145">
                <v:shape id="_x0000_i1033" type="#_x0000_t75" style="width:76.5pt;height:50.25pt">
                  <v:imagedata r:id="rId34" o:title=""/>
                </v:shape>
              </w:object>
            </w:r>
            <w:r w:rsidRPr="00622C41">
              <w:rPr>
                <w:rFonts w:ascii="Arial" w:hAnsi="Arial" w:cs="Arial"/>
                <w:sz w:val="20"/>
                <w:szCs w:val="20"/>
                <w:lang w:val="en-GB"/>
              </w:rPr>
              <w:fldChar w:fldCharType="end"/>
            </w:r>
          </w:p>
        </w:tc>
        <w:tc>
          <w:tcPr>
            <w:tcW w:w="6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rPr>
            </w:pPr>
            <w:r w:rsidRPr="00622C41">
              <w:rPr>
                <w:rFonts w:ascii="Arial" w:hAnsi="Arial" w:cs="Arial"/>
              </w:rPr>
              <w:t>Y</w:t>
            </w:r>
          </w:p>
        </w:tc>
      </w:tr>
      <w:tr w:rsidR="00622C41" w:rsidRPr="008A1DD8" w:rsidTr="00622C41">
        <w:trPr>
          <w:cantSplit/>
          <w:jc w:val="center"/>
        </w:trPr>
        <w:tc>
          <w:tcPr>
            <w:tcW w:w="636"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rPr>
            </w:pPr>
            <w:r w:rsidRPr="00622C41">
              <w:rPr>
                <w:rFonts w:ascii="Arial" w:hAnsi="Arial" w:cs="Arial"/>
              </w:rPr>
              <w:t>PP</w:t>
            </w:r>
          </w:p>
        </w:tc>
        <w:tc>
          <w:tcPr>
            <w:tcW w:w="567"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rPr>
            </w:pPr>
            <w:r w:rsidRPr="00622C41">
              <w:rPr>
                <w:rFonts w:ascii="Arial" w:hAnsi="Arial" w:cs="Arial"/>
              </w:rPr>
              <w:t>TM#1534</w:t>
            </w:r>
          </w:p>
        </w:tc>
        <w:tc>
          <w:tcPr>
            <w:tcW w:w="992"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rPr>
            </w:pPr>
            <w:r w:rsidRPr="00622C41">
              <w:rPr>
                <w:rFonts w:ascii="Arial" w:hAnsi="Arial" w:cs="Arial"/>
              </w:rPr>
              <w:t>Online</w:t>
            </w:r>
          </w:p>
        </w:tc>
        <w:tc>
          <w:tcPr>
            <w:tcW w:w="10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rPr>
                <w:rFonts w:ascii="Arial" w:hAnsi="Arial" w:cs="Arial"/>
              </w:rPr>
            </w:pPr>
            <w:r w:rsidRPr="00622C41">
              <w:rPr>
                <w:rFonts w:ascii="Arial" w:hAnsi="Arial" w:cs="Arial"/>
              </w:rPr>
              <w:t>The field PP_GROUP_CODE</w:t>
            </w:r>
          </w:p>
        </w:tc>
        <w:tc>
          <w:tcPr>
            <w:tcW w:w="1179" w:type="pct"/>
            <w:tcBorders>
              <w:top w:val="single" w:sz="4" w:space="0" w:color="auto"/>
              <w:left w:val="single" w:sz="4" w:space="0" w:color="auto"/>
              <w:bottom w:val="single" w:sz="4" w:space="0" w:color="auto"/>
              <w:right w:val="single" w:sz="4" w:space="0" w:color="auto"/>
            </w:tcBorders>
          </w:tcPr>
          <w:p w:rsidR="00622C41" w:rsidRPr="00622C41" w:rsidRDefault="00622C41" w:rsidP="00926BFE">
            <w:pPr>
              <w:rPr>
                <w:rFonts w:ascii="Arial" w:hAnsi="Arial" w:cs="Arial"/>
                <w:sz w:val="20"/>
                <w:szCs w:val="20"/>
                <w:lang w:val="en-GB"/>
              </w:rPr>
            </w:pPr>
          </w:p>
        </w:tc>
        <w:tc>
          <w:tcPr>
            <w:tcW w:w="6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rPr>
            </w:pPr>
            <w:r w:rsidRPr="00622C41">
              <w:rPr>
                <w:rFonts w:ascii="Arial" w:hAnsi="Arial" w:cs="Arial"/>
              </w:rPr>
              <w:t>N</w:t>
            </w:r>
          </w:p>
        </w:tc>
      </w:tr>
      <w:tr w:rsidR="00622C41" w:rsidRPr="008A1DD8" w:rsidTr="00622C41">
        <w:trPr>
          <w:cantSplit/>
          <w:jc w:val="center"/>
        </w:trPr>
        <w:tc>
          <w:tcPr>
            <w:tcW w:w="636"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AR</w:t>
            </w:r>
          </w:p>
        </w:tc>
        <w:tc>
          <w:tcPr>
            <w:tcW w:w="567"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jc w:val="center"/>
              <w:rPr>
                <w:rFonts w:ascii="Arial" w:hAnsi="Arial" w:cs="Arial"/>
                <w:color w:val="000000" w:themeColor="text1"/>
                <w:sz w:val="20"/>
                <w:szCs w:val="20"/>
              </w:rPr>
            </w:pPr>
            <w:r w:rsidRPr="00622C41">
              <w:rPr>
                <w:rFonts w:ascii="Arial" w:hAnsi="Arial" w:cs="Arial"/>
                <w:color w:val="000000" w:themeColor="text1"/>
                <w:sz w:val="20"/>
                <w:szCs w:val="20"/>
              </w:rPr>
              <w:t>TM#1547</w:t>
            </w:r>
          </w:p>
        </w:tc>
        <w:tc>
          <w:tcPr>
            <w:tcW w:w="992"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N/A</w:t>
            </w:r>
          </w:p>
        </w:tc>
        <w:tc>
          <w:tcPr>
            <w:tcW w:w="10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rPr>
                <w:rFonts w:ascii="Arial" w:hAnsi="Arial" w:cs="Arial"/>
                <w:color w:val="000000" w:themeColor="text1"/>
              </w:rPr>
            </w:pPr>
            <w:r w:rsidRPr="00622C41">
              <w:rPr>
                <w:rFonts w:ascii="Arial" w:hAnsi="Arial" w:cs="Arial"/>
                <w:color w:val="000000" w:themeColor="text1"/>
              </w:rPr>
              <w:t xml:space="preserve">Change in the SURF interface file to add - as a valid </w:t>
            </w:r>
            <w:proofErr w:type="spellStart"/>
            <w:r w:rsidRPr="00622C41">
              <w:rPr>
                <w:rFonts w:ascii="Arial" w:hAnsi="Arial" w:cs="Arial"/>
                <w:color w:val="000000" w:themeColor="text1"/>
              </w:rPr>
              <w:t>cahracter</w:t>
            </w:r>
            <w:proofErr w:type="spellEnd"/>
            <w:r w:rsidRPr="00622C41">
              <w:rPr>
                <w:rFonts w:ascii="Arial" w:hAnsi="Arial" w:cs="Arial"/>
                <w:color w:val="000000" w:themeColor="text1"/>
              </w:rPr>
              <w:t xml:space="preserve"> in Order </w:t>
            </w:r>
            <w:proofErr w:type="spellStart"/>
            <w:r w:rsidRPr="00622C41">
              <w:rPr>
                <w:rFonts w:ascii="Arial" w:hAnsi="Arial" w:cs="Arial"/>
                <w:color w:val="000000" w:themeColor="text1"/>
              </w:rPr>
              <w:t>Num</w:t>
            </w:r>
            <w:proofErr w:type="spellEnd"/>
            <w:r w:rsidRPr="00622C41">
              <w:rPr>
                <w:rFonts w:ascii="Arial" w:hAnsi="Arial" w:cs="Arial"/>
                <w:color w:val="000000" w:themeColor="text1"/>
              </w:rPr>
              <w:t xml:space="preserve"> field</w:t>
            </w:r>
          </w:p>
        </w:tc>
        <w:tc>
          <w:tcPr>
            <w:tcW w:w="1179" w:type="pct"/>
            <w:tcBorders>
              <w:top w:val="single" w:sz="4" w:space="0" w:color="auto"/>
              <w:left w:val="single" w:sz="4" w:space="0" w:color="auto"/>
              <w:bottom w:val="single" w:sz="4" w:space="0" w:color="auto"/>
              <w:right w:val="single" w:sz="4" w:space="0" w:color="auto"/>
            </w:tcBorders>
          </w:tcPr>
          <w:p w:rsidR="00622C41" w:rsidRPr="00622C41" w:rsidRDefault="00622C41" w:rsidP="00926BFE">
            <w:pPr>
              <w:rPr>
                <w:rFonts w:ascii="Arial" w:hAnsi="Arial" w:cs="Arial"/>
                <w:color w:val="000000" w:themeColor="text1"/>
                <w:sz w:val="20"/>
                <w:szCs w:val="20"/>
                <w:lang w:val="en-GB" w:eastAsia="nb-NO" w:bidi="ar-SA"/>
              </w:rPr>
            </w:pPr>
          </w:p>
        </w:tc>
        <w:tc>
          <w:tcPr>
            <w:tcW w:w="6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Y</w:t>
            </w:r>
          </w:p>
        </w:tc>
      </w:tr>
      <w:tr w:rsidR="00622C41" w:rsidRPr="008A1DD8" w:rsidTr="00622C41">
        <w:trPr>
          <w:cantSplit/>
          <w:jc w:val="center"/>
        </w:trPr>
        <w:tc>
          <w:tcPr>
            <w:tcW w:w="636"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ADD</w:t>
            </w:r>
          </w:p>
        </w:tc>
        <w:tc>
          <w:tcPr>
            <w:tcW w:w="567"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TM#1575</w:t>
            </w:r>
          </w:p>
        </w:tc>
        <w:tc>
          <w:tcPr>
            <w:tcW w:w="992"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p>
        </w:tc>
        <w:tc>
          <w:tcPr>
            <w:tcW w:w="10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rPr>
                <w:rFonts w:ascii="Arial" w:hAnsi="Arial" w:cs="Arial"/>
                <w:color w:val="000000" w:themeColor="text1"/>
              </w:rPr>
            </w:pPr>
            <w:r w:rsidRPr="00622C41">
              <w:rPr>
                <w:rFonts w:ascii="Arial" w:hAnsi="Arial" w:cs="Arial"/>
                <w:color w:val="000000" w:themeColor="text1"/>
              </w:rPr>
              <w:t>TS Retail Roaming Proration RC Charges</w:t>
            </w:r>
          </w:p>
        </w:tc>
        <w:tc>
          <w:tcPr>
            <w:tcW w:w="1179" w:type="pct"/>
            <w:tcBorders>
              <w:top w:val="single" w:sz="4" w:space="0" w:color="auto"/>
              <w:left w:val="single" w:sz="4" w:space="0" w:color="auto"/>
              <w:bottom w:val="single" w:sz="4" w:space="0" w:color="auto"/>
              <w:right w:val="single" w:sz="4" w:space="0" w:color="auto"/>
            </w:tcBorders>
          </w:tcPr>
          <w:p w:rsidR="00622C41" w:rsidRPr="00622C41" w:rsidRDefault="00622C41" w:rsidP="00926BFE">
            <w:pPr>
              <w:rPr>
                <w:rFonts w:ascii="Arial" w:hAnsi="Arial" w:cs="Arial"/>
                <w:color w:val="000000" w:themeColor="text1"/>
                <w:sz w:val="20"/>
                <w:szCs w:val="20"/>
                <w:lang w:val="en-GB"/>
              </w:rPr>
            </w:pPr>
          </w:p>
        </w:tc>
        <w:tc>
          <w:tcPr>
            <w:tcW w:w="6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N</w:t>
            </w:r>
          </w:p>
        </w:tc>
      </w:tr>
      <w:tr w:rsidR="00622C41" w:rsidRPr="008A1DD8" w:rsidTr="00622C41">
        <w:trPr>
          <w:cantSplit/>
          <w:jc w:val="center"/>
        </w:trPr>
        <w:tc>
          <w:tcPr>
            <w:tcW w:w="636"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AR</w:t>
            </w:r>
          </w:p>
        </w:tc>
        <w:tc>
          <w:tcPr>
            <w:tcW w:w="567"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TM#1585</w:t>
            </w:r>
          </w:p>
        </w:tc>
        <w:tc>
          <w:tcPr>
            <w:tcW w:w="992"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Online</w:t>
            </w:r>
          </w:p>
        </w:tc>
        <w:tc>
          <w:tcPr>
            <w:tcW w:w="10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rPr>
                <w:rFonts w:ascii="Arial" w:hAnsi="Arial" w:cs="Arial"/>
                <w:color w:val="000000" w:themeColor="text1"/>
              </w:rPr>
            </w:pPr>
            <w:r w:rsidRPr="00622C41">
              <w:rPr>
                <w:rFonts w:ascii="Arial" w:hAnsi="Arial" w:cs="Arial"/>
                <w:color w:val="000000" w:themeColor="text1"/>
              </w:rPr>
              <w:t>Increase the limit of payment from 300 to 2000.</w:t>
            </w:r>
          </w:p>
        </w:tc>
        <w:tc>
          <w:tcPr>
            <w:tcW w:w="1179" w:type="pct"/>
            <w:tcBorders>
              <w:top w:val="single" w:sz="4" w:space="0" w:color="auto"/>
              <w:left w:val="single" w:sz="4" w:space="0" w:color="auto"/>
              <w:bottom w:val="single" w:sz="4" w:space="0" w:color="auto"/>
              <w:right w:val="single" w:sz="4" w:space="0" w:color="auto"/>
            </w:tcBorders>
          </w:tcPr>
          <w:p w:rsidR="00622C41" w:rsidRPr="00622C41" w:rsidRDefault="00622C41" w:rsidP="00926BFE">
            <w:pPr>
              <w:rPr>
                <w:rFonts w:ascii="Arial" w:hAnsi="Arial" w:cs="Arial"/>
                <w:color w:val="000000" w:themeColor="text1"/>
                <w:sz w:val="20"/>
                <w:szCs w:val="20"/>
              </w:rPr>
            </w:pPr>
          </w:p>
        </w:tc>
        <w:tc>
          <w:tcPr>
            <w:tcW w:w="6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N</w:t>
            </w:r>
          </w:p>
        </w:tc>
      </w:tr>
      <w:tr w:rsidR="00622C41" w:rsidRPr="008A1DD8" w:rsidTr="00622C41">
        <w:trPr>
          <w:cantSplit/>
          <w:jc w:val="center"/>
        </w:trPr>
        <w:tc>
          <w:tcPr>
            <w:tcW w:w="636"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ADD</w:t>
            </w:r>
          </w:p>
        </w:tc>
        <w:tc>
          <w:tcPr>
            <w:tcW w:w="567"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jc w:val="center"/>
              <w:rPr>
                <w:rFonts w:ascii="Arial" w:hAnsi="Arial" w:cs="Arial"/>
                <w:color w:val="000000" w:themeColor="text1"/>
                <w:sz w:val="20"/>
                <w:szCs w:val="20"/>
              </w:rPr>
            </w:pPr>
            <w:r w:rsidRPr="00622C41">
              <w:rPr>
                <w:rFonts w:ascii="Arial" w:hAnsi="Arial" w:cs="Arial"/>
                <w:color w:val="000000" w:themeColor="text1"/>
                <w:sz w:val="20"/>
                <w:szCs w:val="20"/>
              </w:rPr>
              <w:t>TM#1586</w:t>
            </w:r>
          </w:p>
        </w:tc>
        <w:tc>
          <w:tcPr>
            <w:tcW w:w="992"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N/A</w:t>
            </w:r>
          </w:p>
        </w:tc>
        <w:tc>
          <w:tcPr>
            <w:tcW w:w="10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rPr>
                <w:rFonts w:ascii="Arial" w:hAnsi="Arial" w:cs="Arial"/>
                <w:color w:val="000000" w:themeColor="text1"/>
              </w:rPr>
            </w:pPr>
            <w:proofErr w:type="spellStart"/>
            <w:r w:rsidRPr="00622C41">
              <w:rPr>
                <w:rFonts w:ascii="Arial" w:hAnsi="Arial" w:cs="Arial"/>
                <w:color w:val="000000" w:themeColor="text1"/>
              </w:rPr>
              <w:t>Oprettelse</w:t>
            </w:r>
            <w:proofErr w:type="spellEnd"/>
            <w:r w:rsidRPr="00622C41">
              <w:rPr>
                <w:rFonts w:ascii="Arial" w:hAnsi="Arial" w:cs="Arial"/>
                <w:color w:val="000000" w:themeColor="text1"/>
              </w:rPr>
              <w:t xml:space="preserve"> ' should not appear in the description.</w:t>
            </w:r>
          </w:p>
        </w:tc>
        <w:tc>
          <w:tcPr>
            <w:tcW w:w="1179" w:type="pct"/>
            <w:tcBorders>
              <w:top w:val="single" w:sz="4" w:space="0" w:color="auto"/>
              <w:left w:val="single" w:sz="4" w:space="0" w:color="auto"/>
              <w:bottom w:val="single" w:sz="4" w:space="0" w:color="auto"/>
              <w:right w:val="single" w:sz="4" w:space="0" w:color="auto"/>
            </w:tcBorders>
          </w:tcPr>
          <w:p w:rsidR="00622C41" w:rsidRPr="00622C41" w:rsidRDefault="00622C41" w:rsidP="00926BFE">
            <w:pPr>
              <w:rPr>
                <w:rFonts w:ascii="Arial" w:hAnsi="Arial" w:cs="Arial"/>
                <w:color w:val="000000" w:themeColor="text1"/>
                <w:sz w:val="20"/>
                <w:szCs w:val="20"/>
              </w:rPr>
            </w:pPr>
          </w:p>
        </w:tc>
        <w:tc>
          <w:tcPr>
            <w:tcW w:w="6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N</w:t>
            </w:r>
          </w:p>
        </w:tc>
      </w:tr>
      <w:tr w:rsidR="00622C41" w:rsidRPr="008A1DD8" w:rsidTr="00622C41">
        <w:trPr>
          <w:cantSplit/>
          <w:jc w:val="center"/>
        </w:trPr>
        <w:tc>
          <w:tcPr>
            <w:tcW w:w="636"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MAF</w:t>
            </w:r>
          </w:p>
        </w:tc>
        <w:tc>
          <w:tcPr>
            <w:tcW w:w="567"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Pr>
                <w:rFonts w:ascii="Arial" w:hAnsi="Arial" w:cs="Arial"/>
                <w:color w:val="000000" w:themeColor="text1"/>
              </w:rPr>
              <w:t>1393</w:t>
            </w:r>
          </w:p>
        </w:tc>
        <w:tc>
          <w:tcPr>
            <w:tcW w:w="992"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p>
        </w:tc>
        <w:tc>
          <w:tcPr>
            <w:tcW w:w="10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rPr>
                <w:rFonts w:ascii="Arial" w:hAnsi="Arial" w:cs="Arial"/>
                <w:color w:val="000000" w:themeColor="text1"/>
              </w:rPr>
            </w:pPr>
            <w:r w:rsidRPr="00622C41">
              <w:rPr>
                <w:rFonts w:ascii="Arial" w:hAnsi="Arial" w:cs="Arial"/>
                <w:color w:val="000000" w:themeColor="text1"/>
              </w:rPr>
              <w:t>Drop SMSMO events to 5334 (TM#1598)</w:t>
            </w:r>
          </w:p>
        </w:tc>
        <w:tc>
          <w:tcPr>
            <w:tcW w:w="1179" w:type="pct"/>
            <w:tcBorders>
              <w:top w:val="single" w:sz="4" w:space="0" w:color="auto"/>
              <w:left w:val="single" w:sz="4" w:space="0" w:color="auto"/>
              <w:bottom w:val="single" w:sz="4" w:space="0" w:color="auto"/>
              <w:right w:val="single" w:sz="4" w:space="0" w:color="auto"/>
            </w:tcBorders>
          </w:tcPr>
          <w:p w:rsidR="00622C41" w:rsidRPr="00622C41" w:rsidRDefault="00622C41" w:rsidP="00926BFE">
            <w:pPr>
              <w:rPr>
                <w:rFonts w:ascii="Arial" w:hAnsi="Arial" w:cs="Arial"/>
                <w:color w:val="000000" w:themeColor="text1"/>
                <w:sz w:val="20"/>
                <w:szCs w:val="20"/>
                <w:lang w:val="en-GB"/>
              </w:rPr>
            </w:pPr>
          </w:p>
        </w:tc>
        <w:tc>
          <w:tcPr>
            <w:tcW w:w="6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N</w:t>
            </w:r>
          </w:p>
        </w:tc>
      </w:tr>
      <w:tr w:rsidR="00622C41" w:rsidRPr="008A1DD8" w:rsidTr="00622C41">
        <w:trPr>
          <w:cantSplit/>
          <w:jc w:val="center"/>
        </w:trPr>
        <w:tc>
          <w:tcPr>
            <w:tcW w:w="636"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CSM</w:t>
            </w:r>
          </w:p>
        </w:tc>
        <w:tc>
          <w:tcPr>
            <w:tcW w:w="567"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TM#25073</w:t>
            </w:r>
          </w:p>
        </w:tc>
        <w:tc>
          <w:tcPr>
            <w:tcW w:w="992"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p>
        </w:tc>
        <w:tc>
          <w:tcPr>
            <w:tcW w:w="10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rPr>
                <w:rFonts w:ascii="Arial" w:hAnsi="Arial" w:cs="Arial"/>
                <w:color w:val="000000" w:themeColor="text1"/>
              </w:rPr>
            </w:pPr>
            <w:r w:rsidRPr="00622C41">
              <w:rPr>
                <w:rFonts w:ascii="Arial" w:hAnsi="Arial" w:cs="Arial"/>
                <w:color w:val="000000" w:themeColor="text1"/>
              </w:rPr>
              <w:t>Setting waiver</w:t>
            </w:r>
          </w:p>
        </w:tc>
        <w:tc>
          <w:tcPr>
            <w:tcW w:w="1179" w:type="pct"/>
            <w:tcBorders>
              <w:top w:val="single" w:sz="4" w:space="0" w:color="auto"/>
              <w:left w:val="single" w:sz="4" w:space="0" w:color="auto"/>
              <w:bottom w:val="single" w:sz="4" w:space="0" w:color="auto"/>
              <w:right w:val="single" w:sz="4" w:space="0" w:color="auto"/>
            </w:tcBorders>
          </w:tcPr>
          <w:p w:rsidR="00622C41" w:rsidRPr="00622C41" w:rsidRDefault="00622C41" w:rsidP="00926BFE">
            <w:pPr>
              <w:rPr>
                <w:rFonts w:ascii="Arial" w:hAnsi="Arial" w:cs="Arial"/>
                <w:color w:val="000000" w:themeColor="text1"/>
                <w:sz w:val="20"/>
                <w:szCs w:val="20"/>
                <w:lang w:val="en-GB"/>
              </w:rPr>
            </w:pPr>
          </w:p>
        </w:tc>
        <w:tc>
          <w:tcPr>
            <w:tcW w:w="6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themeColor="text1"/>
              </w:rPr>
            </w:pPr>
            <w:r w:rsidRPr="00622C41">
              <w:rPr>
                <w:rFonts w:ascii="Arial" w:hAnsi="Arial" w:cs="Arial"/>
                <w:color w:val="000000" w:themeColor="text1"/>
              </w:rPr>
              <w:t>N</w:t>
            </w:r>
          </w:p>
        </w:tc>
      </w:tr>
      <w:tr w:rsidR="00622C41" w:rsidRPr="008A1DD8" w:rsidTr="00622C41">
        <w:trPr>
          <w:cantSplit/>
          <w:jc w:val="center"/>
        </w:trPr>
        <w:tc>
          <w:tcPr>
            <w:tcW w:w="636"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rPr>
            </w:pPr>
            <w:r w:rsidRPr="00622C41">
              <w:rPr>
                <w:rFonts w:ascii="Arial" w:hAnsi="Arial" w:cs="Arial"/>
                <w:color w:val="000000"/>
              </w:rPr>
              <w:t>MAF</w:t>
            </w:r>
          </w:p>
        </w:tc>
        <w:tc>
          <w:tcPr>
            <w:tcW w:w="567"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rPr>
            </w:pPr>
            <w:r w:rsidRPr="00622C41">
              <w:rPr>
                <w:rFonts w:ascii="Arial" w:hAnsi="Arial" w:cs="Arial"/>
                <w:color w:val="000000"/>
              </w:rPr>
              <w:t>1367</w:t>
            </w:r>
          </w:p>
        </w:tc>
        <w:tc>
          <w:tcPr>
            <w:tcW w:w="992"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color w:val="000000"/>
              </w:rPr>
            </w:pPr>
            <w:r w:rsidRPr="00622C41">
              <w:rPr>
                <w:rFonts w:ascii="Arial" w:hAnsi="Arial" w:cs="Arial"/>
                <w:color w:val="000000"/>
              </w:rPr>
              <w:t>N/A</w:t>
            </w:r>
          </w:p>
        </w:tc>
        <w:tc>
          <w:tcPr>
            <w:tcW w:w="10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rPr>
                <w:rFonts w:ascii="Arial" w:hAnsi="Arial" w:cs="Arial"/>
                <w:color w:val="000000"/>
              </w:rPr>
            </w:pPr>
            <w:r w:rsidRPr="00622C41">
              <w:rPr>
                <w:rFonts w:ascii="Arial" w:hAnsi="Arial" w:cs="Arial"/>
                <w:color w:val="000000"/>
              </w:rPr>
              <w:t>Telia would like to change its current CDR processing for voice mail calls</w:t>
            </w:r>
          </w:p>
        </w:tc>
        <w:tc>
          <w:tcPr>
            <w:tcW w:w="1179"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rPr>
                <w:rFonts w:ascii="Arial" w:hAnsi="Arial" w:cs="Arial"/>
                <w:color w:val="0000FF"/>
                <w:sz w:val="20"/>
                <w:szCs w:val="20"/>
                <w:lang w:val="en-GB" w:eastAsia="nb-NO" w:bidi="ar-SA"/>
              </w:rPr>
            </w:pPr>
          </w:p>
        </w:tc>
        <w:tc>
          <w:tcPr>
            <w:tcW w:w="6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rPr>
            </w:pPr>
            <w:r w:rsidRPr="00622C41">
              <w:rPr>
                <w:rFonts w:ascii="Arial" w:hAnsi="Arial" w:cs="Arial"/>
              </w:rPr>
              <w:t>Y</w:t>
            </w:r>
          </w:p>
        </w:tc>
      </w:tr>
      <w:tr w:rsidR="00622C41" w:rsidRPr="008A1DD8" w:rsidTr="00622C41">
        <w:trPr>
          <w:cantSplit/>
          <w:jc w:val="center"/>
        </w:trPr>
        <w:tc>
          <w:tcPr>
            <w:tcW w:w="636"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rPr>
            </w:pPr>
          </w:p>
        </w:tc>
        <w:tc>
          <w:tcPr>
            <w:tcW w:w="567"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rPr>
            </w:pPr>
          </w:p>
        </w:tc>
        <w:tc>
          <w:tcPr>
            <w:tcW w:w="992"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rPr>
            </w:pPr>
          </w:p>
        </w:tc>
        <w:tc>
          <w:tcPr>
            <w:tcW w:w="10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rPr>
                <w:rFonts w:ascii="Arial" w:hAnsi="Arial" w:cs="Arial"/>
              </w:rPr>
            </w:pPr>
          </w:p>
        </w:tc>
        <w:tc>
          <w:tcPr>
            <w:tcW w:w="1179" w:type="pct"/>
            <w:tcBorders>
              <w:top w:val="single" w:sz="4" w:space="0" w:color="auto"/>
              <w:left w:val="single" w:sz="4" w:space="0" w:color="auto"/>
              <w:bottom w:val="single" w:sz="4" w:space="0" w:color="auto"/>
              <w:right w:val="single" w:sz="4" w:space="0" w:color="auto"/>
            </w:tcBorders>
          </w:tcPr>
          <w:p w:rsidR="00622C41" w:rsidRPr="00622C41" w:rsidRDefault="00622C41" w:rsidP="00926BFE">
            <w:pPr>
              <w:rPr>
                <w:rFonts w:ascii="Arial" w:hAnsi="Arial" w:cs="Arial"/>
                <w:sz w:val="20"/>
                <w:szCs w:val="20"/>
                <w:lang w:val="en-GB"/>
              </w:rPr>
            </w:pPr>
          </w:p>
        </w:tc>
        <w:tc>
          <w:tcPr>
            <w:tcW w:w="613" w:type="pct"/>
            <w:tcBorders>
              <w:top w:val="single" w:sz="4" w:space="0" w:color="auto"/>
              <w:left w:val="single" w:sz="4" w:space="0" w:color="auto"/>
              <w:bottom w:val="single" w:sz="4" w:space="0" w:color="auto"/>
              <w:right w:val="single" w:sz="4" w:space="0" w:color="auto"/>
            </w:tcBorders>
            <w:vAlign w:val="bottom"/>
          </w:tcPr>
          <w:p w:rsidR="00622C41" w:rsidRPr="00622C41" w:rsidRDefault="00622C41" w:rsidP="00926BFE">
            <w:pPr>
              <w:pStyle w:val="TableBody"/>
              <w:keepNext w:val="0"/>
              <w:keepLines w:val="0"/>
              <w:jc w:val="center"/>
              <w:rPr>
                <w:rFonts w:ascii="Arial" w:hAnsi="Arial" w:cs="Arial"/>
              </w:rPr>
            </w:pPr>
          </w:p>
        </w:tc>
      </w:tr>
    </w:tbl>
    <w:p w:rsidR="001040FE" w:rsidRPr="008A1DD8" w:rsidRDefault="001040FE" w:rsidP="00514B69">
      <w:pPr>
        <w:pStyle w:val="BodyText"/>
      </w:pPr>
    </w:p>
    <w:p w:rsidR="00DE6451" w:rsidRPr="008A1DD8" w:rsidRDefault="00DE6451" w:rsidP="00F96918">
      <w:pPr>
        <w:pStyle w:val="Heading2"/>
      </w:pPr>
      <w:bookmarkStart w:id="131" w:name="_Toc243109042"/>
      <w:bookmarkStart w:id="132" w:name="_Toc243109254"/>
      <w:bookmarkStart w:id="133" w:name="_Toc243110510"/>
      <w:bookmarkStart w:id="134" w:name="_Toc243101166"/>
      <w:bookmarkStart w:id="135" w:name="_Toc320453574"/>
      <w:bookmarkEnd w:id="131"/>
      <w:bookmarkEnd w:id="132"/>
      <w:bookmarkEnd w:id="133"/>
      <w:r w:rsidRPr="008A1DD8">
        <w:t>Defects Summary</w:t>
      </w:r>
      <w:bookmarkEnd w:id="130"/>
      <w:bookmarkEnd w:id="134"/>
      <w:bookmarkEnd w:id="135"/>
    </w:p>
    <w:p w:rsidR="00DE6451" w:rsidRDefault="00DE6451" w:rsidP="00F96918">
      <w:pPr>
        <w:pStyle w:val="Heading3"/>
        <w:keepNext w:val="0"/>
        <w:keepLines w:val="0"/>
      </w:pPr>
      <w:bookmarkStart w:id="136" w:name="_Toc243109044"/>
      <w:bookmarkStart w:id="137" w:name="_Toc243109256"/>
      <w:bookmarkStart w:id="138" w:name="_Toc243110512"/>
      <w:bookmarkStart w:id="139" w:name="_Toc196208367"/>
      <w:bookmarkStart w:id="140" w:name="_Toc243101167"/>
      <w:bookmarkStart w:id="141" w:name="_Toc320453575"/>
      <w:bookmarkEnd w:id="136"/>
      <w:bookmarkEnd w:id="137"/>
      <w:bookmarkEnd w:id="138"/>
      <w:r w:rsidRPr="008A1DD8">
        <w:t>NetCom</w:t>
      </w:r>
      <w:bookmarkEnd w:id="139"/>
      <w:bookmarkEnd w:id="140"/>
      <w:bookmarkEnd w:id="141"/>
    </w:p>
    <w:p w:rsidR="00EF1354" w:rsidRPr="00EF1354" w:rsidRDefault="00EF1354" w:rsidP="00EF1354">
      <w:pPr>
        <w:pStyle w:val="BodyText"/>
      </w:pPr>
      <w:r w:rsidRPr="008A1DD8">
        <w:t xml:space="preserve">This section describes all of the defects that were fixed on site, not as part of the release’s scope defects listed in section </w:t>
      </w:r>
      <w:r w:rsidR="004D53FA">
        <w:fldChar w:fldCharType="begin"/>
      </w:r>
      <w:r w:rsidR="004D53FA">
        <w:instrText xml:space="preserve"> REF  _Ref243101562 \h \r  \* MERGEFORMAT </w:instrText>
      </w:r>
      <w:r w:rsidR="004D53FA">
        <w:fldChar w:fldCharType="separate"/>
      </w:r>
      <w:r w:rsidR="00C62388" w:rsidRPr="00C62388">
        <w:rPr>
          <w:color w:val="0000FF"/>
          <w:cs/>
        </w:rPr>
        <w:t>‎</w:t>
      </w:r>
      <w:r w:rsidR="00C62388" w:rsidRPr="00C62388">
        <w:rPr>
          <w:color w:val="0000FF"/>
        </w:rPr>
        <w:t>2.2.3</w:t>
      </w:r>
      <w:r w:rsidR="004D53FA">
        <w:fldChar w:fldCharType="end"/>
      </w:r>
      <w:r w:rsidRPr="008A1DD8">
        <w:rPr>
          <w:color w:val="0000FF"/>
        </w:rPr>
        <w:t>, “</w:t>
      </w:r>
      <w:r>
        <w:rPr>
          <w:color w:val="0000FF"/>
        </w:rPr>
        <w:t>Netcom</w:t>
      </w:r>
      <w:r w:rsidRPr="008A1DD8">
        <w:rPr>
          <w:color w:val="0000FF"/>
        </w:rPr>
        <w:t>”</w:t>
      </w:r>
      <w:r w:rsidRPr="008A1DD8">
        <w:t>. These changes were merged into the source area of this version; thus, they were incorporated in this release</w:t>
      </w:r>
      <w:r>
        <w:t>.</w:t>
      </w:r>
    </w:p>
    <w:tbl>
      <w:tblPr>
        <w:tblW w:w="6350" w:type="pct"/>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1"/>
        <w:gridCol w:w="808"/>
        <w:gridCol w:w="990"/>
        <w:gridCol w:w="992"/>
        <w:gridCol w:w="990"/>
        <w:gridCol w:w="1529"/>
        <w:gridCol w:w="3043"/>
        <w:gridCol w:w="1188"/>
      </w:tblGrid>
      <w:tr w:rsidR="000C2B8A" w:rsidRPr="00D96EC7" w:rsidTr="000C2B8A">
        <w:trPr>
          <w:cantSplit/>
          <w:tblHeader/>
        </w:trPr>
        <w:tc>
          <w:tcPr>
            <w:tcW w:w="431" w:type="pct"/>
            <w:tcBorders>
              <w:bottom w:val="single" w:sz="12" w:space="0" w:color="auto"/>
            </w:tcBorders>
            <w:shd w:val="clear" w:color="auto" w:fill="auto"/>
            <w:vAlign w:val="bottom"/>
          </w:tcPr>
          <w:p w:rsidR="00E1349E" w:rsidRDefault="00E1349E" w:rsidP="00580140">
            <w:pPr>
              <w:pStyle w:val="TableHeader"/>
            </w:pPr>
            <w:r>
              <w:t>Project</w:t>
            </w:r>
          </w:p>
        </w:tc>
        <w:tc>
          <w:tcPr>
            <w:tcW w:w="387" w:type="pct"/>
            <w:tcBorders>
              <w:bottom w:val="single" w:sz="12" w:space="0" w:color="auto"/>
            </w:tcBorders>
            <w:shd w:val="clear" w:color="auto" w:fill="auto"/>
            <w:vAlign w:val="bottom"/>
          </w:tcPr>
          <w:p w:rsidR="00E1349E" w:rsidRDefault="00E1349E" w:rsidP="00580140">
            <w:pPr>
              <w:pStyle w:val="TableHeader"/>
            </w:pPr>
            <w:r>
              <w:t>Defect ID</w:t>
            </w:r>
          </w:p>
        </w:tc>
        <w:tc>
          <w:tcPr>
            <w:tcW w:w="474" w:type="pct"/>
            <w:tcBorders>
              <w:bottom w:val="single" w:sz="12" w:space="0" w:color="auto"/>
            </w:tcBorders>
            <w:shd w:val="clear" w:color="auto" w:fill="auto"/>
            <w:vAlign w:val="bottom"/>
          </w:tcPr>
          <w:p w:rsidR="00E1349E" w:rsidRDefault="00E1349E" w:rsidP="00580140">
            <w:pPr>
              <w:pStyle w:val="TableHeader"/>
            </w:pPr>
            <w:r>
              <w:t>Severity</w:t>
            </w:r>
          </w:p>
        </w:tc>
        <w:tc>
          <w:tcPr>
            <w:tcW w:w="475" w:type="pct"/>
            <w:tcBorders>
              <w:bottom w:val="single" w:sz="12" w:space="0" w:color="auto"/>
            </w:tcBorders>
            <w:shd w:val="clear" w:color="auto" w:fill="auto"/>
            <w:vAlign w:val="bottom"/>
          </w:tcPr>
          <w:p w:rsidR="00E1349E" w:rsidRDefault="00E1349E" w:rsidP="00580140">
            <w:pPr>
              <w:pStyle w:val="TableHeader"/>
            </w:pPr>
            <w:r>
              <w:t>Detected on Site</w:t>
            </w:r>
          </w:p>
        </w:tc>
        <w:tc>
          <w:tcPr>
            <w:tcW w:w="474" w:type="pct"/>
            <w:tcBorders>
              <w:bottom w:val="single" w:sz="12" w:space="0" w:color="auto"/>
            </w:tcBorders>
            <w:shd w:val="clear" w:color="auto" w:fill="auto"/>
            <w:vAlign w:val="bottom"/>
          </w:tcPr>
          <w:p w:rsidR="00E1349E" w:rsidRDefault="00E1349E" w:rsidP="00580140">
            <w:pPr>
              <w:pStyle w:val="TableHeader"/>
            </w:pPr>
            <w:r>
              <w:t xml:space="preserve">Detected in </w:t>
            </w:r>
          </w:p>
        </w:tc>
        <w:tc>
          <w:tcPr>
            <w:tcW w:w="732" w:type="pct"/>
            <w:tcBorders>
              <w:bottom w:val="single" w:sz="12" w:space="0" w:color="auto"/>
            </w:tcBorders>
            <w:shd w:val="clear" w:color="auto" w:fill="auto"/>
            <w:vAlign w:val="bottom"/>
          </w:tcPr>
          <w:p w:rsidR="00E1349E" w:rsidRDefault="00E1349E" w:rsidP="00580140">
            <w:pPr>
              <w:pStyle w:val="TableHeader"/>
            </w:pPr>
            <w:r>
              <w:t>Summary</w:t>
            </w:r>
          </w:p>
        </w:tc>
        <w:tc>
          <w:tcPr>
            <w:tcW w:w="1457" w:type="pct"/>
            <w:tcBorders>
              <w:bottom w:val="single" w:sz="12" w:space="0" w:color="auto"/>
            </w:tcBorders>
            <w:shd w:val="clear" w:color="auto" w:fill="auto"/>
            <w:vAlign w:val="bottom"/>
          </w:tcPr>
          <w:p w:rsidR="00E1349E" w:rsidRDefault="00E1349E" w:rsidP="00580140">
            <w:pPr>
              <w:pStyle w:val="TableHeader"/>
            </w:pPr>
            <w:r>
              <w:t>Test Instructions</w:t>
            </w:r>
          </w:p>
        </w:tc>
        <w:tc>
          <w:tcPr>
            <w:tcW w:w="569" w:type="pct"/>
            <w:tcBorders>
              <w:bottom w:val="single" w:sz="12" w:space="0" w:color="auto"/>
            </w:tcBorders>
            <w:vAlign w:val="bottom"/>
          </w:tcPr>
          <w:p w:rsidR="00E1349E" w:rsidRDefault="00E1349E" w:rsidP="00580140">
            <w:pPr>
              <w:pStyle w:val="TableHeader"/>
            </w:pPr>
            <w:r>
              <w:t>In production</w:t>
            </w:r>
          </w:p>
        </w:tc>
      </w:tr>
      <w:tr w:rsidR="000C2B8A" w:rsidRPr="00DB32DA" w:rsidTr="000C2B8A">
        <w:trPr>
          <w:cantSplit/>
        </w:trPr>
        <w:tc>
          <w:tcPr>
            <w:tcW w:w="431"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MPS</w:t>
            </w:r>
          </w:p>
        </w:tc>
        <w:tc>
          <w:tcPr>
            <w:tcW w:w="387"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6588</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2-High</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Netcom-Site</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spacing w:before="40" w:after="40"/>
              <w:rPr>
                <w:rFonts w:ascii="Arial" w:hAnsi="Arial" w:cs="Arial"/>
                <w:sz w:val="20"/>
                <w:szCs w:val="20"/>
                <w:lang w:eastAsia="nb-NO" w:bidi="ar-SA"/>
              </w:rPr>
            </w:pPr>
            <w:r w:rsidRPr="00E86228">
              <w:rPr>
                <w:rFonts w:ascii="Arial" w:hAnsi="Arial" w:cs="Arial"/>
                <w:sz w:val="20"/>
                <w:szCs w:val="20"/>
              </w:rPr>
              <w:t>Minicomparison-R3-the tier is not getting consumed correctly</w:t>
            </w:r>
          </w:p>
        </w:tc>
        <w:tc>
          <w:tcPr>
            <w:tcW w:w="1457" w:type="pct"/>
            <w:shd w:val="clear" w:color="auto" w:fill="auto"/>
            <w:vAlign w:val="bottom"/>
          </w:tcPr>
          <w:p w:rsidR="007C4E21" w:rsidRPr="00E86228" w:rsidRDefault="007C4E21" w:rsidP="004D53FA">
            <w:pPr>
              <w:spacing w:before="40" w:after="40"/>
              <w:rPr>
                <w:rFonts w:ascii="Arial" w:hAnsi="Arial" w:cs="Arial"/>
                <w:sz w:val="20"/>
                <w:szCs w:val="20"/>
                <w:lang w:eastAsia="nb-NO" w:bidi="ar-SA"/>
              </w:rPr>
            </w:pPr>
            <w:r w:rsidRPr="00E86228">
              <w:rPr>
                <w:rFonts w:ascii="Arial" w:hAnsi="Arial" w:cs="Arial"/>
                <w:sz w:val="20"/>
                <w:szCs w:val="20"/>
              </w:rPr>
              <w:t>Check with TIER + FM</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CSM</w:t>
            </w:r>
          </w:p>
        </w:tc>
        <w:tc>
          <w:tcPr>
            <w:tcW w:w="387"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6882</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2-High</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Netcom-Site</w:t>
            </w:r>
          </w:p>
        </w:tc>
        <w:tc>
          <w:tcPr>
            <w:tcW w:w="474" w:type="pct"/>
            <w:shd w:val="clear" w:color="auto" w:fill="auto"/>
          </w:tcPr>
          <w:p w:rsidR="007C4E21" w:rsidRPr="00E86228" w:rsidRDefault="007C4E21" w:rsidP="004D53FA">
            <w:pPr>
              <w:rPr>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spacing w:before="40" w:after="40"/>
              <w:rPr>
                <w:rFonts w:ascii="Arial" w:hAnsi="Arial" w:cs="Arial"/>
                <w:sz w:val="20"/>
                <w:szCs w:val="20"/>
                <w:lang w:eastAsia="nb-NO" w:bidi="ar-SA"/>
              </w:rPr>
            </w:pPr>
            <w:proofErr w:type="spellStart"/>
            <w:r w:rsidRPr="00E86228">
              <w:rPr>
                <w:rFonts w:ascii="Arial" w:hAnsi="Arial" w:cs="Arial"/>
                <w:sz w:val="20"/>
                <w:szCs w:val="20"/>
              </w:rPr>
              <w:t>NetCom_ST_unexpected</w:t>
            </w:r>
            <w:proofErr w:type="spellEnd"/>
            <w:r w:rsidRPr="00E86228">
              <w:rPr>
                <w:rFonts w:ascii="Arial" w:hAnsi="Arial" w:cs="Arial"/>
                <w:sz w:val="20"/>
                <w:szCs w:val="20"/>
              </w:rPr>
              <w:t xml:space="preserve"> answer to </w:t>
            </w:r>
            <w:proofErr w:type="spellStart"/>
            <w:r w:rsidRPr="00E86228">
              <w:rPr>
                <w:rFonts w:ascii="Arial" w:hAnsi="Arial" w:cs="Arial"/>
                <w:sz w:val="20"/>
                <w:szCs w:val="20"/>
              </w:rPr>
              <w:t>blGetFMSum</w:t>
            </w:r>
            <w:proofErr w:type="spellEnd"/>
          </w:p>
        </w:tc>
        <w:tc>
          <w:tcPr>
            <w:tcW w:w="1457" w:type="pct"/>
            <w:shd w:val="clear" w:color="auto" w:fill="auto"/>
            <w:vAlign w:val="bottom"/>
          </w:tcPr>
          <w:p w:rsidR="007C4E21" w:rsidRPr="00E86228" w:rsidRDefault="007C4E21" w:rsidP="004D53FA">
            <w:pPr>
              <w:spacing w:before="40" w:after="40"/>
              <w:rPr>
                <w:rFonts w:ascii="Arial" w:hAnsi="Arial" w:cs="Arial"/>
                <w:sz w:val="20"/>
                <w:szCs w:val="20"/>
                <w:lang w:eastAsia="nb-NO" w:bidi="ar-SA"/>
              </w:rPr>
            </w:pPr>
            <w:r w:rsidRPr="00E86228">
              <w:rPr>
                <w:rFonts w:ascii="Arial" w:hAnsi="Arial" w:cs="Arial"/>
                <w:sz w:val="20"/>
                <w:szCs w:val="20"/>
              </w:rPr>
              <w:t>Test that the service returns 0 rows in the following cases</w:t>
            </w:r>
            <w:proofErr w:type="gramStart"/>
            <w:r w:rsidRPr="00E86228">
              <w:rPr>
                <w:rFonts w:ascii="Arial" w:hAnsi="Arial" w:cs="Arial"/>
                <w:sz w:val="20"/>
                <w:szCs w:val="20"/>
              </w:rPr>
              <w:t>:</w:t>
            </w:r>
            <w:proofErr w:type="gramEnd"/>
            <w:r w:rsidRPr="00E86228">
              <w:rPr>
                <w:rFonts w:ascii="Arial" w:hAnsi="Arial" w:cs="Arial"/>
                <w:sz w:val="20"/>
                <w:szCs w:val="20"/>
              </w:rPr>
              <w:br/>
              <w:t>1. Start date is greater than end date</w:t>
            </w:r>
            <w:r w:rsidRPr="00E86228">
              <w:rPr>
                <w:rFonts w:ascii="Arial" w:hAnsi="Arial" w:cs="Arial"/>
                <w:sz w:val="20"/>
                <w:szCs w:val="20"/>
              </w:rPr>
              <w:br/>
              <w:t>2. End date is very old and no cycle control entry is found for it</w:t>
            </w:r>
            <w:r w:rsidRPr="00E86228">
              <w:rPr>
                <w:rFonts w:ascii="Arial" w:hAnsi="Arial" w:cs="Arial"/>
                <w:sz w:val="20"/>
                <w:szCs w:val="20"/>
              </w:rPr>
              <w:br/>
            </w:r>
            <w:r w:rsidRPr="00E86228">
              <w:rPr>
                <w:rFonts w:ascii="Arial" w:hAnsi="Arial" w:cs="Arial"/>
                <w:sz w:val="20"/>
                <w:szCs w:val="20"/>
              </w:rPr>
              <w:br/>
              <w:t>In case when the start date is old and no cycle control entry exists for it and the start date is prior to the date in past till which the FM data is available then the start date is set as this past date and the appropriate data is queried and returned.</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MPS</w:t>
            </w:r>
          </w:p>
        </w:tc>
        <w:tc>
          <w:tcPr>
            <w:tcW w:w="387"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6793</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2-High</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Netcom-Site</w:t>
            </w:r>
          </w:p>
        </w:tc>
        <w:tc>
          <w:tcPr>
            <w:tcW w:w="474" w:type="pct"/>
            <w:shd w:val="clear" w:color="auto" w:fill="auto"/>
          </w:tcPr>
          <w:p w:rsidR="007C4E21" w:rsidRPr="00E86228" w:rsidRDefault="007C4E21" w:rsidP="004D53FA">
            <w:pPr>
              <w:rPr>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spacing w:before="40" w:after="40"/>
              <w:rPr>
                <w:rFonts w:ascii="Arial" w:hAnsi="Arial" w:cs="Arial"/>
                <w:sz w:val="20"/>
                <w:szCs w:val="20"/>
                <w:lang w:eastAsia="nb-NO" w:bidi="ar-SA"/>
              </w:rPr>
            </w:pPr>
            <w:r w:rsidRPr="00E86228">
              <w:rPr>
                <w:rFonts w:ascii="Arial" w:hAnsi="Arial" w:cs="Arial"/>
                <w:sz w:val="20"/>
                <w:szCs w:val="20"/>
              </w:rPr>
              <w:t xml:space="preserve">Minicomparison-R5-Carry over should look at total </w:t>
            </w:r>
            <w:proofErr w:type="spellStart"/>
            <w:r w:rsidRPr="00E86228">
              <w:rPr>
                <w:rFonts w:ascii="Arial" w:hAnsi="Arial" w:cs="Arial"/>
                <w:sz w:val="20"/>
                <w:szCs w:val="20"/>
              </w:rPr>
              <w:t>amout</w:t>
            </w:r>
            <w:proofErr w:type="spellEnd"/>
            <w:r w:rsidRPr="00E86228">
              <w:rPr>
                <w:rFonts w:ascii="Arial" w:hAnsi="Arial" w:cs="Arial"/>
                <w:sz w:val="20"/>
                <w:szCs w:val="20"/>
              </w:rPr>
              <w:t xml:space="preserve"> including previous </w:t>
            </w:r>
            <w:proofErr w:type="spellStart"/>
            <w:r w:rsidRPr="00E86228">
              <w:rPr>
                <w:rFonts w:ascii="Arial" w:hAnsi="Arial" w:cs="Arial"/>
                <w:sz w:val="20"/>
                <w:szCs w:val="20"/>
              </w:rPr>
              <w:t>overpaiments</w:t>
            </w:r>
            <w:proofErr w:type="spellEnd"/>
          </w:p>
        </w:tc>
        <w:tc>
          <w:tcPr>
            <w:tcW w:w="1457" w:type="pct"/>
            <w:shd w:val="clear" w:color="auto" w:fill="auto"/>
            <w:vAlign w:val="bottom"/>
          </w:tcPr>
          <w:p w:rsidR="007C4E21" w:rsidRPr="00E86228" w:rsidRDefault="007C4E21" w:rsidP="004D53FA">
            <w:pPr>
              <w:spacing w:before="40" w:after="40"/>
              <w:rPr>
                <w:rFonts w:ascii="Arial" w:hAnsi="Arial" w:cs="Arial"/>
                <w:sz w:val="20"/>
                <w:szCs w:val="20"/>
                <w:lang w:eastAsia="nb-NO" w:bidi="ar-SA"/>
              </w:rPr>
            </w:pPr>
            <w:r w:rsidRPr="00E86228">
              <w:rPr>
                <w:rFonts w:ascii="Arial" w:hAnsi="Arial" w:cs="Arial"/>
                <w:sz w:val="20"/>
                <w:szCs w:val="20"/>
              </w:rPr>
              <w:t>Please run billing and check that Account balance amount is checked against Carry over amount.</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Billing</w:t>
            </w:r>
          </w:p>
        </w:tc>
        <w:tc>
          <w:tcPr>
            <w:tcW w:w="387"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6629</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2-High</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Netcom-Site</w:t>
            </w:r>
          </w:p>
        </w:tc>
        <w:tc>
          <w:tcPr>
            <w:tcW w:w="474" w:type="pct"/>
            <w:shd w:val="clear" w:color="auto" w:fill="auto"/>
          </w:tcPr>
          <w:p w:rsidR="007C4E21" w:rsidRPr="00E86228" w:rsidRDefault="007C4E21" w:rsidP="004D53FA">
            <w:pPr>
              <w:rPr>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spacing w:before="40" w:after="40"/>
              <w:rPr>
                <w:rFonts w:ascii="Arial" w:hAnsi="Arial" w:cs="Arial"/>
                <w:sz w:val="20"/>
                <w:szCs w:val="20"/>
                <w:lang w:eastAsia="nb-NO" w:bidi="ar-SA"/>
              </w:rPr>
            </w:pPr>
            <w:r w:rsidRPr="00E86228">
              <w:rPr>
                <w:rFonts w:ascii="Arial" w:hAnsi="Arial" w:cs="Arial"/>
                <w:sz w:val="20"/>
                <w:szCs w:val="20"/>
              </w:rPr>
              <w:t xml:space="preserve">Minicomparison-R4-Total amounts and Total </w:t>
            </w:r>
            <w:proofErr w:type="spellStart"/>
            <w:r w:rsidRPr="00E86228">
              <w:rPr>
                <w:rFonts w:ascii="Arial" w:hAnsi="Arial" w:cs="Arial"/>
                <w:sz w:val="20"/>
                <w:szCs w:val="20"/>
              </w:rPr>
              <w:t>ex.VAT</w:t>
            </w:r>
            <w:proofErr w:type="spellEnd"/>
            <w:r w:rsidRPr="00E86228">
              <w:rPr>
                <w:rFonts w:ascii="Arial" w:hAnsi="Arial" w:cs="Arial"/>
                <w:sz w:val="20"/>
                <w:szCs w:val="20"/>
              </w:rPr>
              <w:t xml:space="preserve"> is calculated and displayed wrong for TAX exempt customer</w:t>
            </w:r>
          </w:p>
        </w:tc>
        <w:tc>
          <w:tcPr>
            <w:tcW w:w="1457" w:type="pct"/>
            <w:shd w:val="clear" w:color="auto" w:fill="auto"/>
            <w:vAlign w:val="bottom"/>
          </w:tcPr>
          <w:p w:rsidR="007C4E21" w:rsidRPr="00E86228" w:rsidRDefault="007C4E21" w:rsidP="004D53FA">
            <w:pPr>
              <w:spacing w:before="40" w:after="40"/>
              <w:rPr>
                <w:rFonts w:ascii="Arial" w:hAnsi="Arial" w:cs="Arial"/>
                <w:sz w:val="20"/>
                <w:szCs w:val="20"/>
                <w:lang w:eastAsia="nb-NO" w:bidi="ar-SA"/>
              </w:rPr>
            </w:pPr>
            <w:proofErr w:type="gramStart"/>
            <w:r w:rsidRPr="00E86228">
              <w:rPr>
                <w:rFonts w:ascii="Arial" w:hAnsi="Arial" w:cs="Arial"/>
                <w:sz w:val="20"/>
                <w:szCs w:val="20"/>
              </w:rPr>
              <w:t>run</w:t>
            </w:r>
            <w:proofErr w:type="gramEnd"/>
            <w:r w:rsidRPr="00E86228">
              <w:rPr>
                <w:rFonts w:ascii="Arial" w:hAnsi="Arial" w:cs="Arial"/>
                <w:sz w:val="20"/>
                <w:szCs w:val="20"/>
              </w:rPr>
              <w:t xml:space="preserve"> CSV job and check that the </w:t>
            </w:r>
            <w:proofErr w:type="spellStart"/>
            <w:r w:rsidRPr="00E86228">
              <w:rPr>
                <w:rFonts w:ascii="Arial" w:hAnsi="Arial" w:cs="Arial"/>
                <w:sz w:val="20"/>
                <w:szCs w:val="20"/>
              </w:rPr>
              <w:t>tot_ex_vat</w:t>
            </w:r>
            <w:proofErr w:type="spellEnd"/>
            <w:r w:rsidRPr="00E86228">
              <w:rPr>
                <w:rFonts w:ascii="Arial" w:hAnsi="Arial" w:cs="Arial"/>
                <w:sz w:val="20"/>
                <w:szCs w:val="20"/>
              </w:rPr>
              <w:t xml:space="preserve"> field is populated.</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lastRenderedPageBreak/>
              <w:t>MPS</w:t>
            </w:r>
          </w:p>
        </w:tc>
        <w:tc>
          <w:tcPr>
            <w:tcW w:w="387"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6794</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3-Medium</w:t>
            </w:r>
          </w:p>
        </w:tc>
        <w:tc>
          <w:tcPr>
            <w:tcW w:w="475"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color w:val="000000"/>
                <w:sz w:val="20"/>
                <w:szCs w:val="20"/>
              </w:rPr>
            </w:pPr>
            <w:r w:rsidRPr="00E86228">
              <w:rPr>
                <w:rFonts w:ascii="Arial" w:hAnsi="Arial" w:cs="Arial"/>
                <w:color w:val="000000"/>
                <w:sz w:val="20"/>
                <w:szCs w:val="20"/>
              </w:rPr>
              <w:t>Minicomparison-R5-Summary header for usage within Norway is displayed even if there is no usage</w:t>
            </w:r>
          </w:p>
        </w:tc>
        <w:tc>
          <w:tcPr>
            <w:tcW w:w="1457" w:type="pct"/>
            <w:shd w:val="clear" w:color="auto" w:fill="auto"/>
            <w:vAlign w:val="bottom"/>
          </w:tcPr>
          <w:p w:rsidR="007C4E21" w:rsidRPr="00E86228" w:rsidRDefault="007C4E21" w:rsidP="004D53FA">
            <w:pPr>
              <w:rPr>
                <w:rFonts w:ascii="Arial" w:hAnsi="Arial" w:cs="Arial"/>
                <w:color w:val="000000"/>
                <w:sz w:val="20"/>
                <w:szCs w:val="20"/>
              </w:rPr>
            </w:pPr>
            <w:r w:rsidRPr="00E86228">
              <w:rPr>
                <w:rFonts w:ascii="Arial" w:hAnsi="Arial" w:cs="Arial"/>
                <w:color w:val="000000"/>
                <w:sz w:val="20"/>
                <w:szCs w:val="20"/>
              </w:rPr>
              <w:t xml:space="preserve">Check when sum total is zero and zero </w:t>
            </w:r>
            <w:proofErr w:type="spellStart"/>
            <w:r w:rsidRPr="00E86228">
              <w:rPr>
                <w:rFonts w:ascii="Arial" w:hAnsi="Arial" w:cs="Arial"/>
                <w:color w:val="000000"/>
                <w:sz w:val="20"/>
                <w:szCs w:val="20"/>
              </w:rPr>
              <w:t>chg</w:t>
            </w:r>
            <w:proofErr w:type="spellEnd"/>
            <w:r w:rsidRPr="00E86228">
              <w:rPr>
                <w:rFonts w:ascii="Arial" w:hAnsi="Arial" w:cs="Arial"/>
                <w:color w:val="000000"/>
                <w:sz w:val="20"/>
                <w:szCs w:val="20"/>
              </w:rPr>
              <w:t xml:space="preserve"> </w:t>
            </w:r>
            <w:proofErr w:type="spellStart"/>
            <w:r w:rsidRPr="00E86228">
              <w:rPr>
                <w:rFonts w:ascii="Arial" w:hAnsi="Arial" w:cs="Arial"/>
                <w:color w:val="000000"/>
                <w:sz w:val="20"/>
                <w:szCs w:val="20"/>
              </w:rPr>
              <w:t>disp</w:t>
            </w:r>
            <w:proofErr w:type="spellEnd"/>
            <w:r w:rsidRPr="00E86228">
              <w:rPr>
                <w:rFonts w:ascii="Arial" w:hAnsi="Arial" w:cs="Arial"/>
                <w:color w:val="000000"/>
                <w:sz w:val="20"/>
                <w:szCs w:val="20"/>
              </w:rPr>
              <w:t xml:space="preserve"> </w:t>
            </w:r>
            <w:proofErr w:type="spellStart"/>
            <w:r w:rsidRPr="00E86228">
              <w:rPr>
                <w:rFonts w:ascii="Arial" w:hAnsi="Arial" w:cs="Arial"/>
                <w:color w:val="000000"/>
                <w:sz w:val="20"/>
                <w:szCs w:val="20"/>
              </w:rPr>
              <w:t>ind</w:t>
            </w:r>
            <w:proofErr w:type="spellEnd"/>
            <w:r w:rsidRPr="00E86228">
              <w:rPr>
                <w:rFonts w:ascii="Arial" w:hAnsi="Arial" w:cs="Arial"/>
                <w:color w:val="000000"/>
                <w:sz w:val="20"/>
                <w:szCs w:val="20"/>
              </w:rPr>
              <w:t xml:space="preserve"> on INV_SUM_FMT is N</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MPS</w:t>
            </w:r>
          </w:p>
        </w:tc>
        <w:tc>
          <w:tcPr>
            <w:tcW w:w="387"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6796</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2-High</w:t>
            </w:r>
          </w:p>
        </w:tc>
        <w:tc>
          <w:tcPr>
            <w:tcW w:w="475"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color w:val="000000"/>
                <w:sz w:val="20"/>
                <w:szCs w:val="20"/>
              </w:rPr>
            </w:pPr>
            <w:r w:rsidRPr="00E86228">
              <w:rPr>
                <w:rFonts w:ascii="Arial" w:hAnsi="Arial" w:cs="Arial"/>
                <w:color w:val="000000"/>
                <w:sz w:val="20"/>
                <w:szCs w:val="20"/>
              </w:rPr>
              <w:t>Minicomparison-R5-Summary line bill description for content services is incorrect</w:t>
            </w:r>
          </w:p>
        </w:tc>
        <w:tc>
          <w:tcPr>
            <w:tcW w:w="1457" w:type="pct"/>
            <w:shd w:val="clear" w:color="auto" w:fill="auto"/>
            <w:vAlign w:val="bottom"/>
          </w:tcPr>
          <w:p w:rsidR="007C4E21" w:rsidRPr="00E86228" w:rsidRDefault="007C4E21" w:rsidP="004D53FA">
            <w:pPr>
              <w:rPr>
                <w:rFonts w:ascii="Arial" w:hAnsi="Arial" w:cs="Arial"/>
                <w:color w:val="000000"/>
                <w:sz w:val="20"/>
                <w:szCs w:val="20"/>
              </w:rPr>
            </w:pPr>
            <w:proofErr w:type="gramStart"/>
            <w:r w:rsidRPr="00E86228">
              <w:rPr>
                <w:rFonts w:ascii="Arial" w:hAnsi="Arial" w:cs="Arial"/>
                <w:color w:val="000000"/>
                <w:sz w:val="20"/>
                <w:szCs w:val="20"/>
              </w:rPr>
              <w:t xml:space="preserve">Check when the </w:t>
            </w:r>
            <w:proofErr w:type="spellStart"/>
            <w:r w:rsidRPr="00E86228">
              <w:rPr>
                <w:rFonts w:ascii="Arial" w:hAnsi="Arial" w:cs="Arial"/>
                <w:color w:val="000000"/>
                <w:sz w:val="20"/>
                <w:szCs w:val="20"/>
              </w:rPr>
              <w:t>cp</w:t>
            </w:r>
            <w:proofErr w:type="spellEnd"/>
            <w:r w:rsidRPr="00E86228">
              <w:rPr>
                <w:rFonts w:ascii="Arial" w:hAnsi="Arial" w:cs="Arial"/>
                <w:color w:val="000000"/>
                <w:sz w:val="20"/>
                <w:szCs w:val="20"/>
              </w:rPr>
              <w:t xml:space="preserve"> name and </w:t>
            </w:r>
            <w:proofErr w:type="spellStart"/>
            <w:r w:rsidRPr="00E86228">
              <w:rPr>
                <w:rFonts w:ascii="Arial" w:hAnsi="Arial" w:cs="Arial"/>
                <w:color w:val="000000"/>
                <w:sz w:val="20"/>
                <w:szCs w:val="20"/>
              </w:rPr>
              <w:t>cp</w:t>
            </w:r>
            <w:proofErr w:type="spellEnd"/>
            <w:r w:rsidRPr="00E86228">
              <w:rPr>
                <w:rFonts w:ascii="Arial" w:hAnsi="Arial" w:cs="Arial"/>
                <w:color w:val="000000"/>
                <w:sz w:val="20"/>
                <w:szCs w:val="20"/>
              </w:rPr>
              <w:t xml:space="preserve"> number both are</w:t>
            </w:r>
            <w:proofErr w:type="gramEnd"/>
            <w:r w:rsidRPr="00E86228">
              <w:rPr>
                <w:rFonts w:ascii="Arial" w:hAnsi="Arial" w:cs="Arial"/>
                <w:color w:val="000000"/>
                <w:sz w:val="20"/>
                <w:szCs w:val="20"/>
              </w:rPr>
              <w:t xml:space="preserve"> not </w:t>
            </w:r>
            <w:proofErr w:type="spellStart"/>
            <w:r w:rsidRPr="00E86228">
              <w:rPr>
                <w:rFonts w:ascii="Arial" w:hAnsi="Arial" w:cs="Arial"/>
                <w:color w:val="000000"/>
                <w:sz w:val="20"/>
                <w:szCs w:val="20"/>
              </w:rPr>
              <w:t>presenr</w:t>
            </w:r>
            <w:proofErr w:type="spellEnd"/>
            <w:r w:rsidRPr="00E86228">
              <w:rPr>
                <w:rFonts w:ascii="Arial" w:hAnsi="Arial" w:cs="Arial"/>
                <w:color w:val="000000"/>
                <w:sz w:val="20"/>
                <w:szCs w:val="20"/>
              </w:rPr>
              <w:t xml:space="preserve"> in the external </w:t>
            </w:r>
            <w:proofErr w:type="spellStart"/>
            <w:r w:rsidRPr="00E86228">
              <w:rPr>
                <w:rFonts w:ascii="Arial" w:hAnsi="Arial" w:cs="Arial"/>
                <w:color w:val="000000"/>
                <w:sz w:val="20"/>
                <w:szCs w:val="20"/>
              </w:rPr>
              <w:t>cp</w:t>
            </w:r>
            <w:proofErr w:type="spellEnd"/>
            <w:r w:rsidRPr="00E86228">
              <w:rPr>
                <w:rFonts w:ascii="Arial" w:hAnsi="Arial" w:cs="Arial"/>
                <w:color w:val="000000"/>
                <w:sz w:val="20"/>
                <w:szCs w:val="20"/>
              </w:rPr>
              <w:t xml:space="preserve"> table for short number.</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MPS</w:t>
            </w:r>
          </w:p>
        </w:tc>
        <w:tc>
          <w:tcPr>
            <w:tcW w:w="387"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6814</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2-High</w:t>
            </w:r>
          </w:p>
        </w:tc>
        <w:tc>
          <w:tcPr>
            <w:tcW w:w="475"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color w:val="000000"/>
                <w:sz w:val="20"/>
                <w:szCs w:val="20"/>
              </w:rPr>
            </w:pPr>
            <w:r w:rsidRPr="00E86228">
              <w:rPr>
                <w:rFonts w:ascii="Arial" w:hAnsi="Arial" w:cs="Arial"/>
                <w:color w:val="000000"/>
                <w:sz w:val="20"/>
                <w:szCs w:val="20"/>
              </w:rPr>
              <w:t>UAT_R3_Netcom Chess UAT - SMS grouping in CSV</w:t>
            </w:r>
          </w:p>
        </w:tc>
        <w:tc>
          <w:tcPr>
            <w:tcW w:w="1457" w:type="pct"/>
            <w:shd w:val="clear" w:color="auto" w:fill="auto"/>
            <w:vAlign w:val="bottom"/>
          </w:tcPr>
          <w:p w:rsidR="007C4E21" w:rsidRPr="00E86228" w:rsidRDefault="007C4E21" w:rsidP="004D53FA">
            <w:pPr>
              <w:rPr>
                <w:rFonts w:ascii="Arial" w:hAnsi="Arial" w:cs="Arial"/>
                <w:color w:val="000000"/>
                <w:sz w:val="20"/>
                <w:szCs w:val="20"/>
              </w:rPr>
            </w:pPr>
            <w:r w:rsidRPr="00E86228">
              <w:rPr>
                <w:rFonts w:ascii="Arial" w:hAnsi="Arial" w:cs="Arial"/>
                <w:color w:val="000000"/>
                <w:sz w:val="20"/>
                <w:szCs w:val="20"/>
              </w:rPr>
              <w:t>Run rerating for SMS calls with same channel seizure date</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MPS</w:t>
            </w:r>
          </w:p>
        </w:tc>
        <w:tc>
          <w:tcPr>
            <w:tcW w:w="387"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6822</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1-Critical</w:t>
            </w:r>
          </w:p>
        </w:tc>
        <w:tc>
          <w:tcPr>
            <w:tcW w:w="475"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UAT_FV_R4_PET2_BANs are rejecting after BLAUUSGRP job</w:t>
            </w:r>
          </w:p>
        </w:tc>
        <w:tc>
          <w:tcPr>
            <w:tcW w:w="1457"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Run rerating for a ban on which PP change took place</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jc w:val="center"/>
              <w:rPr>
                <w:rFonts w:ascii="Arial" w:hAnsi="Arial" w:cs="Arial"/>
                <w:color w:val="000000" w:themeColor="text1"/>
                <w:sz w:val="20"/>
                <w:szCs w:val="20"/>
              </w:rPr>
            </w:pPr>
            <w:r w:rsidRPr="00E86228">
              <w:rPr>
                <w:rFonts w:ascii="Arial" w:hAnsi="Arial" w:cs="Arial"/>
                <w:color w:val="000000" w:themeColor="text1"/>
                <w:sz w:val="20"/>
                <w:szCs w:val="20"/>
              </w:rPr>
              <w:t>Billing</w:t>
            </w:r>
          </w:p>
        </w:tc>
        <w:tc>
          <w:tcPr>
            <w:tcW w:w="387" w:type="pct"/>
            <w:shd w:val="clear" w:color="auto" w:fill="auto"/>
            <w:vAlign w:val="bottom"/>
          </w:tcPr>
          <w:p w:rsidR="007C4E21" w:rsidRPr="00E86228" w:rsidRDefault="007C4E21" w:rsidP="004D53FA">
            <w:pPr>
              <w:jc w:val="center"/>
              <w:rPr>
                <w:rFonts w:ascii="Arial" w:hAnsi="Arial" w:cs="Arial"/>
                <w:color w:val="000000" w:themeColor="text1"/>
                <w:sz w:val="20"/>
                <w:szCs w:val="20"/>
              </w:rPr>
            </w:pPr>
            <w:r w:rsidRPr="00E86228">
              <w:rPr>
                <w:rFonts w:ascii="Arial" w:hAnsi="Arial" w:cs="Arial"/>
                <w:color w:val="000000" w:themeColor="text1"/>
                <w:sz w:val="20"/>
                <w:szCs w:val="20"/>
              </w:rPr>
              <w:t>6913</w:t>
            </w:r>
          </w:p>
        </w:tc>
        <w:tc>
          <w:tcPr>
            <w:tcW w:w="474" w:type="pct"/>
            <w:shd w:val="clear" w:color="auto" w:fill="auto"/>
            <w:vAlign w:val="bottom"/>
          </w:tcPr>
          <w:p w:rsidR="007C4E21" w:rsidRPr="00E86228" w:rsidRDefault="007C4E21" w:rsidP="004D53FA">
            <w:pPr>
              <w:jc w:val="center"/>
              <w:rPr>
                <w:rFonts w:ascii="Arial" w:hAnsi="Arial" w:cs="Arial"/>
                <w:color w:val="000000" w:themeColor="text1"/>
                <w:sz w:val="20"/>
                <w:szCs w:val="20"/>
              </w:rPr>
            </w:pPr>
            <w:r w:rsidRPr="00E86228">
              <w:rPr>
                <w:rFonts w:ascii="Arial" w:hAnsi="Arial" w:cs="Arial"/>
                <w:color w:val="000000" w:themeColor="text1"/>
                <w:sz w:val="20"/>
                <w:szCs w:val="20"/>
              </w:rPr>
              <w:t>3-Medium</w:t>
            </w:r>
          </w:p>
        </w:tc>
        <w:tc>
          <w:tcPr>
            <w:tcW w:w="475" w:type="pct"/>
            <w:shd w:val="clear" w:color="auto" w:fill="auto"/>
            <w:vAlign w:val="bottom"/>
          </w:tcPr>
          <w:p w:rsidR="007C4E21" w:rsidRPr="00E86228" w:rsidRDefault="007C4E21" w:rsidP="004D53FA">
            <w:pPr>
              <w:jc w:val="center"/>
              <w:rPr>
                <w:rFonts w:ascii="Arial" w:hAnsi="Arial" w:cs="Arial"/>
                <w:color w:val="000000" w:themeColor="text1"/>
                <w:sz w:val="20"/>
                <w:szCs w:val="20"/>
              </w:rPr>
            </w:pPr>
            <w:r w:rsidRPr="00E86228">
              <w:rPr>
                <w:rFonts w:ascii="Arial" w:hAnsi="Arial" w:cs="Arial"/>
                <w:color w:val="000000" w:themeColor="text1"/>
                <w:sz w:val="20"/>
                <w:szCs w:val="20"/>
              </w:rPr>
              <w:t>Netcom Site</w:t>
            </w:r>
          </w:p>
        </w:tc>
        <w:tc>
          <w:tcPr>
            <w:tcW w:w="474" w:type="pct"/>
            <w:shd w:val="clear" w:color="auto" w:fill="auto"/>
            <w:vAlign w:val="bottom"/>
          </w:tcPr>
          <w:p w:rsidR="007C4E21" w:rsidRPr="00E86228" w:rsidRDefault="007C4E21" w:rsidP="004D53FA">
            <w:pPr>
              <w:jc w:val="center"/>
              <w:rPr>
                <w:rFonts w:ascii="Arial" w:hAnsi="Arial" w:cs="Arial"/>
                <w:color w:val="000000" w:themeColor="text1"/>
                <w:sz w:val="20"/>
                <w:szCs w:val="20"/>
              </w:rPr>
            </w:pPr>
            <w:r w:rsidRPr="00E86228">
              <w:rPr>
                <w:rFonts w:ascii="Arial" w:hAnsi="Arial" w:cs="Arial"/>
                <w:color w:val="000000" w:themeColor="text1"/>
                <w:sz w:val="20"/>
                <w:szCs w:val="20"/>
              </w:rPr>
              <w:t>Ver18.0</w:t>
            </w:r>
          </w:p>
        </w:tc>
        <w:tc>
          <w:tcPr>
            <w:tcW w:w="732" w:type="pct"/>
            <w:shd w:val="clear" w:color="auto" w:fill="auto"/>
            <w:vAlign w:val="bottom"/>
          </w:tcPr>
          <w:p w:rsidR="007C4E21" w:rsidRPr="00E86228" w:rsidRDefault="007C4E21" w:rsidP="004D53FA">
            <w:pPr>
              <w:rPr>
                <w:rFonts w:ascii="Arial" w:hAnsi="Arial" w:cs="Arial"/>
                <w:color w:val="000000" w:themeColor="text1"/>
                <w:sz w:val="20"/>
                <w:szCs w:val="20"/>
              </w:rPr>
            </w:pPr>
            <w:r w:rsidRPr="00E86228">
              <w:rPr>
                <w:rFonts w:ascii="Arial" w:hAnsi="Arial" w:cs="Arial"/>
                <w:color w:val="000000" w:themeColor="text1"/>
                <w:sz w:val="20"/>
                <w:szCs w:val="20"/>
              </w:rPr>
              <w:t>UAT_R3_ '</w:t>
            </w:r>
            <w:proofErr w:type="spellStart"/>
            <w:r w:rsidRPr="00E86228">
              <w:rPr>
                <w:rFonts w:ascii="Arial" w:hAnsi="Arial" w:cs="Arial"/>
                <w:color w:val="000000" w:themeColor="text1"/>
                <w:sz w:val="20"/>
                <w:szCs w:val="20"/>
              </w:rPr>
              <w:t>sys_update_date</w:t>
            </w:r>
            <w:proofErr w:type="spellEnd"/>
            <w:r w:rsidRPr="00E86228">
              <w:rPr>
                <w:rFonts w:ascii="Arial" w:hAnsi="Arial" w:cs="Arial"/>
                <w:color w:val="000000" w:themeColor="text1"/>
                <w:sz w:val="20"/>
                <w:szCs w:val="20"/>
              </w:rPr>
              <w:t>' filed in 'MANUAL_NOTE_REQUEST' table is null in some cases</w:t>
            </w:r>
          </w:p>
        </w:tc>
        <w:tc>
          <w:tcPr>
            <w:tcW w:w="1457" w:type="pct"/>
            <w:shd w:val="clear" w:color="auto" w:fill="auto"/>
            <w:vAlign w:val="bottom"/>
          </w:tcPr>
          <w:p w:rsidR="009128B9" w:rsidRDefault="009128B9" w:rsidP="009128B9">
            <w:pPr>
              <w:rPr>
                <w:ins w:id="142" w:author="Eran Ravid" w:date="2012-03-29T16:20:00Z"/>
                <w:rFonts w:ascii="Calibri" w:hAnsi="Calibri" w:cs="Calibri"/>
                <w:color w:val="1F497D"/>
                <w:sz w:val="22"/>
                <w:szCs w:val="22"/>
              </w:rPr>
            </w:pPr>
            <w:ins w:id="143" w:author="Eran Ravid" w:date="2012-03-29T16:21:00Z">
              <w:r>
                <w:rPr>
                  <w:rFonts w:ascii="Verdana" w:hAnsi="Verdana"/>
                  <w:color w:val="000000"/>
                  <w:sz w:val="18"/>
                  <w:szCs w:val="18"/>
                </w:rPr>
                <w:t>Testing</w:t>
              </w:r>
            </w:ins>
            <w:ins w:id="144" w:author="Eran Ravid" w:date="2012-03-29T16:20:00Z">
              <w:r>
                <w:rPr>
                  <w:rFonts w:ascii="Verdana" w:hAnsi="Verdana"/>
                  <w:color w:val="000000"/>
                  <w:sz w:val="18"/>
                  <w:szCs w:val="18"/>
                </w:rPr>
                <w:t xml:space="preserve"> steps</w:t>
              </w:r>
              <w:proofErr w:type="gramStart"/>
              <w:r>
                <w:rPr>
                  <w:rFonts w:ascii="Verdana" w:hAnsi="Verdana"/>
                  <w:color w:val="000000"/>
                  <w:sz w:val="18"/>
                  <w:szCs w:val="18"/>
                </w:rPr>
                <w:t>:</w:t>
              </w:r>
              <w:proofErr w:type="gramEnd"/>
              <w:r>
                <w:rPr>
                  <w:rFonts w:ascii="Verdana" w:hAnsi="Verdana"/>
                  <w:color w:val="000000"/>
                  <w:sz w:val="18"/>
                  <w:szCs w:val="18"/>
                </w:rPr>
                <w:br/>
                <w:t xml:space="preserve">1. </w:t>
              </w:r>
            </w:ins>
            <w:ins w:id="145" w:author="Eran Ravid" w:date="2012-03-29T16:21:00Z">
              <w:r>
                <w:rPr>
                  <w:rFonts w:ascii="Verdana" w:hAnsi="Verdana"/>
                  <w:color w:val="000000"/>
                  <w:sz w:val="18"/>
                  <w:szCs w:val="18"/>
                </w:rPr>
                <w:t>C</w:t>
              </w:r>
            </w:ins>
            <w:ins w:id="146" w:author="Eran Ravid" w:date="2012-03-29T16:20:00Z">
              <w:r>
                <w:rPr>
                  <w:rFonts w:ascii="Verdana" w:hAnsi="Verdana"/>
                  <w:color w:val="000000"/>
                  <w:sz w:val="18"/>
                  <w:szCs w:val="18"/>
                </w:rPr>
                <w:t xml:space="preserve">reating </w:t>
              </w:r>
              <w:r>
                <w:rPr>
                  <w:rFonts w:ascii="Verdana" w:hAnsi="Verdana"/>
                  <w:color w:val="000000"/>
                  <w:sz w:val="18"/>
                  <w:szCs w:val="18"/>
                </w:rPr>
                <w:t>immediate</w:t>
              </w:r>
              <w:r>
                <w:rPr>
                  <w:rFonts w:ascii="Verdana" w:hAnsi="Verdana"/>
                  <w:color w:val="000000"/>
                  <w:sz w:val="18"/>
                  <w:szCs w:val="18"/>
                </w:rPr>
                <w:t xml:space="preserve"> credit.</w:t>
              </w:r>
              <w:r>
                <w:rPr>
                  <w:rFonts w:ascii="Verdana" w:hAnsi="Verdana"/>
                  <w:color w:val="000000"/>
                  <w:sz w:val="18"/>
                  <w:szCs w:val="18"/>
                </w:rPr>
                <w:br/>
                <w:t xml:space="preserve">2. </w:t>
              </w:r>
              <w:r>
                <w:rPr>
                  <w:rFonts w:ascii="Verdana" w:hAnsi="Verdana"/>
                  <w:color w:val="000000"/>
                  <w:sz w:val="18"/>
                  <w:szCs w:val="18"/>
                </w:rPr>
                <w:t>Running</w:t>
              </w:r>
              <w:r>
                <w:rPr>
                  <w:rFonts w:ascii="Verdana" w:hAnsi="Verdana"/>
                  <w:color w:val="000000"/>
                  <w:sz w:val="18"/>
                  <w:szCs w:val="18"/>
                </w:rPr>
                <w:t xml:space="preserve"> credit note jobs.</w:t>
              </w:r>
              <w:r>
                <w:rPr>
                  <w:rFonts w:ascii="Verdana" w:hAnsi="Verdana"/>
                  <w:color w:val="000000"/>
                  <w:sz w:val="18"/>
                  <w:szCs w:val="18"/>
                </w:rPr>
                <w:br/>
                <w:t xml:space="preserve">3. </w:t>
              </w:r>
              <w:r>
                <w:rPr>
                  <w:rFonts w:ascii="Verdana" w:hAnsi="Verdana"/>
                  <w:color w:val="000000"/>
                  <w:sz w:val="18"/>
                  <w:szCs w:val="18"/>
                </w:rPr>
                <w:t>Verifying</w:t>
              </w:r>
              <w:r>
                <w:rPr>
                  <w:rFonts w:ascii="Verdana" w:hAnsi="Verdana"/>
                  <w:color w:val="000000"/>
                  <w:sz w:val="18"/>
                  <w:szCs w:val="18"/>
                </w:rPr>
                <w:t xml:space="preserve"> date updated.</w:t>
              </w:r>
            </w:ins>
          </w:p>
          <w:p w:rsidR="007C4E21" w:rsidRPr="00E86228" w:rsidRDefault="007C4E21" w:rsidP="004D53FA">
            <w:pPr>
              <w:rPr>
                <w:rFonts w:ascii="Arial" w:hAnsi="Arial" w:cs="Arial"/>
                <w:color w:val="000000" w:themeColor="text1"/>
                <w:sz w:val="20"/>
                <w:szCs w:val="20"/>
              </w:rPr>
            </w:pPr>
          </w:p>
        </w:tc>
        <w:tc>
          <w:tcPr>
            <w:tcW w:w="569" w:type="pct"/>
            <w:vAlign w:val="bottom"/>
          </w:tcPr>
          <w:p w:rsidR="007C4E21" w:rsidRPr="00E86228" w:rsidRDefault="007C4E21" w:rsidP="004D53FA">
            <w:pPr>
              <w:jc w:val="center"/>
              <w:rPr>
                <w:rFonts w:ascii="Arial" w:hAnsi="Arial" w:cs="Arial"/>
                <w:color w:val="000000" w:themeColor="text1"/>
                <w:sz w:val="20"/>
                <w:szCs w:val="20"/>
              </w:rPr>
            </w:pPr>
            <w:r w:rsidRPr="00E86228">
              <w:rPr>
                <w:rFonts w:ascii="Arial" w:hAnsi="Arial" w:cs="Arial"/>
                <w:color w:val="000000" w:themeColor="text1"/>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MPS</w:t>
            </w:r>
          </w:p>
        </w:tc>
        <w:tc>
          <w:tcPr>
            <w:tcW w:w="387"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6822</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1-Critical</w:t>
            </w:r>
          </w:p>
        </w:tc>
        <w:tc>
          <w:tcPr>
            <w:tcW w:w="475"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UAT_FV_R4_PET2_BANs are rejecting after BLAUUSGRP job</w:t>
            </w:r>
          </w:p>
        </w:tc>
        <w:tc>
          <w:tcPr>
            <w:tcW w:w="1457"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Run rerating for a ban on which PP change took place</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Billing</w:t>
            </w:r>
          </w:p>
        </w:tc>
        <w:tc>
          <w:tcPr>
            <w:tcW w:w="387"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6629</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2-High</w:t>
            </w:r>
          </w:p>
        </w:tc>
        <w:tc>
          <w:tcPr>
            <w:tcW w:w="475"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color w:val="000000"/>
                <w:sz w:val="20"/>
                <w:szCs w:val="20"/>
              </w:rPr>
            </w:pPr>
            <w:r w:rsidRPr="00E86228">
              <w:rPr>
                <w:rFonts w:ascii="Arial" w:hAnsi="Arial" w:cs="Arial"/>
                <w:color w:val="000000"/>
                <w:sz w:val="20"/>
                <w:szCs w:val="20"/>
              </w:rPr>
              <w:t xml:space="preserve">Minicomparison-R4-Total amounts and Total </w:t>
            </w:r>
            <w:proofErr w:type="spellStart"/>
            <w:r w:rsidRPr="00E86228">
              <w:rPr>
                <w:rFonts w:ascii="Arial" w:hAnsi="Arial" w:cs="Arial"/>
                <w:color w:val="000000"/>
                <w:sz w:val="20"/>
                <w:szCs w:val="20"/>
              </w:rPr>
              <w:t>ex.VAT</w:t>
            </w:r>
            <w:proofErr w:type="spellEnd"/>
            <w:r w:rsidRPr="00E86228">
              <w:rPr>
                <w:rFonts w:ascii="Arial" w:hAnsi="Arial" w:cs="Arial"/>
                <w:color w:val="000000"/>
                <w:sz w:val="20"/>
                <w:szCs w:val="20"/>
              </w:rPr>
              <w:t xml:space="preserve"> is calculated and displayed wrong for TAX exempt customers</w:t>
            </w:r>
          </w:p>
        </w:tc>
        <w:tc>
          <w:tcPr>
            <w:tcW w:w="1457" w:type="pct"/>
            <w:shd w:val="clear" w:color="auto" w:fill="auto"/>
            <w:vAlign w:val="bottom"/>
          </w:tcPr>
          <w:p w:rsidR="007C4E21" w:rsidRPr="00E86228" w:rsidRDefault="007C4E21" w:rsidP="004D53FA">
            <w:pPr>
              <w:rPr>
                <w:rFonts w:ascii="Arial" w:hAnsi="Arial" w:cs="Arial"/>
                <w:color w:val="000000"/>
                <w:sz w:val="20"/>
                <w:szCs w:val="20"/>
              </w:rPr>
            </w:pPr>
            <w:proofErr w:type="gramStart"/>
            <w:r w:rsidRPr="00E86228">
              <w:rPr>
                <w:rFonts w:ascii="Arial" w:hAnsi="Arial" w:cs="Arial"/>
                <w:color w:val="000000"/>
                <w:sz w:val="20"/>
                <w:szCs w:val="20"/>
              </w:rPr>
              <w:t>run</w:t>
            </w:r>
            <w:proofErr w:type="gramEnd"/>
            <w:r w:rsidRPr="00E86228">
              <w:rPr>
                <w:rFonts w:ascii="Arial" w:hAnsi="Arial" w:cs="Arial"/>
                <w:color w:val="000000"/>
                <w:sz w:val="20"/>
                <w:szCs w:val="20"/>
              </w:rPr>
              <w:t xml:space="preserve"> CSV job and check that the </w:t>
            </w:r>
            <w:proofErr w:type="spellStart"/>
            <w:r w:rsidRPr="00E86228">
              <w:rPr>
                <w:rFonts w:ascii="Arial" w:hAnsi="Arial" w:cs="Arial"/>
                <w:color w:val="000000"/>
                <w:sz w:val="20"/>
                <w:szCs w:val="20"/>
              </w:rPr>
              <w:t>tot_ex_vat</w:t>
            </w:r>
            <w:proofErr w:type="spellEnd"/>
            <w:r w:rsidRPr="00E86228">
              <w:rPr>
                <w:rFonts w:ascii="Arial" w:hAnsi="Arial" w:cs="Arial"/>
                <w:color w:val="000000"/>
                <w:sz w:val="20"/>
                <w:szCs w:val="20"/>
              </w:rPr>
              <w:t xml:space="preserve"> field is populated.</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lastRenderedPageBreak/>
              <w:t>Billing</w:t>
            </w:r>
          </w:p>
        </w:tc>
        <w:tc>
          <w:tcPr>
            <w:tcW w:w="387"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6929</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1-Critical</w:t>
            </w:r>
          </w:p>
        </w:tc>
        <w:tc>
          <w:tcPr>
            <w:tcW w:w="475"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E2E_Can't open invoices in Sparkle - Invalid data in presentment table in E2E (CNVPET2) environment</w:t>
            </w:r>
          </w:p>
        </w:tc>
        <w:tc>
          <w:tcPr>
            <w:tcW w:w="1457" w:type="pct"/>
            <w:shd w:val="clear" w:color="auto" w:fill="auto"/>
            <w:vAlign w:val="bottom"/>
          </w:tcPr>
          <w:p w:rsidR="007C4E21" w:rsidRPr="00E86228" w:rsidRDefault="007C4E21" w:rsidP="004D53FA">
            <w:pPr>
              <w:rPr>
                <w:rFonts w:ascii="Arial" w:hAnsi="Arial" w:cs="Arial"/>
                <w:sz w:val="20"/>
                <w:szCs w:val="20"/>
              </w:rPr>
            </w:pPr>
            <w:proofErr w:type="gramStart"/>
            <w:r w:rsidRPr="00E86228">
              <w:rPr>
                <w:rFonts w:ascii="Arial" w:hAnsi="Arial" w:cs="Arial"/>
                <w:sz w:val="20"/>
                <w:szCs w:val="20"/>
              </w:rPr>
              <w:t>run</w:t>
            </w:r>
            <w:proofErr w:type="gramEnd"/>
            <w:r w:rsidRPr="00E86228">
              <w:rPr>
                <w:rFonts w:ascii="Arial" w:hAnsi="Arial" w:cs="Arial"/>
                <w:sz w:val="20"/>
                <w:szCs w:val="20"/>
              </w:rPr>
              <w:t xml:space="preserve"> the CSV upload the data in presentment and then check from </w:t>
            </w:r>
            <w:proofErr w:type="spellStart"/>
            <w:r w:rsidRPr="00E86228">
              <w:rPr>
                <w:rFonts w:ascii="Arial" w:hAnsi="Arial" w:cs="Arial"/>
                <w:sz w:val="20"/>
                <w:szCs w:val="20"/>
              </w:rPr>
              <w:t>sparkel</w:t>
            </w:r>
            <w:proofErr w:type="spellEnd"/>
            <w:r w:rsidRPr="00E86228">
              <w:rPr>
                <w:rFonts w:ascii="Arial" w:hAnsi="Arial" w:cs="Arial"/>
                <w:sz w:val="20"/>
                <w:szCs w:val="20"/>
              </w:rPr>
              <w:t xml:space="preserve"> if the data is fetched correctly.</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CSM</w:t>
            </w:r>
          </w:p>
        </w:tc>
        <w:tc>
          <w:tcPr>
            <w:tcW w:w="387"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6971</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2-High</w:t>
            </w:r>
          </w:p>
        </w:tc>
        <w:tc>
          <w:tcPr>
            <w:tcW w:w="475"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Ver17.0</w:t>
            </w:r>
          </w:p>
        </w:tc>
        <w:tc>
          <w:tcPr>
            <w:tcW w:w="732" w:type="pct"/>
            <w:shd w:val="clear" w:color="auto" w:fill="auto"/>
            <w:vAlign w:val="bottom"/>
          </w:tcPr>
          <w:p w:rsidR="007C4E21" w:rsidRPr="00E86228" w:rsidRDefault="007C4E21" w:rsidP="004D53FA">
            <w:pPr>
              <w:rPr>
                <w:rFonts w:ascii="Arial" w:hAnsi="Arial" w:cs="Arial"/>
                <w:color w:val="000000"/>
                <w:sz w:val="20"/>
                <w:szCs w:val="20"/>
              </w:rPr>
            </w:pPr>
            <w:r w:rsidRPr="00E86228">
              <w:rPr>
                <w:rFonts w:ascii="Arial" w:hAnsi="Arial" w:cs="Arial"/>
                <w:color w:val="000000"/>
                <w:sz w:val="20"/>
                <w:szCs w:val="20"/>
              </w:rPr>
              <w:t>Problems with activating as new subscriber on ban</w:t>
            </w:r>
          </w:p>
        </w:tc>
        <w:tc>
          <w:tcPr>
            <w:tcW w:w="1457" w:type="pct"/>
            <w:shd w:val="clear" w:color="auto" w:fill="auto"/>
            <w:vAlign w:val="bottom"/>
          </w:tcPr>
          <w:p w:rsidR="007C4E21" w:rsidRPr="00E86228" w:rsidRDefault="007C4E21" w:rsidP="004D53FA">
            <w:pPr>
              <w:rPr>
                <w:rFonts w:ascii="Arial" w:hAnsi="Arial" w:cs="Arial"/>
                <w:color w:val="000000"/>
                <w:sz w:val="20"/>
                <w:szCs w:val="20"/>
              </w:rPr>
            </w:pPr>
            <w:r w:rsidRPr="00E86228">
              <w:rPr>
                <w:rFonts w:ascii="Arial" w:hAnsi="Arial" w:cs="Arial"/>
                <w:color w:val="000000"/>
                <w:sz w:val="20"/>
                <w:szCs w:val="20"/>
              </w:rPr>
              <w:t>Activate a subscriber with following conditions</w:t>
            </w:r>
            <w:proofErr w:type="gramStart"/>
            <w:r w:rsidRPr="00E86228">
              <w:rPr>
                <w:rFonts w:ascii="Arial" w:hAnsi="Arial" w:cs="Arial"/>
                <w:color w:val="000000"/>
                <w:sz w:val="20"/>
                <w:szCs w:val="20"/>
              </w:rPr>
              <w:t>:</w:t>
            </w:r>
            <w:proofErr w:type="gramEnd"/>
            <w:r w:rsidRPr="00E86228">
              <w:rPr>
                <w:rFonts w:ascii="Arial" w:hAnsi="Arial" w:cs="Arial"/>
                <w:color w:val="000000"/>
                <w:sz w:val="20"/>
                <w:szCs w:val="20"/>
              </w:rPr>
              <w:br/>
              <w:t xml:space="preserve">1) It must be a subscriber which was used on the ban and is now canceled </w:t>
            </w:r>
            <w:r w:rsidRPr="00E86228">
              <w:rPr>
                <w:rFonts w:ascii="Arial" w:hAnsi="Arial" w:cs="Arial"/>
                <w:color w:val="000000"/>
                <w:sz w:val="20"/>
                <w:szCs w:val="20"/>
              </w:rPr>
              <w:br/>
              <w:t xml:space="preserve">2) Reserve this subscriber on the same ban. </w:t>
            </w:r>
            <w:r w:rsidRPr="00E86228">
              <w:rPr>
                <w:rFonts w:ascii="Arial" w:hAnsi="Arial" w:cs="Arial"/>
                <w:color w:val="000000"/>
                <w:sz w:val="20"/>
                <w:szCs w:val="20"/>
              </w:rPr>
              <w:br/>
              <w:t>3) activate the reserved subscriber</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MPS</w:t>
            </w:r>
          </w:p>
        </w:tc>
        <w:tc>
          <w:tcPr>
            <w:tcW w:w="387"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6993</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3-Medium</w:t>
            </w:r>
          </w:p>
        </w:tc>
        <w:tc>
          <w:tcPr>
            <w:tcW w:w="475"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color w:val="000000"/>
                <w:sz w:val="20"/>
                <w:szCs w:val="20"/>
              </w:rPr>
            </w:pPr>
            <w:r w:rsidRPr="00E86228">
              <w:rPr>
                <w:rFonts w:ascii="Arial" w:hAnsi="Arial" w:cs="Arial"/>
                <w:sz w:val="20"/>
                <w:szCs w:val="20"/>
              </w:rPr>
              <w:t>Minicomparison-R6-Call made in China looks wrong in Fokus</w:t>
            </w:r>
          </w:p>
        </w:tc>
        <w:tc>
          <w:tcPr>
            <w:tcW w:w="1457" w:type="pct"/>
            <w:shd w:val="clear" w:color="auto" w:fill="auto"/>
            <w:vAlign w:val="bottom"/>
          </w:tcPr>
          <w:p w:rsidR="007C4E21" w:rsidRPr="00E86228" w:rsidRDefault="007C4E21" w:rsidP="004D53FA">
            <w:pPr>
              <w:rPr>
                <w:rFonts w:ascii="Arial" w:hAnsi="Arial" w:cs="Arial"/>
                <w:color w:val="000000"/>
                <w:sz w:val="20"/>
                <w:szCs w:val="20"/>
              </w:rPr>
            </w:pPr>
            <w:r w:rsidRPr="00E86228">
              <w:rPr>
                <w:rFonts w:ascii="Arial" w:hAnsi="Arial" w:cs="Arial"/>
                <w:sz w:val="20"/>
                <w:szCs w:val="20"/>
              </w:rPr>
              <w:t xml:space="preserve">Run </w:t>
            </w:r>
            <w:proofErr w:type="spellStart"/>
            <w:r w:rsidRPr="00E86228">
              <w:rPr>
                <w:rFonts w:ascii="Arial" w:hAnsi="Arial" w:cs="Arial"/>
                <w:sz w:val="20"/>
                <w:szCs w:val="20"/>
              </w:rPr>
              <w:t>csv</w:t>
            </w:r>
            <w:proofErr w:type="spellEnd"/>
            <w:r w:rsidRPr="00E86228">
              <w:rPr>
                <w:rFonts w:ascii="Arial" w:hAnsi="Arial" w:cs="Arial"/>
                <w:sz w:val="20"/>
                <w:szCs w:val="20"/>
              </w:rPr>
              <w:t xml:space="preserve"> for data (markup calls)</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Billing</w:t>
            </w:r>
          </w:p>
        </w:tc>
        <w:tc>
          <w:tcPr>
            <w:tcW w:w="387"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7028</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2-High</w:t>
            </w:r>
          </w:p>
        </w:tc>
        <w:tc>
          <w:tcPr>
            <w:tcW w:w="475"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UAT_R5_Netcom Chess UAT - Final Bill</w:t>
            </w:r>
          </w:p>
        </w:tc>
        <w:tc>
          <w:tcPr>
            <w:tcW w:w="1457"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Add ban level credits for refund and non-refund.</w:t>
            </w:r>
            <w:r w:rsidRPr="00E86228">
              <w:rPr>
                <w:rFonts w:ascii="Arial" w:hAnsi="Arial" w:cs="Arial"/>
                <w:sz w:val="20"/>
                <w:szCs w:val="20"/>
              </w:rPr>
              <w:br/>
              <w:t>Run BLXTCSVSF job.</w:t>
            </w:r>
            <w:r w:rsidRPr="00E86228">
              <w:rPr>
                <w:rFonts w:ascii="Arial" w:hAnsi="Arial" w:cs="Arial"/>
                <w:sz w:val="20"/>
                <w:szCs w:val="20"/>
              </w:rPr>
              <w:br/>
              <w:t>Job should run successfully and ban is passed.</w:t>
            </w:r>
            <w:r w:rsidRPr="00E86228">
              <w:rPr>
                <w:rFonts w:ascii="Arial" w:hAnsi="Arial" w:cs="Arial"/>
                <w:sz w:val="20"/>
                <w:szCs w:val="20"/>
              </w:rPr>
              <w:br/>
              <w:t>Check CSV file for correct description in record type 40 for ban level credits.</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Billing</w:t>
            </w:r>
          </w:p>
        </w:tc>
        <w:tc>
          <w:tcPr>
            <w:tcW w:w="387"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6962</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1-Critical</w:t>
            </w:r>
          </w:p>
        </w:tc>
        <w:tc>
          <w:tcPr>
            <w:tcW w:w="475"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sz w:val="20"/>
                <w:szCs w:val="20"/>
              </w:rPr>
            </w:pPr>
            <w:proofErr w:type="spellStart"/>
            <w:r w:rsidRPr="00E86228">
              <w:rPr>
                <w:rFonts w:ascii="Arial" w:hAnsi="Arial" w:cs="Arial"/>
                <w:sz w:val="20"/>
                <w:szCs w:val="20"/>
              </w:rPr>
              <w:t>Minicomparison</w:t>
            </w:r>
            <w:proofErr w:type="spellEnd"/>
            <w:r w:rsidRPr="00E86228">
              <w:rPr>
                <w:rFonts w:ascii="Arial" w:hAnsi="Arial" w:cs="Arial"/>
                <w:sz w:val="20"/>
                <w:szCs w:val="20"/>
              </w:rPr>
              <w:t xml:space="preserve"> - R6-CSV files are missing detailed invoice</w:t>
            </w:r>
          </w:p>
        </w:tc>
        <w:tc>
          <w:tcPr>
            <w:tcW w:w="1457" w:type="pct"/>
            <w:shd w:val="clear" w:color="auto" w:fill="auto"/>
            <w:vAlign w:val="bottom"/>
          </w:tcPr>
          <w:p w:rsidR="007C4E21" w:rsidRPr="00E86228" w:rsidRDefault="007C4E21" w:rsidP="004D53FA">
            <w:pPr>
              <w:rPr>
                <w:rFonts w:ascii="Arial" w:hAnsi="Arial" w:cs="Arial"/>
                <w:sz w:val="20"/>
                <w:szCs w:val="20"/>
              </w:rPr>
            </w:pPr>
            <w:proofErr w:type="gramStart"/>
            <w:r w:rsidRPr="00E86228">
              <w:rPr>
                <w:rFonts w:ascii="Arial" w:hAnsi="Arial" w:cs="Arial"/>
                <w:sz w:val="20"/>
                <w:szCs w:val="20"/>
              </w:rPr>
              <w:t>check</w:t>
            </w:r>
            <w:proofErr w:type="gramEnd"/>
            <w:r w:rsidRPr="00E86228">
              <w:rPr>
                <w:rFonts w:ascii="Arial" w:hAnsi="Arial" w:cs="Arial"/>
                <w:sz w:val="20"/>
                <w:szCs w:val="20"/>
              </w:rPr>
              <w:t xml:space="preserve"> if the record 50 and 55 are created in CSV file.</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jc w:val="center"/>
              <w:rPr>
                <w:rFonts w:ascii="Arial" w:hAnsi="Arial" w:cs="Arial"/>
                <w:color w:val="000000" w:themeColor="text1"/>
                <w:sz w:val="20"/>
                <w:szCs w:val="20"/>
              </w:rPr>
            </w:pPr>
            <w:r w:rsidRPr="00E86228">
              <w:rPr>
                <w:rFonts w:ascii="Arial" w:hAnsi="Arial" w:cs="Arial"/>
                <w:color w:val="000000" w:themeColor="text1"/>
                <w:sz w:val="20"/>
                <w:szCs w:val="20"/>
              </w:rPr>
              <w:t>AR</w:t>
            </w:r>
          </w:p>
        </w:tc>
        <w:tc>
          <w:tcPr>
            <w:tcW w:w="387" w:type="pct"/>
            <w:shd w:val="clear" w:color="auto" w:fill="auto"/>
            <w:vAlign w:val="bottom"/>
          </w:tcPr>
          <w:p w:rsidR="007C4E21" w:rsidRPr="00E86228" w:rsidRDefault="007C4E21" w:rsidP="004D53FA">
            <w:pPr>
              <w:jc w:val="center"/>
              <w:rPr>
                <w:rFonts w:ascii="Arial" w:hAnsi="Arial" w:cs="Arial"/>
                <w:color w:val="000000" w:themeColor="text1"/>
                <w:sz w:val="20"/>
                <w:szCs w:val="20"/>
              </w:rPr>
            </w:pPr>
            <w:r w:rsidRPr="00E86228">
              <w:rPr>
                <w:rFonts w:ascii="Arial" w:hAnsi="Arial" w:cs="Arial"/>
                <w:color w:val="000000" w:themeColor="text1"/>
                <w:sz w:val="20"/>
                <w:szCs w:val="20"/>
              </w:rPr>
              <w:t>7024</w:t>
            </w:r>
          </w:p>
        </w:tc>
        <w:tc>
          <w:tcPr>
            <w:tcW w:w="474" w:type="pct"/>
            <w:shd w:val="clear" w:color="auto" w:fill="auto"/>
            <w:vAlign w:val="bottom"/>
          </w:tcPr>
          <w:p w:rsidR="007C4E21" w:rsidRPr="00E86228" w:rsidRDefault="007C4E21" w:rsidP="004D53FA">
            <w:pPr>
              <w:jc w:val="center"/>
              <w:rPr>
                <w:rFonts w:ascii="Arial" w:hAnsi="Arial" w:cs="Arial"/>
                <w:color w:val="000000" w:themeColor="text1"/>
                <w:sz w:val="20"/>
                <w:szCs w:val="20"/>
              </w:rPr>
            </w:pPr>
            <w:r w:rsidRPr="00E86228">
              <w:rPr>
                <w:rFonts w:ascii="Arial" w:hAnsi="Arial" w:cs="Arial"/>
                <w:color w:val="000000" w:themeColor="text1"/>
                <w:sz w:val="20"/>
                <w:szCs w:val="20"/>
              </w:rPr>
              <w:t>2-High</w:t>
            </w:r>
          </w:p>
        </w:tc>
        <w:tc>
          <w:tcPr>
            <w:tcW w:w="475" w:type="pct"/>
            <w:shd w:val="clear" w:color="auto" w:fill="auto"/>
            <w:vAlign w:val="bottom"/>
          </w:tcPr>
          <w:p w:rsidR="007C4E21" w:rsidRPr="00E86228" w:rsidRDefault="007C4E21" w:rsidP="004D53FA">
            <w:pPr>
              <w:jc w:val="center"/>
              <w:rPr>
                <w:rFonts w:ascii="Arial" w:hAnsi="Arial" w:cs="Arial"/>
                <w:color w:val="000000" w:themeColor="text1"/>
                <w:sz w:val="20"/>
                <w:szCs w:val="20"/>
              </w:rPr>
            </w:pPr>
            <w:r w:rsidRPr="00E86228">
              <w:rPr>
                <w:rFonts w:ascii="Arial" w:hAnsi="Arial" w:cs="Arial"/>
                <w:color w:val="000000" w:themeColor="text1"/>
                <w:sz w:val="20"/>
                <w:szCs w:val="20"/>
              </w:rPr>
              <w:t>Netcom Site</w:t>
            </w:r>
          </w:p>
        </w:tc>
        <w:tc>
          <w:tcPr>
            <w:tcW w:w="474" w:type="pct"/>
            <w:shd w:val="clear" w:color="auto" w:fill="auto"/>
            <w:vAlign w:val="bottom"/>
          </w:tcPr>
          <w:p w:rsidR="007C4E21" w:rsidRPr="00E86228" w:rsidRDefault="007C4E21" w:rsidP="004D53FA">
            <w:pPr>
              <w:jc w:val="center"/>
              <w:rPr>
                <w:rFonts w:ascii="Arial" w:hAnsi="Arial" w:cs="Arial"/>
                <w:color w:val="000000" w:themeColor="text1"/>
                <w:sz w:val="20"/>
                <w:szCs w:val="20"/>
              </w:rPr>
            </w:pPr>
            <w:r w:rsidRPr="00E86228">
              <w:rPr>
                <w:rFonts w:ascii="Arial" w:hAnsi="Arial" w:cs="Arial"/>
                <w:color w:val="000000" w:themeColor="text1"/>
                <w:sz w:val="20"/>
                <w:szCs w:val="20"/>
              </w:rPr>
              <w:t>Ver18.0</w:t>
            </w:r>
          </w:p>
        </w:tc>
        <w:tc>
          <w:tcPr>
            <w:tcW w:w="732" w:type="pct"/>
            <w:shd w:val="clear" w:color="auto" w:fill="auto"/>
            <w:vAlign w:val="bottom"/>
          </w:tcPr>
          <w:p w:rsidR="007C4E21" w:rsidRPr="00E86228" w:rsidRDefault="007C4E21" w:rsidP="004D53FA">
            <w:pPr>
              <w:rPr>
                <w:rFonts w:ascii="Arial" w:hAnsi="Arial" w:cs="Arial"/>
                <w:color w:val="000000" w:themeColor="text1"/>
                <w:sz w:val="20"/>
                <w:szCs w:val="20"/>
              </w:rPr>
            </w:pPr>
            <w:r w:rsidRPr="00E86228">
              <w:rPr>
                <w:rFonts w:ascii="Arial" w:hAnsi="Arial" w:cs="Arial"/>
                <w:color w:val="000000" w:themeColor="text1"/>
                <w:sz w:val="20"/>
                <w:szCs w:val="20"/>
              </w:rPr>
              <w:t xml:space="preserve">UAT_E2E - Customers assign to agency with </w:t>
            </w:r>
            <w:proofErr w:type="spellStart"/>
            <w:r w:rsidRPr="00E86228">
              <w:rPr>
                <w:rFonts w:ascii="Arial" w:hAnsi="Arial" w:cs="Arial"/>
                <w:color w:val="000000" w:themeColor="text1"/>
                <w:sz w:val="20"/>
                <w:szCs w:val="20"/>
              </w:rPr>
              <w:t>inv</w:t>
            </w:r>
            <w:proofErr w:type="spellEnd"/>
            <w:r w:rsidRPr="00E86228">
              <w:rPr>
                <w:rFonts w:ascii="Arial" w:hAnsi="Arial" w:cs="Arial"/>
                <w:color w:val="000000" w:themeColor="text1"/>
                <w:sz w:val="20"/>
                <w:szCs w:val="20"/>
              </w:rPr>
              <w:t xml:space="preserve"> due date younger than 28</w:t>
            </w:r>
          </w:p>
        </w:tc>
        <w:tc>
          <w:tcPr>
            <w:tcW w:w="1457" w:type="pct"/>
            <w:shd w:val="clear" w:color="auto" w:fill="auto"/>
            <w:vAlign w:val="bottom"/>
          </w:tcPr>
          <w:p w:rsidR="007C4E21" w:rsidRPr="00E86228" w:rsidRDefault="007C4E21" w:rsidP="004D53FA">
            <w:pPr>
              <w:rPr>
                <w:rFonts w:ascii="Arial" w:hAnsi="Arial" w:cs="Arial"/>
                <w:color w:val="000000" w:themeColor="text1"/>
                <w:sz w:val="20"/>
                <w:szCs w:val="20"/>
              </w:rPr>
            </w:pPr>
          </w:p>
        </w:tc>
        <w:tc>
          <w:tcPr>
            <w:tcW w:w="569" w:type="pct"/>
            <w:vAlign w:val="bottom"/>
          </w:tcPr>
          <w:p w:rsidR="007C4E21" w:rsidRPr="00E86228" w:rsidRDefault="007C4E21" w:rsidP="004D53FA">
            <w:pPr>
              <w:jc w:val="center"/>
              <w:rPr>
                <w:rFonts w:ascii="Arial" w:hAnsi="Arial" w:cs="Arial"/>
                <w:color w:val="000000" w:themeColor="text1"/>
                <w:sz w:val="20"/>
                <w:szCs w:val="20"/>
              </w:rPr>
            </w:pPr>
            <w:r w:rsidRPr="00E86228">
              <w:rPr>
                <w:rFonts w:ascii="Arial" w:hAnsi="Arial" w:cs="Arial"/>
                <w:color w:val="000000" w:themeColor="text1"/>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Billing</w:t>
            </w:r>
          </w:p>
        </w:tc>
        <w:tc>
          <w:tcPr>
            <w:tcW w:w="387"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6952</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2-High</w:t>
            </w:r>
          </w:p>
        </w:tc>
        <w:tc>
          <w:tcPr>
            <w:tcW w:w="475"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 xml:space="preserve">Minicomparison-R6-Fokus must not generate loan/lease </w:t>
            </w:r>
            <w:proofErr w:type="spellStart"/>
            <w:r w:rsidRPr="00E86228">
              <w:rPr>
                <w:rFonts w:ascii="Arial" w:hAnsi="Arial" w:cs="Arial"/>
                <w:sz w:val="20"/>
                <w:szCs w:val="20"/>
              </w:rPr>
              <w:t>setelment</w:t>
            </w:r>
            <w:proofErr w:type="spellEnd"/>
            <w:r w:rsidRPr="00E86228">
              <w:rPr>
                <w:rFonts w:ascii="Arial" w:hAnsi="Arial" w:cs="Arial"/>
                <w:sz w:val="20"/>
                <w:szCs w:val="20"/>
              </w:rPr>
              <w:t xml:space="preserve"> fees </w:t>
            </w:r>
            <w:proofErr w:type="spellStart"/>
            <w:r w:rsidRPr="00E86228">
              <w:rPr>
                <w:rFonts w:ascii="Arial" w:hAnsi="Arial" w:cs="Arial"/>
                <w:sz w:val="20"/>
                <w:szCs w:val="20"/>
              </w:rPr>
              <w:t>fo</w:t>
            </w:r>
            <w:proofErr w:type="spellEnd"/>
            <w:r w:rsidRPr="00E86228">
              <w:rPr>
                <w:rFonts w:ascii="Arial" w:hAnsi="Arial" w:cs="Arial"/>
                <w:sz w:val="20"/>
                <w:szCs w:val="20"/>
              </w:rPr>
              <w:t xml:space="preserve"> Loan/lease with end date before migration</w:t>
            </w:r>
          </w:p>
        </w:tc>
        <w:tc>
          <w:tcPr>
            <w:tcW w:w="1457" w:type="pct"/>
            <w:shd w:val="clear" w:color="auto" w:fill="auto"/>
            <w:vAlign w:val="bottom"/>
          </w:tcPr>
          <w:p w:rsidR="007C4E21" w:rsidRPr="00E86228" w:rsidRDefault="007C4E21" w:rsidP="004D53FA">
            <w:pPr>
              <w:rPr>
                <w:rFonts w:ascii="Arial" w:hAnsi="Arial" w:cs="Arial"/>
                <w:sz w:val="20"/>
                <w:szCs w:val="20"/>
              </w:rPr>
            </w:pPr>
            <w:proofErr w:type="gramStart"/>
            <w:r w:rsidRPr="00E86228">
              <w:rPr>
                <w:rFonts w:ascii="Arial" w:hAnsi="Arial" w:cs="Arial"/>
                <w:sz w:val="20"/>
                <w:szCs w:val="20"/>
              </w:rPr>
              <w:t>run</w:t>
            </w:r>
            <w:proofErr w:type="gramEnd"/>
            <w:r w:rsidRPr="00E86228">
              <w:rPr>
                <w:rFonts w:ascii="Arial" w:hAnsi="Arial" w:cs="Arial"/>
                <w:sz w:val="20"/>
                <w:szCs w:val="20"/>
              </w:rPr>
              <w:t xml:space="preserve"> the scrip on conversion date and see that the penalty for </w:t>
            </w:r>
            <w:proofErr w:type="spellStart"/>
            <w:r w:rsidRPr="00E86228">
              <w:rPr>
                <w:rFonts w:ascii="Arial" w:hAnsi="Arial" w:cs="Arial"/>
                <w:sz w:val="20"/>
                <w:szCs w:val="20"/>
              </w:rPr>
              <w:t>susbcribers</w:t>
            </w:r>
            <w:proofErr w:type="spellEnd"/>
            <w:r w:rsidRPr="00E86228">
              <w:rPr>
                <w:rFonts w:ascii="Arial" w:hAnsi="Arial" w:cs="Arial"/>
                <w:sz w:val="20"/>
                <w:szCs w:val="20"/>
              </w:rPr>
              <w:t xml:space="preserve"> who have settled the loan before conversion are not charged in </w:t>
            </w:r>
            <w:proofErr w:type="spellStart"/>
            <w:r w:rsidRPr="00E86228">
              <w:rPr>
                <w:rFonts w:ascii="Arial" w:hAnsi="Arial" w:cs="Arial"/>
                <w:sz w:val="20"/>
                <w:szCs w:val="20"/>
              </w:rPr>
              <w:t>fokus</w:t>
            </w:r>
            <w:proofErr w:type="spellEnd"/>
            <w:r w:rsidRPr="00E86228">
              <w:rPr>
                <w:rFonts w:ascii="Arial" w:hAnsi="Arial" w:cs="Arial"/>
                <w:sz w:val="20"/>
                <w:szCs w:val="20"/>
              </w:rPr>
              <w:t>.</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lastRenderedPageBreak/>
              <w:t>MPS</w:t>
            </w:r>
          </w:p>
        </w:tc>
        <w:tc>
          <w:tcPr>
            <w:tcW w:w="387"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6755</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2-High</w:t>
            </w:r>
          </w:p>
        </w:tc>
        <w:tc>
          <w:tcPr>
            <w:tcW w:w="475"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color w:val="000000"/>
                <w:sz w:val="20"/>
                <w:szCs w:val="20"/>
              </w:rPr>
            </w:pPr>
            <w:r w:rsidRPr="00E86228">
              <w:rPr>
                <w:rFonts w:ascii="Arial" w:hAnsi="Arial" w:cs="Arial"/>
                <w:color w:val="000000"/>
                <w:sz w:val="20"/>
                <w:szCs w:val="20"/>
              </w:rPr>
              <w:t>UAT_R3_Netcom Chess UAT - SMS Sending after finishing FM SMS bucket issue.</w:t>
            </w:r>
          </w:p>
        </w:tc>
        <w:tc>
          <w:tcPr>
            <w:tcW w:w="1457" w:type="pct"/>
            <w:shd w:val="clear" w:color="auto" w:fill="auto"/>
            <w:vAlign w:val="bottom"/>
          </w:tcPr>
          <w:p w:rsidR="007C4E21" w:rsidRPr="00E86228" w:rsidRDefault="007C4E21" w:rsidP="004D53FA">
            <w:pPr>
              <w:rPr>
                <w:rFonts w:ascii="Arial" w:hAnsi="Arial" w:cs="Arial"/>
                <w:color w:val="000000"/>
                <w:sz w:val="20"/>
                <w:szCs w:val="20"/>
              </w:rPr>
            </w:pPr>
            <w:r w:rsidRPr="00E86228">
              <w:rPr>
                <w:rFonts w:ascii="Arial" w:hAnsi="Arial" w:cs="Arial"/>
                <w:color w:val="000000"/>
                <w:sz w:val="20"/>
                <w:szCs w:val="20"/>
              </w:rPr>
              <w:t>Check for both the threshold crossing and full consumption</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MPS</w:t>
            </w:r>
          </w:p>
        </w:tc>
        <w:tc>
          <w:tcPr>
            <w:tcW w:w="387"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rPr>
              <w:t>7147</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3-Medium</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Client Netcom</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spacing w:before="40" w:after="40"/>
              <w:rPr>
                <w:rFonts w:ascii="Arial" w:hAnsi="Arial" w:cs="Arial"/>
                <w:sz w:val="20"/>
                <w:szCs w:val="20"/>
              </w:rPr>
            </w:pPr>
            <w:r w:rsidRPr="00E86228">
              <w:rPr>
                <w:rFonts w:ascii="Arial" w:hAnsi="Arial" w:cs="Arial"/>
                <w:sz w:val="20"/>
                <w:szCs w:val="20"/>
              </w:rPr>
              <w:t xml:space="preserve">Not populating </w:t>
            </w:r>
            <w:proofErr w:type="spellStart"/>
            <w:r w:rsidRPr="00E86228">
              <w:rPr>
                <w:rFonts w:ascii="Arial" w:hAnsi="Arial" w:cs="Arial"/>
                <w:sz w:val="20"/>
                <w:szCs w:val="20"/>
              </w:rPr>
              <w:t>origin_id</w:t>
            </w:r>
            <w:proofErr w:type="spellEnd"/>
            <w:r w:rsidRPr="00E86228">
              <w:rPr>
                <w:rFonts w:ascii="Arial" w:hAnsi="Arial" w:cs="Arial"/>
                <w:sz w:val="20"/>
                <w:szCs w:val="20"/>
              </w:rPr>
              <w:t xml:space="preserve"> field in </w:t>
            </w:r>
            <w:proofErr w:type="spellStart"/>
            <w:r w:rsidRPr="00E86228">
              <w:rPr>
                <w:rFonts w:ascii="Arial" w:hAnsi="Arial" w:cs="Arial"/>
                <w:sz w:val="20"/>
                <w:szCs w:val="20"/>
              </w:rPr>
              <w:t>sms_send</w:t>
            </w:r>
            <w:proofErr w:type="spellEnd"/>
            <w:r w:rsidRPr="00E86228">
              <w:rPr>
                <w:rFonts w:ascii="Arial" w:hAnsi="Arial" w:cs="Arial"/>
                <w:sz w:val="20"/>
                <w:szCs w:val="20"/>
              </w:rPr>
              <w:t xml:space="preserve"> table</w:t>
            </w:r>
          </w:p>
        </w:tc>
        <w:tc>
          <w:tcPr>
            <w:tcW w:w="1457" w:type="pct"/>
            <w:shd w:val="clear" w:color="auto" w:fill="auto"/>
            <w:vAlign w:val="bottom"/>
          </w:tcPr>
          <w:p w:rsidR="007C4E21" w:rsidRPr="00E86228" w:rsidRDefault="007C4E21" w:rsidP="004D53FA">
            <w:pPr>
              <w:spacing w:before="40" w:after="40"/>
              <w:rPr>
                <w:rFonts w:ascii="Arial" w:hAnsi="Arial" w:cs="Arial"/>
                <w:sz w:val="20"/>
                <w:szCs w:val="20"/>
              </w:rPr>
            </w:pPr>
            <w:r w:rsidRPr="00E86228">
              <w:rPr>
                <w:rFonts w:ascii="Arial" w:hAnsi="Arial" w:cs="Arial"/>
                <w:sz w:val="20"/>
                <w:szCs w:val="20"/>
              </w:rPr>
              <w:t>Testing guidelines</w:t>
            </w:r>
            <w:proofErr w:type="gramStart"/>
            <w:r w:rsidRPr="00E86228">
              <w:rPr>
                <w:rFonts w:ascii="Arial" w:hAnsi="Arial" w:cs="Arial"/>
                <w:sz w:val="20"/>
                <w:szCs w:val="20"/>
              </w:rPr>
              <w:t>:</w:t>
            </w:r>
            <w:proofErr w:type="gramEnd"/>
            <w:r w:rsidRPr="00E86228">
              <w:rPr>
                <w:rFonts w:ascii="Arial" w:hAnsi="Arial" w:cs="Arial"/>
                <w:sz w:val="20"/>
                <w:szCs w:val="20"/>
              </w:rPr>
              <w:br/>
            </w:r>
            <w:r w:rsidRPr="00E86228">
              <w:rPr>
                <w:rFonts w:ascii="Arial" w:hAnsi="Arial" w:cs="Arial"/>
                <w:sz w:val="20"/>
                <w:szCs w:val="20"/>
              </w:rPr>
              <w:br/>
              <w:t>1. Select a subscriber having IM/FM</w:t>
            </w:r>
            <w:r w:rsidRPr="00E86228">
              <w:rPr>
                <w:rFonts w:ascii="Arial" w:hAnsi="Arial" w:cs="Arial"/>
                <w:sz w:val="20"/>
                <w:szCs w:val="20"/>
              </w:rPr>
              <w:br/>
              <w:t xml:space="preserve">2. Verify in </w:t>
            </w:r>
            <w:proofErr w:type="spellStart"/>
            <w:r w:rsidRPr="00E86228">
              <w:rPr>
                <w:rFonts w:ascii="Arial" w:hAnsi="Arial" w:cs="Arial"/>
                <w:sz w:val="20"/>
                <w:szCs w:val="20"/>
              </w:rPr>
              <w:t>inclus_by_period</w:t>
            </w:r>
            <w:proofErr w:type="spellEnd"/>
            <w:r w:rsidRPr="00E86228">
              <w:rPr>
                <w:rFonts w:ascii="Arial" w:hAnsi="Arial" w:cs="Arial"/>
                <w:sz w:val="20"/>
                <w:szCs w:val="20"/>
              </w:rPr>
              <w:t xml:space="preserve"> for IM/FM </w:t>
            </w:r>
            <w:proofErr w:type="spellStart"/>
            <w:proofErr w:type="gramStart"/>
            <w:r w:rsidRPr="00E86228">
              <w:rPr>
                <w:rFonts w:ascii="Arial" w:hAnsi="Arial" w:cs="Arial"/>
                <w:sz w:val="20"/>
                <w:szCs w:val="20"/>
              </w:rPr>
              <w:t>soc</w:t>
            </w:r>
            <w:proofErr w:type="spellEnd"/>
            <w:r w:rsidRPr="00E86228">
              <w:rPr>
                <w:rFonts w:ascii="Arial" w:hAnsi="Arial" w:cs="Arial"/>
                <w:sz w:val="20"/>
                <w:szCs w:val="20"/>
              </w:rPr>
              <w:t xml:space="preserve"> ,</w:t>
            </w:r>
            <w:proofErr w:type="gramEnd"/>
            <w:r w:rsidRPr="00E86228">
              <w:rPr>
                <w:rFonts w:ascii="Arial" w:hAnsi="Arial" w:cs="Arial"/>
                <w:sz w:val="20"/>
                <w:szCs w:val="20"/>
              </w:rPr>
              <w:t xml:space="preserve"> feature the value in </w:t>
            </w:r>
            <w:proofErr w:type="spellStart"/>
            <w:r w:rsidRPr="00E86228">
              <w:rPr>
                <w:rFonts w:ascii="Arial" w:hAnsi="Arial" w:cs="Arial"/>
                <w:sz w:val="20"/>
                <w:szCs w:val="20"/>
              </w:rPr>
              <w:t>im_sms_threshold</w:t>
            </w:r>
            <w:proofErr w:type="spellEnd"/>
            <w:r w:rsidRPr="00E86228">
              <w:rPr>
                <w:rFonts w:ascii="Arial" w:hAnsi="Arial" w:cs="Arial"/>
                <w:sz w:val="20"/>
                <w:szCs w:val="20"/>
              </w:rPr>
              <w:t xml:space="preserve"> field</w:t>
            </w:r>
            <w:r w:rsidRPr="00E86228">
              <w:rPr>
                <w:rFonts w:ascii="Arial" w:hAnsi="Arial" w:cs="Arial"/>
                <w:sz w:val="20"/>
                <w:szCs w:val="20"/>
              </w:rPr>
              <w:br/>
              <w:t xml:space="preserve">(entry for </w:t>
            </w:r>
            <w:proofErr w:type="spellStart"/>
            <w:r w:rsidRPr="00E86228">
              <w:rPr>
                <w:rFonts w:ascii="Arial" w:hAnsi="Arial" w:cs="Arial"/>
                <w:sz w:val="20"/>
                <w:szCs w:val="20"/>
              </w:rPr>
              <w:t>period_value_code</w:t>
            </w:r>
            <w:proofErr w:type="spellEnd"/>
            <w:r w:rsidRPr="00E86228">
              <w:rPr>
                <w:rFonts w:ascii="Arial" w:hAnsi="Arial" w:cs="Arial"/>
                <w:sz w:val="20"/>
                <w:szCs w:val="20"/>
              </w:rPr>
              <w:t xml:space="preserve"> 'T' should be checked)</w:t>
            </w:r>
            <w:r w:rsidRPr="00E86228">
              <w:rPr>
                <w:rFonts w:ascii="Arial" w:hAnsi="Arial" w:cs="Arial"/>
                <w:sz w:val="20"/>
                <w:szCs w:val="20"/>
              </w:rPr>
              <w:br/>
              <w:t xml:space="preserve">3. Run a call such that the limit in </w:t>
            </w:r>
            <w:proofErr w:type="spellStart"/>
            <w:r w:rsidRPr="00E86228">
              <w:rPr>
                <w:rFonts w:ascii="Arial" w:hAnsi="Arial" w:cs="Arial"/>
                <w:sz w:val="20"/>
                <w:szCs w:val="20"/>
              </w:rPr>
              <w:t>im_sms_threshold</w:t>
            </w:r>
            <w:proofErr w:type="spellEnd"/>
            <w:r w:rsidRPr="00E86228">
              <w:rPr>
                <w:rFonts w:ascii="Arial" w:hAnsi="Arial" w:cs="Arial"/>
                <w:sz w:val="20"/>
                <w:szCs w:val="20"/>
              </w:rPr>
              <w:t xml:space="preserve"> is exceeded</w:t>
            </w:r>
            <w:r w:rsidRPr="00E86228">
              <w:rPr>
                <w:rFonts w:ascii="Arial" w:hAnsi="Arial" w:cs="Arial"/>
                <w:sz w:val="20"/>
                <w:szCs w:val="20"/>
              </w:rPr>
              <w:br/>
            </w:r>
            <w:proofErr w:type="spellStart"/>
            <w:r w:rsidRPr="00E86228">
              <w:rPr>
                <w:rFonts w:ascii="Arial" w:hAnsi="Arial" w:cs="Arial"/>
                <w:sz w:val="20"/>
                <w:szCs w:val="20"/>
              </w:rPr>
              <w:t>e.g</w:t>
            </w:r>
            <w:proofErr w:type="spellEnd"/>
            <w:r w:rsidRPr="00E86228">
              <w:rPr>
                <w:rFonts w:ascii="Arial" w:hAnsi="Arial" w:cs="Arial"/>
                <w:sz w:val="20"/>
                <w:szCs w:val="20"/>
              </w:rPr>
              <w:t xml:space="preserve"> if </w:t>
            </w:r>
            <w:proofErr w:type="spellStart"/>
            <w:r w:rsidRPr="00E86228">
              <w:rPr>
                <w:rFonts w:ascii="Arial" w:hAnsi="Arial" w:cs="Arial"/>
                <w:sz w:val="20"/>
                <w:szCs w:val="20"/>
              </w:rPr>
              <w:t>im_sms_threshold</w:t>
            </w:r>
            <w:proofErr w:type="spellEnd"/>
            <w:r w:rsidRPr="00E86228">
              <w:rPr>
                <w:rFonts w:ascii="Arial" w:hAnsi="Arial" w:cs="Arial"/>
                <w:sz w:val="20"/>
                <w:szCs w:val="20"/>
              </w:rPr>
              <w:t xml:space="preserve"> has value 20 then run a call with duration as 25</w:t>
            </w:r>
            <w:r w:rsidRPr="00E86228">
              <w:rPr>
                <w:rFonts w:ascii="Arial" w:hAnsi="Arial" w:cs="Arial"/>
                <w:sz w:val="20"/>
                <w:szCs w:val="20"/>
              </w:rPr>
              <w:br/>
              <w:t xml:space="preserve">4. Check entry created in </w:t>
            </w:r>
            <w:proofErr w:type="spellStart"/>
            <w:r w:rsidRPr="00E86228">
              <w:rPr>
                <w:rFonts w:ascii="Arial" w:hAnsi="Arial" w:cs="Arial"/>
                <w:sz w:val="20"/>
                <w:szCs w:val="20"/>
              </w:rPr>
              <w:t>sms_send</w:t>
            </w:r>
            <w:proofErr w:type="spellEnd"/>
            <w:r w:rsidRPr="00E86228">
              <w:rPr>
                <w:rFonts w:ascii="Arial" w:hAnsi="Arial" w:cs="Arial"/>
                <w:sz w:val="20"/>
                <w:szCs w:val="20"/>
              </w:rPr>
              <w:t xml:space="preserve"> and </w:t>
            </w:r>
            <w:proofErr w:type="spellStart"/>
            <w:r w:rsidRPr="00E86228">
              <w:rPr>
                <w:rFonts w:ascii="Arial" w:hAnsi="Arial" w:cs="Arial"/>
                <w:sz w:val="20"/>
                <w:szCs w:val="20"/>
              </w:rPr>
              <w:t>SMS_orig</w:t>
            </w:r>
            <w:proofErr w:type="spellEnd"/>
            <w:r w:rsidRPr="00E86228">
              <w:rPr>
                <w:rFonts w:ascii="Arial" w:hAnsi="Arial" w:cs="Arial"/>
                <w:sz w:val="20"/>
                <w:szCs w:val="20"/>
              </w:rPr>
              <w:t xml:space="preserve"> field</w:t>
            </w:r>
            <w:r w:rsidRPr="00E86228">
              <w:rPr>
                <w:rFonts w:ascii="Arial" w:hAnsi="Arial" w:cs="Arial"/>
                <w:sz w:val="20"/>
                <w:szCs w:val="20"/>
              </w:rPr>
              <w:br/>
              <w:t xml:space="preserve">(go to </w:t>
            </w:r>
            <w:proofErr w:type="spellStart"/>
            <w:r w:rsidRPr="00E86228">
              <w:rPr>
                <w:rFonts w:ascii="Arial" w:hAnsi="Arial" w:cs="Arial"/>
                <w:sz w:val="20"/>
                <w:szCs w:val="20"/>
              </w:rPr>
              <w:t>sms_text</w:t>
            </w:r>
            <w:proofErr w:type="spellEnd"/>
            <w:r w:rsidRPr="00E86228">
              <w:rPr>
                <w:rFonts w:ascii="Arial" w:hAnsi="Arial" w:cs="Arial"/>
                <w:sz w:val="20"/>
                <w:szCs w:val="20"/>
              </w:rPr>
              <w:t xml:space="preserve"> table with </w:t>
            </w:r>
            <w:proofErr w:type="spellStart"/>
            <w:r w:rsidRPr="00E86228">
              <w:rPr>
                <w:rFonts w:ascii="Arial" w:hAnsi="Arial" w:cs="Arial"/>
                <w:sz w:val="20"/>
                <w:szCs w:val="20"/>
              </w:rPr>
              <w:t>sms_code</w:t>
            </w:r>
            <w:proofErr w:type="spellEnd"/>
            <w:r w:rsidRPr="00E86228">
              <w:rPr>
                <w:rFonts w:ascii="Arial" w:hAnsi="Arial" w:cs="Arial"/>
                <w:sz w:val="20"/>
                <w:szCs w:val="20"/>
              </w:rPr>
              <w:t xml:space="preserve"> in </w:t>
            </w:r>
            <w:proofErr w:type="spellStart"/>
            <w:r w:rsidRPr="00E86228">
              <w:rPr>
                <w:rFonts w:ascii="Arial" w:hAnsi="Arial" w:cs="Arial"/>
                <w:sz w:val="20"/>
                <w:szCs w:val="20"/>
              </w:rPr>
              <w:t>sms_send</w:t>
            </w:r>
            <w:proofErr w:type="spellEnd"/>
            <w:r w:rsidRPr="00E86228">
              <w:rPr>
                <w:rFonts w:ascii="Arial" w:hAnsi="Arial" w:cs="Arial"/>
                <w:sz w:val="20"/>
                <w:szCs w:val="20"/>
              </w:rPr>
              <w:t xml:space="preserve"> and check </w:t>
            </w:r>
            <w:proofErr w:type="spellStart"/>
            <w:r w:rsidRPr="00E86228">
              <w:rPr>
                <w:rFonts w:ascii="Arial" w:hAnsi="Arial" w:cs="Arial"/>
                <w:sz w:val="20"/>
                <w:szCs w:val="20"/>
              </w:rPr>
              <w:t>origin_id</w:t>
            </w:r>
            <w:proofErr w:type="spellEnd"/>
            <w:r w:rsidRPr="00E86228">
              <w:rPr>
                <w:rFonts w:ascii="Arial" w:hAnsi="Arial" w:cs="Arial"/>
                <w:sz w:val="20"/>
                <w:szCs w:val="20"/>
              </w:rPr>
              <w:t xml:space="preserve"> )</w:t>
            </w:r>
            <w:r w:rsidRPr="00E86228">
              <w:rPr>
                <w:rFonts w:ascii="Arial" w:hAnsi="Arial" w:cs="Arial"/>
                <w:sz w:val="20"/>
                <w:szCs w:val="20"/>
              </w:rPr>
              <w:br/>
              <w:t xml:space="preserve">Value in </w:t>
            </w:r>
            <w:proofErr w:type="spellStart"/>
            <w:r w:rsidRPr="00E86228">
              <w:rPr>
                <w:rFonts w:ascii="Arial" w:hAnsi="Arial" w:cs="Arial"/>
                <w:sz w:val="20"/>
                <w:szCs w:val="20"/>
              </w:rPr>
              <w:t>origin_id</w:t>
            </w:r>
            <w:proofErr w:type="spellEnd"/>
            <w:r w:rsidRPr="00E86228">
              <w:rPr>
                <w:rFonts w:ascii="Arial" w:hAnsi="Arial" w:cs="Arial"/>
                <w:sz w:val="20"/>
                <w:szCs w:val="20"/>
              </w:rPr>
              <w:t xml:space="preserve"> should be same as </w:t>
            </w:r>
            <w:proofErr w:type="spellStart"/>
            <w:r w:rsidRPr="00E86228">
              <w:rPr>
                <w:rFonts w:ascii="Arial" w:hAnsi="Arial" w:cs="Arial"/>
                <w:sz w:val="20"/>
                <w:szCs w:val="20"/>
              </w:rPr>
              <w:t>SMS_orig</w:t>
            </w:r>
            <w:proofErr w:type="spellEnd"/>
            <w:r w:rsidRPr="00E86228">
              <w:rPr>
                <w:rFonts w:ascii="Arial" w:hAnsi="Arial" w:cs="Arial"/>
                <w:sz w:val="20"/>
                <w:szCs w:val="20"/>
              </w:rPr>
              <w:t xml:space="preserve"> field in </w:t>
            </w:r>
            <w:proofErr w:type="spellStart"/>
            <w:r w:rsidRPr="00E86228">
              <w:rPr>
                <w:rFonts w:ascii="Arial" w:hAnsi="Arial" w:cs="Arial"/>
                <w:sz w:val="20"/>
                <w:szCs w:val="20"/>
              </w:rPr>
              <w:t>sms_send</w:t>
            </w:r>
            <w:proofErr w:type="spellEnd"/>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CSM</w:t>
            </w:r>
          </w:p>
        </w:tc>
        <w:tc>
          <w:tcPr>
            <w:tcW w:w="387"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7146</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rPr>
              <w:t>4-Low</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spacing w:before="40" w:after="40"/>
              <w:rPr>
                <w:rFonts w:ascii="Arial" w:hAnsi="Arial" w:cs="Arial"/>
                <w:sz w:val="20"/>
                <w:szCs w:val="20"/>
              </w:rPr>
            </w:pPr>
            <w:r w:rsidRPr="00E86228">
              <w:rPr>
                <w:rFonts w:ascii="Arial" w:hAnsi="Arial" w:cs="Arial"/>
                <w:sz w:val="20"/>
                <w:szCs w:val="20"/>
              </w:rPr>
              <w:t>Fokus error opening ban 823939806</w:t>
            </w:r>
          </w:p>
        </w:tc>
        <w:tc>
          <w:tcPr>
            <w:tcW w:w="1457" w:type="pct"/>
            <w:shd w:val="clear" w:color="auto" w:fill="auto"/>
            <w:vAlign w:val="bottom"/>
          </w:tcPr>
          <w:p w:rsidR="007C4E21" w:rsidRPr="00E86228" w:rsidRDefault="007C4E21" w:rsidP="004D53FA">
            <w:pPr>
              <w:spacing w:before="40" w:after="40"/>
              <w:rPr>
                <w:rFonts w:ascii="Arial" w:hAnsi="Arial" w:cs="Arial"/>
                <w:sz w:val="20"/>
                <w:szCs w:val="20"/>
              </w:rPr>
            </w:pPr>
            <w:r w:rsidRPr="00E86228">
              <w:rPr>
                <w:rFonts w:ascii="Arial" w:hAnsi="Arial" w:cs="Arial"/>
                <w:sz w:val="20"/>
                <w:szCs w:val="20"/>
              </w:rPr>
              <w:t>Open a ban with has more than one subscriber with listed-</w:t>
            </w:r>
            <w:proofErr w:type="spellStart"/>
            <w:r w:rsidRPr="00E86228">
              <w:rPr>
                <w:rFonts w:ascii="Arial" w:hAnsi="Arial" w:cs="Arial"/>
                <w:sz w:val="20"/>
                <w:szCs w:val="20"/>
              </w:rPr>
              <w:t>ind</w:t>
            </w:r>
            <w:proofErr w:type="spellEnd"/>
            <w:r w:rsidRPr="00E86228">
              <w:rPr>
                <w:rFonts w:ascii="Arial" w:hAnsi="Arial" w:cs="Arial"/>
                <w:sz w:val="20"/>
                <w:szCs w:val="20"/>
              </w:rPr>
              <w:t xml:space="preserve"> = 'N'</w:t>
            </w:r>
            <w:r w:rsidRPr="00E86228">
              <w:rPr>
                <w:rFonts w:ascii="Arial" w:hAnsi="Arial" w:cs="Arial"/>
                <w:sz w:val="20"/>
                <w:szCs w:val="20"/>
              </w:rPr>
              <w:br/>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MAF</w:t>
            </w:r>
          </w:p>
        </w:tc>
        <w:tc>
          <w:tcPr>
            <w:tcW w:w="387"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7199</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1-Critical</w:t>
            </w:r>
          </w:p>
        </w:tc>
        <w:tc>
          <w:tcPr>
            <w:tcW w:w="475"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sz w:val="20"/>
                <w:szCs w:val="20"/>
                <w:lang w:eastAsia="nb-NO" w:bidi="ar-SA"/>
              </w:rPr>
              <w:t>Client Netcom</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spacing w:before="40" w:after="40"/>
              <w:rPr>
                <w:rFonts w:ascii="Arial" w:hAnsi="Arial" w:cs="Arial"/>
                <w:sz w:val="20"/>
                <w:szCs w:val="20"/>
              </w:rPr>
            </w:pPr>
            <w:r w:rsidRPr="00E86228">
              <w:rPr>
                <w:rFonts w:ascii="Arial" w:hAnsi="Arial" w:cs="Arial"/>
                <w:sz w:val="20"/>
                <w:szCs w:val="20"/>
              </w:rPr>
              <w:t xml:space="preserve">No </w:t>
            </w:r>
            <w:proofErr w:type="spellStart"/>
            <w:r w:rsidRPr="00E86228">
              <w:rPr>
                <w:rFonts w:ascii="Arial" w:hAnsi="Arial" w:cs="Arial"/>
                <w:sz w:val="20"/>
                <w:szCs w:val="20"/>
              </w:rPr>
              <w:t>gprs</w:t>
            </w:r>
            <w:proofErr w:type="spellEnd"/>
            <w:r w:rsidRPr="00E86228">
              <w:rPr>
                <w:rFonts w:ascii="Arial" w:hAnsi="Arial" w:cs="Arial"/>
                <w:sz w:val="20"/>
                <w:szCs w:val="20"/>
              </w:rPr>
              <w:t xml:space="preserve"> TAP records in </w:t>
            </w:r>
            <w:proofErr w:type="spellStart"/>
            <w:r w:rsidRPr="00E86228">
              <w:rPr>
                <w:rFonts w:ascii="Arial" w:hAnsi="Arial" w:cs="Arial"/>
                <w:sz w:val="20"/>
                <w:szCs w:val="20"/>
              </w:rPr>
              <w:t>wh_tap</w:t>
            </w:r>
            <w:proofErr w:type="spellEnd"/>
            <w:r w:rsidRPr="00E86228">
              <w:rPr>
                <w:rFonts w:ascii="Arial" w:hAnsi="Arial" w:cs="Arial"/>
                <w:sz w:val="20"/>
                <w:szCs w:val="20"/>
              </w:rPr>
              <w:t xml:space="preserve"> after Chess migration</w:t>
            </w:r>
          </w:p>
        </w:tc>
        <w:tc>
          <w:tcPr>
            <w:tcW w:w="1457" w:type="pct"/>
            <w:shd w:val="clear" w:color="auto" w:fill="auto"/>
            <w:vAlign w:val="bottom"/>
          </w:tcPr>
          <w:p w:rsidR="007C4E21" w:rsidRPr="00E86228" w:rsidRDefault="007C4E21" w:rsidP="004D53FA">
            <w:pPr>
              <w:spacing w:before="40" w:after="40"/>
              <w:rPr>
                <w:rFonts w:ascii="Arial" w:hAnsi="Arial" w:cs="Arial"/>
                <w:sz w:val="20"/>
                <w:szCs w:val="20"/>
              </w:rPr>
            </w:pPr>
            <w:r w:rsidRPr="00E86228">
              <w:rPr>
                <w:rFonts w:ascii="Arial" w:hAnsi="Arial" w:cs="Arial"/>
                <w:sz w:val="20"/>
                <w:szCs w:val="20"/>
              </w:rPr>
              <w:t xml:space="preserve">Prepare a TAP311 </w:t>
            </w:r>
            <w:proofErr w:type="spellStart"/>
            <w:r w:rsidRPr="00E86228">
              <w:rPr>
                <w:rFonts w:ascii="Arial" w:hAnsi="Arial" w:cs="Arial"/>
                <w:sz w:val="20"/>
                <w:szCs w:val="20"/>
              </w:rPr>
              <w:t>incollect</w:t>
            </w:r>
            <w:proofErr w:type="spellEnd"/>
            <w:r w:rsidRPr="00E86228">
              <w:rPr>
                <w:rFonts w:ascii="Arial" w:hAnsi="Arial" w:cs="Arial"/>
                <w:sz w:val="20"/>
                <w:szCs w:val="20"/>
              </w:rPr>
              <w:t xml:space="preserve"> file having few of GPRS records.</w:t>
            </w:r>
            <w:r w:rsidRPr="00E86228">
              <w:rPr>
                <w:rFonts w:ascii="Arial" w:hAnsi="Arial" w:cs="Arial"/>
                <w:sz w:val="20"/>
                <w:szCs w:val="20"/>
              </w:rPr>
              <w:br/>
            </w:r>
            <w:r w:rsidRPr="00E86228">
              <w:rPr>
                <w:rFonts w:ascii="Arial" w:hAnsi="Arial" w:cs="Arial"/>
                <w:sz w:val="20"/>
                <w:szCs w:val="20"/>
              </w:rPr>
              <w:br/>
              <w:t>Process the TAP311 file created above with MAF Main Driver.</w:t>
            </w:r>
            <w:r w:rsidRPr="00E86228">
              <w:rPr>
                <w:rFonts w:ascii="Arial" w:hAnsi="Arial" w:cs="Arial"/>
                <w:sz w:val="20"/>
                <w:szCs w:val="20"/>
              </w:rPr>
              <w:br/>
            </w:r>
            <w:r w:rsidRPr="00E86228">
              <w:rPr>
                <w:rFonts w:ascii="Arial" w:hAnsi="Arial" w:cs="Arial"/>
                <w:sz w:val="20"/>
                <w:szCs w:val="20"/>
              </w:rPr>
              <w:br/>
              <w:t>The file should be processed successfully and WH_TAP events.</w:t>
            </w:r>
            <w:r w:rsidRPr="00E86228">
              <w:rPr>
                <w:rFonts w:ascii="Arial" w:hAnsi="Arial" w:cs="Arial"/>
                <w:sz w:val="20"/>
                <w:szCs w:val="20"/>
              </w:rPr>
              <w:br/>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CSM</w:t>
            </w:r>
          </w:p>
        </w:tc>
        <w:tc>
          <w:tcPr>
            <w:tcW w:w="387"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7202</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2-High</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spacing w:before="40" w:after="40"/>
              <w:rPr>
                <w:rFonts w:ascii="Arial" w:hAnsi="Arial" w:cs="Arial"/>
                <w:sz w:val="20"/>
                <w:szCs w:val="20"/>
              </w:rPr>
            </w:pPr>
            <w:r w:rsidRPr="00E86228">
              <w:rPr>
                <w:rFonts w:ascii="Arial" w:hAnsi="Arial" w:cs="Arial"/>
                <w:sz w:val="20"/>
                <w:szCs w:val="20"/>
              </w:rPr>
              <w:t xml:space="preserve">population of </w:t>
            </w:r>
            <w:proofErr w:type="spellStart"/>
            <w:r w:rsidRPr="00E86228">
              <w:rPr>
                <w:rFonts w:ascii="Arial" w:hAnsi="Arial" w:cs="Arial"/>
                <w:sz w:val="20"/>
                <w:szCs w:val="20"/>
              </w:rPr>
              <w:t>subscriber_prepay_extract</w:t>
            </w:r>
            <w:proofErr w:type="spellEnd"/>
          </w:p>
        </w:tc>
        <w:tc>
          <w:tcPr>
            <w:tcW w:w="1457" w:type="pct"/>
            <w:shd w:val="clear" w:color="auto" w:fill="auto"/>
            <w:vAlign w:val="bottom"/>
          </w:tcPr>
          <w:p w:rsidR="007C4E21" w:rsidRPr="00E86228" w:rsidRDefault="007C4E21" w:rsidP="004D53FA">
            <w:pPr>
              <w:spacing w:before="40" w:after="40"/>
              <w:rPr>
                <w:rFonts w:ascii="Arial" w:hAnsi="Arial" w:cs="Arial"/>
                <w:sz w:val="20"/>
                <w:szCs w:val="20"/>
              </w:rPr>
            </w:pPr>
            <w:r w:rsidRPr="00E86228">
              <w:rPr>
                <w:rFonts w:ascii="Arial" w:hAnsi="Arial" w:cs="Arial"/>
                <w:sz w:val="20"/>
                <w:szCs w:val="20"/>
              </w:rPr>
              <w:t xml:space="preserve">Run the prepaid extract and check if chess </w:t>
            </w:r>
            <w:proofErr w:type="spellStart"/>
            <w:r w:rsidRPr="00E86228">
              <w:rPr>
                <w:rFonts w:ascii="Arial" w:hAnsi="Arial" w:cs="Arial"/>
                <w:sz w:val="20"/>
                <w:szCs w:val="20"/>
              </w:rPr>
              <w:t>prepaids</w:t>
            </w:r>
            <w:proofErr w:type="spellEnd"/>
            <w:r w:rsidRPr="00E86228">
              <w:rPr>
                <w:rFonts w:ascii="Arial" w:hAnsi="Arial" w:cs="Arial"/>
                <w:sz w:val="20"/>
                <w:szCs w:val="20"/>
              </w:rPr>
              <w:t xml:space="preserve"> are in the extract identified by the </w:t>
            </w:r>
            <w:proofErr w:type="spellStart"/>
            <w:r w:rsidRPr="00E86228">
              <w:rPr>
                <w:rFonts w:ascii="Arial" w:hAnsi="Arial" w:cs="Arial"/>
                <w:sz w:val="20"/>
                <w:szCs w:val="20"/>
              </w:rPr>
              <w:t>imsi</w:t>
            </w:r>
            <w:proofErr w:type="spellEnd"/>
            <w:r w:rsidRPr="00E86228">
              <w:rPr>
                <w:rFonts w:ascii="Arial" w:hAnsi="Arial" w:cs="Arial"/>
                <w:sz w:val="20"/>
                <w:szCs w:val="20"/>
              </w:rPr>
              <w:t xml:space="preserve"> prefixes defined in this defect</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lastRenderedPageBreak/>
              <w:t>CSM</w:t>
            </w:r>
          </w:p>
        </w:tc>
        <w:tc>
          <w:tcPr>
            <w:tcW w:w="387"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7125</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2-High</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spacing w:before="40" w:after="40"/>
              <w:rPr>
                <w:rFonts w:ascii="Arial" w:hAnsi="Arial" w:cs="Arial"/>
                <w:sz w:val="20"/>
                <w:szCs w:val="20"/>
              </w:rPr>
            </w:pPr>
            <w:proofErr w:type="spellStart"/>
            <w:r w:rsidRPr="00E86228">
              <w:rPr>
                <w:rFonts w:ascii="Arial" w:hAnsi="Arial" w:cs="Arial"/>
                <w:sz w:val="20"/>
                <w:szCs w:val="20"/>
              </w:rPr>
              <w:t>UAT_DR_Ban</w:t>
            </w:r>
            <w:proofErr w:type="spellEnd"/>
            <w:r w:rsidRPr="00E86228">
              <w:rPr>
                <w:rFonts w:ascii="Arial" w:hAnsi="Arial" w:cs="Arial"/>
                <w:sz w:val="20"/>
                <w:szCs w:val="20"/>
              </w:rPr>
              <w:t xml:space="preserve"> rejected in billing due to unexpected activity</w:t>
            </w:r>
          </w:p>
        </w:tc>
        <w:tc>
          <w:tcPr>
            <w:tcW w:w="1457" w:type="pct"/>
            <w:shd w:val="clear" w:color="auto" w:fill="auto"/>
            <w:vAlign w:val="bottom"/>
          </w:tcPr>
          <w:p w:rsidR="007C4E21" w:rsidRPr="00E86228" w:rsidRDefault="007C4E21" w:rsidP="004D53FA">
            <w:pPr>
              <w:spacing w:before="40" w:after="40"/>
              <w:rPr>
                <w:rFonts w:ascii="Arial" w:hAnsi="Arial" w:cs="Arial"/>
                <w:sz w:val="20"/>
                <w:szCs w:val="20"/>
              </w:rPr>
            </w:pPr>
            <w:r w:rsidRPr="00E86228">
              <w:rPr>
                <w:rFonts w:ascii="Arial" w:hAnsi="Arial" w:cs="Arial"/>
                <w:sz w:val="20"/>
                <w:szCs w:val="20"/>
              </w:rPr>
              <w:t>Perform a SIM Change activity for a subscriber in Chess BAN and waive the activity charge - Check that no charge is created with feature code SIMCRD</w:t>
            </w:r>
            <w:r w:rsidRPr="00E86228">
              <w:rPr>
                <w:rFonts w:ascii="Arial" w:hAnsi="Arial" w:cs="Arial"/>
                <w:sz w:val="20"/>
                <w:szCs w:val="20"/>
              </w:rPr>
              <w:br/>
            </w:r>
            <w:r w:rsidRPr="00E86228">
              <w:rPr>
                <w:rFonts w:ascii="Arial" w:hAnsi="Arial" w:cs="Arial"/>
                <w:sz w:val="20"/>
                <w:szCs w:val="20"/>
              </w:rPr>
              <w:br/>
              <w:t>Perform a SIM Change activity for a subscriber in Netcom BAN and waive the activity charge - Check that a charge &amp; credit is created with feature code SIMCRD</w:t>
            </w:r>
            <w:r w:rsidRPr="00E86228">
              <w:rPr>
                <w:rFonts w:ascii="Arial" w:hAnsi="Arial" w:cs="Arial"/>
                <w:sz w:val="20"/>
                <w:szCs w:val="20"/>
              </w:rPr>
              <w:br/>
            </w:r>
            <w:r w:rsidRPr="00E86228">
              <w:rPr>
                <w:rFonts w:ascii="Arial" w:hAnsi="Arial" w:cs="Arial"/>
                <w:sz w:val="20"/>
                <w:szCs w:val="20"/>
              </w:rPr>
              <w:br/>
              <w:t>Perform a SIM Change activity for a subscriber in Telia BAN and waive the activity charge - Check that no charge is created with feature code SIMCRD</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Billing</w:t>
            </w:r>
          </w:p>
        </w:tc>
        <w:tc>
          <w:tcPr>
            <w:tcW w:w="387"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6641</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3-Medium</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spacing w:before="40" w:after="40"/>
              <w:rPr>
                <w:rFonts w:ascii="Arial" w:hAnsi="Arial" w:cs="Arial"/>
                <w:sz w:val="20"/>
                <w:szCs w:val="20"/>
              </w:rPr>
            </w:pPr>
            <w:r w:rsidRPr="00E86228">
              <w:rPr>
                <w:rFonts w:ascii="Arial" w:hAnsi="Arial" w:cs="Arial"/>
                <w:sz w:val="20"/>
                <w:szCs w:val="20"/>
              </w:rPr>
              <w:t xml:space="preserve">Minicomparison-R4-unexpected leasing SOC on </w:t>
            </w:r>
            <w:proofErr w:type="spellStart"/>
            <w:r w:rsidRPr="00E86228">
              <w:rPr>
                <w:rFonts w:ascii="Arial" w:hAnsi="Arial" w:cs="Arial"/>
                <w:sz w:val="20"/>
                <w:szCs w:val="20"/>
              </w:rPr>
              <w:t>fokus</w:t>
            </w:r>
            <w:proofErr w:type="spellEnd"/>
            <w:r w:rsidRPr="00E86228">
              <w:rPr>
                <w:rFonts w:ascii="Arial" w:hAnsi="Arial" w:cs="Arial"/>
                <w:sz w:val="20"/>
                <w:szCs w:val="20"/>
              </w:rPr>
              <w:t xml:space="preserve"> invoice</w:t>
            </w:r>
          </w:p>
        </w:tc>
        <w:tc>
          <w:tcPr>
            <w:tcW w:w="1457" w:type="pct"/>
            <w:shd w:val="clear" w:color="auto" w:fill="auto"/>
            <w:vAlign w:val="bottom"/>
          </w:tcPr>
          <w:p w:rsidR="007C4E21" w:rsidRPr="00E86228" w:rsidRDefault="007C4E21" w:rsidP="004D53FA">
            <w:pPr>
              <w:spacing w:before="40" w:after="40"/>
              <w:rPr>
                <w:rFonts w:ascii="Arial" w:hAnsi="Arial" w:cs="Arial"/>
                <w:sz w:val="20"/>
                <w:szCs w:val="20"/>
              </w:rPr>
            </w:pP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FBF</w:t>
            </w:r>
          </w:p>
        </w:tc>
        <w:tc>
          <w:tcPr>
            <w:tcW w:w="387"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6279</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3-Medium</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Ver17.0</w:t>
            </w:r>
          </w:p>
        </w:tc>
        <w:tc>
          <w:tcPr>
            <w:tcW w:w="732" w:type="pct"/>
            <w:shd w:val="clear" w:color="auto" w:fill="auto"/>
            <w:vAlign w:val="bottom"/>
          </w:tcPr>
          <w:p w:rsidR="007C4E21" w:rsidRPr="00E86228" w:rsidRDefault="007C4E21" w:rsidP="004D53FA">
            <w:pPr>
              <w:spacing w:before="40" w:after="40"/>
              <w:rPr>
                <w:rFonts w:ascii="Arial" w:hAnsi="Arial" w:cs="Arial"/>
                <w:sz w:val="20"/>
                <w:szCs w:val="20"/>
              </w:rPr>
            </w:pPr>
            <w:r w:rsidRPr="00E86228">
              <w:rPr>
                <w:rFonts w:ascii="Arial" w:hAnsi="Arial" w:cs="Arial"/>
                <w:sz w:val="20"/>
                <w:szCs w:val="20"/>
              </w:rPr>
              <w:t>Customer service number is not printed in the NC files</w:t>
            </w:r>
          </w:p>
        </w:tc>
        <w:tc>
          <w:tcPr>
            <w:tcW w:w="1457" w:type="pct"/>
            <w:shd w:val="clear" w:color="auto" w:fill="auto"/>
            <w:vAlign w:val="bottom"/>
          </w:tcPr>
          <w:p w:rsidR="007C4E21" w:rsidRPr="00E86228" w:rsidRDefault="007C4E21" w:rsidP="004D53FA">
            <w:pPr>
              <w:spacing w:before="40" w:after="40"/>
              <w:rPr>
                <w:rFonts w:ascii="Arial" w:hAnsi="Arial" w:cs="Arial"/>
                <w:sz w:val="20"/>
                <w:szCs w:val="20"/>
              </w:rPr>
            </w:pPr>
            <w:r w:rsidRPr="00E86228">
              <w:rPr>
                <w:rFonts w:ascii="Arial" w:hAnsi="Arial" w:cs="Arial"/>
                <w:sz w:val="20"/>
                <w:szCs w:val="20"/>
              </w:rPr>
              <w:t xml:space="preserve">Run bill production for Netcom customer with NCNO </w:t>
            </w:r>
            <w:proofErr w:type="spellStart"/>
            <w:r w:rsidRPr="00E86228">
              <w:rPr>
                <w:rFonts w:ascii="Arial" w:hAnsi="Arial" w:cs="Arial"/>
                <w:sz w:val="20"/>
                <w:szCs w:val="20"/>
              </w:rPr>
              <w:t>soc</w:t>
            </w:r>
            <w:proofErr w:type="spellEnd"/>
            <w:r w:rsidRPr="00E86228">
              <w:rPr>
                <w:rFonts w:ascii="Arial" w:hAnsi="Arial" w:cs="Arial"/>
                <w:sz w:val="20"/>
                <w:szCs w:val="20"/>
              </w:rPr>
              <w:t xml:space="preserve"> and check that the NC bill copy displays the customer service </w:t>
            </w:r>
            <w:proofErr w:type="spellStart"/>
            <w:r w:rsidRPr="00E86228">
              <w:rPr>
                <w:rFonts w:ascii="Arial" w:hAnsi="Arial" w:cs="Arial"/>
                <w:sz w:val="20"/>
                <w:szCs w:val="20"/>
              </w:rPr>
              <w:t>numebr</w:t>
            </w:r>
            <w:proofErr w:type="spellEnd"/>
            <w:r w:rsidRPr="00E86228">
              <w:rPr>
                <w:rFonts w:ascii="Arial" w:hAnsi="Arial" w:cs="Arial"/>
                <w:sz w:val="20"/>
                <w:szCs w:val="20"/>
              </w:rPr>
              <w:t xml:space="preserve"> on first page header.</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CSM</w:t>
            </w:r>
          </w:p>
        </w:tc>
        <w:tc>
          <w:tcPr>
            <w:tcW w:w="387"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7215</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3-Medium</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spacing w:before="40" w:after="40"/>
              <w:rPr>
                <w:rFonts w:ascii="Arial" w:hAnsi="Arial" w:cs="Arial"/>
                <w:sz w:val="20"/>
                <w:szCs w:val="20"/>
              </w:rPr>
            </w:pPr>
            <w:r w:rsidRPr="00E86228">
              <w:rPr>
                <w:rFonts w:ascii="Arial" w:hAnsi="Arial" w:cs="Arial"/>
                <w:sz w:val="20"/>
                <w:szCs w:val="20"/>
              </w:rPr>
              <w:t xml:space="preserve">Server Crash </w:t>
            </w:r>
            <w:proofErr w:type="spellStart"/>
            <w:r w:rsidRPr="00E86228">
              <w:rPr>
                <w:rFonts w:ascii="Arial" w:hAnsi="Arial" w:cs="Arial"/>
                <w:sz w:val="20"/>
                <w:szCs w:val="20"/>
              </w:rPr>
              <w:t>csmUHierBill</w:t>
            </w:r>
            <w:proofErr w:type="spellEnd"/>
          </w:p>
        </w:tc>
        <w:tc>
          <w:tcPr>
            <w:tcW w:w="1457" w:type="pct"/>
            <w:shd w:val="clear" w:color="auto" w:fill="auto"/>
            <w:vAlign w:val="bottom"/>
          </w:tcPr>
          <w:p w:rsidR="007C4E21" w:rsidRPr="00E86228" w:rsidRDefault="007C4E21" w:rsidP="004D53FA">
            <w:pPr>
              <w:spacing w:before="40" w:after="40"/>
              <w:rPr>
                <w:rFonts w:ascii="Arial" w:hAnsi="Arial" w:cs="Arial"/>
                <w:sz w:val="20"/>
                <w:szCs w:val="20"/>
              </w:rPr>
            </w:pPr>
            <w:r w:rsidRPr="00E86228">
              <w:rPr>
                <w:rFonts w:ascii="Arial" w:hAnsi="Arial" w:cs="Arial"/>
                <w:sz w:val="20"/>
                <w:szCs w:val="20"/>
              </w:rPr>
              <w:t xml:space="preserve">Open a </w:t>
            </w:r>
            <w:proofErr w:type="spellStart"/>
            <w:r w:rsidRPr="00E86228">
              <w:rPr>
                <w:rFonts w:ascii="Arial" w:hAnsi="Arial" w:cs="Arial"/>
                <w:sz w:val="20"/>
                <w:szCs w:val="20"/>
              </w:rPr>
              <w:t>Hierachy</w:t>
            </w:r>
            <w:proofErr w:type="spellEnd"/>
            <w:r w:rsidRPr="00E86228">
              <w:rPr>
                <w:rFonts w:ascii="Arial" w:hAnsi="Arial" w:cs="Arial"/>
                <w:sz w:val="20"/>
                <w:szCs w:val="20"/>
              </w:rPr>
              <w:t xml:space="preserve"> with more than 1000 Ban's (</w:t>
            </w:r>
            <w:r w:rsidRPr="00E86228">
              <w:rPr>
                <w:rFonts w:ascii="Arial" w:hAnsi="Arial" w:cs="Arial"/>
                <w:color w:val="800000"/>
                <w:sz w:val="20"/>
                <w:szCs w:val="20"/>
              </w:rPr>
              <w:t>552786204)</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CSM</w:t>
            </w:r>
          </w:p>
        </w:tc>
        <w:tc>
          <w:tcPr>
            <w:tcW w:w="387"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7218</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3-Medium</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spacing w:before="40" w:after="40"/>
              <w:rPr>
                <w:rFonts w:ascii="Arial" w:hAnsi="Arial" w:cs="Arial"/>
                <w:sz w:val="20"/>
                <w:szCs w:val="20"/>
              </w:rPr>
            </w:pPr>
            <w:proofErr w:type="spellStart"/>
            <w:r w:rsidRPr="00E86228">
              <w:rPr>
                <w:rFonts w:ascii="Arial" w:hAnsi="Arial" w:cs="Arial"/>
                <w:sz w:val="20"/>
                <w:szCs w:val="20"/>
              </w:rPr>
              <w:t>csmUCtn</w:t>
            </w:r>
            <w:proofErr w:type="spellEnd"/>
            <w:r w:rsidRPr="00E86228">
              <w:rPr>
                <w:rFonts w:ascii="Arial" w:hAnsi="Arial" w:cs="Arial"/>
                <w:sz w:val="20"/>
                <w:szCs w:val="20"/>
              </w:rPr>
              <w:t xml:space="preserve"> Server crash</w:t>
            </w:r>
          </w:p>
        </w:tc>
        <w:tc>
          <w:tcPr>
            <w:tcW w:w="1457" w:type="pct"/>
            <w:shd w:val="clear" w:color="auto" w:fill="auto"/>
            <w:vAlign w:val="bottom"/>
          </w:tcPr>
          <w:p w:rsidR="007C4E21" w:rsidRPr="00E86228" w:rsidRDefault="007C4E21" w:rsidP="004D53FA">
            <w:pPr>
              <w:spacing w:before="40" w:after="40"/>
              <w:rPr>
                <w:rFonts w:ascii="Arial" w:hAnsi="Arial" w:cs="Arial"/>
                <w:sz w:val="20"/>
                <w:szCs w:val="20"/>
              </w:rPr>
            </w:pPr>
            <w:proofErr w:type="gramStart"/>
            <w:r w:rsidRPr="00E86228">
              <w:rPr>
                <w:rFonts w:ascii="Arial" w:hAnsi="Arial" w:cs="Arial"/>
                <w:sz w:val="20"/>
                <w:szCs w:val="20"/>
              </w:rPr>
              <w:t>obtain</w:t>
            </w:r>
            <w:proofErr w:type="gramEnd"/>
            <w:r w:rsidRPr="00E86228">
              <w:rPr>
                <w:rFonts w:ascii="Arial" w:hAnsi="Arial" w:cs="Arial"/>
                <w:sz w:val="20"/>
                <w:szCs w:val="20"/>
              </w:rPr>
              <w:t xml:space="preserve"> a list of available CTNs for user selection. (Service </w:t>
            </w:r>
            <w:proofErr w:type="spellStart"/>
            <w:r w:rsidRPr="00E86228">
              <w:rPr>
                <w:rFonts w:ascii="Arial" w:hAnsi="Arial" w:cs="Arial"/>
                <w:sz w:val="20"/>
                <w:szCs w:val="20"/>
              </w:rPr>
              <w:t>csGetCtnNm</w:t>
            </w:r>
            <w:proofErr w:type="spellEnd"/>
            <w:r w:rsidRPr="00E86228">
              <w:rPr>
                <w:rFonts w:ascii="Arial" w:hAnsi="Arial" w:cs="Arial"/>
                <w:sz w:val="20"/>
                <w:szCs w:val="20"/>
              </w:rPr>
              <w:t>)</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sz w:val="20"/>
                <w:szCs w:val="20"/>
                <w:lang w:eastAsia="nb-NO" w:bidi="ar-SA"/>
              </w:rPr>
              <w:t>MPS</w:t>
            </w:r>
          </w:p>
        </w:tc>
        <w:tc>
          <w:tcPr>
            <w:tcW w:w="387"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7246</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3-Medium</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spacing w:before="40" w:after="40"/>
              <w:rPr>
                <w:rFonts w:ascii="Arial" w:hAnsi="Arial" w:cs="Arial"/>
                <w:sz w:val="20"/>
                <w:szCs w:val="20"/>
              </w:rPr>
            </w:pPr>
            <w:r w:rsidRPr="00E86228">
              <w:rPr>
                <w:rFonts w:ascii="Arial" w:hAnsi="Arial" w:cs="Arial"/>
                <w:sz w:val="20"/>
                <w:szCs w:val="20"/>
              </w:rPr>
              <w:t xml:space="preserve">Getting oracle error 2112 when calling FM </w:t>
            </w:r>
            <w:proofErr w:type="spellStart"/>
            <w:r w:rsidRPr="00E86228">
              <w:rPr>
                <w:rFonts w:ascii="Arial" w:hAnsi="Arial" w:cs="Arial"/>
                <w:sz w:val="20"/>
                <w:szCs w:val="20"/>
              </w:rPr>
              <w:t>summmary</w:t>
            </w:r>
            <w:proofErr w:type="spellEnd"/>
            <w:r w:rsidRPr="00E86228">
              <w:rPr>
                <w:rFonts w:ascii="Arial" w:hAnsi="Arial" w:cs="Arial"/>
                <w:sz w:val="20"/>
                <w:szCs w:val="20"/>
              </w:rPr>
              <w:t xml:space="preserve"> screen</w:t>
            </w:r>
          </w:p>
        </w:tc>
        <w:tc>
          <w:tcPr>
            <w:tcW w:w="1457" w:type="pct"/>
            <w:shd w:val="clear" w:color="auto" w:fill="auto"/>
            <w:vAlign w:val="bottom"/>
          </w:tcPr>
          <w:p w:rsidR="007C4E21" w:rsidRPr="00E86228" w:rsidRDefault="007C4E21" w:rsidP="004D53FA">
            <w:pPr>
              <w:spacing w:before="40" w:after="40"/>
              <w:rPr>
                <w:rFonts w:ascii="Arial" w:hAnsi="Arial" w:cs="Arial"/>
                <w:sz w:val="20"/>
                <w:szCs w:val="20"/>
              </w:rPr>
            </w:pPr>
            <w:r w:rsidRPr="00E86228">
              <w:rPr>
                <w:rFonts w:ascii="Arial" w:hAnsi="Arial" w:cs="Arial"/>
                <w:sz w:val="20"/>
                <w:szCs w:val="20"/>
              </w:rPr>
              <w:t xml:space="preserve">Check </w:t>
            </w:r>
            <w:proofErr w:type="spellStart"/>
            <w:r w:rsidRPr="00E86228">
              <w:rPr>
                <w:rFonts w:ascii="Arial" w:hAnsi="Arial" w:cs="Arial"/>
                <w:sz w:val="20"/>
                <w:szCs w:val="20"/>
              </w:rPr>
              <w:t>fm_summary_screen</w:t>
            </w:r>
            <w:proofErr w:type="spellEnd"/>
            <w:r w:rsidRPr="00E86228">
              <w:rPr>
                <w:rFonts w:ascii="Arial" w:hAnsi="Arial" w:cs="Arial"/>
                <w:sz w:val="20"/>
                <w:szCs w:val="20"/>
              </w:rPr>
              <w:t xml:space="preserve"> for FM SMS </w:t>
            </w:r>
            <w:proofErr w:type="spellStart"/>
            <w:r w:rsidRPr="00E86228">
              <w:rPr>
                <w:rFonts w:ascii="Arial" w:hAnsi="Arial" w:cs="Arial"/>
                <w:sz w:val="20"/>
                <w:szCs w:val="20"/>
              </w:rPr>
              <w:t>socs</w:t>
            </w:r>
            <w:proofErr w:type="spellEnd"/>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lastRenderedPageBreak/>
              <w:t>MPS</w:t>
            </w:r>
          </w:p>
        </w:tc>
        <w:tc>
          <w:tcPr>
            <w:tcW w:w="387" w:type="pct"/>
            <w:shd w:val="clear" w:color="auto" w:fill="auto"/>
            <w:vAlign w:val="bottom"/>
          </w:tcPr>
          <w:p w:rsidR="007C4E21" w:rsidRPr="00E86228" w:rsidRDefault="007C4E21" w:rsidP="004D53FA">
            <w:pPr>
              <w:jc w:val="right"/>
              <w:rPr>
                <w:rFonts w:ascii="Arial" w:hAnsi="Arial" w:cs="Arial"/>
                <w:sz w:val="20"/>
                <w:szCs w:val="20"/>
              </w:rPr>
            </w:pPr>
            <w:r w:rsidRPr="00E86228">
              <w:rPr>
                <w:rFonts w:ascii="Arial" w:hAnsi="Arial" w:cs="Arial"/>
                <w:sz w:val="20"/>
                <w:szCs w:val="20"/>
              </w:rPr>
              <w:t>7249</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3-Medium</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sz w:val="20"/>
                <w:szCs w:val="20"/>
              </w:rPr>
            </w:pPr>
            <w:proofErr w:type="spellStart"/>
            <w:r w:rsidRPr="00E86228">
              <w:rPr>
                <w:rFonts w:ascii="Arial" w:hAnsi="Arial" w:cs="Arial"/>
                <w:sz w:val="20"/>
                <w:szCs w:val="20"/>
              </w:rPr>
              <w:t>expiration_date</w:t>
            </w:r>
            <w:proofErr w:type="spellEnd"/>
            <w:r w:rsidRPr="00E86228">
              <w:rPr>
                <w:rFonts w:ascii="Arial" w:hAnsi="Arial" w:cs="Arial"/>
                <w:sz w:val="20"/>
                <w:szCs w:val="20"/>
              </w:rPr>
              <w:t xml:space="preserve"> in roaming translation</w:t>
            </w:r>
          </w:p>
        </w:tc>
        <w:tc>
          <w:tcPr>
            <w:tcW w:w="1457"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 xml:space="preserve">Check that </w:t>
            </w:r>
            <w:proofErr w:type="spellStart"/>
            <w:r w:rsidRPr="00E86228">
              <w:rPr>
                <w:rFonts w:ascii="Arial" w:hAnsi="Arial" w:cs="Arial"/>
                <w:sz w:val="20"/>
                <w:szCs w:val="20"/>
              </w:rPr>
              <w:t>roaming_operator</w:t>
            </w:r>
            <w:proofErr w:type="spellEnd"/>
            <w:r w:rsidRPr="00E86228">
              <w:rPr>
                <w:rFonts w:ascii="Arial" w:hAnsi="Arial" w:cs="Arial"/>
                <w:sz w:val="20"/>
                <w:szCs w:val="20"/>
              </w:rPr>
              <w:t xml:space="preserve"> table has the setting like in production, where we have </w:t>
            </w:r>
            <w:proofErr w:type="spellStart"/>
            <w:r w:rsidRPr="00E86228">
              <w:rPr>
                <w:rFonts w:ascii="Arial" w:hAnsi="Arial" w:cs="Arial"/>
                <w:sz w:val="20"/>
                <w:szCs w:val="20"/>
              </w:rPr>
              <w:t>mutilple</w:t>
            </w:r>
            <w:proofErr w:type="spellEnd"/>
            <w:r w:rsidRPr="00E86228">
              <w:rPr>
                <w:rFonts w:ascii="Arial" w:hAnsi="Arial" w:cs="Arial"/>
                <w:sz w:val="20"/>
                <w:szCs w:val="20"/>
              </w:rPr>
              <w:t xml:space="preserve"> entries for the same </w:t>
            </w:r>
            <w:proofErr w:type="spellStart"/>
            <w:r w:rsidRPr="00E86228">
              <w:rPr>
                <w:rFonts w:ascii="Arial" w:hAnsi="Arial" w:cs="Arial"/>
                <w:sz w:val="20"/>
                <w:szCs w:val="20"/>
              </w:rPr>
              <w:t>operator_symbol</w:t>
            </w:r>
            <w:proofErr w:type="spellEnd"/>
            <w:r w:rsidRPr="00E86228">
              <w:rPr>
                <w:rFonts w:ascii="Arial" w:hAnsi="Arial" w:cs="Arial"/>
                <w:sz w:val="20"/>
                <w:szCs w:val="20"/>
              </w:rPr>
              <w:t xml:space="preserve"> like 'INDT0" or "INDTM".</w:t>
            </w:r>
            <w:r w:rsidRPr="00E86228">
              <w:rPr>
                <w:rFonts w:ascii="Arial" w:hAnsi="Arial" w:cs="Arial"/>
                <w:sz w:val="20"/>
                <w:szCs w:val="20"/>
              </w:rPr>
              <w:br/>
            </w:r>
            <w:r w:rsidRPr="00E86228">
              <w:rPr>
                <w:rFonts w:ascii="Arial" w:hAnsi="Arial" w:cs="Arial"/>
                <w:sz w:val="20"/>
                <w:szCs w:val="20"/>
              </w:rPr>
              <w:br/>
              <w:t>Process few calls for roaming subscribers for operators like 'INDT0' or "INDTM" through Main Driver.</w:t>
            </w:r>
            <w:r w:rsidRPr="00E86228">
              <w:rPr>
                <w:rFonts w:ascii="Arial" w:hAnsi="Arial" w:cs="Arial"/>
                <w:sz w:val="20"/>
                <w:szCs w:val="20"/>
              </w:rPr>
              <w:br/>
            </w:r>
            <w:r w:rsidRPr="00E86228">
              <w:rPr>
                <w:rFonts w:ascii="Arial" w:hAnsi="Arial" w:cs="Arial"/>
                <w:sz w:val="20"/>
                <w:szCs w:val="20"/>
              </w:rPr>
              <w:br/>
              <w:t xml:space="preserve">The </w:t>
            </w:r>
            <w:proofErr w:type="spellStart"/>
            <w:r w:rsidRPr="00E86228">
              <w:rPr>
                <w:rFonts w:ascii="Arial" w:hAnsi="Arial" w:cs="Arial"/>
                <w:sz w:val="20"/>
                <w:szCs w:val="20"/>
              </w:rPr>
              <w:t>Outcollect</w:t>
            </w:r>
            <w:proofErr w:type="spellEnd"/>
            <w:r w:rsidRPr="00E86228">
              <w:rPr>
                <w:rFonts w:ascii="Arial" w:hAnsi="Arial" w:cs="Arial"/>
                <w:sz w:val="20"/>
                <w:szCs w:val="20"/>
              </w:rPr>
              <w:t xml:space="preserve"> Usage will be generated.</w:t>
            </w:r>
            <w:r w:rsidRPr="00E86228">
              <w:rPr>
                <w:rFonts w:ascii="Arial" w:hAnsi="Arial" w:cs="Arial"/>
                <w:sz w:val="20"/>
                <w:szCs w:val="20"/>
              </w:rPr>
              <w:br/>
            </w:r>
            <w:r w:rsidRPr="00E86228">
              <w:rPr>
                <w:rFonts w:ascii="Arial" w:hAnsi="Arial" w:cs="Arial"/>
                <w:sz w:val="20"/>
                <w:szCs w:val="20"/>
              </w:rPr>
              <w:br/>
              <w:t xml:space="preserve">Process the usage with MPS and </w:t>
            </w:r>
            <w:proofErr w:type="spellStart"/>
            <w:r w:rsidRPr="00E86228">
              <w:rPr>
                <w:rFonts w:ascii="Arial" w:hAnsi="Arial" w:cs="Arial"/>
                <w:sz w:val="20"/>
                <w:szCs w:val="20"/>
              </w:rPr>
              <w:t>Outcollect</w:t>
            </w:r>
            <w:proofErr w:type="spellEnd"/>
            <w:r w:rsidRPr="00E86228">
              <w:rPr>
                <w:rFonts w:ascii="Arial" w:hAnsi="Arial" w:cs="Arial"/>
                <w:sz w:val="20"/>
                <w:szCs w:val="20"/>
              </w:rPr>
              <w:t xml:space="preserve"> process.</w:t>
            </w:r>
            <w:r w:rsidRPr="00E86228">
              <w:rPr>
                <w:rFonts w:ascii="Arial" w:hAnsi="Arial" w:cs="Arial"/>
                <w:sz w:val="20"/>
                <w:szCs w:val="20"/>
              </w:rPr>
              <w:br/>
            </w:r>
            <w:r w:rsidRPr="00E86228">
              <w:rPr>
                <w:rFonts w:ascii="Arial" w:hAnsi="Arial" w:cs="Arial"/>
                <w:sz w:val="20"/>
                <w:szCs w:val="20"/>
              </w:rPr>
              <w:br/>
              <w:t xml:space="preserve">The TAP311 </w:t>
            </w:r>
            <w:proofErr w:type="spellStart"/>
            <w:r w:rsidRPr="00E86228">
              <w:rPr>
                <w:rFonts w:ascii="Arial" w:hAnsi="Arial" w:cs="Arial"/>
                <w:sz w:val="20"/>
                <w:szCs w:val="20"/>
              </w:rPr>
              <w:t>outcollect</w:t>
            </w:r>
            <w:proofErr w:type="spellEnd"/>
            <w:r w:rsidRPr="00E86228">
              <w:rPr>
                <w:rFonts w:ascii="Arial" w:hAnsi="Arial" w:cs="Arial"/>
                <w:sz w:val="20"/>
                <w:szCs w:val="20"/>
              </w:rPr>
              <w:t xml:space="preserve"> files should be generated with correct sequence.</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CSM</w:t>
            </w:r>
          </w:p>
        </w:tc>
        <w:tc>
          <w:tcPr>
            <w:tcW w:w="387" w:type="pct"/>
            <w:shd w:val="clear" w:color="auto" w:fill="auto"/>
            <w:vAlign w:val="bottom"/>
          </w:tcPr>
          <w:p w:rsidR="007C4E21" w:rsidRPr="00E86228" w:rsidRDefault="007C4E21" w:rsidP="004D53FA">
            <w:pPr>
              <w:jc w:val="right"/>
              <w:rPr>
                <w:rFonts w:ascii="Arial" w:hAnsi="Arial" w:cs="Arial"/>
                <w:sz w:val="20"/>
                <w:szCs w:val="20"/>
              </w:rPr>
            </w:pPr>
            <w:r w:rsidRPr="00E86228">
              <w:rPr>
                <w:rFonts w:ascii="Arial" w:hAnsi="Arial" w:cs="Arial"/>
                <w:sz w:val="20"/>
                <w:szCs w:val="20"/>
              </w:rPr>
              <w:t>7234</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3-Medium</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Online crash after opening tree manipulation for a Hierarchy with more than 1000 Ban's</w:t>
            </w:r>
          </w:p>
        </w:tc>
        <w:tc>
          <w:tcPr>
            <w:tcW w:w="1457"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Open tree manipulation for a Hierarchy with more than 1000 Ban's (</w:t>
            </w:r>
            <w:r w:rsidRPr="00E86228">
              <w:rPr>
                <w:rFonts w:ascii="Arial" w:hAnsi="Arial" w:cs="Arial"/>
                <w:color w:val="800000"/>
                <w:sz w:val="20"/>
                <w:szCs w:val="20"/>
              </w:rPr>
              <w:t>552786204)</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AR</w:t>
            </w:r>
          </w:p>
        </w:tc>
        <w:tc>
          <w:tcPr>
            <w:tcW w:w="387" w:type="pct"/>
            <w:shd w:val="clear" w:color="auto" w:fill="auto"/>
            <w:vAlign w:val="bottom"/>
          </w:tcPr>
          <w:p w:rsidR="007C4E21" w:rsidRPr="00E86228" w:rsidRDefault="007C4E21" w:rsidP="004D53FA">
            <w:pPr>
              <w:jc w:val="right"/>
              <w:rPr>
                <w:rFonts w:ascii="Arial" w:hAnsi="Arial" w:cs="Arial"/>
                <w:sz w:val="20"/>
                <w:szCs w:val="20"/>
              </w:rPr>
            </w:pPr>
            <w:r w:rsidRPr="00E86228">
              <w:rPr>
                <w:rFonts w:ascii="Arial" w:hAnsi="Arial" w:cs="Arial"/>
                <w:sz w:val="20"/>
                <w:szCs w:val="20"/>
              </w:rPr>
              <w:t>7256</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3-Medium</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 xml:space="preserve">Chess </w:t>
            </w:r>
            <w:proofErr w:type="spellStart"/>
            <w:r w:rsidRPr="00E86228">
              <w:rPr>
                <w:rFonts w:ascii="Arial" w:hAnsi="Arial" w:cs="Arial"/>
                <w:sz w:val="20"/>
                <w:szCs w:val="20"/>
              </w:rPr>
              <w:t>Webshop</w:t>
            </w:r>
            <w:proofErr w:type="spellEnd"/>
            <w:r w:rsidRPr="00E86228">
              <w:rPr>
                <w:rFonts w:ascii="Arial" w:hAnsi="Arial" w:cs="Arial"/>
                <w:sz w:val="20"/>
                <w:szCs w:val="20"/>
              </w:rPr>
              <w:t xml:space="preserve"> Payments failing for PYB locked</w:t>
            </w:r>
          </w:p>
        </w:tc>
        <w:tc>
          <w:tcPr>
            <w:tcW w:w="1457"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 xml:space="preserve">1) Create Chess </w:t>
            </w:r>
            <w:proofErr w:type="spellStart"/>
            <w:r w:rsidRPr="00E86228">
              <w:rPr>
                <w:rFonts w:ascii="Arial" w:hAnsi="Arial" w:cs="Arial"/>
                <w:sz w:val="20"/>
                <w:szCs w:val="20"/>
              </w:rPr>
              <w:t>webshop</w:t>
            </w:r>
            <w:proofErr w:type="spellEnd"/>
            <w:r w:rsidRPr="00E86228">
              <w:rPr>
                <w:rFonts w:ascii="Arial" w:hAnsi="Arial" w:cs="Arial"/>
                <w:sz w:val="20"/>
                <w:szCs w:val="20"/>
              </w:rPr>
              <w:t xml:space="preserve"> payments. The voucher number in </w:t>
            </w:r>
            <w:proofErr w:type="spellStart"/>
            <w:r w:rsidRPr="00E86228">
              <w:rPr>
                <w:rFonts w:ascii="Arial" w:hAnsi="Arial" w:cs="Arial"/>
                <w:sz w:val="20"/>
                <w:szCs w:val="20"/>
              </w:rPr>
              <w:t>PAyment_Activity</w:t>
            </w:r>
            <w:proofErr w:type="spellEnd"/>
            <w:r w:rsidRPr="00E86228">
              <w:rPr>
                <w:rFonts w:ascii="Arial" w:hAnsi="Arial" w:cs="Arial"/>
                <w:sz w:val="20"/>
                <w:szCs w:val="20"/>
              </w:rPr>
              <w:t xml:space="preserve"> should start with PYS.</w:t>
            </w:r>
            <w:r w:rsidRPr="00E86228">
              <w:rPr>
                <w:rFonts w:ascii="Arial" w:hAnsi="Arial" w:cs="Arial"/>
                <w:sz w:val="20"/>
                <w:szCs w:val="20"/>
              </w:rPr>
              <w:br/>
              <w:t>2) Create Chess and Netcom manual Batch payments. The voucher number should start with PYB.</w:t>
            </w:r>
            <w:r w:rsidRPr="00E86228">
              <w:rPr>
                <w:rFonts w:ascii="Arial" w:hAnsi="Arial" w:cs="Arial"/>
                <w:sz w:val="20"/>
                <w:szCs w:val="20"/>
              </w:rPr>
              <w:br/>
              <w:t xml:space="preserve">3) Run a big batch of manual payments from CSM online more than 200 payments and simultaneously create a Chess </w:t>
            </w:r>
            <w:proofErr w:type="spellStart"/>
            <w:r w:rsidRPr="00E86228">
              <w:rPr>
                <w:rFonts w:ascii="Arial" w:hAnsi="Arial" w:cs="Arial"/>
                <w:sz w:val="20"/>
                <w:szCs w:val="20"/>
              </w:rPr>
              <w:t>Webshop</w:t>
            </w:r>
            <w:proofErr w:type="spellEnd"/>
            <w:r w:rsidRPr="00E86228">
              <w:rPr>
                <w:rFonts w:ascii="Arial" w:hAnsi="Arial" w:cs="Arial"/>
                <w:sz w:val="20"/>
                <w:szCs w:val="20"/>
              </w:rPr>
              <w:t xml:space="preserve"> payment. There should be no failure for PYB locking</w:t>
            </w:r>
          </w:p>
        </w:tc>
        <w:tc>
          <w:tcPr>
            <w:tcW w:w="569" w:type="pct"/>
            <w:vAlign w:val="bottom"/>
          </w:tcPr>
          <w:p w:rsidR="007C4E21" w:rsidRPr="00E86228" w:rsidRDefault="00742E3A" w:rsidP="004D53FA">
            <w:pPr>
              <w:jc w:val="center"/>
              <w:rPr>
                <w:rFonts w:ascii="Arial" w:hAnsi="Arial" w:cs="Arial"/>
                <w:sz w:val="20"/>
                <w:szCs w:val="20"/>
              </w:rPr>
            </w:pPr>
            <w:r>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MPS</w:t>
            </w:r>
          </w:p>
        </w:tc>
        <w:tc>
          <w:tcPr>
            <w:tcW w:w="387" w:type="pct"/>
            <w:shd w:val="clear" w:color="auto" w:fill="auto"/>
            <w:vAlign w:val="bottom"/>
          </w:tcPr>
          <w:p w:rsidR="007C4E21" w:rsidRPr="00E86228" w:rsidRDefault="007C4E21" w:rsidP="004D53FA">
            <w:pPr>
              <w:jc w:val="right"/>
              <w:rPr>
                <w:rFonts w:ascii="Arial" w:hAnsi="Arial" w:cs="Arial"/>
                <w:sz w:val="20"/>
                <w:szCs w:val="20"/>
              </w:rPr>
            </w:pPr>
            <w:r w:rsidRPr="00E86228">
              <w:rPr>
                <w:rFonts w:ascii="Arial" w:hAnsi="Arial" w:cs="Arial"/>
                <w:sz w:val="20"/>
                <w:szCs w:val="20"/>
              </w:rPr>
              <w:t>7260</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3-Medium</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Rating files stuck in IU</w:t>
            </w:r>
          </w:p>
        </w:tc>
        <w:tc>
          <w:tcPr>
            <w:tcW w:w="1457"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 xml:space="preserve">Run rating for subscriber having </w:t>
            </w:r>
            <w:proofErr w:type="spellStart"/>
            <w:r w:rsidRPr="00E86228">
              <w:rPr>
                <w:rFonts w:ascii="Arial" w:hAnsi="Arial" w:cs="Arial"/>
                <w:sz w:val="20"/>
                <w:szCs w:val="20"/>
              </w:rPr>
              <w:t>friends_and_family</w:t>
            </w:r>
            <w:proofErr w:type="spellEnd"/>
            <w:r w:rsidRPr="00E86228">
              <w:rPr>
                <w:rFonts w:ascii="Arial" w:hAnsi="Arial" w:cs="Arial"/>
                <w:sz w:val="20"/>
                <w:szCs w:val="20"/>
              </w:rPr>
              <w:t xml:space="preserve"> as well as FM</w:t>
            </w:r>
          </w:p>
        </w:tc>
        <w:tc>
          <w:tcPr>
            <w:tcW w:w="569" w:type="pct"/>
            <w:vAlign w:val="bottom"/>
          </w:tcPr>
          <w:p w:rsidR="007C4E21" w:rsidRPr="00E86228" w:rsidRDefault="00C5582F" w:rsidP="004D53FA">
            <w:pPr>
              <w:jc w:val="center"/>
              <w:rPr>
                <w:rFonts w:ascii="Arial" w:hAnsi="Arial" w:cs="Arial"/>
                <w:sz w:val="20"/>
                <w:szCs w:val="20"/>
              </w:rPr>
            </w:pPr>
            <w:ins w:id="147" w:author="Eran Ravid" w:date="2012-03-29T16:21:00Z">
              <w:r>
                <w:rPr>
                  <w:rFonts w:ascii="Arial" w:hAnsi="Arial" w:cs="Arial"/>
                  <w:sz w:val="20"/>
                  <w:szCs w:val="20"/>
                </w:rPr>
                <w:t>N</w:t>
              </w:r>
            </w:ins>
          </w:p>
        </w:tc>
      </w:tr>
      <w:tr w:rsidR="000C2B8A" w:rsidRPr="00DB32DA" w:rsidTr="000C2B8A">
        <w:trPr>
          <w:cantSplit/>
        </w:trPr>
        <w:tc>
          <w:tcPr>
            <w:tcW w:w="431"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lastRenderedPageBreak/>
              <w:t>MAF</w:t>
            </w:r>
          </w:p>
        </w:tc>
        <w:tc>
          <w:tcPr>
            <w:tcW w:w="387" w:type="pct"/>
            <w:shd w:val="clear" w:color="auto" w:fill="auto"/>
            <w:vAlign w:val="bottom"/>
          </w:tcPr>
          <w:p w:rsidR="007C4E21" w:rsidRPr="00E86228" w:rsidRDefault="007C4E21" w:rsidP="004D53FA">
            <w:pPr>
              <w:jc w:val="right"/>
              <w:rPr>
                <w:rFonts w:ascii="Arial" w:hAnsi="Arial" w:cs="Arial"/>
                <w:sz w:val="20"/>
                <w:szCs w:val="20"/>
              </w:rPr>
            </w:pPr>
            <w:r w:rsidRPr="00E86228">
              <w:rPr>
                <w:rFonts w:ascii="Arial" w:hAnsi="Arial" w:cs="Arial"/>
                <w:sz w:val="20"/>
                <w:szCs w:val="20"/>
              </w:rPr>
              <w:t>7262</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3-Medium</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 xml:space="preserve">MAF aborts </w:t>
            </w:r>
            <w:proofErr w:type="spellStart"/>
            <w:r w:rsidRPr="00E86228">
              <w:rPr>
                <w:rFonts w:ascii="Arial" w:hAnsi="Arial" w:cs="Arial"/>
                <w:sz w:val="20"/>
                <w:szCs w:val="20"/>
              </w:rPr>
              <w:t>huawei</w:t>
            </w:r>
            <w:proofErr w:type="spellEnd"/>
            <w:r w:rsidRPr="00E86228">
              <w:rPr>
                <w:rFonts w:ascii="Arial" w:hAnsi="Arial" w:cs="Arial"/>
                <w:sz w:val="20"/>
                <w:szCs w:val="20"/>
              </w:rPr>
              <w:t xml:space="preserve"> files</w:t>
            </w:r>
          </w:p>
        </w:tc>
        <w:tc>
          <w:tcPr>
            <w:tcW w:w="1457"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Following Tests should be performed</w:t>
            </w:r>
            <w:proofErr w:type="gramStart"/>
            <w:r w:rsidRPr="00E86228">
              <w:rPr>
                <w:rFonts w:ascii="Arial" w:hAnsi="Arial" w:cs="Arial"/>
                <w:sz w:val="20"/>
                <w:szCs w:val="20"/>
              </w:rPr>
              <w:t>:</w:t>
            </w:r>
            <w:proofErr w:type="gramEnd"/>
            <w:r w:rsidRPr="00E86228">
              <w:rPr>
                <w:rFonts w:ascii="Arial" w:hAnsi="Arial" w:cs="Arial"/>
                <w:sz w:val="20"/>
                <w:szCs w:val="20"/>
              </w:rPr>
              <w:br/>
            </w:r>
            <w:r w:rsidRPr="00E86228">
              <w:rPr>
                <w:rFonts w:ascii="Arial" w:hAnsi="Arial" w:cs="Arial"/>
                <w:sz w:val="20"/>
                <w:szCs w:val="20"/>
              </w:rPr>
              <w:br/>
              <w:t>Test#1:</w:t>
            </w:r>
            <w:r w:rsidRPr="00E86228">
              <w:rPr>
                <w:rFonts w:ascii="Arial" w:hAnsi="Arial" w:cs="Arial"/>
                <w:sz w:val="20"/>
                <w:szCs w:val="20"/>
              </w:rPr>
              <w:br/>
              <w:t xml:space="preserve">Recycle few </w:t>
            </w:r>
            <w:proofErr w:type="spellStart"/>
            <w:r w:rsidRPr="00E86228">
              <w:rPr>
                <w:rFonts w:ascii="Arial" w:hAnsi="Arial" w:cs="Arial"/>
                <w:sz w:val="20"/>
                <w:szCs w:val="20"/>
              </w:rPr>
              <w:t>errored</w:t>
            </w:r>
            <w:proofErr w:type="spellEnd"/>
            <w:r w:rsidRPr="00E86228">
              <w:rPr>
                <w:rFonts w:ascii="Arial" w:hAnsi="Arial" w:cs="Arial"/>
                <w:sz w:val="20"/>
                <w:szCs w:val="20"/>
              </w:rPr>
              <w:t xml:space="preserve"> HUAWEI events from MAF error_ repository, and process them through MAF Main Driver.</w:t>
            </w:r>
            <w:r w:rsidRPr="00E86228">
              <w:rPr>
                <w:rFonts w:ascii="Arial" w:hAnsi="Arial" w:cs="Arial"/>
                <w:sz w:val="20"/>
                <w:szCs w:val="20"/>
              </w:rPr>
              <w:br/>
              <w:t>The events should processed successfully by Main Driver.</w:t>
            </w:r>
            <w:r w:rsidRPr="00E86228">
              <w:rPr>
                <w:rFonts w:ascii="Arial" w:hAnsi="Arial" w:cs="Arial"/>
                <w:sz w:val="20"/>
                <w:szCs w:val="20"/>
              </w:rPr>
              <w:br/>
            </w:r>
            <w:r w:rsidRPr="00E86228">
              <w:rPr>
                <w:rFonts w:ascii="Arial" w:hAnsi="Arial" w:cs="Arial"/>
                <w:sz w:val="20"/>
                <w:szCs w:val="20"/>
              </w:rPr>
              <w:br/>
              <w:t>Test#2</w:t>
            </w:r>
            <w:r w:rsidRPr="00E86228">
              <w:rPr>
                <w:rFonts w:ascii="Arial" w:hAnsi="Arial" w:cs="Arial"/>
                <w:sz w:val="20"/>
                <w:szCs w:val="20"/>
              </w:rPr>
              <w:br/>
            </w:r>
            <w:proofErr w:type="spellStart"/>
            <w:r w:rsidRPr="00E86228">
              <w:rPr>
                <w:rFonts w:ascii="Arial" w:hAnsi="Arial" w:cs="Arial"/>
                <w:sz w:val="20"/>
                <w:szCs w:val="20"/>
              </w:rPr>
              <w:t>Immidiately</w:t>
            </w:r>
            <w:proofErr w:type="spellEnd"/>
            <w:r w:rsidRPr="00E86228">
              <w:rPr>
                <w:rFonts w:ascii="Arial" w:hAnsi="Arial" w:cs="Arial"/>
                <w:sz w:val="20"/>
                <w:szCs w:val="20"/>
              </w:rPr>
              <w:t xml:space="preserve"> after processing RECYCLE files in Test#1, process few HUAWEI files through MAF Main Driver.</w:t>
            </w:r>
            <w:r w:rsidRPr="00E86228">
              <w:rPr>
                <w:rFonts w:ascii="Arial" w:hAnsi="Arial" w:cs="Arial"/>
                <w:sz w:val="20"/>
                <w:szCs w:val="20"/>
              </w:rPr>
              <w:br/>
              <w:t>The HUAWEI files should be processed successfully.</w:t>
            </w:r>
            <w:r w:rsidRPr="00E86228">
              <w:rPr>
                <w:rFonts w:ascii="Arial" w:hAnsi="Arial" w:cs="Arial"/>
                <w:sz w:val="20"/>
                <w:szCs w:val="20"/>
              </w:rPr>
              <w:br/>
            </w:r>
            <w:r w:rsidRPr="00E86228">
              <w:rPr>
                <w:rFonts w:ascii="Arial" w:hAnsi="Arial" w:cs="Arial"/>
                <w:sz w:val="20"/>
                <w:szCs w:val="20"/>
              </w:rPr>
              <w:br/>
              <w:t>Test#3</w:t>
            </w:r>
            <w:r w:rsidRPr="00E86228">
              <w:rPr>
                <w:rFonts w:ascii="Arial" w:hAnsi="Arial" w:cs="Arial"/>
                <w:sz w:val="20"/>
                <w:szCs w:val="20"/>
              </w:rPr>
              <w:br/>
              <w:t>Process some HUAWEI files from Main Driver.</w:t>
            </w:r>
            <w:r w:rsidRPr="00E86228">
              <w:rPr>
                <w:rFonts w:ascii="Arial" w:hAnsi="Arial" w:cs="Arial"/>
                <w:sz w:val="20"/>
                <w:szCs w:val="20"/>
              </w:rPr>
              <w:br/>
              <w:t xml:space="preserve">Process the HUAWEI Error files generated through </w:t>
            </w:r>
            <w:proofErr w:type="spellStart"/>
            <w:r w:rsidRPr="00E86228">
              <w:rPr>
                <w:rFonts w:ascii="Arial" w:hAnsi="Arial" w:cs="Arial"/>
                <w:sz w:val="20"/>
                <w:szCs w:val="20"/>
              </w:rPr>
              <w:t>error_loader</w:t>
            </w:r>
            <w:proofErr w:type="spellEnd"/>
            <w:r w:rsidRPr="00E86228">
              <w:rPr>
                <w:rFonts w:ascii="Arial" w:hAnsi="Arial" w:cs="Arial"/>
                <w:sz w:val="20"/>
                <w:szCs w:val="20"/>
              </w:rPr>
              <w:t>. The HUAWEI_ERROR files should be processed successfully.</w:t>
            </w:r>
            <w:r w:rsidRPr="00E86228">
              <w:rPr>
                <w:rFonts w:ascii="Arial" w:hAnsi="Arial" w:cs="Arial"/>
                <w:sz w:val="20"/>
                <w:szCs w:val="20"/>
              </w:rPr>
              <w:br/>
              <w:t xml:space="preserve">Events should be loaded to </w:t>
            </w:r>
            <w:proofErr w:type="spellStart"/>
            <w:r w:rsidRPr="00E86228">
              <w:rPr>
                <w:rFonts w:ascii="Arial" w:hAnsi="Arial" w:cs="Arial"/>
                <w:sz w:val="20"/>
                <w:szCs w:val="20"/>
              </w:rPr>
              <w:t>Error_Repository</w:t>
            </w:r>
            <w:proofErr w:type="spellEnd"/>
            <w:r w:rsidRPr="00E86228">
              <w:rPr>
                <w:rFonts w:ascii="Arial" w:hAnsi="Arial" w:cs="Arial"/>
                <w:sz w:val="20"/>
                <w:szCs w:val="20"/>
              </w:rPr>
              <w:t>.</w:t>
            </w:r>
            <w:r w:rsidRPr="00E86228">
              <w:rPr>
                <w:rFonts w:ascii="Arial" w:hAnsi="Arial" w:cs="Arial"/>
                <w:sz w:val="20"/>
                <w:szCs w:val="20"/>
              </w:rPr>
              <w:br/>
            </w:r>
            <w:r w:rsidRPr="00E86228">
              <w:rPr>
                <w:rFonts w:ascii="Arial" w:hAnsi="Arial" w:cs="Arial"/>
                <w:sz w:val="20"/>
                <w:szCs w:val="20"/>
              </w:rPr>
              <w:br/>
              <w:t>Test#</w:t>
            </w:r>
            <w:proofErr w:type="gramStart"/>
            <w:r w:rsidRPr="00E86228">
              <w:rPr>
                <w:rFonts w:ascii="Arial" w:hAnsi="Arial" w:cs="Arial"/>
                <w:sz w:val="20"/>
                <w:szCs w:val="20"/>
              </w:rPr>
              <w:t>4</w:t>
            </w:r>
            <w:r w:rsidRPr="00E86228">
              <w:rPr>
                <w:rFonts w:ascii="Arial" w:hAnsi="Arial" w:cs="Arial"/>
                <w:sz w:val="20"/>
                <w:szCs w:val="20"/>
              </w:rPr>
              <w:br/>
              <w:t>Process</w:t>
            </w:r>
            <w:proofErr w:type="gramEnd"/>
            <w:r w:rsidRPr="00E86228">
              <w:rPr>
                <w:rFonts w:ascii="Arial" w:hAnsi="Arial" w:cs="Arial"/>
                <w:sz w:val="20"/>
                <w:szCs w:val="20"/>
              </w:rPr>
              <w:t xml:space="preserve"> some HUAWEI files with Main Driver</w:t>
            </w:r>
            <w:r w:rsidRPr="00E86228">
              <w:rPr>
                <w:rFonts w:ascii="Arial" w:hAnsi="Arial" w:cs="Arial"/>
                <w:sz w:val="20"/>
                <w:szCs w:val="20"/>
              </w:rPr>
              <w:br/>
              <w:t>Partial files should be handled by Merge Loader.</w:t>
            </w:r>
          </w:p>
        </w:tc>
        <w:tc>
          <w:tcPr>
            <w:tcW w:w="569" w:type="pct"/>
            <w:vAlign w:val="bottom"/>
          </w:tcPr>
          <w:p w:rsidR="007C4E21" w:rsidRPr="00E86228" w:rsidRDefault="00C5582F" w:rsidP="004D53FA">
            <w:pPr>
              <w:jc w:val="center"/>
              <w:rPr>
                <w:rFonts w:ascii="Arial" w:hAnsi="Arial" w:cs="Arial"/>
                <w:sz w:val="20"/>
                <w:szCs w:val="20"/>
              </w:rPr>
            </w:pPr>
            <w:ins w:id="148" w:author="Eran Ravid" w:date="2012-03-29T16:22:00Z">
              <w:r>
                <w:rPr>
                  <w:rFonts w:ascii="Arial" w:hAnsi="Arial" w:cs="Arial"/>
                  <w:sz w:val="20"/>
                  <w:szCs w:val="20"/>
                </w:rPr>
                <w:t>N</w:t>
              </w:r>
            </w:ins>
          </w:p>
        </w:tc>
      </w:tr>
      <w:tr w:rsidR="000C2B8A" w:rsidRPr="00DB32DA" w:rsidTr="000C2B8A">
        <w:trPr>
          <w:cantSplit/>
        </w:trPr>
        <w:tc>
          <w:tcPr>
            <w:tcW w:w="431"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MPS</w:t>
            </w:r>
          </w:p>
        </w:tc>
        <w:tc>
          <w:tcPr>
            <w:tcW w:w="387" w:type="pct"/>
            <w:shd w:val="clear" w:color="auto" w:fill="auto"/>
            <w:vAlign w:val="bottom"/>
          </w:tcPr>
          <w:p w:rsidR="007C4E21" w:rsidRPr="00E86228" w:rsidRDefault="007C4E21" w:rsidP="004D53FA">
            <w:pPr>
              <w:jc w:val="right"/>
              <w:rPr>
                <w:rFonts w:ascii="Arial" w:hAnsi="Arial" w:cs="Arial"/>
                <w:sz w:val="20"/>
                <w:szCs w:val="20"/>
              </w:rPr>
            </w:pPr>
            <w:r w:rsidRPr="00E86228">
              <w:rPr>
                <w:rFonts w:ascii="Arial" w:hAnsi="Arial" w:cs="Arial"/>
                <w:sz w:val="20"/>
                <w:szCs w:val="20"/>
              </w:rPr>
              <w:t>7272</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2-High</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 xml:space="preserve">Production Defect - Add condition in </w:t>
            </w:r>
            <w:proofErr w:type="spellStart"/>
            <w:r w:rsidRPr="00E86228">
              <w:rPr>
                <w:rFonts w:ascii="Arial" w:hAnsi="Arial" w:cs="Arial"/>
                <w:sz w:val="20"/>
                <w:szCs w:val="20"/>
              </w:rPr>
              <w:t>upgn_audit</w:t>
            </w:r>
            <w:proofErr w:type="spellEnd"/>
            <w:r w:rsidRPr="00E86228">
              <w:rPr>
                <w:rFonts w:ascii="Arial" w:hAnsi="Arial" w:cs="Arial"/>
                <w:sz w:val="20"/>
                <w:szCs w:val="20"/>
              </w:rPr>
              <w:t xml:space="preserve"> trail to check </w:t>
            </w:r>
            <w:proofErr w:type="spellStart"/>
            <w:r w:rsidRPr="00E86228">
              <w:rPr>
                <w:rFonts w:ascii="Arial" w:hAnsi="Arial" w:cs="Arial"/>
                <w:sz w:val="20"/>
                <w:szCs w:val="20"/>
              </w:rPr>
              <w:t>cancel_record_ind</w:t>
            </w:r>
            <w:proofErr w:type="spellEnd"/>
          </w:p>
        </w:tc>
        <w:tc>
          <w:tcPr>
            <w:tcW w:w="1457"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 xml:space="preserve">Run audit trail for cancelled records in </w:t>
            </w:r>
            <w:proofErr w:type="spellStart"/>
            <w:r w:rsidRPr="00E86228">
              <w:rPr>
                <w:rFonts w:ascii="Arial" w:hAnsi="Arial" w:cs="Arial"/>
                <w:sz w:val="20"/>
                <w:szCs w:val="20"/>
              </w:rPr>
              <w:t>usgae</w:t>
            </w:r>
            <w:proofErr w:type="spellEnd"/>
            <w:r w:rsidRPr="00E86228">
              <w:rPr>
                <w:rFonts w:ascii="Arial" w:hAnsi="Arial" w:cs="Arial"/>
                <w:sz w:val="20"/>
                <w:szCs w:val="20"/>
              </w:rPr>
              <w:t xml:space="preserve"> table.</w:t>
            </w:r>
            <w:r w:rsidRPr="00E86228">
              <w:rPr>
                <w:rFonts w:ascii="Arial" w:hAnsi="Arial" w:cs="Arial"/>
                <w:sz w:val="20"/>
                <w:szCs w:val="20"/>
              </w:rPr>
              <w:br/>
              <w:t>These should not be selected</w:t>
            </w:r>
          </w:p>
        </w:tc>
        <w:tc>
          <w:tcPr>
            <w:tcW w:w="569" w:type="pct"/>
            <w:vAlign w:val="bottom"/>
          </w:tcPr>
          <w:p w:rsidR="007C4E21" w:rsidRPr="00E86228" w:rsidRDefault="00C5582F" w:rsidP="004D53FA">
            <w:pPr>
              <w:jc w:val="center"/>
              <w:rPr>
                <w:rFonts w:ascii="Arial" w:hAnsi="Arial" w:cs="Arial"/>
                <w:sz w:val="20"/>
                <w:szCs w:val="20"/>
              </w:rPr>
            </w:pPr>
            <w:ins w:id="149" w:author="Eran Ravid" w:date="2012-03-29T16:22:00Z">
              <w:r>
                <w:rPr>
                  <w:rFonts w:ascii="Arial" w:hAnsi="Arial" w:cs="Arial"/>
                  <w:sz w:val="20"/>
                  <w:szCs w:val="20"/>
                </w:rPr>
                <w:t>N</w:t>
              </w:r>
            </w:ins>
          </w:p>
        </w:tc>
      </w:tr>
      <w:tr w:rsidR="000C2B8A" w:rsidRPr="00DB32DA" w:rsidTr="000C2B8A">
        <w:trPr>
          <w:cantSplit/>
        </w:trPr>
        <w:tc>
          <w:tcPr>
            <w:tcW w:w="431"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MPS</w:t>
            </w:r>
          </w:p>
        </w:tc>
        <w:tc>
          <w:tcPr>
            <w:tcW w:w="387" w:type="pct"/>
            <w:shd w:val="clear" w:color="auto" w:fill="auto"/>
            <w:vAlign w:val="bottom"/>
          </w:tcPr>
          <w:p w:rsidR="007C4E21" w:rsidRPr="00E86228" w:rsidRDefault="007C4E21" w:rsidP="004D53FA">
            <w:pPr>
              <w:jc w:val="right"/>
              <w:rPr>
                <w:rFonts w:ascii="Arial" w:hAnsi="Arial" w:cs="Arial"/>
                <w:sz w:val="20"/>
                <w:szCs w:val="20"/>
              </w:rPr>
            </w:pPr>
            <w:r w:rsidRPr="00E86228">
              <w:rPr>
                <w:rFonts w:ascii="Arial" w:hAnsi="Arial" w:cs="Arial"/>
                <w:sz w:val="20"/>
                <w:szCs w:val="20"/>
              </w:rPr>
              <w:t>7273</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2-High</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 xml:space="preserve">Production Defect - Ban rejected </w:t>
            </w:r>
            <w:proofErr w:type="spellStart"/>
            <w:r w:rsidRPr="00E86228">
              <w:rPr>
                <w:rFonts w:ascii="Arial" w:hAnsi="Arial" w:cs="Arial"/>
                <w:sz w:val="20"/>
                <w:szCs w:val="20"/>
              </w:rPr>
              <w:t>bu</w:t>
            </w:r>
            <w:proofErr w:type="spellEnd"/>
            <w:r w:rsidRPr="00E86228">
              <w:rPr>
                <w:rFonts w:ascii="Arial" w:hAnsi="Arial" w:cs="Arial"/>
                <w:sz w:val="20"/>
                <w:szCs w:val="20"/>
              </w:rPr>
              <w:t xml:space="preserve"> BLAUUSGRP (check on </w:t>
            </w:r>
            <w:proofErr w:type="spellStart"/>
            <w:r w:rsidRPr="00E86228">
              <w:rPr>
                <w:rFonts w:ascii="Arial" w:hAnsi="Arial" w:cs="Arial"/>
                <w:sz w:val="20"/>
                <w:szCs w:val="20"/>
              </w:rPr>
              <w:t>boundry</w:t>
            </w:r>
            <w:proofErr w:type="spellEnd"/>
            <w:r w:rsidRPr="00E86228">
              <w:rPr>
                <w:rFonts w:ascii="Arial" w:hAnsi="Arial" w:cs="Arial"/>
                <w:sz w:val="20"/>
                <w:szCs w:val="20"/>
              </w:rPr>
              <w:t xml:space="preserve"> condition was missing)</w:t>
            </w:r>
          </w:p>
        </w:tc>
        <w:tc>
          <w:tcPr>
            <w:tcW w:w="1457"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1. Run audit trail for bans having exact 1000 usages</w:t>
            </w:r>
            <w:r w:rsidRPr="00E86228">
              <w:rPr>
                <w:rFonts w:ascii="Arial" w:hAnsi="Arial" w:cs="Arial"/>
                <w:sz w:val="20"/>
                <w:szCs w:val="20"/>
              </w:rPr>
              <w:br/>
              <w:t>2. The ban should not be rejected by audit trail</w:t>
            </w:r>
          </w:p>
        </w:tc>
        <w:tc>
          <w:tcPr>
            <w:tcW w:w="569" w:type="pct"/>
            <w:vAlign w:val="bottom"/>
          </w:tcPr>
          <w:p w:rsidR="007C4E21" w:rsidRPr="00E86228" w:rsidRDefault="00C5582F" w:rsidP="004D53FA">
            <w:pPr>
              <w:jc w:val="center"/>
              <w:rPr>
                <w:rFonts w:ascii="Arial" w:hAnsi="Arial" w:cs="Arial"/>
                <w:sz w:val="20"/>
                <w:szCs w:val="20"/>
              </w:rPr>
            </w:pPr>
            <w:ins w:id="150" w:author="Eran Ravid" w:date="2012-03-29T16:22:00Z">
              <w:r>
                <w:rPr>
                  <w:rFonts w:ascii="Arial" w:hAnsi="Arial" w:cs="Arial"/>
                  <w:sz w:val="20"/>
                  <w:szCs w:val="20"/>
                </w:rPr>
                <w:t>N</w:t>
              </w:r>
            </w:ins>
          </w:p>
        </w:tc>
      </w:tr>
      <w:tr w:rsidR="000C2B8A" w:rsidRPr="00DB32DA" w:rsidTr="000C2B8A">
        <w:trPr>
          <w:cantSplit/>
        </w:trPr>
        <w:tc>
          <w:tcPr>
            <w:tcW w:w="431"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lastRenderedPageBreak/>
              <w:t>AR</w:t>
            </w:r>
          </w:p>
        </w:tc>
        <w:tc>
          <w:tcPr>
            <w:tcW w:w="387" w:type="pct"/>
            <w:shd w:val="clear" w:color="auto" w:fill="auto"/>
            <w:vAlign w:val="bottom"/>
          </w:tcPr>
          <w:p w:rsidR="007C4E21" w:rsidRPr="00E86228" w:rsidRDefault="007C4E21" w:rsidP="004D53FA">
            <w:pPr>
              <w:jc w:val="right"/>
              <w:rPr>
                <w:rFonts w:ascii="Arial" w:hAnsi="Arial" w:cs="Arial"/>
                <w:sz w:val="20"/>
                <w:szCs w:val="20"/>
              </w:rPr>
            </w:pPr>
            <w:r w:rsidRPr="00E86228">
              <w:rPr>
                <w:rFonts w:ascii="Arial" w:hAnsi="Arial" w:cs="Arial"/>
                <w:sz w:val="20"/>
                <w:szCs w:val="20"/>
              </w:rPr>
              <w:t>7270</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2-High</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Ver17.0</w:t>
            </w:r>
          </w:p>
        </w:tc>
        <w:tc>
          <w:tcPr>
            <w:tcW w:w="732"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 xml:space="preserve">Automatic reopen of </w:t>
            </w:r>
            <w:proofErr w:type="spellStart"/>
            <w:r w:rsidRPr="00E86228">
              <w:rPr>
                <w:rFonts w:ascii="Arial" w:hAnsi="Arial" w:cs="Arial"/>
                <w:sz w:val="20"/>
                <w:szCs w:val="20"/>
              </w:rPr>
              <w:t>aBAN</w:t>
            </w:r>
            <w:proofErr w:type="spellEnd"/>
            <w:r w:rsidRPr="00E86228">
              <w:rPr>
                <w:rFonts w:ascii="Arial" w:hAnsi="Arial" w:cs="Arial"/>
                <w:sz w:val="20"/>
                <w:szCs w:val="20"/>
              </w:rPr>
              <w:t xml:space="preserve"> after payment to </w:t>
            </w:r>
            <w:proofErr w:type="spellStart"/>
            <w:r w:rsidRPr="00E86228">
              <w:rPr>
                <w:rFonts w:ascii="Arial" w:hAnsi="Arial" w:cs="Arial"/>
                <w:sz w:val="20"/>
                <w:szCs w:val="20"/>
              </w:rPr>
              <w:t>collactionagency</w:t>
            </w:r>
            <w:proofErr w:type="spellEnd"/>
          </w:p>
        </w:tc>
        <w:tc>
          <w:tcPr>
            <w:tcW w:w="1457"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1) Select a BAN which is assigned to agency and suspended.</w:t>
            </w:r>
            <w:r w:rsidRPr="00E86228">
              <w:rPr>
                <w:rFonts w:ascii="Arial" w:hAnsi="Arial" w:cs="Arial"/>
                <w:sz w:val="20"/>
                <w:szCs w:val="20"/>
              </w:rPr>
              <w:br/>
              <w:t xml:space="preserve">2) Make a payment for the BAN such that the BAN becomes non-delinquent. But the BAN </w:t>
            </w:r>
            <w:proofErr w:type="spellStart"/>
            <w:r w:rsidRPr="00E86228">
              <w:rPr>
                <w:rFonts w:ascii="Arial" w:hAnsi="Arial" w:cs="Arial"/>
                <w:sz w:val="20"/>
                <w:szCs w:val="20"/>
              </w:rPr>
              <w:t>shuold</w:t>
            </w:r>
            <w:proofErr w:type="spellEnd"/>
            <w:r w:rsidRPr="00E86228">
              <w:rPr>
                <w:rFonts w:ascii="Arial" w:hAnsi="Arial" w:cs="Arial"/>
                <w:sz w:val="20"/>
                <w:szCs w:val="20"/>
              </w:rPr>
              <w:t xml:space="preserve"> have past due amount which is not older than 7 days.</w:t>
            </w:r>
            <w:r w:rsidRPr="00E86228">
              <w:rPr>
                <w:rFonts w:ascii="Arial" w:hAnsi="Arial" w:cs="Arial"/>
                <w:sz w:val="20"/>
                <w:szCs w:val="20"/>
              </w:rPr>
              <w:br/>
              <w:t>3) Process a case close file for the BAN.</w:t>
            </w:r>
            <w:r w:rsidRPr="00E86228">
              <w:rPr>
                <w:rFonts w:ascii="Arial" w:hAnsi="Arial" w:cs="Arial"/>
                <w:sz w:val="20"/>
                <w:szCs w:val="20"/>
              </w:rPr>
              <w:br/>
              <w:t>4) The BAN should be restored from suspension.</w:t>
            </w:r>
          </w:p>
        </w:tc>
        <w:tc>
          <w:tcPr>
            <w:tcW w:w="569" w:type="pct"/>
            <w:vAlign w:val="bottom"/>
          </w:tcPr>
          <w:p w:rsidR="007C4E21" w:rsidRPr="00E86228" w:rsidRDefault="00C5582F" w:rsidP="004D53FA">
            <w:pPr>
              <w:jc w:val="center"/>
              <w:rPr>
                <w:rFonts w:ascii="Arial" w:hAnsi="Arial" w:cs="Arial"/>
                <w:sz w:val="20"/>
                <w:szCs w:val="20"/>
              </w:rPr>
            </w:pPr>
            <w:ins w:id="151" w:author="Eran Ravid" w:date="2012-03-29T16:22:00Z">
              <w:r>
                <w:rPr>
                  <w:rFonts w:ascii="Arial" w:hAnsi="Arial" w:cs="Arial"/>
                  <w:sz w:val="20"/>
                  <w:szCs w:val="20"/>
                </w:rPr>
                <w:t>Y</w:t>
              </w:r>
            </w:ins>
          </w:p>
        </w:tc>
      </w:tr>
      <w:tr w:rsidR="000C2B8A" w:rsidRPr="00DB32DA" w:rsidTr="000C2B8A">
        <w:trPr>
          <w:cantSplit/>
        </w:trPr>
        <w:tc>
          <w:tcPr>
            <w:tcW w:w="431"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MAF</w:t>
            </w:r>
          </w:p>
        </w:tc>
        <w:tc>
          <w:tcPr>
            <w:tcW w:w="387" w:type="pct"/>
            <w:shd w:val="clear" w:color="auto" w:fill="auto"/>
            <w:vAlign w:val="bottom"/>
          </w:tcPr>
          <w:p w:rsidR="007C4E21" w:rsidRPr="00E86228" w:rsidRDefault="007C4E21" w:rsidP="004D53FA">
            <w:pPr>
              <w:jc w:val="right"/>
              <w:rPr>
                <w:rFonts w:ascii="Arial" w:hAnsi="Arial" w:cs="Arial"/>
                <w:sz w:val="20"/>
                <w:szCs w:val="20"/>
              </w:rPr>
            </w:pPr>
            <w:r w:rsidRPr="00E86228">
              <w:rPr>
                <w:rFonts w:ascii="Arial" w:hAnsi="Arial" w:cs="Arial"/>
                <w:sz w:val="20"/>
                <w:szCs w:val="20"/>
              </w:rPr>
              <w:t>4756</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2-High</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Ver12.5</w:t>
            </w:r>
          </w:p>
        </w:tc>
        <w:tc>
          <w:tcPr>
            <w:tcW w:w="732"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Rating not populating RECORD_TYPE correctly</w:t>
            </w:r>
          </w:p>
        </w:tc>
        <w:tc>
          <w:tcPr>
            <w:tcW w:w="1457"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 xml:space="preserve">To run Rating in not debug mode and to check population of </w:t>
            </w:r>
            <w:proofErr w:type="spellStart"/>
            <w:r w:rsidRPr="00E86228">
              <w:rPr>
                <w:rFonts w:ascii="Arial" w:hAnsi="Arial" w:cs="Arial"/>
                <w:sz w:val="20"/>
                <w:szCs w:val="20"/>
              </w:rPr>
              <w:t>record_type</w:t>
            </w:r>
            <w:proofErr w:type="spellEnd"/>
          </w:p>
        </w:tc>
        <w:tc>
          <w:tcPr>
            <w:tcW w:w="569" w:type="pct"/>
            <w:vAlign w:val="bottom"/>
          </w:tcPr>
          <w:p w:rsidR="007C4E21" w:rsidRPr="00E86228" w:rsidRDefault="009128B9" w:rsidP="004D53FA">
            <w:pPr>
              <w:jc w:val="center"/>
              <w:rPr>
                <w:rFonts w:ascii="Arial" w:hAnsi="Arial" w:cs="Arial"/>
                <w:sz w:val="20"/>
                <w:szCs w:val="20"/>
              </w:rPr>
            </w:pPr>
            <w:ins w:id="152" w:author="Eran Ravid" w:date="2012-03-29T16:19:00Z">
              <w:r>
                <w:rPr>
                  <w:rFonts w:ascii="Arial" w:hAnsi="Arial" w:cs="Arial"/>
                  <w:sz w:val="20"/>
                  <w:szCs w:val="20"/>
                </w:rPr>
                <w:t>Y</w:t>
              </w:r>
            </w:ins>
          </w:p>
        </w:tc>
      </w:tr>
      <w:tr w:rsidR="000C2B8A" w:rsidRPr="00DB32DA" w:rsidTr="000C2B8A">
        <w:trPr>
          <w:cantSplit/>
        </w:trPr>
        <w:tc>
          <w:tcPr>
            <w:tcW w:w="431"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MAF</w:t>
            </w:r>
          </w:p>
        </w:tc>
        <w:tc>
          <w:tcPr>
            <w:tcW w:w="387" w:type="pct"/>
            <w:shd w:val="clear" w:color="auto" w:fill="auto"/>
            <w:vAlign w:val="bottom"/>
          </w:tcPr>
          <w:p w:rsidR="007C4E21" w:rsidRPr="00E86228" w:rsidRDefault="007C4E21" w:rsidP="004D53FA">
            <w:pPr>
              <w:jc w:val="right"/>
              <w:rPr>
                <w:rFonts w:ascii="Arial" w:hAnsi="Arial" w:cs="Arial"/>
                <w:sz w:val="20"/>
                <w:szCs w:val="20"/>
              </w:rPr>
            </w:pPr>
            <w:r w:rsidRPr="00E86228">
              <w:rPr>
                <w:rFonts w:ascii="Arial" w:hAnsi="Arial" w:cs="Arial"/>
                <w:sz w:val="20"/>
                <w:szCs w:val="20"/>
              </w:rPr>
              <w:t>7289</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3-Medium</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NRTRDE-failure</w:t>
            </w:r>
          </w:p>
        </w:tc>
        <w:tc>
          <w:tcPr>
            <w:tcW w:w="1457"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Process some HUAWEI and CDR13 files with Main Driver.</w:t>
            </w:r>
            <w:r w:rsidRPr="00E86228">
              <w:rPr>
                <w:rFonts w:ascii="Arial" w:hAnsi="Arial" w:cs="Arial"/>
                <w:sz w:val="20"/>
                <w:szCs w:val="20"/>
              </w:rPr>
              <w:br/>
            </w:r>
            <w:r w:rsidRPr="00E86228">
              <w:rPr>
                <w:rFonts w:ascii="Arial" w:hAnsi="Arial" w:cs="Arial"/>
                <w:sz w:val="20"/>
                <w:szCs w:val="20"/>
              </w:rPr>
              <w:br/>
              <w:t>The files should be processed successfully, and NRTRDE files should be generated successfully.</w:t>
            </w:r>
          </w:p>
        </w:tc>
        <w:tc>
          <w:tcPr>
            <w:tcW w:w="569" w:type="pct"/>
            <w:vAlign w:val="bottom"/>
          </w:tcPr>
          <w:p w:rsidR="007C4E21" w:rsidRPr="00E86228" w:rsidRDefault="00C5582F" w:rsidP="004D53FA">
            <w:pPr>
              <w:jc w:val="center"/>
              <w:rPr>
                <w:rFonts w:ascii="Arial" w:hAnsi="Arial" w:cs="Arial"/>
                <w:sz w:val="20"/>
                <w:szCs w:val="20"/>
              </w:rPr>
            </w:pPr>
            <w:ins w:id="153" w:author="Eran Ravid" w:date="2012-03-29T16:22:00Z">
              <w:r>
                <w:rPr>
                  <w:rFonts w:ascii="Arial" w:hAnsi="Arial" w:cs="Arial"/>
                  <w:sz w:val="20"/>
                  <w:szCs w:val="20"/>
                </w:rPr>
                <w:t>N</w:t>
              </w:r>
            </w:ins>
          </w:p>
        </w:tc>
      </w:tr>
      <w:tr w:rsidR="000C2B8A" w:rsidRPr="00DB32DA" w:rsidTr="000C2B8A">
        <w:trPr>
          <w:cantSplit/>
        </w:trPr>
        <w:tc>
          <w:tcPr>
            <w:tcW w:w="431"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Billing</w:t>
            </w:r>
          </w:p>
        </w:tc>
        <w:tc>
          <w:tcPr>
            <w:tcW w:w="387" w:type="pct"/>
            <w:shd w:val="clear" w:color="auto" w:fill="auto"/>
            <w:vAlign w:val="bottom"/>
          </w:tcPr>
          <w:p w:rsidR="007C4E21" w:rsidRPr="00E86228" w:rsidRDefault="007C4E21" w:rsidP="004D53FA">
            <w:pPr>
              <w:jc w:val="right"/>
              <w:rPr>
                <w:rFonts w:ascii="Arial" w:hAnsi="Arial" w:cs="Arial"/>
                <w:sz w:val="20"/>
                <w:szCs w:val="20"/>
              </w:rPr>
            </w:pPr>
            <w:r w:rsidRPr="00E86228">
              <w:rPr>
                <w:rFonts w:ascii="Arial" w:hAnsi="Arial" w:cs="Arial"/>
                <w:sz w:val="20"/>
                <w:szCs w:val="20"/>
              </w:rPr>
              <w:t>7288</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4-Low</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Missing information - Inclusive Minutes</w:t>
            </w:r>
          </w:p>
        </w:tc>
        <w:tc>
          <w:tcPr>
            <w:tcW w:w="1457"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 xml:space="preserve">1. Select a subscriber with IM feature that expired before </w:t>
            </w:r>
            <w:proofErr w:type="spellStart"/>
            <w:r w:rsidRPr="00E86228">
              <w:rPr>
                <w:rFonts w:ascii="Arial" w:hAnsi="Arial" w:cs="Arial"/>
                <w:sz w:val="20"/>
                <w:szCs w:val="20"/>
              </w:rPr>
              <w:t>cycle_close_date</w:t>
            </w:r>
            <w:proofErr w:type="spellEnd"/>
            <w:r w:rsidRPr="00E86228">
              <w:rPr>
                <w:rFonts w:ascii="Arial" w:hAnsi="Arial" w:cs="Arial"/>
                <w:sz w:val="20"/>
                <w:szCs w:val="20"/>
              </w:rPr>
              <w:t>.</w:t>
            </w:r>
            <w:r w:rsidRPr="00E86228">
              <w:rPr>
                <w:rFonts w:ascii="Arial" w:hAnsi="Arial" w:cs="Arial"/>
                <w:sz w:val="20"/>
                <w:szCs w:val="20"/>
              </w:rPr>
              <w:br/>
            </w:r>
            <w:r w:rsidRPr="00E86228">
              <w:rPr>
                <w:rFonts w:ascii="Arial" w:hAnsi="Arial" w:cs="Arial"/>
                <w:sz w:val="20"/>
                <w:szCs w:val="20"/>
              </w:rPr>
              <w:br/>
              <w:t xml:space="preserve">2. </w:t>
            </w:r>
            <w:proofErr w:type="gramStart"/>
            <w:r w:rsidRPr="00E86228">
              <w:rPr>
                <w:rFonts w:ascii="Arial" w:hAnsi="Arial" w:cs="Arial"/>
                <w:sz w:val="20"/>
                <w:szCs w:val="20"/>
              </w:rPr>
              <w:t>try</w:t>
            </w:r>
            <w:proofErr w:type="gramEnd"/>
            <w:r w:rsidRPr="00E86228">
              <w:rPr>
                <w:rFonts w:ascii="Arial" w:hAnsi="Arial" w:cs="Arial"/>
                <w:sz w:val="20"/>
                <w:szCs w:val="20"/>
              </w:rPr>
              <w:t xml:space="preserve"> to check the IM information for the feature in IM window from online. </w:t>
            </w:r>
            <w:r w:rsidRPr="00E86228">
              <w:rPr>
                <w:rFonts w:ascii="Arial" w:hAnsi="Arial" w:cs="Arial"/>
                <w:sz w:val="20"/>
                <w:szCs w:val="20"/>
              </w:rPr>
              <w:br/>
            </w:r>
            <w:r w:rsidRPr="00E86228">
              <w:rPr>
                <w:rFonts w:ascii="Arial" w:hAnsi="Arial" w:cs="Arial"/>
                <w:sz w:val="20"/>
                <w:szCs w:val="20"/>
              </w:rPr>
              <w:br/>
              <w:t>3. The IM information should appear.</w:t>
            </w:r>
          </w:p>
        </w:tc>
        <w:tc>
          <w:tcPr>
            <w:tcW w:w="569" w:type="pct"/>
            <w:vAlign w:val="bottom"/>
          </w:tcPr>
          <w:p w:rsidR="007C4E21" w:rsidRPr="00E86228" w:rsidRDefault="007C4E21" w:rsidP="004D53FA">
            <w:pPr>
              <w:jc w:val="center"/>
              <w:rPr>
                <w:rFonts w:ascii="Arial" w:hAnsi="Arial" w:cs="Arial"/>
                <w:sz w:val="20"/>
                <w:szCs w:val="20"/>
              </w:rPr>
            </w:pPr>
            <w:r w:rsidRPr="00E86228">
              <w:rPr>
                <w:rFonts w:ascii="Arial" w:hAnsi="Arial" w:cs="Arial"/>
                <w:sz w:val="20"/>
                <w:szCs w:val="20"/>
              </w:rPr>
              <w:t>Y</w:t>
            </w:r>
          </w:p>
        </w:tc>
      </w:tr>
      <w:tr w:rsidR="000C2B8A" w:rsidRPr="00DB32DA" w:rsidTr="000C2B8A">
        <w:trPr>
          <w:cantSplit/>
        </w:trPr>
        <w:tc>
          <w:tcPr>
            <w:tcW w:w="431"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MPS</w:t>
            </w:r>
          </w:p>
        </w:tc>
        <w:tc>
          <w:tcPr>
            <w:tcW w:w="387" w:type="pct"/>
            <w:shd w:val="clear" w:color="auto" w:fill="auto"/>
            <w:vAlign w:val="bottom"/>
          </w:tcPr>
          <w:p w:rsidR="007C4E21" w:rsidRPr="00E86228" w:rsidRDefault="007C4E21" w:rsidP="004D53FA">
            <w:pPr>
              <w:jc w:val="right"/>
              <w:rPr>
                <w:rFonts w:ascii="Arial" w:hAnsi="Arial" w:cs="Arial"/>
                <w:sz w:val="20"/>
                <w:szCs w:val="20"/>
              </w:rPr>
            </w:pPr>
            <w:r w:rsidRPr="00E86228">
              <w:rPr>
                <w:rFonts w:ascii="Arial" w:hAnsi="Arial" w:cs="Arial"/>
                <w:sz w:val="20"/>
                <w:szCs w:val="20"/>
              </w:rPr>
              <w:t>7280</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3-Medium</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sz w:val="20"/>
                <w:szCs w:val="20"/>
              </w:rPr>
            </w:pPr>
            <w:r w:rsidRPr="00E86228">
              <w:rPr>
                <w:rFonts w:ascii="Arial" w:hAnsi="Arial" w:cs="Arial"/>
                <w:color w:val="000000"/>
                <w:sz w:val="20"/>
                <w:szCs w:val="20"/>
              </w:rPr>
              <w:t>Ver18.0</w:t>
            </w:r>
          </w:p>
        </w:tc>
        <w:tc>
          <w:tcPr>
            <w:tcW w:w="732"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Rating files aborted with error - DL_REC_UNLOCKED_S</w:t>
            </w:r>
          </w:p>
        </w:tc>
        <w:tc>
          <w:tcPr>
            <w:tcW w:w="1457" w:type="pct"/>
            <w:shd w:val="clear" w:color="auto" w:fill="auto"/>
            <w:vAlign w:val="bottom"/>
          </w:tcPr>
          <w:p w:rsidR="007C4E21" w:rsidRPr="00E86228" w:rsidRDefault="007C4E21" w:rsidP="004D53FA">
            <w:pPr>
              <w:rPr>
                <w:rFonts w:ascii="Arial" w:hAnsi="Arial" w:cs="Arial"/>
                <w:sz w:val="20"/>
                <w:szCs w:val="20"/>
              </w:rPr>
            </w:pPr>
            <w:r w:rsidRPr="00E86228">
              <w:rPr>
                <w:rFonts w:ascii="Arial" w:hAnsi="Arial" w:cs="Arial"/>
                <w:sz w:val="20"/>
                <w:szCs w:val="20"/>
              </w:rPr>
              <w:t xml:space="preserve">Run some events which do not have any eligible FM along with some events that consume </w:t>
            </w:r>
            <w:proofErr w:type="spellStart"/>
            <w:r w:rsidRPr="00E86228">
              <w:rPr>
                <w:rFonts w:ascii="Arial" w:hAnsi="Arial" w:cs="Arial"/>
                <w:sz w:val="20"/>
                <w:szCs w:val="20"/>
              </w:rPr>
              <w:t>FM.The</w:t>
            </w:r>
            <w:proofErr w:type="spellEnd"/>
            <w:r w:rsidRPr="00E86228">
              <w:rPr>
                <w:rFonts w:ascii="Arial" w:hAnsi="Arial" w:cs="Arial"/>
                <w:sz w:val="20"/>
                <w:szCs w:val="20"/>
              </w:rPr>
              <w:t xml:space="preserve"> error should not occur in rating.</w:t>
            </w:r>
            <w:r w:rsidRPr="00E86228">
              <w:rPr>
                <w:rFonts w:ascii="Arial" w:hAnsi="Arial" w:cs="Arial"/>
                <w:sz w:val="20"/>
                <w:szCs w:val="20"/>
              </w:rPr>
              <w:br/>
            </w:r>
          </w:p>
        </w:tc>
        <w:tc>
          <w:tcPr>
            <w:tcW w:w="569" w:type="pct"/>
            <w:vAlign w:val="bottom"/>
          </w:tcPr>
          <w:p w:rsidR="007C4E21" w:rsidRPr="00E86228" w:rsidRDefault="00C5582F" w:rsidP="004D53FA">
            <w:pPr>
              <w:jc w:val="center"/>
              <w:rPr>
                <w:rFonts w:ascii="Arial" w:hAnsi="Arial" w:cs="Arial"/>
                <w:sz w:val="20"/>
                <w:szCs w:val="20"/>
              </w:rPr>
            </w:pPr>
            <w:ins w:id="154" w:author="Eran Ravid" w:date="2012-03-29T16:22:00Z">
              <w:r>
                <w:rPr>
                  <w:rFonts w:ascii="Arial" w:hAnsi="Arial" w:cs="Arial"/>
                  <w:sz w:val="20"/>
                  <w:szCs w:val="20"/>
                </w:rPr>
                <w:t>N</w:t>
              </w:r>
            </w:ins>
          </w:p>
        </w:tc>
      </w:tr>
      <w:tr w:rsidR="000C2B8A" w:rsidRPr="00DB32DA" w:rsidTr="000C2B8A">
        <w:trPr>
          <w:cantSplit/>
        </w:trPr>
        <w:tc>
          <w:tcPr>
            <w:tcW w:w="431" w:type="pct"/>
            <w:shd w:val="clear" w:color="auto" w:fill="auto"/>
            <w:vAlign w:val="bottom"/>
          </w:tcPr>
          <w:p w:rsidR="007C4E21" w:rsidRPr="00E86228" w:rsidRDefault="007C4E21" w:rsidP="004D53FA">
            <w:pPr>
              <w:rPr>
                <w:rFonts w:ascii="Arial" w:hAnsi="Arial" w:cs="Arial"/>
                <w:color w:val="000000" w:themeColor="text1"/>
                <w:sz w:val="20"/>
                <w:szCs w:val="20"/>
              </w:rPr>
            </w:pPr>
            <w:r w:rsidRPr="00E86228">
              <w:rPr>
                <w:rFonts w:ascii="Arial" w:hAnsi="Arial" w:cs="Arial"/>
                <w:color w:val="000000" w:themeColor="text1"/>
                <w:sz w:val="20"/>
                <w:szCs w:val="20"/>
              </w:rPr>
              <w:t>MAF</w:t>
            </w:r>
          </w:p>
        </w:tc>
        <w:tc>
          <w:tcPr>
            <w:tcW w:w="387" w:type="pct"/>
            <w:shd w:val="clear" w:color="auto" w:fill="auto"/>
            <w:vAlign w:val="bottom"/>
          </w:tcPr>
          <w:p w:rsidR="007C4E21" w:rsidRPr="00E86228" w:rsidRDefault="007C4E21" w:rsidP="004D53FA">
            <w:pPr>
              <w:jc w:val="right"/>
              <w:rPr>
                <w:rFonts w:ascii="Arial" w:hAnsi="Arial" w:cs="Arial"/>
                <w:color w:val="000000" w:themeColor="text1"/>
                <w:sz w:val="20"/>
                <w:szCs w:val="20"/>
              </w:rPr>
            </w:pPr>
            <w:r w:rsidRPr="00E86228">
              <w:rPr>
                <w:rFonts w:ascii="Arial" w:hAnsi="Arial" w:cs="Arial"/>
                <w:color w:val="000000" w:themeColor="text1"/>
                <w:sz w:val="20"/>
                <w:szCs w:val="20"/>
              </w:rPr>
              <w:t>7283</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themeColor="text1"/>
                <w:sz w:val="20"/>
                <w:szCs w:val="20"/>
              </w:rPr>
            </w:pPr>
            <w:r w:rsidRPr="00E86228">
              <w:rPr>
                <w:rFonts w:ascii="Arial" w:hAnsi="Arial" w:cs="Arial"/>
                <w:color w:val="000000" w:themeColor="text1"/>
                <w:sz w:val="20"/>
                <w:szCs w:val="20"/>
              </w:rPr>
              <w:t>3-Medium</w:t>
            </w:r>
          </w:p>
        </w:tc>
        <w:tc>
          <w:tcPr>
            <w:tcW w:w="475" w:type="pct"/>
            <w:shd w:val="clear" w:color="auto" w:fill="auto"/>
            <w:vAlign w:val="bottom"/>
          </w:tcPr>
          <w:p w:rsidR="007C4E21" w:rsidRPr="00E86228" w:rsidRDefault="007C4E21" w:rsidP="004D53FA">
            <w:pPr>
              <w:spacing w:before="40" w:after="40"/>
              <w:jc w:val="center"/>
              <w:rPr>
                <w:rFonts w:ascii="Arial" w:hAnsi="Arial" w:cs="Arial"/>
                <w:color w:val="000000" w:themeColor="text1"/>
                <w:sz w:val="20"/>
                <w:szCs w:val="20"/>
                <w:lang w:eastAsia="nb-NO" w:bidi="ar-SA"/>
              </w:rPr>
            </w:pPr>
            <w:r w:rsidRPr="00E86228">
              <w:rPr>
                <w:rFonts w:ascii="Arial" w:hAnsi="Arial" w:cs="Arial"/>
                <w:color w:val="000000" w:themeColor="text1"/>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themeColor="text1"/>
                <w:sz w:val="20"/>
                <w:szCs w:val="20"/>
              </w:rPr>
            </w:pPr>
            <w:r w:rsidRPr="00E86228">
              <w:rPr>
                <w:rFonts w:ascii="Arial" w:hAnsi="Arial" w:cs="Arial"/>
                <w:color w:val="000000" w:themeColor="text1"/>
                <w:sz w:val="20"/>
                <w:szCs w:val="20"/>
              </w:rPr>
              <w:t>Ver18.0</w:t>
            </w:r>
          </w:p>
        </w:tc>
        <w:tc>
          <w:tcPr>
            <w:tcW w:w="732" w:type="pct"/>
            <w:shd w:val="clear" w:color="auto" w:fill="auto"/>
            <w:vAlign w:val="bottom"/>
          </w:tcPr>
          <w:p w:rsidR="007C4E21" w:rsidRPr="00E86228" w:rsidRDefault="007C4E21" w:rsidP="004D53FA">
            <w:pPr>
              <w:rPr>
                <w:rFonts w:ascii="Arial" w:hAnsi="Arial" w:cs="Arial"/>
                <w:color w:val="000000" w:themeColor="text1"/>
                <w:sz w:val="20"/>
                <w:szCs w:val="20"/>
              </w:rPr>
            </w:pPr>
            <w:r w:rsidRPr="00E86228">
              <w:rPr>
                <w:rFonts w:ascii="Arial" w:hAnsi="Arial" w:cs="Arial"/>
                <w:color w:val="000000" w:themeColor="text1"/>
                <w:sz w:val="20"/>
                <w:szCs w:val="20"/>
              </w:rPr>
              <w:t>Prefix VOP in subscriber number</w:t>
            </w:r>
          </w:p>
        </w:tc>
        <w:tc>
          <w:tcPr>
            <w:tcW w:w="1457" w:type="pct"/>
            <w:shd w:val="clear" w:color="auto" w:fill="auto"/>
            <w:vAlign w:val="bottom"/>
          </w:tcPr>
          <w:p w:rsidR="007C4E21" w:rsidRPr="00E86228" w:rsidRDefault="007C4E21" w:rsidP="004D53FA">
            <w:pPr>
              <w:rPr>
                <w:rFonts w:ascii="Arial" w:hAnsi="Arial" w:cs="Arial"/>
                <w:color w:val="000000" w:themeColor="text1"/>
                <w:sz w:val="20"/>
                <w:szCs w:val="20"/>
              </w:rPr>
            </w:pPr>
          </w:p>
        </w:tc>
        <w:tc>
          <w:tcPr>
            <w:tcW w:w="569" w:type="pct"/>
            <w:vAlign w:val="bottom"/>
          </w:tcPr>
          <w:p w:rsidR="007C4E21" w:rsidRPr="00E86228" w:rsidRDefault="00C5582F" w:rsidP="004D53FA">
            <w:pPr>
              <w:jc w:val="center"/>
              <w:rPr>
                <w:rFonts w:ascii="Arial" w:hAnsi="Arial" w:cs="Arial"/>
                <w:color w:val="000000" w:themeColor="text1"/>
                <w:sz w:val="20"/>
                <w:szCs w:val="20"/>
              </w:rPr>
            </w:pPr>
            <w:ins w:id="155" w:author="Eran Ravid" w:date="2012-03-29T16:22:00Z">
              <w:r>
                <w:rPr>
                  <w:rFonts w:ascii="Arial" w:hAnsi="Arial" w:cs="Arial"/>
                  <w:color w:val="000000" w:themeColor="text1"/>
                  <w:sz w:val="20"/>
                  <w:szCs w:val="20"/>
                </w:rPr>
                <w:t>N</w:t>
              </w:r>
            </w:ins>
          </w:p>
        </w:tc>
      </w:tr>
      <w:tr w:rsidR="000C2B8A" w:rsidRPr="00DB32DA" w:rsidTr="000C2B8A">
        <w:trPr>
          <w:cantSplit/>
        </w:trPr>
        <w:tc>
          <w:tcPr>
            <w:tcW w:w="431" w:type="pct"/>
            <w:shd w:val="clear" w:color="auto" w:fill="auto"/>
            <w:vAlign w:val="bottom"/>
          </w:tcPr>
          <w:p w:rsidR="007C4E21" w:rsidRPr="00E86228" w:rsidRDefault="007C4E21" w:rsidP="004D53FA">
            <w:pPr>
              <w:rPr>
                <w:rFonts w:ascii="Arial" w:hAnsi="Arial" w:cs="Arial"/>
                <w:color w:val="000000" w:themeColor="text1"/>
                <w:sz w:val="20"/>
                <w:szCs w:val="20"/>
              </w:rPr>
            </w:pPr>
            <w:r w:rsidRPr="00E86228">
              <w:rPr>
                <w:rFonts w:ascii="Arial" w:hAnsi="Arial" w:cs="Arial"/>
                <w:color w:val="000000" w:themeColor="text1"/>
                <w:sz w:val="20"/>
                <w:szCs w:val="20"/>
              </w:rPr>
              <w:t>NP</w:t>
            </w:r>
          </w:p>
        </w:tc>
        <w:tc>
          <w:tcPr>
            <w:tcW w:w="387" w:type="pct"/>
            <w:shd w:val="clear" w:color="auto" w:fill="auto"/>
            <w:vAlign w:val="bottom"/>
          </w:tcPr>
          <w:p w:rsidR="007C4E21" w:rsidRPr="00E86228" w:rsidRDefault="007C4E21" w:rsidP="004D53FA">
            <w:pPr>
              <w:jc w:val="right"/>
              <w:rPr>
                <w:rFonts w:ascii="Arial" w:hAnsi="Arial" w:cs="Arial"/>
                <w:color w:val="000000" w:themeColor="text1"/>
                <w:sz w:val="20"/>
                <w:szCs w:val="20"/>
              </w:rPr>
            </w:pPr>
            <w:r w:rsidRPr="00E86228">
              <w:rPr>
                <w:rFonts w:ascii="Arial" w:hAnsi="Arial" w:cs="Arial"/>
                <w:color w:val="000000" w:themeColor="text1"/>
                <w:sz w:val="20"/>
                <w:szCs w:val="20"/>
              </w:rPr>
              <w:t>7176</w:t>
            </w:r>
          </w:p>
        </w:tc>
        <w:tc>
          <w:tcPr>
            <w:tcW w:w="474" w:type="pct"/>
            <w:shd w:val="clear" w:color="auto" w:fill="auto"/>
            <w:vAlign w:val="bottom"/>
          </w:tcPr>
          <w:p w:rsidR="007C4E21" w:rsidRPr="00E86228" w:rsidRDefault="007C4E21" w:rsidP="004D53FA">
            <w:pPr>
              <w:spacing w:before="40" w:after="40"/>
              <w:jc w:val="center"/>
              <w:rPr>
                <w:rFonts w:ascii="Arial" w:hAnsi="Arial" w:cs="Arial"/>
                <w:sz w:val="20"/>
                <w:szCs w:val="20"/>
              </w:rPr>
            </w:pPr>
            <w:r w:rsidRPr="00E86228">
              <w:rPr>
                <w:rFonts w:ascii="Arial" w:hAnsi="Arial" w:cs="Arial"/>
                <w:sz w:val="20"/>
                <w:szCs w:val="20"/>
              </w:rPr>
              <w:t>2-High</w:t>
            </w:r>
          </w:p>
        </w:tc>
        <w:tc>
          <w:tcPr>
            <w:tcW w:w="475" w:type="pct"/>
            <w:shd w:val="clear" w:color="auto" w:fill="auto"/>
            <w:vAlign w:val="bottom"/>
          </w:tcPr>
          <w:p w:rsidR="007C4E21" w:rsidRPr="00E86228" w:rsidRDefault="007C4E21" w:rsidP="004D53FA">
            <w:pPr>
              <w:spacing w:before="40" w:after="40"/>
              <w:jc w:val="center"/>
              <w:rPr>
                <w:rFonts w:ascii="Arial" w:hAnsi="Arial" w:cs="Arial"/>
                <w:sz w:val="20"/>
                <w:szCs w:val="20"/>
                <w:lang w:eastAsia="nb-NO" w:bidi="ar-SA"/>
              </w:rPr>
            </w:pPr>
            <w:r w:rsidRPr="00E86228">
              <w:rPr>
                <w:rFonts w:ascii="Arial" w:hAnsi="Arial" w:cs="Arial"/>
                <w:color w:val="000000"/>
                <w:sz w:val="20"/>
                <w:szCs w:val="20"/>
              </w:rPr>
              <w:t>Netcom Site</w:t>
            </w:r>
          </w:p>
        </w:tc>
        <w:tc>
          <w:tcPr>
            <w:tcW w:w="474" w:type="pct"/>
            <w:shd w:val="clear" w:color="auto" w:fill="auto"/>
            <w:vAlign w:val="bottom"/>
          </w:tcPr>
          <w:p w:rsidR="007C4E21" w:rsidRPr="00E86228" w:rsidRDefault="007C4E21" w:rsidP="004D53FA">
            <w:pPr>
              <w:spacing w:before="40" w:after="40"/>
              <w:jc w:val="center"/>
              <w:rPr>
                <w:rFonts w:ascii="Arial" w:hAnsi="Arial" w:cs="Arial"/>
                <w:color w:val="000000" w:themeColor="text1"/>
                <w:sz w:val="20"/>
                <w:szCs w:val="20"/>
              </w:rPr>
            </w:pPr>
            <w:r w:rsidRPr="00E86228">
              <w:rPr>
                <w:rFonts w:ascii="Arial" w:hAnsi="Arial" w:cs="Arial"/>
                <w:color w:val="000000" w:themeColor="text1"/>
                <w:sz w:val="20"/>
                <w:szCs w:val="20"/>
              </w:rPr>
              <w:t>Ver18.0</w:t>
            </w:r>
          </w:p>
        </w:tc>
        <w:tc>
          <w:tcPr>
            <w:tcW w:w="732" w:type="pct"/>
            <w:shd w:val="clear" w:color="auto" w:fill="auto"/>
            <w:vAlign w:val="bottom"/>
          </w:tcPr>
          <w:p w:rsidR="007C4E21" w:rsidRPr="00E86228" w:rsidRDefault="007C4E21" w:rsidP="004D53FA">
            <w:pPr>
              <w:rPr>
                <w:rFonts w:ascii="Arial" w:hAnsi="Arial" w:cs="Arial"/>
                <w:color w:val="000000" w:themeColor="text1"/>
                <w:sz w:val="20"/>
                <w:szCs w:val="20"/>
              </w:rPr>
            </w:pPr>
            <w:r w:rsidRPr="00E86228">
              <w:rPr>
                <w:rFonts w:ascii="Arial" w:hAnsi="Arial" w:cs="Arial"/>
                <w:sz w:val="20"/>
                <w:szCs w:val="20"/>
              </w:rPr>
              <w:t>Manual FIVE and ANBES is not possible to send for port in from Chess to NetCom</w:t>
            </w:r>
          </w:p>
        </w:tc>
        <w:tc>
          <w:tcPr>
            <w:tcW w:w="1457" w:type="pct"/>
            <w:shd w:val="clear" w:color="auto" w:fill="auto"/>
            <w:vAlign w:val="bottom"/>
          </w:tcPr>
          <w:p w:rsidR="007C4E21" w:rsidRPr="00E86228" w:rsidRDefault="007C4E21" w:rsidP="004D53FA">
            <w:pPr>
              <w:rPr>
                <w:rFonts w:ascii="Arial" w:hAnsi="Arial" w:cs="Arial"/>
                <w:color w:val="000000" w:themeColor="text1"/>
                <w:sz w:val="20"/>
                <w:szCs w:val="20"/>
              </w:rPr>
            </w:pPr>
            <w:r w:rsidRPr="00E86228">
              <w:rPr>
                <w:rFonts w:ascii="Arial" w:hAnsi="Arial" w:cs="Arial"/>
                <w:sz w:val="20"/>
                <w:szCs w:val="20"/>
              </w:rPr>
              <w:t>1) In NP Transactions Control window send ANBES or FIVE for numbers porting from Chess to NetCom.</w:t>
            </w:r>
            <w:r w:rsidRPr="00E86228">
              <w:rPr>
                <w:rFonts w:ascii="Arial" w:hAnsi="Arial" w:cs="Arial"/>
                <w:sz w:val="20"/>
                <w:szCs w:val="20"/>
              </w:rPr>
              <w:br/>
              <w:t xml:space="preserve">The ANBES / FIVE must be </w:t>
            </w:r>
            <w:proofErr w:type="gramStart"/>
            <w:r w:rsidRPr="00E86228">
              <w:rPr>
                <w:rFonts w:ascii="Arial" w:hAnsi="Arial" w:cs="Arial"/>
                <w:sz w:val="20"/>
                <w:szCs w:val="20"/>
              </w:rPr>
              <w:t>send</w:t>
            </w:r>
            <w:proofErr w:type="gramEnd"/>
            <w:r w:rsidRPr="00E86228">
              <w:rPr>
                <w:rFonts w:ascii="Arial" w:hAnsi="Arial" w:cs="Arial"/>
                <w:sz w:val="20"/>
                <w:szCs w:val="20"/>
              </w:rPr>
              <w:t xml:space="preserve"> with success.</w:t>
            </w:r>
            <w:r w:rsidRPr="00E86228">
              <w:rPr>
                <w:rFonts w:ascii="Arial" w:hAnsi="Arial" w:cs="Arial"/>
                <w:sz w:val="20"/>
                <w:szCs w:val="20"/>
              </w:rPr>
              <w:br/>
              <w:t xml:space="preserve">2) Activate a reserved subscriber on Chess bans without a port-in </w:t>
            </w:r>
            <w:proofErr w:type="spellStart"/>
            <w:r w:rsidRPr="00E86228">
              <w:rPr>
                <w:rFonts w:ascii="Arial" w:hAnsi="Arial" w:cs="Arial"/>
                <w:sz w:val="20"/>
                <w:szCs w:val="20"/>
              </w:rPr>
              <w:t>confimation</w:t>
            </w:r>
            <w:proofErr w:type="spellEnd"/>
            <w:r w:rsidRPr="00E86228">
              <w:rPr>
                <w:rFonts w:ascii="Arial" w:hAnsi="Arial" w:cs="Arial"/>
                <w:sz w:val="20"/>
                <w:szCs w:val="20"/>
              </w:rPr>
              <w:t>. Activation must be done with success.</w:t>
            </w:r>
          </w:p>
        </w:tc>
        <w:tc>
          <w:tcPr>
            <w:tcW w:w="569" w:type="pct"/>
            <w:vAlign w:val="bottom"/>
          </w:tcPr>
          <w:p w:rsidR="007C4E21" w:rsidRPr="00E86228" w:rsidRDefault="007C4E21" w:rsidP="004D53FA">
            <w:pPr>
              <w:jc w:val="center"/>
              <w:rPr>
                <w:rFonts w:ascii="Arial" w:hAnsi="Arial" w:cs="Arial"/>
                <w:color w:val="000000" w:themeColor="text1"/>
                <w:sz w:val="20"/>
                <w:szCs w:val="20"/>
              </w:rPr>
            </w:pPr>
            <w:r w:rsidRPr="00E86228">
              <w:rPr>
                <w:rFonts w:ascii="Arial" w:hAnsi="Arial" w:cs="Arial"/>
                <w:color w:val="000000" w:themeColor="text1"/>
                <w:sz w:val="20"/>
                <w:szCs w:val="20"/>
              </w:rPr>
              <w:t>N</w:t>
            </w:r>
          </w:p>
        </w:tc>
      </w:tr>
    </w:tbl>
    <w:p w:rsidR="00E1349E" w:rsidRDefault="00E1349E" w:rsidP="00AC51CB">
      <w:pPr>
        <w:pStyle w:val="Heading3"/>
        <w:numPr>
          <w:ilvl w:val="2"/>
          <w:numId w:val="20"/>
        </w:numPr>
        <w:tabs>
          <w:tab w:val="left" w:pos="2160"/>
        </w:tabs>
      </w:pPr>
      <w:bookmarkStart w:id="156" w:name="_Toc269970389"/>
      <w:bookmarkStart w:id="157" w:name="_Toc320453576"/>
      <w:r>
        <w:lastRenderedPageBreak/>
        <w:t>Netcom Total Defects</w:t>
      </w:r>
      <w:bookmarkEnd w:id="156"/>
      <w:bookmarkEnd w:id="157"/>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20"/>
        <w:gridCol w:w="2640"/>
      </w:tblGrid>
      <w:tr w:rsidR="00E1349E" w:rsidRPr="00EF1354" w:rsidTr="00580140">
        <w:trPr>
          <w:cantSplit/>
          <w:tblHeader/>
        </w:trPr>
        <w:tc>
          <w:tcPr>
            <w:tcW w:w="1320" w:type="dxa"/>
            <w:tcBorders>
              <w:top w:val="single" w:sz="4" w:space="0" w:color="auto"/>
              <w:left w:val="single" w:sz="4" w:space="0" w:color="auto"/>
              <w:bottom w:val="single" w:sz="12" w:space="0" w:color="auto"/>
              <w:right w:val="single" w:sz="4" w:space="0" w:color="auto"/>
            </w:tcBorders>
            <w:shd w:val="clear" w:color="auto" w:fill="auto"/>
            <w:vAlign w:val="bottom"/>
          </w:tcPr>
          <w:p w:rsidR="00E1349E" w:rsidRPr="00EF1354" w:rsidRDefault="00E1349E" w:rsidP="00580140">
            <w:pPr>
              <w:spacing w:before="40" w:after="40"/>
              <w:rPr>
                <w:b/>
                <w:bCs/>
                <w:color w:val="003366"/>
                <w:sz w:val="20"/>
                <w:szCs w:val="20"/>
                <w:lang w:eastAsia="nb-NO" w:bidi="ar-SA"/>
              </w:rPr>
            </w:pPr>
            <w:r w:rsidRPr="00EF1354">
              <w:rPr>
                <w:b/>
                <w:bCs/>
                <w:color w:val="003366"/>
                <w:sz w:val="20"/>
                <w:lang w:eastAsia="nb-NO" w:bidi="ar-SA"/>
              </w:rPr>
              <w:t>Severity</w:t>
            </w:r>
          </w:p>
        </w:tc>
        <w:tc>
          <w:tcPr>
            <w:tcW w:w="2640" w:type="dxa"/>
            <w:tcBorders>
              <w:top w:val="single" w:sz="4" w:space="0" w:color="auto"/>
              <w:left w:val="single" w:sz="4" w:space="0" w:color="auto"/>
              <w:bottom w:val="single" w:sz="12" w:space="0" w:color="auto"/>
              <w:right w:val="single" w:sz="4" w:space="0" w:color="auto"/>
            </w:tcBorders>
            <w:shd w:val="clear" w:color="auto" w:fill="auto"/>
            <w:vAlign w:val="bottom"/>
          </w:tcPr>
          <w:p w:rsidR="00E1349E" w:rsidRPr="00EF1354" w:rsidRDefault="00E1349E" w:rsidP="00580140">
            <w:pPr>
              <w:spacing w:before="40" w:after="40"/>
              <w:rPr>
                <w:b/>
                <w:bCs/>
                <w:color w:val="003366"/>
                <w:sz w:val="20"/>
                <w:szCs w:val="20"/>
                <w:lang w:eastAsia="nb-NO" w:bidi="ar-SA"/>
              </w:rPr>
            </w:pPr>
            <w:r w:rsidRPr="00EF1354">
              <w:rPr>
                <w:b/>
                <w:bCs/>
                <w:color w:val="003366"/>
                <w:sz w:val="20"/>
                <w:lang w:eastAsia="nb-NO" w:bidi="ar-SA"/>
              </w:rPr>
              <w:t>Number of Defects</w:t>
            </w:r>
          </w:p>
        </w:tc>
      </w:tr>
      <w:tr w:rsidR="00E1349E" w:rsidRPr="00EF1354" w:rsidTr="00580140">
        <w:trPr>
          <w:cantSplit/>
        </w:trPr>
        <w:tc>
          <w:tcPr>
            <w:tcW w:w="1320" w:type="dxa"/>
            <w:tcBorders>
              <w:top w:val="single" w:sz="12" w:space="0" w:color="auto"/>
              <w:left w:val="single" w:sz="4" w:space="0" w:color="auto"/>
              <w:bottom w:val="single" w:sz="4" w:space="0" w:color="auto"/>
              <w:right w:val="single" w:sz="4" w:space="0" w:color="auto"/>
            </w:tcBorders>
            <w:shd w:val="clear" w:color="auto" w:fill="auto"/>
          </w:tcPr>
          <w:p w:rsidR="00E1349E" w:rsidRPr="00EF1354" w:rsidRDefault="00E1349E" w:rsidP="00580140">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Critical</w:t>
            </w:r>
          </w:p>
        </w:tc>
        <w:tc>
          <w:tcPr>
            <w:tcW w:w="2640" w:type="dxa"/>
            <w:tcBorders>
              <w:top w:val="single" w:sz="12" w:space="0" w:color="auto"/>
              <w:left w:val="single" w:sz="4" w:space="0" w:color="auto"/>
              <w:bottom w:val="single" w:sz="4" w:space="0" w:color="auto"/>
              <w:right w:val="single" w:sz="4" w:space="0" w:color="auto"/>
            </w:tcBorders>
            <w:shd w:val="clear" w:color="auto" w:fill="auto"/>
          </w:tcPr>
          <w:p w:rsidR="00E1349E" w:rsidRPr="00EF1354" w:rsidRDefault="00742E3A" w:rsidP="00580140">
            <w:pPr>
              <w:spacing w:before="40" w:after="40"/>
              <w:jc w:val="center"/>
              <w:rPr>
                <w:rFonts w:ascii="Arial" w:hAnsi="Arial" w:cs="Arial"/>
                <w:sz w:val="20"/>
                <w:szCs w:val="20"/>
                <w:lang w:eastAsia="nb-NO" w:bidi="ar-SA"/>
              </w:rPr>
            </w:pPr>
            <w:r>
              <w:rPr>
                <w:rFonts w:ascii="Arial" w:hAnsi="Arial" w:cs="Arial"/>
                <w:sz w:val="20"/>
                <w:szCs w:val="20"/>
                <w:lang w:eastAsia="nb-NO" w:bidi="ar-SA"/>
              </w:rPr>
              <w:t>5</w:t>
            </w:r>
          </w:p>
        </w:tc>
      </w:tr>
      <w:tr w:rsidR="00E1349E" w:rsidRPr="00EF1354" w:rsidTr="00580140">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E1349E" w:rsidRPr="00EF1354" w:rsidRDefault="00E1349E" w:rsidP="00580140">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High</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E1349E" w:rsidRPr="00EF1354" w:rsidRDefault="00742E3A" w:rsidP="00580140">
            <w:pPr>
              <w:spacing w:before="40" w:after="40"/>
              <w:jc w:val="center"/>
              <w:rPr>
                <w:rFonts w:ascii="Arial" w:hAnsi="Arial" w:cs="Arial"/>
                <w:sz w:val="20"/>
                <w:szCs w:val="20"/>
                <w:lang w:eastAsia="nb-NO" w:bidi="ar-SA"/>
              </w:rPr>
            </w:pPr>
            <w:r>
              <w:rPr>
                <w:rFonts w:ascii="Arial" w:hAnsi="Arial" w:cs="Arial"/>
                <w:sz w:val="20"/>
                <w:szCs w:val="20"/>
                <w:lang w:eastAsia="nb-NO" w:bidi="ar-SA"/>
              </w:rPr>
              <w:t>19</w:t>
            </w:r>
          </w:p>
        </w:tc>
      </w:tr>
      <w:tr w:rsidR="00E1349E" w:rsidRPr="00EF1354" w:rsidTr="00580140">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E1349E" w:rsidRPr="00EF1354" w:rsidRDefault="00E1349E" w:rsidP="00580140">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Medium</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E1349E" w:rsidRPr="00EF1354" w:rsidRDefault="00742E3A" w:rsidP="00580140">
            <w:pPr>
              <w:spacing w:before="40" w:after="40"/>
              <w:jc w:val="center"/>
              <w:rPr>
                <w:rFonts w:ascii="Arial" w:hAnsi="Arial" w:cs="Arial"/>
                <w:sz w:val="20"/>
                <w:szCs w:val="20"/>
                <w:lang w:eastAsia="nb-NO" w:bidi="ar-SA"/>
              </w:rPr>
            </w:pPr>
            <w:r>
              <w:rPr>
                <w:rFonts w:ascii="Arial" w:hAnsi="Arial" w:cs="Arial"/>
                <w:sz w:val="20"/>
                <w:szCs w:val="20"/>
                <w:lang w:eastAsia="nb-NO" w:bidi="ar-SA"/>
              </w:rPr>
              <w:t>17</w:t>
            </w:r>
          </w:p>
        </w:tc>
      </w:tr>
      <w:tr w:rsidR="00E1349E" w:rsidRPr="00EF1354" w:rsidTr="00580140">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E1349E" w:rsidRPr="00EF1354" w:rsidRDefault="00E1349E" w:rsidP="00580140">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Low</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E1349E" w:rsidRPr="00EF1354" w:rsidRDefault="00742E3A" w:rsidP="00580140">
            <w:pPr>
              <w:spacing w:before="40" w:after="40"/>
              <w:jc w:val="center"/>
              <w:rPr>
                <w:rFonts w:ascii="Arial" w:hAnsi="Arial" w:cs="Arial"/>
                <w:sz w:val="20"/>
                <w:szCs w:val="20"/>
                <w:lang w:eastAsia="nb-NO" w:bidi="ar-SA"/>
              </w:rPr>
            </w:pPr>
            <w:r>
              <w:rPr>
                <w:rFonts w:ascii="Arial" w:hAnsi="Arial" w:cs="Arial"/>
                <w:sz w:val="20"/>
                <w:szCs w:val="20"/>
                <w:lang w:eastAsia="nb-NO" w:bidi="ar-SA"/>
              </w:rPr>
              <w:t>2</w:t>
            </w:r>
          </w:p>
        </w:tc>
      </w:tr>
      <w:tr w:rsidR="00E1349E" w:rsidRPr="00EF1354" w:rsidTr="00580140">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E1349E" w:rsidRPr="00EF1354" w:rsidRDefault="00E1349E" w:rsidP="00580140">
            <w:pPr>
              <w:spacing w:before="40" w:after="40"/>
              <w:jc w:val="center"/>
              <w:rPr>
                <w:rFonts w:ascii="Arial" w:hAnsi="Arial" w:cs="Arial"/>
                <w:b/>
                <w:bCs/>
                <w:sz w:val="20"/>
                <w:szCs w:val="20"/>
                <w:lang w:eastAsia="nb-NO" w:bidi="ar-SA"/>
              </w:rPr>
            </w:pPr>
            <w:r w:rsidRPr="00EF1354">
              <w:rPr>
                <w:rFonts w:ascii="Arial" w:hAnsi="Arial" w:cs="Arial"/>
                <w:b/>
                <w:bCs/>
                <w:sz w:val="20"/>
                <w:szCs w:val="20"/>
                <w:lang w:eastAsia="nb-NO" w:bidi="ar-SA"/>
              </w:rPr>
              <w:t>Total</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E1349E" w:rsidRPr="00EF1354" w:rsidRDefault="00742E3A" w:rsidP="00580140">
            <w:pPr>
              <w:spacing w:before="40" w:after="40"/>
              <w:jc w:val="center"/>
              <w:rPr>
                <w:rFonts w:ascii="Arial" w:hAnsi="Arial" w:cs="Arial"/>
                <w:b/>
                <w:bCs/>
                <w:sz w:val="20"/>
                <w:szCs w:val="20"/>
                <w:lang w:eastAsia="nb-NO" w:bidi="ar-SA"/>
              </w:rPr>
            </w:pPr>
            <w:r>
              <w:rPr>
                <w:rFonts w:ascii="Arial" w:hAnsi="Arial" w:cs="Arial"/>
                <w:b/>
                <w:bCs/>
                <w:sz w:val="20"/>
                <w:szCs w:val="20"/>
                <w:lang w:eastAsia="nb-NO" w:bidi="ar-SA"/>
              </w:rPr>
              <w:t>43</w:t>
            </w:r>
          </w:p>
        </w:tc>
      </w:tr>
    </w:tbl>
    <w:p w:rsidR="001A0F85" w:rsidRPr="00D34B5D" w:rsidRDefault="001A0F85" w:rsidP="00D34B5D">
      <w:pPr>
        <w:pStyle w:val="BodyText"/>
        <w:ind w:left="0"/>
      </w:pPr>
    </w:p>
    <w:p w:rsidR="00D96EC7" w:rsidRDefault="00D96EC7" w:rsidP="00D96EC7">
      <w:pPr>
        <w:pStyle w:val="Heading3"/>
        <w:keepNext w:val="0"/>
        <w:keepLines w:val="0"/>
      </w:pPr>
      <w:bookmarkStart w:id="158" w:name="_Toc320453577"/>
      <w:r>
        <w:t>Telia</w:t>
      </w:r>
      <w:bookmarkEnd w:id="158"/>
      <w:r w:rsidRPr="008A1DD8">
        <w:t xml:space="preserve"> </w:t>
      </w:r>
    </w:p>
    <w:p w:rsidR="00EF1354" w:rsidRPr="00EF1354" w:rsidRDefault="00EF1354" w:rsidP="00EF1354">
      <w:pPr>
        <w:pStyle w:val="BodyText"/>
      </w:pPr>
      <w:r w:rsidRPr="008A1DD8">
        <w:t xml:space="preserve">This section describes all of the defects that were fixed on site, not as part of the release’s scope defects listed in section </w:t>
      </w:r>
      <w:r w:rsidR="004D53FA">
        <w:fldChar w:fldCharType="begin"/>
      </w:r>
      <w:r w:rsidR="004D53FA">
        <w:instrText xml:space="preserve"> REF _Ref243101562 \r \h  \* MERGEFORMAT </w:instrText>
      </w:r>
      <w:r w:rsidR="004D53FA">
        <w:fldChar w:fldCharType="separate"/>
      </w:r>
      <w:r w:rsidR="00C62388" w:rsidRPr="00C62388">
        <w:rPr>
          <w:color w:val="0000FF"/>
          <w:cs/>
        </w:rPr>
        <w:t>‎</w:t>
      </w:r>
      <w:r w:rsidR="00C62388" w:rsidRPr="00C62388">
        <w:rPr>
          <w:color w:val="0000FF"/>
        </w:rPr>
        <w:t>2.2.3</w:t>
      </w:r>
      <w:r w:rsidR="004D53FA">
        <w:fldChar w:fldCharType="end"/>
      </w:r>
      <w:r w:rsidRPr="008A1DD8">
        <w:rPr>
          <w:color w:val="0000FF"/>
        </w:rPr>
        <w:t>, “</w:t>
      </w:r>
      <w:r w:rsidR="00BC022C">
        <w:fldChar w:fldCharType="begin"/>
      </w:r>
      <w:r w:rsidR="00C978F8">
        <w:instrText xml:space="preserve"> REF _Ref243101563 \h  \* MERGEFORMAT </w:instrText>
      </w:r>
      <w:r w:rsidR="00BC022C">
        <w:fldChar w:fldCharType="separate"/>
      </w:r>
      <w:r w:rsidR="00C62388" w:rsidRPr="00C62388">
        <w:rPr>
          <w:color w:val="0000FF"/>
        </w:rPr>
        <w:t>Telia</w:t>
      </w:r>
      <w:r w:rsidR="00BC022C">
        <w:fldChar w:fldCharType="end"/>
      </w:r>
      <w:r w:rsidRPr="008A1DD8">
        <w:rPr>
          <w:color w:val="0000FF"/>
        </w:rPr>
        <w:t>”</w:t>
      </w:r>
      <w:r w:rsidRPr="008A1DD8">
        <w:t>. These changes were merged into the source area of this version; thus, they were incorporated in this release</w:t>
      </w:r>
      <w:r>
        <w:t>.</w:t>
      </w:r>
    </w:p>
    <w:tbl>
      <w:tblPr>
        <w:tblW w:w="6350" w:type="pct"/>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1"/>
        <w:gridCol w:w="900"/>
        <w:gridCol w:w="990"/>
        <w:gridCol w:w="990"/>
        <w:gridCol w:w="990"/>
        <w:gridCol w:w="1389"/>
        <w:gridCol w:w="3090"/>
        <w:gridCol w:w="1191"/>
      </w:tblGrid>
      <w:tr w:rsidR="00CA61F7" w:rsidRPr="008A1DD8" w:rsidTr="003B672B">
        <w:trPr>
          <w:cantSplit/>
          <w:trHeight w:val="450"/>
          <w:tblHeader/>
        </w:trPr>
        <w:tc>
          <w:tcPr>
            <w:tcW w:w="901" w:type="dxa"/>
            <w:tcBorders>
              <w:bottom w:val="single" w:sz="4" w:space="0" w:color="auto"/>
            </w:tcBorders>
            <w:shd w:val="clear" w:color="auto" w:fill="auto"/>
            <w:vAlign w:val="bottom"/>
          </w:tcPr>
          <w:p w:rsidR="00CA61F7" w:rsidRPr="008A1DD8" w:rsidRDefault="00CA61F7" w:rsidP="00580140">
            <w:pPr>
              <w:pStyle w:val="TableHeader"/>
            </w:pPr>
            <w:r w:rsidRPr="008A1DD8">
              <w:lastRenderedPageBreak/>
              <w:t>Project</w:t>
            </w:r>
          </w:p>
        </w:tc>
        <w:tc>
          <w:tcPr>
            <w:tcW w:w="900" w:type="dxa"/>
            <w:tcBorders>
              <w:bottom w:val="single" w:sz="4" w:space="0" w:color="auto"/>
            </w:tcBorders>
            <w:shd w:val="clear" w:color="auto" w:fill="auto"/>
            <w:vAlign w:val="bottom"/>
          </w:tcPr>
          <w:p w:rsidR="00CA61F7" w:rsidRPr="008A1DD8" w:rsidRDefault="00CA61F7" w:rsidP="00580140">
            <w:pPr>
              <w:pStyle w:val="TableHeader"/>
            </w:pPr>
            <w:r w:rsidRPr="008A1DD8">
              <w:t>Defect ID</w:t>
            </w:r>
          </w:p>
        </w:tc>
        <w:tc>
          <w:tcPr>
            <w:tcW w:w="990" w:type="dxa"/>
            <w:tcBorders>
              <w:bottom w:val="single" w:sz="4" w:space="0" w:color="auto"/>
            </w:tcBorders>
            <w:shd w:val="clear" w:color="auto" w:fill="auto"/>
            <w:vAlign w:val="bottom"/>
          </w:tcPr>
          <w:p w:rsidR="00CA61F7" w:rsidRPr="008A1DD8" w:rsidRDefault="00CA61F7" w:rsidP="00580140">
            <w:pPr>
              <w:pStyle w:val="TableHeader"/>
            </w:pPr>
            <w:r w:rsidRPr="008A1DD8">
              <w:t>Severity</w:t>
            </w:r>
          </w:p>
        </w:tc>
        <w:tc>
          <w:tcPr>
            <w:tcW w:w="990" w:type="dxa"/>
            <w:tcBorders>
              <w:bottom w:val="single" w:sz="4" w:space="0" w:color="auto"/>
            </w:tcBorders>
            <w:shd w:val="clear" w:color="auto" w:fill="auto"/>
            <w:vAlign w:val="bottom"/>
          </w:tcPr>
          <w:p w:rsidR="00CA61F7" w:rsidRPr="008A1DD8" w:rsidRDefault="00CA61F7" w:rsidP="00580140">
            <w:pPr>
              <w:pStyle w:val="TableHeader"/>
            </w:pPr>
            <w:r w:rsidRPr="008A1DD8">
              <w:t>Detected on Site</w:t>
            </w:r>
          </w:p>
        </w:tc>
        <w:tc>
          <w:tcPr>
            <w:tcW w:w="990" w:type="dxa"/>
            <w:tcBorders>
              <w:bottom w:val="single" w:sz="4" w:space="0" w:color="auto"/>
            </w:tcBorders>
            <w:shd w:val="clear" w:color="auto" w:fill="auto"/>
            <w:vAlign w:val="bottom"/>
          </w:tcPr>
          <w:p w:rsidR="00CA61F7" w:rsidRPr="008A1DD8" w:rsidRDefault="00CA61F7" w:rsidP="00580140">
            <w:pPr>
              <w:pStyle w:val="TableHeader"/>
            </w:pPr>
            <w:r w:rsidRPr="008A1DD8">
              <w:t xml:space="preserve">Detected in </w:t>
            </w:r>
          </w:p>
        </w:tc>
        <w:tc>
          <w:tcPr>
            <w:tcW w:w="1389" w:type="dxa"/>
            <w:tcBorders>
              <w:bottom w:val="single" w:sz="4" w:space="0" w:color="auto"/>
            </w:tcBorders>
            <w:shd w:val="clear" w:color="auto" w:fill="auto"/>
            <w:vAlign w:val="bottom"/>
          </w:tcPr>
          <w:p w:rsidR="00CA61F7" w:rsidRPr="008A1DD8" w:rsidRDefault="00CA61F7" w:rsidP="00580140">
            <w:pPr>
              <w:pStyle w:val="TableHeader"/>
            </w:pPr>
            <w:r w:rsidRPr="008A1DD8">
              <w:t>Summary</w:t>
            </w:r>
          </w:p>
        </w:tc>
        <w:tc>
          <w:tcPr>
            <w:tcW w:w="3090" w:type="dxa"/>
            <w:tcBorders>
              <w:bottom w:val="single" w:sz="4" w:space="0" w:color="auto"/>
            </w:tcBorders>
            <w:vAlign w:val="bottom"/>
          </w:tcPr>
          <w:p w:rsidR="00CA61F7" w:rsidRPr="008A1DD8" w:rsidRDefault="00CA61F7" w:rsidP="00580140">
            <w:pPr>
              <w:pStyle w:val="TableHeader"/>
            </w:pPr>
            <w:r w:rsidRPr="008A1DD8">
              <w:t>Test Instructions</w:t>
            </w:r>
          </w:p>
        </w:tc>
        <w:tc>
          <w:tcPr>
            <w:tcW w:w="1191" w:type="dxa"/>
            <w:tcBorders>
              <w:bottom w:val="single" w:sz="4" w:space="0" w:color="auto"/>
            </w:tcBorders>
            <w:shd w:val="clear" w:color="auto" w:fill="auto"/>
            <w:vAlign w:val="bottom"/>
          </w:tcPr>
          <w:p w:rsidR="00CA61F7" w:rsidRPr="008A1DD8" w:rsidRDefault="00CA61F7" w:rsidP="00580140">
            <w:pPr>
              <w:pStyle w:val="TableHeader"/>
            </w:pPr>
            <w:r>
              <w:t>In production</w:t>
            </w:r>
          </w:p>
        </w:tc>
      </w:tr>
      <w:tr w:rsidR="000C2B8A" w:rsidRPr="008A1DD8" w:rsidTr="003B672B">
        <w:trPr>
          <w:cantSplit/>
        </w:trPr>
        <w:tc>
          <w:tcPr>
            <w:tcW w:w="901"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proofErr w:type="spellStart"/>
            <w:r w:rsidRPr="000C2B8A">
              <w:rPr>
                <w:rFonts w:ascii="Arial" w:hAnsi="Arial" w:cs="Arial"/>
                <w:sz w:val="20"/>
                <w:szCs w:val="20"/>
              </w:rPr>
              <w:t>Csm</w:t>
            </w:r>
            <w:proofErr w:type="spellEnd"/>
          </w:p>
        </w:tc>
        <w:tc>
          <w:tcPr>
            <w:tcW w:w="900" w:type="dxa"/>
            <w:tcBorders>
              <w:top w:val="single" w:sz="4" w:space="0" w:color="auto"/>
              <w:bottom w:val="single" w:sz="4" w:space="0" w:color="auto"/>
            </w:tcBorders>
            <w:vAlign w:val="bottom"/>
          </w:tcPr>
          <w:p w:rsidR="000C2B8A" w:rsidRPr="000C2B8A" w:rsidRDefault="000C2B8A" w:rsidP="004D53FA">
            <w:pPr>
              <w:jc w:val="right"/>
              <w:rPr>
                <w:rFonts w:ascii="Arial" w:hAnsi="Arial" w:cs="Arial"/>
                <w:sz w:val="20"/>
                <w:szCs w:val="20"/>
              </w:rPr>
            </w:pPr>
            <w:r w:rsidRPr="000C2B8A">
              <w:rPr>
                <w:rFonts w:ascii="Arial" w:hAnsi="Arial" w:cs="Arial"/>
                <w:sz w:val="20"/>
                <w:szCs w:val="20"/>
              </w:rPr>
              <w:t>6906</w:t>
            </w:r>
          </w:p>
        </w:tc>
        <w:tc>
          <w:tcPr>
            <w:tcW w:w="9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2-High</w:t>
            </w:r>
          </w:p>
        </w:tc>
        <w:tc>
          <w:tcPr>
            <w:tcW w:w="9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Telia-Site</w:t>
            </w:r>
          </w:p>
        </w:tc>
        <w:tc>
          <w:tcPr>
            <w:tcW w:w="9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V18</w:t>
            </w:r>
          </w:p>
        </w:tc>
        <w:tc>
          <w:tcPr>
            <w:tcW w:w="1389"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Resume cancelled subscriber fails</w:t>
            </w:r>
          </w:p>
        </w:tc>
        <w:tc>
          <w:tcPr>
            <w:tcW w:w="30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Steps Expected Results</w:t>
            </w:r>
            <w:r w:rsidRPr="000C2B8A">
              <w:rPr>
                <w:rFonts w:ascii="Arial" w:hAnsi="Arial" w:cs="Arial"/>
                <w:sz w:val="20"/>
                <w:szCs w:val="20"/>
              </w:rPr>
              <w:br/>
              <w:t>---------------------------------------------------------------------------------------------------------------</w:t>
            </w:r>
            <w:r w:rsidRPr="000C2B8A">
              <w:rPr>
                <w:rFonts w:ascii="Arial" w:hAnsi="Arial" w:cs="Arial"/>
                <w:sz w:val="20"/>
                <w:szCs w:val="20"/>
              </w:rPr>
              <w:br/>
              <w:t>1</w:t>
            </w:r>
            <w:proofErr w:type="gramStart"/>
            <w:r w:rsidRPr="000C2B8A">
              <w:rPr>
                <w:rFonts w:ascii="Arial" w:hAnsi="Arial" w:cs="Arial"/>
                <w:sz w:val="20"/>
                <w:szCs w:val="20"/>
              </w:rPr>
              <w:t>)Open</w:t>
            </w:r>
            <w:proofErr w:type="gramEnd"/>
            <w:r w:rsidRPr="000C2B8A">
              <w:rPr>
                <w:rFonts w:ascii="Arial" w:hAnsi="Arial" w:cs="Arial"/>
                <w:sz w:val="20"/>
                <w:szCs w:val="20"/>
              </w:rPr>
              <w:t xml:space="preserve"> CSM OL CSM OL opened.</w:t>
            </w:r>
            <w:r w:rsidRPr="000C2B8A">
              <w:rPr>
                <w:rFonts w:ascii="Arial" w:hAnsi="Arial" w:cs="Arial"/>
                <w:sz w:val="20"/>
                <w:szCs w:val="20"/>
              </w:rPr>
              <w:br/>
            </w:r>
            <w:proofErr w:type="gramStart"/>
            <w:r w:rsidRPr="000C2B8A">
              <w:rPr>
                <w:rFonts w:ascii="Arial" w:hAnsi="Arial" w:cs="Arial"/>
                <w:sz w:val="20"/>
                <w:szCs w:val="20"/>
              </w:rPr>
              <w:t>2)Open</w:t>
            </w:r>
            <w:proofErr w:type="gramEnd"/>
            <w:r w:rsidRPr="000C2B8A">
              <w:rPr>
                <w:rFonts w:ascii="Arial" w:hAnsi="Arial" w:cs="Arial"/>
                <w:sz w:val="20"/>
                <w:szCs w:val="20"/>
              </w:rPr>
              <w:t xml:space="preserve"> a ban. Ban Folder window open</w:t>
            </w:r>
            <w:r w:rsidRPr="000C2B8A">
              <w:rPr>
                <w:rFonts w:ascii="Arial" w:hAnsi="Arial" w:cs="Arial"/>
                <w:sz w:val="20"/>
                <w:szCs w:val="20"/>
              </w:rPr>
              <w:br/>
              <w:t>3</w:t>
            </w:r>
            <w:proofErr w:type="gramStart"/>
            <w:r w:rsidRPr="000C2B8A">
              <w:rPr>
                <w:rFonts w:ascii="Arial" w:hAnsi="Arial" w:cs="Arial"/>
                <w:sz w:val="20"/>
                <w:szCs w:val="20"/>
              </w:rPr>
              <w:t>)Go</w:t>
            </w:r>
            <w:proofErr w:type="gramEnd"/>
            <w:r w:rsidRPr="000C2B8A">
              <w:rPr>
                <w:rFonts w:ascii="Arial" w:hAnsi="Arial" w:cs="Arial"/>
                <w:sz w:val="20"/>
                <w:szCs w:val="20"/>
              </w:rPr>
              <w:t xml:space="preserve"> to Actions and ban level services FNF SOC added to ban level</w:t>
            </w:r>
            <w:r w:rsidRPr="000C2B8A">
              <w:rPr>
                <w:rFonts w:ascii="Arial" w:hAnsi="Arial" w:cs="Arial"/>
                <w:sz w:val="20"/>
                <w:szCs w:val="20"/>
              </w:rPr>
              <w:br/>
              <w:t xml:space="preserve">Add FNF SOC on ban level. </w:t>
            </w:r>
            <w:r w:rsidRPr="000C2B8A">
              <w:rPr>
                <w:rFonts w:ascii="Arial" w:hAnsi="Arial" w:cs="Arial"/>
                <w:sz w:val="20"/>
                <w:szCs w:val="20"/>
              </w:rPr>
              <w:br/>
              <w:t>4) Click on New subscriber icon New subscriber window opens</w:t>
            </w:r>
            <w:r w:rsidRPr="000C2B8A">
              <w:rPr>
                <w:rFonts w:ascii="Arial" w:hAnsi="Arial" w:cs="Arial"/>
                <w:sz w:val="20"/>
                <w:szCs w:val="20"/>
              </w:rPr>
              <w:br/>
              <w:t xml:space="preserve">5) Fill the details like subscriber no, SIM PP </w:t>
            </w:r>
            <w:proofErr w:type="spellStart"/>
            <w:r w:rsidRPr="000C2B8A">
              <w:rPr>
                <w:rFonts w:ascii="Arial" w:hAnsi="Arial" w:cs="Arial"/>
                <w:sz w:val="20"/>
                <w:szCs w:val="20"/>
              </w:rPr>
              <w:t>etc</w:t>
            </w:r>
            <w:proofErr w:type="spellEnd"/>
            <w:r w:rsidRPr="000C2B8A">
              <w:rPr>
                <w:rFonts w:ascii="Arial" w:hAnsi="Arial" w:cs="Arial"/>
                <w:sz w:val="20"/>
                <w:szCs w:val="20"/>
              </w:rPr>
              <w:t xml:space="preserve"> Done.</w:t>
            </w:r>
            <w:r w:rsidRPr="000C2B8A">
              <w:rPr>
                <w:rFonts w:ascii="Arial" w:hAnsi="Arial" w:cs="Arial"/>
                <w:sz w:val="20"/>
                <w:szCs w:val="20"/>
              </w:rPr>
              <w:br/>
              <w:t>6) Add a SOC with RC FNF feature associated with it SOC added</w:t>
            </w:r>
            <w:r w:rsidRPr="000C2B8A">
              <w:rPr>
                <w:rFonts w:ascii="Arial" w:hAnsi="Arial" w:cs="Arial"/>
                <w:sz w:val="20"/>
                <w:szCs w:val="20"/>
              </w:rPr>
              <w:br/>
              <w:t xml:space="preserve">7) Click Activate Subscriber </w:t>
            </w:r>
            <w:proofErr w:type="spellStart"/>
            <w:r w:rsidRPr="000C2B8A">
              <w:rPr>
                <w:rFonts w:ascii="Arial" w:hAnsi="Arial" w:cs="Arial"/>
                <w:sz w:val="20"/>
                <w:szCs w:val="20"/>
              </w:rPr>
              <w:t>subscriber</w:t>
            </w:r>
            <w:proofErr w:type="spellEnd"/>
            <w:r w:rsidRPr="000C2B8A">
              <w:rPr>
                <w:rFonts w:ascii="Arial" w:hAnsi="Arial" w:cs="Arial"/>
                <w:sz w:val="20"/>
                <w:szCs w:val="20"/>
              </w:rPr>
              <w:t xml:space="preserve"> activated</w:t>
            </w:r>
            <w:r w:rsidRPr="000C2B8A">
              <w:rPr>
                <w:rFonts w:ascii="Arial" w:hAnsi="Arial" w:cs="Arial"/>
                <w:sz w:val="20"/>
                <w:szCs w:val="20"/>
              </w:rPr>
              <w:br/>
              <w:t>8) Change the logical date to future date and open the CSM again done</w:t>
            </w:r>
            <w:r w:rsidRPr="000C2B8A">
              <w:rPr>
                <w:rFonts w:ascii="Arial" w:hAnsi="Arial" w:cs="Arial"/>
                <w:sz w:val="20"/>
                <w:szCs w:val="20"/>
              </w:rPr>
              <w:br/>
              <w:t xml:space="preserve">9) </w:t>
            </w:r>
            <w:proofErr w:type="spellStart"/>
            <w:r w:rsidRPr="000C2B8A">
              <w:rPr>
                <w:rFonts w:ascii="Arial" w:hAnsi="Arial" w:cs="Arial"/>
                <w:sz w:val="20"/>
                <w:szCs w:val="20"/>
              </w:rPr>
              <w:t>OPen</w:t>
            </w:r>
            <w:proofErr w:type="spellEnd"/>
            <w:r w:rsidRPr="000C2B8A">
              <w:rPr>
                <w:rFonts w:ascii="Arial" w:hAnsi="Arial" w:cs="Arial"/>
                <w:sz w:val="20"/>
                <w:szCs w:val="20"/>
              </w:rPr>
              <w:t xml:space="preserve"> the ban again and cancel it with a Ban cancelled</w:t>
            </w:r>
            <w:r w:rsidRPr="000C2B8A">
              <w:rPr>
                <w:rFonts w:ascii="Arial" w:hAnsi="Arial" w:cs="Arial"/>
                <w:sz w:val="20"/>
                <w:szCs w:val="20"/>
              </w:rPr>
              <w:br/>
              <w:t xml:space="preserve">reason that is marked for </w:t>
            </w:r>
            <w:proofErr w:type="spellStart"/>
            <w:r w:rsidRPr="000C2B8A">
              <w:rPr>
                <w:rFonts w:ascii="Arial" w:hAnsi="Arial" w:cs="Arial"/>
                <w:sz w:val="20"/>
                <w:szCs w:val="20"/>
              </w:rPr>
              <w:t>resume_as_previous</w:t>
            </w:r>
            <w:proofErr w:type="spellEnd"/>
            <w:r w:rsidRPr="000C2B8A">
              <w:rPr>
                <w:rFonts w:ascii="Arial" w:hAnsi="Arial" w:cs="Arial"/>
                <w:sz w:val="20"/>
                <w:szCs w:val="20"/>
              </w:rPr>
              <w:t xml:space="preserve"> </w:t>
            </w:r>
            <w:r w:rsidRPr="000C2B8A">
              <w:rPr>
                <w:rFonts w:ascii="Arial" w:hAnsi="Arial" w:cs="Arial"/>
                <w:sz w:val="20"/>
                <w:szCs w:val="20"/>
              </w:rPr>
              <w:br/>
              <w:t>10</w:t>
            </w:r>
            <w:proofErr w:type="gramStart"/>
            <w:r w:rsidRPr="000C2B8A">
              <w:rPr>
                <w:rFonts w:ascii="Arial" w:hAnsi="Arial" w:cs="Arial"/>
                <w:sz w:val="20"/>
                <w:szCs w:val="20"/>
              </w:rPr>
              <w:t>)Change</w:t>
            </w:r>
            <w:proofErr w:type="gramEnd"/>
            <w:r w:rsidRPr="000C2B8A">
              <w:rPr>
                <w:rFonts w:ascii="Arial" w:hAnsi="Arial" w:cs="Arial"/>
                <w:sz w:val="20"/>
                <w:szCs w:val="20"/>
              </w:rPr>
              <w:t xml:space="preserve"> the logical date and open the CSM again Done</w:t>
            </w:r>
            <w:r w:rsidRPr="000C2B8A">
              <w:rPr>
                <w:rFonts w:ascii="Arial" w:hAnsi="Arial" w:cs="Arial"/>
                <w:sz w:val="20"/>
                <w:szCs w:val="20"/>
              </w:rPr>
              <w:br/>
              <w:t xml:space="preserve">11) </w:t>
            </w:r>
            <w:proofErr w:type="spellStart"/>
            <w:r w:rsidRPr="000C2B8A">
              <w:rPr>
                <w:rFonts w:ascii="Arial" w:hAnsi="Arial" w:cs="Arial"/>
                <w:sz w:val="20"/>
                <w:szCs w:val="20"/>
              </w:rPr>
              <w:t>OPen</w:t>
            </w:r>
            <w:proofErr w:type="spellEnd"/>
            <w:r w:rsidRPr="000C2B8A">
              <w:rPr>
                <w:rFonts w:ascii="Arial" w:hAnsi="Arial" w:cs="Arial"/>
                <w:sz w:val="20"/>
                <w:szCs w:val="20"/>
              </w:rPr>
              <w:t xml:space="preserve"> the ban and go to actions-&gt;</w:t>
            </w:r>
            <w:proofErr w:type="spellStart"/>
            <w:r w:rsidRPr="000C2B8A">
              <w:rPr>
                <w:rFonts w:ascii="Arial" w:hAnsi="Arial" w:cs="Arial"/>
                <w:sz w:val="20"/>
                <w:szCs w:val="20"/>
              </w:rPr>
              <w:t>resume_as_previous</w:t>
            </w:r>
            <w:proofErr w:type="spellEnd"/>
            <w:r w:rsidRPr="000C2B8A">
              <w:rPr>
                <w:rFonts w:ascii="Arial" w:hAnsi="Arial" w:cs="Arial"/>
                <w:sz w:val="20"/>
                <w:szCs w:val="20"/>
              </w:rPr>
              <w:t xml:space="preserve"> resume as previous window opened.</w:t>
            </w:r>
            <w:r w:rsidRPr="000C2B8A">
              <w:rPr>
                <w:rFonts w:ascii="Arial" w:hAnsi="Arial" w:cs="Arial"/>
                <w:sz w:val="20"/>
                <w:szCs w:val="20"/>
              </w:rPr>
              <w:br/>
              <w:t>12) Select the subscriber and click on OK. Subscriber resumed successfully</w:t>
            </w:r>
            <w:r w:rsidRPr="000C2B8A">
              <w:rPr>
                <w:rFonts w:ascii="Arial" w:hAnsi="Arial" w:cs="Arial"/>
                <w:sz w:val="20"/>
                <w:szCs w:val="20"/>
              </w:rPr>
              <w:br/>
              <w:t xml:space="preserve">13) Check DB In </w:t>
            </w:r>
            <w:proofErr w:type="spellStart"/>
            <w:r w:rsidRPr="000C2B8A">
              <w:rPr>
                <w:rFonts w:ascii="Arial" w:hAnsi="Arial" w:cs="Arial"/>
                <w:sz w:val="20"/>
                <w:szCs w:val="20"/>
              </w:rPr>
              <w:t>resume_as_previous_error</w:t>
            </w:r>
            <w:proofErr w:type="spellEnd"/>
            <w:r w:rsidRPr="000C2B8A">
              <w:rPr>
                <w:rFonts w:ascii="Arial" w:hAnsi="Arial" w:cs="Arial"/>
                <w:sz w:val="20"/>
                <w:szCs w:val="20"/>
              </w:rPr>
              <w:t xml:space="preserve"> table for above subscriber the RC FNF SOC is skipped and rest all SOCs </w:t>
            </w:r>
            <w:proofErr w:type="gramStart"/>
            <w:r w:rsidRPr="000C2B8A">
              <w:rPr>
                <w:rFonts w:ascii="Arial" w:hAnsi="Arial" w:cs="Arial"/>
                <w:sz w:val="20"/>
                <w:szCs w:val="20"/>
              </w:rPr>
              <w:t>are</w:t>
            </w:r>
            <w:proofErr w:type="gramEnd"/>
            <w:r w:rsidRPr="000C2B8A">
              <w:rPr>
                <w:rFonts w:ascii="Arial" w:hAnsi="Arial" w:cs="Arial"/>
                <w:sz w:val="20"/>
                <w:szCs w:val="20"/>
              </w:rPr>
              <w:t xml:space="preserve"> resumed as previous.</w:t>
            </w:r>
          </w:p>
        </w:tc>
        <w:tc>
          <w:tcPr>
            <w:tcW w:w="1191" w:type="dxa"/>
            <w:tcBorders>
              <w:top w:val="single" w:sz="4" w:space="0" w:color="auto"/>
              <w:bottom w:val="single" w:sz="4" w:space="0" w:color="auto"/>
            </w:tcBorders>
            <w:vAlign w:val="bottom"/>
          </w:tcPr>
          <w:p w:rsidR="000C2B8A" w:rsidRPr="000C2B8A" w:rsidRDefault="000C2B8A" w:rsidP="004D53FA">
            <w:pPr>
              <w:pStyle w:val="ConfidentialInformation"/>
              <w:jc w:val="center"/>
              <w:rPr>
                <w:rFonts w:ascii="Arial" w:hAnsi="Arial" w:cs="Arial"/>
                <w:color w:val="0000FF"/>
                <w:sz w:val="20"/>
                <w:szCs w:val="20"/>
              </w:rPr>
            </w:pPr>
            <w:r w:rsidRPr="000C2B8A">
              <w:rPr>
                <w:rFonts w:ascii="Arial" w:hAnsi="Arial" w:cs="Arial"/>
                <w:color w:val="000000"/>
                <w:sz w:val="20"/>
                <w:szCs w:val="20"/>
              </w:rPr>
              <w:t>Y</w:t>
            </w:r>
          </w:p>
        </w:tc>
      </w:tr>
      <w:tr w:rsidR="000C2B8A" w:rsidRPr="008A1DD8" w:rsidTr="003B672B">
        <w:trPr>
          <w:cantSplit/>
        </w:trPr>
        <w:tc>
          <w:tcPr>
            <w:tcW w:w="901"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CSM</w:t>
            </w:r>
          </w:p>
        </w:tc>
        <w:tc>
          <w:tcPr>
            <w:tcW w:w="90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6898</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2-High</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Telia Site</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proofErr w:type="spellStart"/>
            <w:r w:rsidRPr="000C2B8A">
              <w:rPr>
                <w:rFonts w:ascii="Arial" w:hAnsi="Arial" w:cs="Arial"/>
                <w:color w:val="000000"/>
                <w:sz w:val="20"/>
                <w:szCs w:val="20"/>
              </w:rPr>
              <w:t>Ver</w:t>
            </w:r>
            <w:proofErr w:type="spellEnd"/>
            <w:r w:rsidRPr="000C2B8A">
              <w:rPr>
                <w:rFonts w:ascii="Arial" w:hAnsi="Arial" w:cs="Arial"/>
                <w:color w:val="000000"/>
                <w:sz w:val="20"/>
                <w:szCs w:val="20"/>
              </w:rPr>
              <w:t xml:space="preserve"> 18.0</w:t>
            </w:r>
          </w:p>
        </w:tc>
        <w:tc>
          <w:tcPr>
            <w:tcW w:w="1389" w:type="dxa"/>
            <w:tcBorders>
              <w:top w:val="single" w:sz="4" w:space="0" w:color="auto"/>
              <w:bottom w:val="single" w:sz="4" w:space="0" w:color="auto"/>
            </w:tcBorders>
            <w:vAlign w:val="bottom"/>
          </w:tcPr>
          <w:p w:rsidR="000C2B8A" w:rsidRPr="000C2B8A" w:rsidRDefault="000C2B8A" w:rsidP="004D53FA">
            <w:pPr>
              <w:rPr>
                <w:rFonts w:ascii="Arial" w:hAnsi="Arial" w:cs="Arial"/>
                <w:color w:val="000000"/>
                <w:sz w:val="20"/>
                <w:szCs w:val="20"/>
              </w:rPr>
            </w:pPr>
            <w:r w:rsidRPr="000C2B8A">
              <w:rPr>
                <w:rFonts w:ascii="Arial" w:hAnsi="Arial" w:cs="Arial"/>
                <w:sz w:val="20"/>
                <w:szCs w:val="20"/>
              </w:rPr>
              <w:t>CR1364 - Remaining Months is shown as 0 in the cancellation reason screen in CSM online</w:t>
            </w:r>
          </w:p>
        </w:tc>
        <w:tc>
          <w:tcPr>
            <w:tcW w:w="3090" w:type="dxa"/>
            <w:tcBorders>
              <w:top w:val="single" w:sz="4" w:space="0" w:color="auto"/>
              <w:bottom w:val="single" w:sz="4" w:space="0" w:color="auto"/>
            </w:tcBorders>
            <w:vAlign w:val="bottom"/>
          </w:tcPr>
          <w:p w:rsidR="000C2B8A" w:rsidRPr="000C2B8A" w:rsidRDefault="000C2B8A" w:rsidP="004D53FA">
            <w:pPr>
              <w:rPr>
                <w:rFonts w:ascii="Arial" w:hAnsi="Arial" w:cs="Arial"/>
                <w:color w:val="000000"/>
                <w:sz w:val="20"/>
                <w:szCs w:val="20"/>
              </w:rPr>
            </w:pPr>
            <w:r w:rsidRPr="000C2B8A">
              <w:rPr>
                <w:rFonts w:ascii="Arial" w:hAnsi="Arial" w:cs="Arial"/>
                <w:sz w:val="20"/>
                <w:szCs w:val="20"/>
              </w:rPr>
              <w:t xml:space="preserve">Switch the CR1364 ON. Perform the cancel subscriber activity for a subscriber that has some active commitment. </w:t>
            </w:r>
            <w:r w:rsidRPr="000C2B8A">
              <w:rPr>
                <w:rFonts w:ascii="Arial" w:hAnsi="Arial" w:cs="Arial"/>
                <w:sz w:val="20"/>
                <w:szCs w:val="20"/>
              </w:rPr>
              <w:br/>
              <w:t>In the cancellation reason screen check that the remaining months field is not zero.</w:t>
            </w:r>
          </w:p>
        </w:tc>
        <w:tc>
          <w:tcPr>
            <w:tcW w:w="1191" w:type="dxa"/>
            <w:tcBorders>
              <w:top w:val="single" w:sz="4" w:space="0" w:color="auto"/>
              <w:bottom w:val="single" w:sz="4" w:space="0" w:color="auto"/>
            </w:tcBorders>
            <w:vAlign w:val="bottom"/>
          </w:tcPr>
          <w:p w:rsidR="000C2B8A" w:rsidRPr="000C2B8A" w:rsidRDefault="000C2B8A" w:rsidP="004D53FA">
            <w:pPr>
              <w:pStyle w:val="ConfidentialInformation"/>
              <w:jc w:val="center"/>
              <w:rPr>
                <w:rFonts w:ascii="Arial" w:hAnsi="Arial" w:cs="Arial"/>
                <w:color w:val="000000"/>
                <w:sz w:val="20"/>
                <w:szCs w:val="20"/>
              </w:rPr>
            </w:pPr>
            <w:r w:rsidRPr="000C2B8A">
              <w:rPr>
                <w:rFonts w:ascii="Arial" w:hAnsi="Arial" w:cs="Arial"/>
                <w:color w:val="000000"/>
                <w:sz w:val="20"/>
                <w:szCs w:val="20"/>
              </w:rPr>
              <w:t>Y</w:t>
            </w:r>
          </w:p>
        </w:tc>
      </w:tr>
      <w:tr w:rsidR="000C2B8A" w:rsidRPr="008A1DD8" w:rsidTr="003B672B">
        <w:trPr>
          <w:cantSplit/>
        </w:trPr>
        <w:tc>
          <w:tcPr>
            <w:tcW w:w="901"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lastRenderedPageBreak/>
              <w:t>CSM</w:t>
            </w:r>
          </w:p>
        </w:tc>
        <w:tc>
          <w:tcPr>
            <w:tcW w:w="90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6905</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3-Medium</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Telia Site</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proofErr w:type="spellStart"/>
            <w:r w:rsidRPr="000C2B8A">
              <w:rPr>
                <w:rFonts w:ascii="Arial" w:hAnsi="Arial" w:cs="Arial"/>
                <w:color w:val="000000"/>
                <w:sz w:val="20"/>
                <w:szCs w:val="20"/>
              </w:rPr>
              <w:t>Ver</w:t>
            </w:r>
            <w:proofErr w:type="spellEnd"/>
            <w:r w:rsidRPr="000C2B8A">
              <w:rPr>
                <w:rFonts w:ascii="Arial" w:hAnsi="Arial" w:cs="Arial"/>
                <w:color w:val="000000"/>
                <w:sz w:val="20"/>
                <w:szCs w:val="20"/>
              </w:rPr>
              <w:t xml:space="preserve"> 18.0</w:t>
            </w:r>
          </w:p>
        </w:tc>
        <w:tc>
          <w:tcPr>
            <w:tcW w:w="1389"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Memo text is wrong</w:t>
            </w:r>
          </w:p>
        </w:tc>
        <w:tc>
          <w:tcPr>
            <w:tcW w:w="30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Perform the multi resume from cancel activity. In the memo that is created check that it shows the reason description for resume activity.</w:t>
            </w:r>
          </w:p>
        </w:tc>
        <w:tc>
          <w:tcPr>
            <w:tcW w:w="1191" w:type="dxa"/>
            <w:tcBorders>
              <w:top w:val="single" w:sz="4" w:space="0" w:color="auto"/>
              <w:bottom w:val="single" w:sz="4" w:space="0" w:color="auto"/>
            </w:tcBorders>
            <w:vAlign w:val="bottom"/>
          </w:tcPr>
          <w:p w:rsidR="000C2B8A" w:rsidRPr="000C2B8A" w:rsidRDefault="000C2B8A" w:rsidP="004D53FA">
            <w:pPr>
              <w:pStyle w:val="ConfidentialInformation"/>
              <w:jc w:val="center"/>
              <w:rPr>
                <w:rFonts w:ascii="Arial" w:hAnsi="Arial" w:cs="Arial"/>
                <w:color w:val="000000"/>
                <w:sz w:val="20"/>
                <w:szCs w:val="20"/>
              </w:rPr>
            </w:pPr>
            <w:r w:rsidRPr="000C2B8A">
              <w:rPr>
                <w:rFonts w:ascii="Arial" w:hAnsi="Arial" w:cs="Arial"/>
                <w:color w:val="000000"/>
                <w:sz w:val="20"/>
                <w:szCs w:val="20"/>
              </w:rPr>
              <w:t>Y</w:t>
            </w:r>
          </w:p>
        </w:tc>
      </w:tr>
      <w:tr w:rsidR="000C2B8A" w:rsidRPr="008A1DD8" w:rsidTr="003B672B">
        <w:trPr>
          <w:cantSplit/>
        </w:trPr>
        <w:tc>
          <w:tcPr>
            <w:tcW w:w="901"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MPS</w:t>
            </w:r>
          </w:p>
        </w:tc>
        <w:tc>
          <w:tcPr>
            <w:tcW w:w="90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6918</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2-High</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Telia Site</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proofErr w:type="spellStart"/>
            <w:r w:rsidRPr="000C2B8A">
              <w:rPr>
                <w:rFonts w:ascii="Arial" w:hAnsi="Arial" w:cs="Arial"/>
                <w:color w:val="000000"/>
                <w:sz w:val="20"/>
                <w:szCs w:val="20"/>
              </w:rPr>
              <w:t>Ver</w:t>
            </w:r>
            <w:proofErr w:type="spellEnd"/>
            <w:r w:rsidRPr="000C2B8A">
              <w:rPr>
                <w:rFonts w:ascii="Arial" w:hAnsi="Arial" w:cs="Arial"/>
                <w:color w:val="000000"/>
                <w:sz w:val="20"/>
                <w:szCs w:val="20"/>
              </w:rPr>
              <w:t xml:space="preserve"> 18.0</w:t>
            </w:r>
          </w:p>
        </w:tc>
        <w:tc>
          <w:tcPr>
            <w:tcW w:w="1389"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Code issues in MAF/MPS</w:t>
            </w:r>
          </w:p>
        </w:tc>
        <w:tc>
          <w:tcPr>
            <w:tcW w:w="30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 xml:space="preserve">Run rating in </w:t>
            </w:r>
            <w:proofErr w:type="gramStart"/>
            <w:r w:rsidRPr="000C2B8A">
              <w:rPr>
                <w:rFonts w:ascii="Arial" w:hAnsi="Arial" w:cs="Arial"/>
                <w:sz w:val="20"/>
                <w:szCs w:val="20"/>
              </w:rPr>
              <w:t>a</w:t>
            </w:r>
            <w:proofErr w:type="gramEnd"/>
            <w:r w:rsidRPr="000C2B8A">
              <w:rPr>
                <w:rFonts w:ascii="Arial" w:hAnsi="Arial" w:cs="Arial"/>
                <w:sz w:val="20"/>
                <w:szCs w:val="20"/>
              </w:rPr>
              <w:t xml:space="preserve"> </w:t>
            </w:r>
            <w:proofErr w:type="spellStart"/>
            <w:r w:rsidRPr="000C2B8A">
              <w:rPr>
                <w:rFonts w:ascii="Arial" w:hAnsi="Arial" w:cs="Arial"/>
                <w:sz w:val="20"/>
                <w:szCs w:val="20"/>
              </w:rPr>
              <w:t>env</w:t>
            </w:r>
            <w:proofErr w:type="spellEnd"/>
            <w:r w:rsidRPr="000C2B8A">
              <w:rPr>
                <w:rFonts w:ascii="Arial" w:hAnsi="Arial" w:cs="Arial"/>
                <w:sz w:val="20"/>
                <w:szCs w:val="20"/>
              </w:rPr>
              <w:t xml:space="preserve"> where static tables are used.</w:t>
            </w:r>
            <w:r w:rsidRPr="000C2B8A">
              <w:rPr>
                <w:rFonts w:ascii="Arial" w:hAnsi="Arial" w:cs="Arial"/>
                <w:sz w:val="20"/>
                <w:szCs w:val="20"/>
              </w:rPr>
              <w:br/>
              <w:t>The calls should consume from IM if present.</w:t>
            </w:r>
          </w:p>
        </w:tc>
        <w:tc>
          <w:tcPr>
            <w:tcW w:w="1191" w:type="dxa"/>
            <w:tcBorders>
              <w:top w:val="single" w:sz="4" w:space="0" w:color="auto"/>
              <w:bottom w:val="single" w:sz="4" w:space="0" w:color="auto"/>
            </w:tcBorders>
            <w:vAlign w:val="bottom"/>
          </w:tcPr>
          <w:p w:rsidR="000C2B8A" w:rsidRPr="000C2B8A" w:rsidRDefault="000C2B8A" w:rsidP="004D53FA">
            <w:pPr>
              <w:pStyle w:val="ConfidentialInformation"/>
              <w:jc w:val="center"/>
              <w:rPr>
                <w:rFonts w:ascii="Arial" w:hAnsi="Arial" w:cs="Arial"/>
                <w:color w:val="000000"/>
                <w:sz w:val="20"/>
                <w:szCs w:val="20"/>
              </w:rPr>
            </w:pPr>
            <w:r w:rsidRPr="000C2B8A">
              <w:rPr>
                <w:rFonts w:ascii="Arial" w:hAnsi="Arial" w:cs="Arial"/>
                <w:color w:val="000000"/>
                <w:sz w:val="20"/>
                <w:szCs w:val="20"/>
              </w:rPr>
              <w:t>Y</w:t>
            </w:r>
          </w:p>
        </w:tc>
      </w:tr>
      <w:tr w:rsidR="000C2B8A" w:rsidRPr="008A1DD8" w:rsidTr="003B672B">
        <w:trPr>
          <w:cantSplit/>
        </w:trPr>
        <w:tc>
          <w:tcPr>
            <w:tcW w:w="901"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CSM</w:t>
            </w:r>
          </w:p>
        </w:tc>
        <w:tc>
          <w:tcPr>
            <w:tcW w:w="90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6914</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2-High</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Telia Site</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proofErr w:type="spellStart"/>
            <w:r w:rsidRPr="000C2B8A">
              <w:rPr>
                <w:rFonts w:ascii="Arial" w:hAnsi="Arial" w:cs="Arial"/>
                <w:color w:val="000000"/>
                <w:sz w:val="20"/>
                <w:szCs w:val="20"/>
              </w:rPr>
              <w:t>Ver</w:t>
            </w:r>
            <w:proofErr w:type="spellEnd"/>
            <w:r w:rsidRPr="000C2B8A">
              <w:rPr>
                <w:rFonts w:ascii="Arial" w:hAnsi="Arial" w:cs="Arial"/>
                <w:color w:val="000000"/>
                <w:sz w:val="20"/>
                <w:szCs w:val="20"/>
              </w:rPr>
              <w:t xml:space="preserve"> 18.0</w:t>
            </w:r>
          </w:p>
        </w:tc>
        <w:tc>
          <w:tcPr>
            <w:tcW w:w="1389"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Bug in Future request job</w:t>
            </w:r>
          </w:p>
        </w:tc>
        <w:tc>
          <w:tcPr>
            <w:tcW w:w="30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Run the future request job for the port ins that failed and check that they succeed.</w:t>
            </w:r>
          </w:p>
        </w:tc>
        <w:tc>
          <w:tcPr>
            <w:tcW w:w="1191" w:type="dxa"/>
            <w:tcBorders>
              <w:top w:val="single" w:sz="4" w:space="0" w:color="auto"/>
              <w:bottom w:val="single" w:sz="4" w:space="0" w:color="auto"/>
            </w:tcBorders>
            <w:vAlign w:val="bottom"/>
          </w:tcPr>
          <w:p w:rsidR="000C2B8A" w:rsidRPr="000C2B8A" w:rsidRDefault="000C2B8A" w:rsidP="004D53FA">
            <w:pPr>
              <w:pStyle w:val="ConfidentialInformation"/>
              <w:jc w:val="center"/>
              <w:rPr>
                <w:rFonts w:ascii="Arial" w:hAnsi="Arial" w:cs="Arial"/>
                <w:color w:val="000000"/>
                <w:sz w:val="20"/>
                <w:szCs w:val="20"/>
              </w:rPr>
            </w:pPr>
            <w:r w:rsidRPr="000C2B8A">
              <w:rPr>
                <w:rFonts w:ascii="Arial" w:hAnsi="Arial" w:cs="Arial"/>
                <w:color w:val="000000"/>
                <w:sz w:val="20"/>
                <w:szCs w:val="20"/>
              </w:rPr>
              <w:t>Y</w:t>
            </w:r>
          </w:p>
        </w:tc>
      </w:tr>
      <w:tr w:rsidR="000C2B8A" w:rsidRPr="008A1DD8" w:rsidTr="003B672B">
        <w:trPr>
          <w:cantSplit/>
        </w:trPr>
        <w:tc>
          <w:tcPr>
            <w:tcW w:w="901"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NP</w:t>
            </w:r>
          </w:p>
        </w:tc>
        <w:tc>
          <w:tcPr>
            <w:tcW w:w="90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6916</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2-High</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Telia Site</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proofErr w:type="spellStart"/>
            <w:r w:rsidRPr="000C2B8A">
              <w:rPr>
                <w:rFonts w:ascii="Arial" w:hAnsi="Arial" w:cs="Arial"/>
                <w:color w:val="000000"/>
                <w:sz w:val="20"/>
                <w:szCs w:val="20"/>
              </w:rPr>
              <w:t>Ver</w:t>
            </w:r>
            <w:proofErr w:type="spellEnd"/>
            <w:r w:rsidRPr="000C2B8A">
              <w:rPr>
                <w:rFonts w:ascii="Arial" w:hAnsi="Arial" w:cs="Arial"/>
                <w:color w:val="000000"/>
                <w:sz w:val="20"/>
                <w:szCs w:val="20"/>
              </w:rPr>
              <w:t xml:space="preserve"> 18.0</w:t>
            </w:r>
          </w:p>
        </w:tc>
        <w:tc>
          <w:tcPr>
            <w:tcW w:w="1389"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 xml:space="preserve">Wrong Calculation of </w:t>
            </w:r>
            <w:proofErr w:type="spellStart"/>
            <w:r w:rsidRPr="000C2B8A">
              <w:rPr>
                <w:rFonts w:ascii="Arial" w:hAnsi="Arial" w:cs="Arial"/>
                <w:sz w:val="20"/>
                <w:szCs w:val="20"/>
              </w:rPr>
              <w:t>confirmdate</w:t>
            </w:r>
            <w:proofErr w:type="spellEnd"/>
          </w:p>
        </w:tc>
        <w:tc>
          <w:tcPr>
            <w:tcW w:w="30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Execute the port out flow for a subscriber, such that the auto verify is on for the operator and the account type. The subscriber should have its commitment end date in the past and the account type should have the NP_CALC_METHOD set to A. Then check that the NP months are added to the run date and not to the commitment end date which is in the past.</w:t>
            </w:r>
          </w:p>
        </w:tc>
        <w:tc>
          <w:tcPr>
            <w:tcW w:w="1191" w:type="dxa"/>
            <w:tcBorders>
              <w:top w:val="single" w:sz="4" w:space="0" w:color="auto"/>
              <w:bottom w:val="single" w:sz="4" w:space="0" w:color="auto"/>
            </w:tcBorders>
            <w:vAlign w:val="bottom"/>
          </w:tcPr>
          <w:p w:rsidR="000C2B8A" w:rsidRPr="000C2B8A" w:rsidRDefault="000C2B8A" w:rsidP="004D53FA">
            <w:pPr>
              <w:pStyle w:val="ConfidentialInformation"/>
              <w:jc w:val="center"/>
              <w:rPr>
                <w:rFonts w:ascii="Arial" w:hAnsi="Arial" w:cs="Arial"/>
                <w:color w:val="000000"/>
                <w:sz w:val="20"/>
                <w:szCs w:val="20"/>
              </w:rPr>
            </w:pPr>
            <w:r w:rsidRPr="000C2B8A">
              <w:rPr>
                <w:rFonts w:ascii="Arial" w:hAnsi="Arial" w:cs="Arial"/>
                <w:color w:val="000000"/>
                <w:sz w:val="20"/>
                <w:szCs w:val="20"/>
              </w:rPr>
              <w:t>Y</w:t>
            </w:r>
          </w:p>
        </w:tc>
      </w:tr>
      <w:tr w:rsidR="000C2B8A" w:rsidRPr="008A1DD8" w:rsidTr="003B672B">
        <w:trPr>
          <w:cantSplit/>
        </w:trPr>
        <w:tc>
          <w:tcPr>
            <w:tcW w:w="901"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CSM</w:t>
            </w:r>
          </w:p>
        </w:tc>
        <w:tc>
          <w:tcPr>
            <w:tcW w:w="90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6255</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3-Medium</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Telia Site</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proofErr w:type="spellStart"/>
            <w:r w:rsidRPr="000C2B8A">
              <w:rPr>
                <w:rFonts w:ascii="Arial" w:hAnsi="Arial" w:cs="Arial"/>
                <w:color w:val="000000"/>
                <w:sz w:val="20"/>
                <w:szCs w:val="20"/>
              </w:rPr>
              <w:t>Ver</w:t>
            </w:r>
            <w:proofErr w:type="spellEnd"/>
            <w:r w:rsidRPr="000C2B8A">
              <w:rPr>
                <w:rFonts w:ascii="Arial" w:hAnsi="Arial" w:cs="Arial"/>
                <w:color w:val="000000"/>
                <w:sz w:val="20"/>
                <w:szCs w:val="20"/>
              </w:rPr>
              <w:t xml:space="preserve"> 17.0</w:t>
            </w:r>
          </w:p>
        </w:tc>
        <w:tc>
          <w:tcPr>
            <w:tcW w:w="1389"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Error in Fokus when releasing port-in back numbers to cancel NP flow</w:t>
            </w:r>
          </w:p>
        </w:tc>
        <w:tc>
          <w:tcPr>
            <w:tcW w:w="30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Release Port in Back</w:t>
            </w:r>
          </w:p>
        </w:tc>
        <w:tc>
          <w:tcPr>
            <w:tcW w:w="1191" w:type="dxa"/>
            <w:tcBorders>
              <w:top w:val="single" w:sz="4" w:space="0" w:color="auto"/>
              <w:bottom w:val="single" w:sz="4" w:space="0" w:color="auto"/>
            </w:tcBorders>
            <w:vAlign w:val="bottom"/>
          </w:tcPr>
          <w:p w:rsidR="000C2B8A" w:rsidRPr="000C2B8A" w:rsidRDefault="000C2B8A" w:rsidP="004D53FA">
            <w:pPr>
              <w:pStyle w:val="ConfidentialInformation"/>
              <w:jc w:val="center"/>
              <w:rPr>
                <w:rFonts w:ascii="Arial" w:hAnsi="Arial" w:cs="Arial"/>
                <w:sz w:val="20"/>
                <w:szCs w:val="20"/>
              </w:rPr>
            </w:pPr>
            <w:r w:rsidRPr="000C2B8A">
              <w:rPr>
                <w:rFonts w:ascii="Arial" w:hAnsi="Arial" w:cs="Arial"/>
                <w:sz w:val="20"/>
                <w:szCs w:val="20"/>
              </w:rPr>
              <w:t>Y</w:t>
            </w:r>
          </w:p>
        </w:tc>
      </w:tr>
      <w:tr w:rsidR="000C2B8A" w:rsidRPr="008A1DD8" w:rsidTr="003B672B">
        <w:trPr>
          <w:cantSplit/>
        </w:trPr>
        <w:tc>
          <w:tcPr>
            <w:tcW w:w="901" w:type="dxa"/>
            <w:tcBorders>
              <w:top w:val="single" w:sz="4" w:space="0" w:color="auto"/>
              <w:bottom w:val="single" w:sz="4" w:space="0" w:color="auto"/>
            </w:tcBorders>
            <w:vAlign w:val="bottom"/>
          </w:tcPr>
          <w:p w:rsidR="000C2B8A" w:rsidRPr="000C2B8A" w:rsidRDefault="000C2B8A" w:rsidP="004D53FA">
            <w:pPr>
              <w:rPr>
                <w:rFonts w:ascii="Arial" w:hAnsi="Arial" w:cs="Arial"/>
                <w:color w:val="000000"/>
                <w:sz w:val="20"/>
                <w:szCs w:val="20"/>
              </w:rPr>
            </w:pPr>
            <w:r w:rsidRPr="000C2B8A">
              <w:rPr>
                <w:rFonts w:ascii="Arial" w:hAnsi="Arial" w:cs="Arial"/>
                <w:color w:val="000000"/>
                <w:sz w:val="20"/>
                <w:szCs w:val="20"/>
              </w:rPr>
              <w:t>MPS</w:t>
            </w:r>
          </w:p>
        </w:tc>
        <w:tc>
          <w:tcPr>
            <w:tcW w:w="900" w:type="dxa"/>
            <w:tcBorders>
              <w:top w:val="single" w:sz="4" w:space="0" w:color="auto"/>
              <w:bottom w:val="single" w:sz="4" w:space="0" w:color="auto"/>
            </w:tcBorders>
            <w:vAlign w:val="bottom"/>
          </w:tcPr>
          <w:p w:rsidR="000C2B8A" w:rsidRPr="000C2B8A" w:rsidRDefault="000C2B8A" w:rsidP="004D53FA">
            <w:pPr>
              <w:jc w:val="right"/>
              <w:rPr>
                <w:rFonts w:ascii="Arial" w:hAnsi="Arial" w:cs="Arial"/>
                <w:color w:val="000000"/>
                <w:sz w:val="20"/>
                <w:szCs w:val="20"/>
              </w:rPr>
            </w:pPr>
            <w:r w:rsidRPr="000C2B8A">
              <w:rPr>
                <w:rFonts w:ascii="Arial" w:hAnsi="Arial" w:cs="Arial"/>
                <w:color w:val="000000"/>
                <w:sz w:val="20"/>
                <w:szCs w:val="20"/>
              </w:rPr>
              <w:t>7143</w:t>
            </w:r>
          </w:p>
        </w:tc>
        <w:tc>
          <w:tcPr>
            <w:tcW w:w="990" w:type="dxa"/>
            <w:tcBorders>
              <w:top w:val="single" w:sz="4" w:space="0" w:color="auto"/>
              <w:bottom w:val="single" w:sz="4" w:space="0" w:color="auto"/>
            </w:tcBorders>
            <w:vAlign w:val="bottom"/>
          </w:tcPr>
          <w:p w:rsidR="000C2B8A" w:rsidRPr="000C2B8A" w:rsidRDefault="000C2B8A" w:rsidP="004D53FA">
            <w:pPr>
              <w:rPr>
                <w:rFonts w:ascii="Arial" w:hAnsi="Arial" w:cs="Arial"/>
                <w:color w:val="000000"/>
                <w:sz w:val="20"/>
                <w:szCs w:val="20"/>
              </w:rPr>
            </w:pPr>
            <w:r w:rsidRPr="000C2B8A">
              <w:rPr>
                <w:rFonts w:ascii="Arial" w:hAnsi="Arial" w:cs="Arial"/>
                <w:color w:val="000000"/>
                <w:sz w:val="20"/>
                <w:szCs w:val="20"/>
              </w:rPr>
              <w:t>2-High</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Telia Site</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proofErr w:type="spellStart"/>
            <w:r w:rsidRPr="000C2B8A">
              <w:rPr>
                <w:rFonts w:ascii="Arial" w:hAnsi="Arial" w:cs="Arial"/>
                <w:color w:val="000000"/>
                <w:sz w:val="20"/>
                <w:szCs w:val="20"/>
              </w:rPr>
              <w:t>Ver</w:t>
            </w:r>
            <w:proofErr w:type="spellEnd"/>
            <w:r w:rsidRPr="000C2B8A">
              <w:rPr>
                <w:rFonts w:ascii="Arial" w:hAnsi="Arial" w:cs="Arial"/>
                <w:color w:val="000000"/>
                <w:sz w:val="20"/>
                <w:szCs w:val="20"/>
              </w:rPr>
              <w:t xml:space="preserve"> 18.0</w:t>
            </w:r>
          </w:p>
        </w:tc>
        <w:tc>
          <w:tcPr>
            <w:tcW w:w="1389" w:type="dxa"/>
            <w:tcBorders>
              <w:top w:val="single" w:sz="4" w:space="0" w:color="auto"/>
              <w:bottom w:val="single" w:sz="4" w:space="0" w:color="auto"/>
            </w:tcBorders>
            <w:vAlign w:val="bottom"/>
          </w:tcPr>
          <w:p w:rsidR="000C2B8A" w:rsidRPr="000C2B8A" w:rsidRDefault="000C2B8A" w:rsidP="004D53FA">
            <w:pPr>
              <w:rPr>
                <w:rFonts w:ascii="Arial" w:hAnsi="Arial" w:cs="Arial"/>
                <w:color w:val="000000"/>
                <w:sz w:val="20"/>
                <w:szCs w:val="20"/>
              </w:rPr>
            </w:pPr>
            <w:r w:rsidRPr="000C2B8A">
              <w:rPr>
                <w:rFonts w:ascii="Arial" w:hAnsi="Arial" w:cs="Arial"/>
                <w:sz w:val="20"/>
                <w:szCs w:val="20"/>
              </w:rPr>
              <w:t xml:space="preserve">e </w:t>
            </w:r>
            <w:proofErr w:type="spellStart"/>
            <w:r w:rsidRPr="000C2B8A">
              <w:rPr>
                <w:rFonts w:ascii="Arial" w:hAnsi="Arial" w:cs="Arial"/>
                <w:sz w:val="20"/>
                <w:szCs w:val="20"/>
              </w:rPr>
              <w:t>kuch</w:t>
            </w:r>
            <w:proofErr w:type="spellEnd"/>
          </w:p>
        </w:tc>
        <w:tc>
          <w:tcPr>
            <w:tcW w:w="3090" w:type="dxa"/>
            <w:tcBorders>
              <w:top w:val="single" w:sz="4" w:space="0" w:color="auto"/>
              <w:bottom w:val="single" w:sz="4" w:space="0" w:color="auto"/>
            </w:tcBorders>
            <w:vAlign w:val="bottom"/>
          </w:tcPr>
          <w:p w:rsidR="000C2B8A" w:rsidRPr="000C2B8A" w:rsidRDefault="000C2B8A" w:rsidP="004D53FA">
            <w:pPr>
              <w:rPr>
                <w:rFonts w:ascii="Arial" w:hAnsi="Arial" w:cs="Arial"/>
                <w:color w:val="000000"/>
                <w:sz w:val="20"/>
                <w:szCs w:val="20"/>
              </w:rPr>
            </w:pPr>
            <w:r w:rsidRPr="000C2B8A">
              <w:rPr>
                <w:rFonts w:ascii="Arial" w:hAnsi="Arial" w:cs="Arial"/>
                <w:sz w:val="20"/>
                <w:szCs w:val="20"/>
              </w:rPr>
              <w:t xml:space="preserve">Run rerating on toll rated </w:t>
            </w:r>
            <w:proofErr w:type="spellStart"/>
            <w:r w:rsidRPr="000C2B8A">
              <w:rPr>
                <w:rFonts w:ascii="Arial" w:hAnsi="Arial" w:cs="Arial"/>
                <w:sz w:val="20"/>
                <w:szCs w:val="20"/>
              </w:rPr>
              <w:t>rated</w:t>
            </w:r>
            <w:proofErr w:type="spellEnd"/>
            <w:r w:rsidRPr="000C2B8A">
              <w:rPr>
                <w:rFonts w:ascii="Arial" w:hAnsi="Arial" w:cs="Arial"/>
                <w:sz w:val="20"/>
                <w:szCs w:val="20"/>
              </w:rPr>
              <w:t xml:space="preserve"> records and verify that for zero rated air calls the at </w:t>
            </w:r>
            <w:proofErr w:type="spellStart"/>
            <w:r w:rsidRPr="000C2B8A">
              <w:rPr>
                <w:rFonts w:ascii="Arial" w:hAnsi="Arial" w:cs="Arial"/>
                <w:sz w:val="20"/>
                <w:szCs w:val="20"/>
              </w:rPr>
              <w:t>num</w:t>
            </w:r>
            <w:proofErr w:type="spellEnd"/>
            <w:r w:rsidRPr="000C2B8A">
              <w:rPr>
                <w:rFonts w:ascii="Arial" w:hAnsi="Arial" w:cs="Arial"/>
                <w:sz w:val="20"/>
                <w:szCs w:val="20"/>
              </w:rPr>
              <w:t xml:space="preserve"> of </w:t>
            </w:r>
            <w:proofErr w:type="spellStart"/>
            <w:r w:rsidRPr="000C2B8A">
              <w:rPr>
                <w:rFonts w:ascii="Arial" w:hAnsi="Arial" w:cs="Arial"/>
                <w:sz w:val="20"/>
                <w:szCs w:val="20"/>
              </w:rPr>
              <w:t>fm</w:t>
            </w:r>
            <w:proofErr w:type="spellEnd"/>
            <w:r w:rsidRPr="000C2B8A">
              <w:rPr>
                <w:rFonts w:ascii="Arial" w:hAnsi="Arial" w:cs="Arial"/>
                <w:sz w:val="20"/>
                <w:szCs w:val="20"/>
              </w:rPr>
              <w:t xml:space="preserve"> is not consumed</w:t>
            </w:r>
          </w:p>
        </w:tc>
        <w:tc>
          <w:tcPr>
            <w:tcW w:w="1191" w:type="dxa"/>
            <w:tcBorders>
              <w:top w:val="single" w:sz="4" w:space="0" w:color="auto"/>
              <w:bottom w:val="single" w:sz="4" w:space="0" w:color="auto"/>
            </w:tcBorders>
            <w:vAlign w:val="bottom"/>
          </w:tcPr>
          <w:p w:rsidR="000C2B8A" w:rsidRPr="000C2B8A" w:rsidRDefault="00C5582F" w:rsidP="004D53FA">
            <w:pPr>
              <w:pStyle w:val="ConfidentialInformation"/>
              <w:jc w:val="center"/>
              <w:rPr>
                <w:rFonts w:ascii="Arial" w:hAnsi="Arial" w:cs="Arial"/>
                <w:sz w:val="20"/>
                <w:szCs w:val="20"/>
              </w:rPr>
            </w:pPr>
            <w:ins w:id="159" w:author="Eran Ravid" w:date="2012-03-29T16:23:00Z">
              <w:r>
                <w:rPr>
                  <w:rFonts w:ascii="Arial" w:hAnsi="Arial" w:cs="Arial"/>
                  <w:sz w:val="20"/>
                  <w:szCs w:val="20"/>
                </w:rPr>
                <w:t>Y</w:t>
              </w:r>
            </w:ins>
          </w:p>
        </w:tc>
      </w:tr>
      <w:tr w:rsidR="000C2B8A" w:rsidRPr="008A1DD8" w:rsidTr="003B672B">
        <w:trPr>
          <w:cantSplit/>
        </w:trPr>
        <w:tc>
          <w:tcPr>
            <w:tcW w:w="901"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CSM</w:t>
            </w:r>
          </w:p>
        </w:tc>
        <w:tc>
          <w:tcPr>
            <w:tcW w:w="900" w:type="dxa"/>
            <w:tcBorders>
              <w:top w:val="single" w:sz="4" w:space="0" w:color="auto"/>
              <w:bottom w:val="single" w:sz="4" w:space="0" w:color="auto"/>
            </w:tcBorders>
            <w:vAlign w:val="bottom"/>
          </w:tcPr>
          <w:p w:rsidR="000C2B8A" w:rsidRPr="000C2B8A" w:rsidRDefault="000C2B8A" w:rsidP="004D53FA">
            <w:pPr>
              <w:jc w:val="right"/>
              <w:rPr>
                <w:rFonts w:ascii="Arial" w:hAnsi="Arial" w:cs="Arial"/>
                <w:sz w:val="20"/>
                <w:szCs w:val="20"/>
              </w:rPr>
            </w:pPr>
            <w:r w:rsidRPr="000C2B8A">
              <w:rPr>
                <w:rFonts w:ascii="Arial" w:hAnsi="Arial" w:cs="Arial"/>
                <w:sz w:val="20"/>
                <w:szCs w:val="20"/>
              </w:rPr>
              <w:t>7122</w:t>
            </w:r>
          </w:p>
        </w:tc>
        <w:tc>
          <w:tcPr>
            <w:tcW w:w="990" w:type="dxa"/>
            <w:tcBorders>
              <w:top w:val="single" w:sz="4" w:space="0" w:color="auto"/>
              <w:bottom w:val="single" w:sz="4" w:space="0" w:color="auto"/>
            </w:tcBorders>
            <w:vAlign w:val="bottom"/>
          </w:tcPr>
          <w:p w:rsidR="000C2B8A" w:rsidRPr="000C2B8A" w:rsidRDefault="000C2B8A" w:rsidP="004D53FA">
            <w:pPr>
              <w:spacing w:before="40" w:after="40"/>
              <w:jc w:val="center"/>
              <w:rPr>
                <w:rFonts w:ascii="Arial" w:hAnsi="Arial" w:cs="Arial"/>
                <w:sz w:val="20"/>
                <w:szCs w:val="20"/>
              </w:rPr>
            </w:pPr>
            <w:r w:rsidRPr="000C2B8A">
              <w:rPr>
                <w:rFonts w:ascii="Arial" w:hAnsi="Arial" w:cs="Arial"/>
                <w:sz w:val="20"/>
                <w:szCs w:val="20"/>
              </w:rPr>
              <w:t>3-Medium</w:t>
            </w:r>
          </w:p>
        </w:tc>
        <w:tc>
          <w:tcPr>
            <w:tcW w:w="990" w:type="dxa"/>
            <w:tcBorders>
              <w:top w:val="single" w:sz="4" w:space="0" w:color="auto"/>
              <w:bottom w:val="single" w:sz="4" w:space="0" w:color="auto"/>
            </w:tcBorders>
            <w:vAlign w:val="bottom"/>
          </w:tcPr>
          <w:p w:rsidR="000C2B8A" w:rsidRPr="000C2B8A" w:rsidRDefault="000C2B8A" w:rsidP="004D53FA">
            <w:pPr>
              <w:spacing w:before="40" w:after="40"/>
              <w:rPr>
                <w:rFonts w:ascii="Arial" w:hAnsi="Arial" w:cs="Arial"/>
                <w:sz w:val="20"/>
                <w:szCs w:val="20"/>
                <w:lang w:eastAsia="nb-NO" w:bidi="ar-SA"/>
              </w:rPr>
            </w:pPr>
            <w:r w:rsidRPr="000C2B8A">
              <w:rPr>
                <w:rFonts w:ascii="Arial" w:hAnsi="Arial" w:cs="Arial"/>
                <w:sz w:val="20"/>
                <w:szCs w:val="20"/>
                <w:lang w:eastAsia="nb-NO" w:bidi="ar-SA"/>
              </w:rPr>
              <w:t>Client Telia</w:t>
            </w:r>
          </w:p>
        </w:tc>
        <w:tc>
          <w:tcPr>
            <w:tcW w:w="990" w:type="dxa"/>
            <w:tcBorders>
              <w:top w:val="single" w:sz="4" w:space="0" w:color="auto"/>
              <w:bottom w:val="single" w:sz="4" w:space="0" w:color="auto"/>
            </w:tcBorders>
            <w:vAlign w:val="bottom"/>
          </w:tcPr>
          <w:p w:rsidR="000C2B8A" w:rsidRPr="000C2B8A" w:rsidRDefault="000C2B8A" w:rsidP="004D53FA">
            <w:pPr>
              <w:spacing w:before="40" w:after="40"/>
              <w:jc w:val="center"/>
              <w:rPr>
                <w:rFonts w:ascii="Arial" w:hAnsi="Arial" w:cs="Arial"/>
                <w:color w:val="000000"/>
                <w:sz w:val="20"/>
                <w:szCs w:val="20"/>
              </w:rPr>
            </w:pPr>
            <w:r w:rsidRPr="000C2B8A">
              <w:rPr>
                <w:rFonts w:ascii="Arial" w:hAnsi="Arial" w:cs="Arial"/>
                <w:color w:val="000000"/>
                <w:sz w:val="20"/>
                <w:szCs w:val="20"/>
              </w:rPr>
              <w:t>Ver18.0</w:t>
            </w:r>
          </w:p>
        </w:tc>
        <w:tc>
          <w:tcPr>
            <w:tcW w:w="1389"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Penalty preview window</w:t>
            </w:r>
          </w:p>
        </w:tc>
        <w:tc>
          <w:tcPr>
            <w:tcW w:w="30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p>
        </w:tc>
        <w:tc>
          <w:tcPr>
            <w:tcW w:w="1191" w:type="dxa"/>
            <w:tcBorders>
              <w:top w:val="single" w:sz="4" w:space="0" w:color="auto"/>
              <w:bottom w:val="single" w:sz="4" w:space="0" w:color="auto"/>
            </w:tcBorders>
            <w:vAlign w:val="bottom"/>
          </w:tcPr>
          <w:p w:rsidR="000C2B8A" w:rsidRPr="000C2B8A" w:rsidRDefault="000C2B8A" w:rsidP="004D53FA">
            <w:pPr>
              <w:jc w:val="center"/>
              <w:rPr>
                <w:rFonts w:ascii="Arial" w:hAnsi="Arial" w:cs="Arial"/>
                <w:sz w:val="20"/>
                <w:szCs w:val="20"/>
              </w:rPr>
            </w:pPr>
            <w:r w:rsidRPr="000C2B8A">
              <w:rPr>
                <w:rFonts w:ascii="Arial" w:hAnsi="Arial" w:cs="Arial"/>
                <w:sz w:val="20"/>
                <w:szCs w:val="20"/>
              </w:rPr>
              <w:t>Y</w:t>
            </w:r>
          </w:p>
        </w:tc>
      </w:tr>
      <w:tr w:rsidR="000C2B8A" w:rsidRPr="008A1DD8" w:rsidTr="003B672B">
        <w:trPr>
          <w:cantSplit/>
        </w:trPr>
        <w:tc>
          <w:tcPr>
            <w:tcW w:w="901"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CSM</w:t>
            </w:r>
          </w:p>
        </w:tc>
        <w:tc>
          <w:tcPr>
            <w:tcW w:w="900" w:type="dxa"/>
            <w:tcBorders>
              <w:top w:val="single" w:sz="4" w:space="0" w:color="auto"/>
              <w:bottom w:val="single" w:sz="4" w:space="0" w:color="auto"/>
            </w:tcBorders>
            <w:vAlign w:val="bottom"/>
          </w:tcPr>
          <w:p w:rsidR="000C2B8A" w:rsidRPr="000C2B8A" w:rsidRDefault="000C2B8A" w:rsidP="004D53FA">
            <w:pPr>
              <w:jc w:val="right"/>
              <w:rPr>
                <w:rFonts w:ascii="Arial" w:hAnsi="Arial" w:cs="Arial"/>
                <w:sz w:val="20"/>
                <w:szCs w:val="20"/>
              </w:rPr>
            </w:pPr>
            <w:r w:rsidRPr="000C2B8A">
              <w:rPr>
                <w:rFonts w:ascii="Arial" w:hAnsi="Arial" w:cs="Arial"/>
                <w:sz w:val="20"/>
                <w:szCs w:val="20"/>
              </w:rPr>
              <w:t>6939</w:t>
            </w:r>
          </w:p>
        </w:tc>
        <w:tc>
          <w:tcPr>
            <w:tcW w:w="990" w:type="dxa"/>
            <w:tcBorders>
              <w:top w:val="single" w:sz="4" w:space="0" w:color="auto"/>
              <w:bottom w:val="single" w:sz="4" w:space="0" w:color="auto"/>
            </w:tcBorders>
            <w:vAlign w:val="bottom"/>
          </w:tcPr>
          <w:p w:rsidR="000C2B8A" w:rsidRPr="000C2B8A" w:rsidRDefault="000C2B8A" w:rsidP="004D53FA">
            <w:pPr>
              <w:rPr>
                <w:rFonts w:ascii="Arial" w:hAnsi="Arial" w:cs="Arial"/>
                <w:color w:val="000000"/>
                <w:sz w:val="20"/>
                <w:szCs w:val="20"/>
              </w:rPr>
            </w:pPr>
            <w:r w:rsidRPr="000C2B8A">
              <w:rPr>
                <w:rFonts w:ascii="Arial" w:hAnsi="Arial" w:cs="Arial"/>
                <w:color w:val="000000"/>
                <w:sz w:val="20"/>
                <w:szCs w:val="20"/>
              </w:rPr>
              <w:t>2-High</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sz w:val="20"/>
                <w:szCs w:val="20"/>
              </w:rPr>
              <w:t>Amdocs Haifa</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proofErr w:type="spellStart"/>
            <w:r w:rsidRPr="000C2B8A">
              <w:rPr>
                <w:rFonts w:ascii="Arial" w:hAnsi="Arial" w:cs="Arial"/>
                <w:color w:val="000000"/>
                <w:sz w:val="20"/>
                <w:szCs w:val="20"/>
              </w:rPr>
              <w:t>Ver</w:t>
            </w:r>
            <w:proofErr w:type="spellEnd"/>
            <w:r w:rsidRPr="000C2B8A">
              <w:rPr>
                <w:rFonts w:ascii="Arial" w:hAnsi="Arial" w:cs="Arial"/>
                <w:color w:val="000000"/>
                <w:sz w:val="20"/>
                <w:szCs w:val="20"/>
              </w:rPr>
              <w:t xml:space="preserve"> 18.0</w:t>
            </w:r>
          </w:p>
        </w:tc>
        <w:tc>
          <w:tcPr>
            <w:tcW w:w="1389"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 xml:space="preserve">NP confirmed on requested date, even on same date as </w:t>
            </w:r>
            <w:proofErr w:type="spellStart"/>
            <w:r w:rsidRPr="000C2B8A">
              <w:rPr>
                <w:rFonts w:ascii="Arial" w:hAnsi="Arial" w:cs="Arial"/>
                <w:sz w:val="20"/>
                <w:szCs w:val="20"/>
              </w:rPr>
              <w:t>sysdate</w:t>
            </w:r>
            <w:proofErr w:type="spellEnd"/>
            <w:r w:rsidRPr="000C2B8A">
              <w:rPr>
                <w:rFonts w:ascii="Arial" w:hAnsi="Arial" w:cs="Arial"/>
                <w:sz w:val="20"/>
                <w:szCs w:val="20"/>
              </w:rPr>
              <w:t>.</w:t>
            </w:r>
          </w:p>
        </w:tc>
        <w:tc>
          <w:tcPr>
            <w:tcW w:w="30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 xml:space="preserve">Execute a port out flow as in the description and check that the NP confirmation date is not being set as the </w:t>
            </w:r>
            <w:proofErr w:type="spellStart"/>
            <w:r w:rsidRPr="000C2B8A">
              <w:rPr>
                <w:rFonts w:ascii="Arial" w:hAnsi="Arial" w:cs="Arial"/>
                <w:sz w:val="20"/>
                <w:szCs w:val="20"/>
              </w:rPr>
              <w:t>sysdate</w:t>
            </w:r>
            <w:proofErr w:type="spellEnd"/>
            <w:r w:rsidRPr="000C2B8A">
              <w:rPr>
                <w:rFonts w:ascii="Arial" w:hAnsi="Arial" w:cs="Arial"/>
                <w:sz w:val="20"/>
                <w:szCs w:val="20"/>
              </w:rPr>
              <w:t xml:space="preserve"> but 1 day ahead.</w:t>
            </w:r>
          </w:p>
        </w:tc>
        <w:tc>
          <w:tcPr>
            <w:tcW w:w="1191" w:type="dxa"/>
            <w:tcBorders>
              <w:top w:val="single" w:sz="4" w:space="0" w:color="auto"/>
              <w:bottom w:val="single" w:sz="4" w:space="0" w:color="auto"/>
            </w:tcBorders>
            <w:vAlign w:val="bottom"/>
          </w:tcPr>
          <w:p w:rsidR="000C2B8A" w:rsidRPr="000C2B8A" w:rsidRDefault="000C2B8A" w:rsidP="004D53FA">
            <w:pPr>
              <w:pStyle w:val="ConfidentialInformation"/>
              <w:jc w:val="center"/>
              <w:rPr>
                <w:rFonts w:ascii="Arial" w:hAnsi="Arial" w:cs="Arial"/>
                <w:sz w:val="20"/>
                <w:szCs w:val="20"/>
              </w:rPr>
            </w:pPr>
            <w:r w:rsidRPr="000C2B8A">
              <w:rPr>
                <w:rFonts w:ascii="Arial" w:hAnsi="Arial" w:cs="Arial"/>
                <w:sz w:val="20"/>
                <w:szCs w:val="20"/>
              </w:rPr>
              <w:t>Y</w:t>
            </w:r>
          </w:p>
        </w:tc>
      </w:tr>
      <w:tr w:rsidR="000C2B8A" w:rsidRPr="008A1DD8" w:rsidTr="003B672B">
        <w:trPr>
          <w:cantSplit/>
        </w:trPr>
        <w:tc>
          <w:tcPr>
            <w:tcW w:w="901"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Billing</w:t>
            </w:r>
          </w:p>
        </w:tc>
        <w:tc>
          <w:tcPr>
            <w:tcW w:w="900" w:type="dxa"/>
            <w:tcBorders>
              <w:top w:val="single" w:sz="4" w:space="0" w:color="auto"/>
              <w:bottom w:val="single" w:sz="4" w:space="0" w:color="auto"/>
            </w:tcBorders>
            <w:vAlign w:val="bottom"/>
          </w:tcPr>
          <w:p w:rsidR="000C2B8A" w:rsidRPr="000C2B8A" w:rsidRDefault="000C2B8A" w:rsidP="004D53FA">
            <w:pPr>
              <w:jc w:val="right"/>
              <w:rPr>
                <w:rFonts w:ascii="Arial" w:hAnsi="Arial" w:cs="Arial"/>
                <w:sz w:val="20"/>
                <w:szCs w:val="20"/>
              </w:rPr>
            </w:pPr>
            <w:r w:rsidRPr="000C2B8A">
              <w:rPr>
                <w:rFonts w:ascii="Arial" w:hAnsi="Arial" w:cs="Arial"/>
                <w:sz w:val="20"/>
                <w:szCs w:val="20"/>
              </w:rPr>
              <w:t>7222</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3-Medium</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Telia Site</w:t>
            </w:r>
          </w:p>
        </w:tc>
        <w:tc>
          <w:tcPr>
            <w:tcW w:w="9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proofErr w:type="spellStart"/>
            <w:r w:rsidRPr="000C2B8A">
              <w:rPr>
                <w:rFonts w:ascii="Arial" w:hAnsi="Arial" w:cs="Arial"/>
                <w:color w:val="000000"/>
                <w:sz w:val="20"/>
                <w:szCs w:val="20"/>
              </w:rPr>
              <w:t>Ver</w:t>
            </w:r>
            <w:proofErr w:type="spellEnd"/>
            <w:r w:rsidRPr="000C2B8A">
              <w:rPr>
                <w:rFonts w:ascii="Arial" w:hAnsi="Arial" w:cs="Arial"/>
                <w:color w:val="000000"/>
                <w:sz w:val="20"/>
                <w:szCs w:val="20"/>
              </w:rPr>
              <w:t xml:space="preserve"> 18.0</w:t>
            </w:r>
          </w:p>
        </w:tc>
        <w:tc>
          <w:tcPr>
            <w:tcW w:w="1389"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RC "not prorate" option doesn't work</w:t>
            </w:r>
          </w:p>
        </w:tc>
        <w:tc>
          <w:tcPr>
            <w:tcW w:w="30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 xml:space="preserve">1. Set the </w:t>
            </w:r>
            <w:proofErr w:type="spellStart"/>
            <w:r w:rsidRPr="000C2B8A">
              <w:rPr>
                <w:rFonts w:ascii="Arial" w:hAnsi="Arial" w:cs="Arial"/>
                <w:sz w:val="20"/>
                <w:szCs w:val="20"/>
              </w:rPr>
              <w:t>proration_ind</w:t>
            </w:r>
            <w:proofErr w:type="spellEnd"/>
            <w:r w:rsidRPr="000C2B8A">
              <w:rPr>
                <w:rFonts w:ascii="Arial" w:hAnsi="Arial" w:cs="Arial"/>
                <w:sz w:val="20"/>
                <w:szCs w:val="20"/>
              </w:rPr>
              <w:t xml:space="preserve"> of a RC feature to "No proration". </w:t>
            </w:r>
            <w:r w:rsidRPr="000C2B8A">
              <w:rPr>
                <w:rFonts w:ascii="Arial" w:hAnsi="Arial" w:cs="Arial"/>
                <w:sz w:val="20"/>
                <w:szCs w:val="20"/>
              </w:rPr>
              <w:br/>
            </w:r>
            <w:r w:rsidRPr="000C2B8A">
              <w:rPr>
                <w:rFonts w:ascii="Arial" w:hAnsi="Arial" w:cs="Arial"/>
                <w:sz w:val="20"/>
                <w:szCs w:val="20"/>
              </w:rPr>
              <w:br/>
              <w:t xml:space="preserve">2. Check the billing results </w:t>
            </w:r>
            <w:proofErr w:type="gramStart"/>
            <w:r w:rsidRPr="000C2B8A">
              <w:rPr>
                <w:rFonts w:ascii="Arial" w:hAnsi="Arial" w:cs="Arial"/>
                <w:sz w:val="20"/>
                <w:szCs w:val="20"/>
              </w:rPr>
              <w:t>( RC</w:t>
            </w:r>
            <w:proofErr w:type="gramEnd"/>
            <w:r w:rsidRPr="000C2B8A">
              <w:rPr>
                <w:rFonts w:ascii="Arial" w:hAnsi="Arial" w:cs="Arial"/>
                <w:sz w:val="20"/>
                <w:szCs w:val="20"/>
              </w:rPr>
              <w:t xml:space="preserve"> charge value ) for RC in advance. </w:t>
            </w:r>
            <w:r w:rsidRPr="000C2B8A">
              <w:rPr>
                <w:rFonts w:ascii="Arial" w:hAnsi="Arial" w:cs="Arial"/>
                <w:sz w:val="20"/>
                <w:szCs w:val="20"/>
              </w:rPr>
              <w:br/>
            </w:r>
            <w:r w:rsidRPr="000C2B8A">
              <w:rPr>
                <w:rFonts w:ascii="Arial" w:hAnsi="Arial" w:cs="Arial"/>
                <w:sz w:val="20"/>
                <w:szCs w:val="20"/>
              </w:rPr>
              <w:br/>
              <w:t xml:space="preserve">3. Check the billing results </w:t>
            </w:r>
            <w:proofErr w:type="gramStart"/>
            <w:r w:rsidRPr="000C2B8A">
              <w:rPr>
                <w:rFonts w:ascii="Arial" w:hAnsi="Arial" w:cs="Arial"/>
                <w:sz w:val="20"/>
                <w:szCs w:val="20"/>
              </w:rPr>
              <w:t>( RC</w:t>
            </w:r>
            <w:proofErr w:type="gramEnd"/>
            <w:r w:rsidRPr="000C2B8A">
              <w:rPr>
                <w:rFonts w:ascii="Arial" w:hAnsi="Arial" w:cs="Arial"/>
                <w:sz w:val="20"/>
                <w:szCs w:val="20"/>
              </w:rPr>
              <w:t xml:space="preserve"> charge value ) for RC in arrears.</w:t>
            </w:r>
          </w:p>
        </w:tc>
        <w:tc>
          <w:tcPr>
            <w:tcW w:w="1191" w:type="dxa"/>
            <w:tcBorders>
              <w:top w:val="single" w:sz="4" w:space="0" w:color="auto"/>
              <w:bottom w:val="single" w:sz="4" w:space="0" w:color="auto"/>
            </w:tcBorders>
            <w:vAlign w:val="bottom"/>
          </w:tcPr>
          <w:p w:rsidR="000C2B8A" w:rsidRPr="000C2B8A" w:rsidRDefault="000C2B8A" w:rsidP="004D53FA">
            <w:pPr>
              <w:pStyle w:val="ConfidentialInformation"/>
              <w:jc w:val="center"/>
              <w:rPr>
                <w:rFonts w:ascii="Arial" w:hAnsi="Arial" w:cs="Arial"/>
                <w:sz w:val="20"/>
                <w:szCs w:val="20"/>
              </w:rPr>
            </w:pPr>
            <w:r w:rsidRPr="000C2B8A">
              <w:rPr>
                <w:rFonts w:ascii="Arial" w:hAnsi="Arial" w:cs="Arial"/>
                <w:sz w:val="20"/>
                <w:szCs w:val="20"/>
              </w:rPr>
              <w:t>Y</w:t>
            </w:r>
          </w:p>
        </w:tc>
      </w:tr>
      <w:tr w:rsidR="000C2B8A" w:rsidRPr="008A1DD8" w:rsidTr="003B672B">
        <w:trPr>
          <w:cantSplit/>
        </w:trPr>
        <w:tc>
          <w:tcPr>
            <w:tcW w:w="901"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lastRenderedPageBreak/>
              <w:t>Billing</w:t>
            </w:r>
          </w:p>
        </w:tc>
        <w:tc>
          <w:tcPr>
            <w:tcW w:w="900" w:type="dxa"/>
            <w:tcBorders>
              <w:top w:val="single" w:sz="4" w:space="0" w:color="auto"/>
              <w:bottom w:val="single" w:sz="4" w:space="0" w:color="auto"/>
            </w:tcBorders>
            <w:vAlign w:val="bottom"/>
          </w:tcPr>
          <w:p w:rsidR="000C2B8A" w:rsidRPr="000C2B8A" w:rsidRDefault="000C2B8A" w:rsidP="004D53FA">
            <w:pPr>
              <w:jc w:val="right"/>
              <w:rPr>
                <w:rFonts w:ascii="Arial" w:hAnsi="Arial" w:cs="Arial"/>
                <w:sz w:val="20"/>
                <w:szCs w:val="20"/>
              </w:rPr>
            </w:pPr>
            <w:r w:rsidRPr="000C2B8A">
              <w:rPr>
                <w:rFonts w:ascii="Arial" w:hAnsi="Arial" w:cs="Arial"/>
                <w:sz w:val="20"/>
                <w:szCs w:val="20"/>
              </w:rPr>
              <w:t>7290</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3-Medium</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Telia Site</w:t>
            </w:r>
          </w:p>
        </w:tc>
        <w:tc>
          <w:tcPr>
            <w:tcW w:w="9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proofErr w:type="spellStart"/>
            <w:r w:rsidRPr="000C2B8A">
              <w:rPr>
                <w:rFonts w:ascii="Arial" w:hAnsi="Arial" w:cs="Arial"/>
                <w:color w:val="000000"/>
                <w:sz w:val="20"/>
                <w:szCs w:val="20"/>
              </w:rPr>
              <w:t>Ver</w:t>
            </w:r>
            <w:proofErr w:type="spellEnd"/>
            <w:r w:rsidRPr="000C2B8A">
              <w:rPr>
                <w:rFonts w:ascii="Arial" w:hAnsi="Arial" w:cs="Arial"/>
                <w:color w:val="000000"/>
                <w:sz w:val="20"/>
                <w:szCs w:val="20"/>
              </w:rPr>
              <w:t xml:space="preserve"> 18.0</w:t>
            </w:r>
          </w:p>
        </w:tc>
        <w:tc>
          <w:tcPr>
            <w:tcW w:w="1389"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CIT4032 - level difference due to wrong handling of UTC</w:t>
            </w:r>
          </w:p>
        </w:tc>
        <w:tc>
          <w:tcPr>
            <w:tcW w:w="30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 xml:space="preserve">1. Select a ban with both tree discount and UTC. </w:t>
            </w:r>
            <w:r w:rsidRPr="000C2B8A">
              <w:rPr>
                <w:rFonts w:ascii="Arial" w:hAnsi="Arial" w:cs="Arial"/>
                <w:sz w:val="20"/>
                <w:szCs w:val="20"/>
              </w:rPr>
              <w:br/>
            </w:r>
            <w:r w:rsidRPr="000C2B8A">
              <w:rPr>
                <w:rFonts w:ascii="Arial" w:hAnsi="Arial" w:cs="Arial"/>
                <w:sz w:val="20"/>
                <w:szCs w:val="20"/>
              </w:rPr>
              <w:br/>
              <w:t xml:space="preserve">2. Create charges that will be applicable for discounts and UTC. </w:t>
            </w:r>
            <w:r w:rsidRPr="000C2B8A">
              <w:rPr>
                <w:rFonts w:ascii="Arial" w:hAnsi="Arial" w:cs="Arial"/>
                <w:sz w:val="20"/>
                <w:szCs w:val="20"/>
              </w:rPr>
              <w:br/>
            </w:r>
            <w:r w:rsidRPr="000C2B8A">
              <w:rPr>
                <w:rFonts w:ascii="Arial" w:hAnsi="Arial" w:cs="Arial"/>
                <w:sz w:val="20"/>
                <w:szCs w:val="20"/>
              </w:rPr>
              <w:br/>
              <w:t>3. Run billing and check bill image.</w:t>
            </w:r>
            <w:r w:rsidRPr="000C2B8A">
              <w:rPr>
                <w:rFonts w:ascii="Arial" w:hAnsi="Arial" w:cs="Arial"/>
                <w:sz w:val="20"/>
                <w:szCs w:val="20"/>
              </w:rPr>
              <w:br/>
            </w:r>
            <w:r w:rsidRPr="000C2B8A">
              <w:rPr>
                <w:rFonts w:ascii="Arial" w:hAnsi="Arial" w:cs="Arial"/>
                <w:sz w:val="20"/>
                <w:szCs w:val="20"/>
              </w:rPr>
              <w:br/>
              <w:t>4. There should be no diff in levels.</w:t>
            </w:r>
          </w:p>
        </w:tc>
        <w:tc>
          <w:tcPr>
            <w:tcW w:w="1191" w:type="dxa"/>
            <w:tcBorders>
              <w:top w:val="single" w:sz="4" w:space="0" w:color="auto"/>
              <w:bottom w:val="single" w:sz="4" w:space="0" w:color="auto"/>
            </w:tcBorders>
            <w:vAlign w:val="bottom"/>
          </w:tcPr>
          <w:p w:rsidR="000C2B8A" w:rsidRPr="000C2B8A" w:rsidRDefault="000C2B8A" w:rsidP="004D53FA">
            <w:pPr>
              <w:pStyle w:val="ConfidentialInformation"/>
              <w:jc w:val="center"/>
              <w:rPr>
                <w:rFonts w:ascii="Arial" w:hAnsi="Arial" w:cs="Arial"/>
                <w:sz w:val="20"/>
                <w:szCs w:val="20"/>
              </w:rPr>
            </w:pPr>
            <w:r w:rsidRPr="000C2B8A">
              <w:rPr>
                <w:rFonts w:ascii="Arial" w:hAnsi="Arial" w:cs="Arial"/>
                <w:sz w:val="20"/>
                <w:szCs w:val="20"/>
              </w:rPr>
              <w:t>Y</w:t>
            </w:r>
          </w:p>
        </w:tc>
      </w:tr>
      <w:tr w:rsidR="000C2B8A" w:rsidRPr="008A1DD8" w:rsidTr="003B672B">
        <w:trPr>
          <w:cantSplit/>
        </w:trPr>
        <w:tc>
          <w:tcPr>
            <w:tcW w:w="901"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Billing</w:t>
            </w:r>
          </w:p>
        </w:tc>
        <w:tc>
          <w:tcPr>
            <w:tcW w:w="900" w:type="dxa"/>
            <w:tcBorders>
              <w:top w:val="single" w:sz="4" w:space="0" w:color="auto"/>
              <w:bottom w:val="single" w:sz="4" w:space="0" w:color="auto"/>
            </w:tcBorders>
            <w:vAlign w:val="bottom"/>
          </w:tcPr>
          <w:p w:rsidR="000C2B8A" w:rsidRPr="000C2B8A" w:rsidRDefault="000C2B8A" w:rsidP="004D53FA">
            <w:pPr>
              <w:jc w:val="right"/>
              <w:rPr>
                <w:rFonts w:ascii="Arial" w:hAnsi="Arial" w:cs="Arial"/>
                <w:sz w:val="20"/>
                <w:szCs w:val="20"/>
              </w:rPr>
            </w:pPr>
            <w:r w:rsidRPr="000C2B8A">
              <w:rPr>
                <w:rFonts w:ascii="Arial" w:hAnsi="Arial" w:cs="Arial"/>
                <w:sz w:val="20"/>
                <w:szCs w:val="20"/>
              </w:rPr>
              <w:t>6147</w:t>
            </w:r>
          </w:p>
        </w:tc>
        <w:tc>
          <w:tcPr>
            <w:tcW w:w="990" w:type="dxa"/>
            <w:tcBorders>
              <w:top w:val="single" w:sz="4" w:space="0" w:color="auto"/>
              <w:bottom w:val="single" w:sz="4" w:space="0" w:color="auto"/>
            </w:tcBorders>
            <w:vAlign w:val="bottom"/>
          </w:tcPr>
          <w:p w:rsidR="000C2B8A" w:rsidRPr="000C2B8A" w:rsidRDefault="000C2B8A" w:rsidP="004D53FA">
            <w:pPr>
              <w:rPr>
                <w:rFonts w:ascii="Arial" w:hAnsi="Arial" w:cs="Arial"/>
                <w:color w:val="000000"/>
                <w:sz w:val="20"/>
                <w:szCs w:val="20"/>
              </w:rPr>
            </w:pPr>
            <w:r w:rsidRPr="000C2B8A">
              <w:rPr>
                <w:rFonts w:ascii="Arial" w:hAnsi="Arial" w:cs="Arial"/>
                <w:color w:val="000000"/>
                <w:sz w:val="20"/>
                <w:szCs w:val="20"/>
              </w:rPr>
              <w:t>2-High</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Telia Site</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proofErr w:type="spellStart"/>
            <w:r w:rsidRPr="000C2B8A">
              <w:rPr>
                <w:rFonts w:ascii="Arial" w:hAnsi="Arial" w:cs="Arial"/>
                <w:color w:val="000000"/>
                <w:sz w:val="20"/>
                <w:szCs w:val="20"/>
              </w:rPr>
              <w:t>Ver</w:t>
            </w:r>
            <w:proofErr w:type="spellEnd"/>
            <w:r w:rsidRPr="000C2B8A">
              <w:rPr>
                <w:rFonts w:ascii="Arial" w:hAnsi="Arial" w:cs="Arial"/>
                <w:color w:val="000000"/>
                <w:sz w:val="20"/>
                <w:szCs w:val="20"/>
              </w:rPr>
              <w:t xml:space="preserve"> 16.0</w:t>
            </w:r>
          </w:p>
        </w:tc>
        <w:tc>
          <w:tcPr>
            <w:tcW w:w="1389"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 xml:space="preserve">CIT3538 - </w:t>
            </w:r>
            <w:proofErr w:type="spellStart"/>
            <w:r w:rsidRPr="000C2B8A">
              <w:rPr>
                <w:rFonts w:ascii="Arial" w:hAnsi="Arial" w:cs="Arial"/>
                <w:sz w:val="20"/>
                <w:szCs w:val="20"/>
              </w:rPr>
              <w:t>PP_code</w:t>
            </w:r>
            <w:proofErr w:type="spellEnd"/>
            <w:r w:rsidRPr="000C2B8A">
              <w:rPr>
                <w:rFonts w:ascii="Arial" w:hAnsi="Arial" w:cs="Arial"/>
                <w:sz w:val="20"/>
                <w:szCs w:val="20"/>
              </w:rPr>
              <w:t xml:space="preserve"> does not match between level 2 and 3.</w:t>
            </w:r>
          </w:p>
        </w:tc>
        <w:tc>
          <w:tcPr>
            <w:tcW w:w="30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 xml:space="preserve">1. Prepare the following </w:t>
            </w:r>
            <w:proofErr w:type="spellStart"/>
            <w:r w:rsidRPr="000C2B8A">
              <w:rPr>
                <w:rFonts w:ascii="Arial" w:hAnsi="Arial" w:cs="Arial"/>
                <w:sz w:val="20"/>
                <w:szCs w:val="20"/>
              </w:rPr>
              <w:t>scenarious</w:t>
            </w:r>
            <w:proofErr w:type="spellEnd"/>
            <w:r w:rsidRPr="000C2B8A">
              <w:rPr>
                <w:rFonts w:ascii="Arial" w:hAnsi="Arial" w:cs="Arial"/>
                <w:sz w:val="20"/>
                <w:szCs w:val="20"/>
              </w:rPr>
              <w:t xml:space="preserve"> and run billing. Check </w:t>
            </w:r>
            <w:proofErr w:type="spellStart"/>
            <w:r w:rsidRPr="000C2B8A">
              <w:rPr>
                <w:rFonts w:ascii="Arial" w:hAnsi="Arial" w:cs="Arial"/>
                <w:sz w:val="20"/>
                <w:szCs w:val="20"/>
              </w:rPr>
              <w:t>pp_coed</w:t>
            </w:r>
            <w:proofErr w:type="spellEnd"/>
            <w:r w:rsidRPr="000C2B8A">
              <w:rPr>
                <w:rFonts w:ascii="Arial" w:hAnsi="Arial" w:cs="Arial"/>
                <w:sz w:val="20"/>
                <w:szCs w:val="20"/>
              </w:rPr>
              <w:t xml:space="preserve"> in </w:t>
            </w:r>
            <w:proofErr w:type="spellStart"/>
            <w:r w:rsidRPr="000C2B8A">
              <w:rPr>
                <w:rFonts w:ascii="Arial" w:hAnsi="Arial" w:cs="Arial"/>
                <w:sz w:val="20"/>
                <w:szCs w:val="20"/>
              </w:rPr>
              <w:t>bill_ctn</w:t>
            </w:r>
            <w:proofErr w:type="spellEnd"/>
            <w:r w:rsidRPr="000C2B8A">
              <w:rPr>
                <w:rFonts w:ascii="Arial" w:hAnsi="Arial" w:cs="Arial"/>
                <w:sz w:val="20"/>
                <w:szCs w:val="20"/>
              </w:rPr>
              <w:t xml:space="preserve"> table to see if it is populated correctly. </w:t>
            </w:r>
            <w:r w:rsidRPr="000C2B8A">
              <w:rPr>
                <w:rFonts w:ascii="Arial" w:hAnsi="Arial" w:cs="Arial"/>
                <w:sz w:val="20"/>
                <w:szCs w:val="20"/>
              </w:rPr>
              <w:br/>
            </w:r>
            <w:r w:rsidRPr="000C2B8A">
              <w:rPr>
                <w:rFonts w:ascii="Arial" w:hAnsi="Arial" w:cs="Arial"/>
                <w:sz w:val="20"/>
                <w:szCs w:val="20"/>
              </w:rPr>
              <w:br/>
            </w:r>
            <w:r w:rsidRPr="000C2B8A">
              <w:rPr>
                <w:rFonts w:ascii="Arial" w:hAnsi="Arial" w:cs="Arial"/>
                <w:sz w:val="20"/>
                <w:szCs w:val="20"/>
              </w:rPr>
              <w:br/>
              <w:t xml:space="preserve">1. Prepare a </w:t>
            </w:r>
            <w:proofErr w:type="spellStart"/>
            <w:r w:rsidRPr="000C2B8A">
              <w:rPr>
                <w:rFonts w:ascii="Arial" w:hAnsi="Arial" w:cs="Arial"/>
                <w:sz w:val="20"/>
                <w:szCs w:val="20"/>
              </w:rPr>
              <w:t>ctn</w:t>
            </w:r>
            <w:proofErr w:type="spellEnd"/>
            <w:r w:rsidRPr="000C2B8A">
              <w:rPr>
                <w:rFonts w:ascii="Arial" w:hAnsi="Arial" w:cs="Arial"/>
                <w:sz w:val="20"/>
                <w:szCs w:val="20"/>
              </w:rPr>
              <w:t xml:space="preserve"> with </w:t>
            </w:r>
            <w:proofErr w:type="spellStart"/>
            <w:r w:rsidRPr="000C2B8A">
              <w:rPr>
                <w:rFonts w:ascii="Arial" w:hAnsi="Arial" w:cs="Arial"/>
                <w:sz w:val="20"/>
                <w:szCs w:val="20"/>
              </w:rPr>
              <w:t>pp</w:t>
            </w:r>
            <w:proofErr w:type="spellEnd"/>
            <w:r w:rsidRPr="000C2B8A">
              <w:rPr>
                <w:rFonts w:ascii="Arial" w:hAnsi="Arial" w:cs="Arial"/>
                <w:sz w:val="20"/>
                <w:szCs w:val="20"/>
              </w:rPr>
              <w:t xml:space="preserve"> and promotion and promotion is active for the full period. </w:t>
            </w:r>
            <w:r w:rsidRPr="000C2B8A">
              <w:rPr>
                <w:rFonts w:ascii="Arial" w:hAnsi="Arial" w:cs="Arial"/>
                <w:sz w:val="20"/>
                <w:szCs w:val="20"/>
              </w:rPr>
              <w:br/>
            </w:r>
            <w:r w:rsidRPr="000C2B8A">
              <w:rPr>
                <w:rFonts w:ascii="Arial" w:hAnsi="Arial" w:cs="Arial"/>
                <w:sz w:val="20"/>
                <w:szCs w:val="20"/>
              </w:rPr>
              <w:br/>
              <w:t xml:space="preserve">2. Prepare a </w:t>
            </w:r>
            <w:proofErr w:type="spellStart"/>
            <w:r w:rsidRPr="000C2B8A">
              <w:rPr>
                <w:rFonts w:ascii="Arial" w:hAnsi="Arial" w:cs="Arial"/>
                <w:sz w:val="20"/>
                <w:szCs w:val="20"/>
              </w:rPr>
              <w:t>ctn</w:t>
            </w:r>
            <w:proofErr w:type="spellEnd"/>
            <w:r w:rsidRPr="000C2B8A">
              <w:rPr>
                <w:rFonts w:ascii="Arial" w:hAnsi="Arial" w:cs="Arial"/>
                <w:sz w:val="20"/>
                <w:szCs w:val="20"/>
              </w:rPr>
              <w:t xml:space="preserve"> with </w:t>
            </w:r>
            <w:proofErr w:type="spellStart"/>
            <w:r w:rsidRPr="000C2B8A">
              <w:rPr>
                <w:rFonts w:ascii="Arial" w:hAnsi="Arial" w:cs="Arial"/>
                <w:sz w:val="20"/>
                <w:szCs w:val="20"/>
              </w:rPr>
              <w:t>pp</w:t>
            </w:r>
            <w:proofErr w:type="spellEnd"/>
            <w:r w:rsidRPr="000C2B8A">
              <w:rPr>
                <w:rFonts w:ascii="Arial" w:hAnsi="Arial" w:cs="Arial"/>
                <w:sz w:val="20"/>
                <w:szCs w:val="20"/>
              </w:rPr>
              <w:t xml:space="preserve"> and promotion and promotion is expired in the middle of the period. </w:t>
            </w:r>
            <w:r w:rsidRPr="000C2B8A">
              <w:rPr>
                <w:rFonts w:ascii="Arial" w:hAnsi="Arial" w:cs="Arial"/>
                <w:sz w:val="20"/>
                <w:szCs w:val="20"/>
              </w:rPr>
              <w:br/>
            </w:r>
            <w:r w:rsidRPr="000C2B8A">
              <w:rPr>
                <w:rFonts w:ascii="Arial" w:hAnsi="Arial" w:cs="Arial"/>
                <w:sz w:val="20"/>
                <w:szCs w:val="20"/>
              </w:rPr>
              <w:br/>
              <w:t xml:space="preserve">3. Prepare a </w:t>
            </w:r>
            <w:proofErr w:type="spellStart"/>
            <w:r w:rsidRPr="000C2B8A">
              <w:rPr>
                <w:rFonts w:ascii="Arial" w:hAnsi="Arial" w:cs="Arial"/>
                <w:sz w:val="20"/>
                <w:szCs w:val="20"/>
              </w:rPr>
              <w:t>ctn</w:t>
            </w:r>
            <w:proofErr w:type="spellEnd"/>
            <w:r w:rsidRPr="000C2B8A">
              <w:rPr>
                <w:rFonts w:ascii="Arial" w:hAnsi="Arial" w:cs="Arial"/>
                <w:sz w:val="20"/>
                <w:szCs w:val="20"/>
              </w:rPr>
              <w:t xml:space="preserve"> with </w:t>
            </w:r>
            <w:proofErr w:type="spellStart"/>
            <w:r w:rsidRPr="000C2B8A">
              <w:rPr>
                <w:rFonts w:ascii="Arial" w:hAnsi="Arial" w:cs="Arial"/>
                <w:sz w:val="20"/>
                <w:szCs w:val="20"/>
              </w:rPr>
              <w:t>pp</w:t>
            </w:r>
            <w:proofErr w:type="spellEnd"/>
            <w:r w:rsidRPr="000C2B8A">
              <w:rPr>
                <w:rFonts w:ascii="Arial" w:hAnsi="Arial" w:cs="Arial"/>
                <w:sz w:val="20"/>
                <w:szCs w:val="20"/>
              </w:rPr>
              <w:t xml:space="preserve"> and promotion and promotion is active from the middle of the period. </w:t>
            </w:r>
            <w:r w:rsidRPr="000C2B8A">
              <w:rPr>
                <w:rFonts w:ascii="Arial" w:hAnsi="Arial" w:cs="Arial"/>
                <w:sz w:val="20"/>
                <w:szCs w:val="20"/>
              </w:rPr>
              <w:br/>
            </w:r>
            <w:r w:rsidRPr="000C2B8A">
              <w:rPr>
                <w:rFonts w:ascii="Arial" w:hAnsi="Arial" w:cs="Arial"/>
                <w:sz w:val="20"/>
                <w:szCs w:val="20"/>
              </w:rPr>
              <w:br/>
              <w:t xml:space="preserve">4. Check how </w:t>
            </w:r>
            <w:proofErr w:type="spellStart"/>
            <w:r w:rsidRPr="000C2B8A">
              <w:rPr>
                <w:rFonts w:ascii="Arial" w:hAnsi="Arial" w:cs="Arial"/>
                <w:sz w:val="20"/>
                <w:szCs w:val="20"/>
              </w:rPr>
              <w:t>pp_code</w:t>
            </w:r>
            <w:proofErr w:type="spellEnd"/>
            <w:r w:rsidRPr="000C2B8A">
              <w:rPr>
                <w:rFonts w:ascii="Arial" w:hAnsi="Arial" w:cs="Arial"/>
                <w:sz w:val="20"/>
                <w:szCs w:val="20"/>
              </w:rPr>
              <w:t xml:space="preserve"> is populated for a cancelled subscriber with promotion. </w:t>
            </w:r>
            <w:r w:rsidRPr="000C2B8A">
              <w:rPr>
                <w:rFonts w:ascii="Arial" w:hAnsi="Arial" w:cs="Arial"/>
                <w:sz w:val="20"/>
                <w:szCs w:val="20"/>
              </w:rPr>
              <w:br/>
            </w:r>
            <w:r w:rsidRPr="000C2B8A">
              <w:rPr>
                <w:rFonts w:ascii="Arial" w:hAnsi="Arial" w:cs="Arial"/>
                <w:sz w:val="20"/>
                <w:szCs w:val="20"/>
              </w:rPr>
              <w:br/>
              <w:t xml:space="preserve">5. Check how </w:t>
            </w:r>
            <w:proofErr w:type="spellStart"/>
            <w:r w:rsidRPr="000C2B8A">
              <w:rPr>
                <w:rFonts w:ascii="Arial" w:hAnsi="Arial" w:cs="Arial"/>
                <w:sz w:val="20"/>
                <w:szCs w:val="20"/>
              </w:rPr>
              <w:t>pp_code</w:t>
            </w:r>
            <w:proofErr w:type="spellEnd"/>
            <w:r w:rsidRPr="000C2B8A">
              <w:rPr>
                <w:rFonts w:ascii="Arial" w:hAnsi="Arial" w:cs="Arial"/>
                <w:sz w:val="20"/>
                <w:szCs w:val="20"/>
              </w:rPr>
              <w:t xml:space="preserve"> is populated for a cancelled subscriber that never had promotion.</w:t>
            </w:r>
            <w:r w:rsidRPr="000C2B8A">
              <w:rPr>
                <w:rFonts w:ascii="Arial" w:hAnsi="Arial" w:cs="Arial"/>
                <w:sz w:val="20"/>
                <w:szCs w:val="20"/>
              </w:rPr>
              <w:br/>
            </w:r>
            <w:r w:rsidRPr="000C2B8A">
              <w:rPr>
                <w:rFonts w:ascii="Arial" w:hAnsi="Arial" w:cs="Arial"/>
                <w:sz w:val="20"/>
                <w:szCs w:val="20"/>
              </w:rPr>
              <w:br/>
            </w:r>
            <w:r w:rsidRPr="000C2B8A">
              <w:rPr>
                <w:rFonts w:ascii="Arial" w:hAnsi="Arial" w:cs="Arial"/>
                <w:sz w:val="20"/>
                <w:szCs w:val="20"/>
              </w:rPr>
              <w:br/>
              <w:t xml:space="preserve">The rule is for customers with advanced RC the PP/promotion effective on the start date of the next cycle period and for arrears customers PP/promotion effective on the </w:t>
            </w:r>
            <w:proofErr w:type="spellStart"/>
            <w:r w:rsidRPr="000C2B8A">
              <w:rPr>
                <w:rFonts w:ascii="Arial" w:hAnsi="Arial" w:cs="Arial"/>
                <w:sz w:val="20"/>
                <w:szCs w:val="20"/>
              </w:rPr>
              <w:t>cycle_close_date</w:t>
            </w:r>
            <w:proofErr w:type="spellEnd"/>
          </w:p>
        </w:tc>
        <w:tc>
          <w:tcPr>
            <w:tcW w:w="1191" w:type="dxa"/>
            <w:tcBorders>
              <w:top w:val="single" w:sz="4" w:space="0" w:color="auto"/>
              <w:bottom w:val="single" w:sz="4" w:space="0" w:color="auto"/>
            </w:tcBorders>
            <w:vAlign w:val="bottom"/>
          </w:tcPr>
          <w:p w:rsidR="000C2B8A" w:rsidRPr="000C2B8A" w:rsidRDefault="000C2B8A" w:rsidP="004D53FA">
            <w:pPr>
              <w:pStyle w:val="ConfidentialInformation"/>
              <w:jc w:val="center"/>
              <w:rPr>
                <w:rFonts w:ascii="Arial" w:hAnsi="Arial" w:cs="Arial"/>
                <w:sz w:val="20"/>
                <w:szCs w:val="20"/>
              </w:rPr>
            </w:pPr>
            <w:r w:rsidRPr="000C2B8A">
              <w:rPr>
                <w:rFonts w:ascii="Arial" w:hAnsi="Arial" w:cs="Arial"/>
                <w:sz w:val="20"/>
                <w:szCs w:val="20"/>
              </w:rPr>
              <w:t>Y</w:t>
            </w:r>
          </w:p>
        </w:tc>
      </w:tr>
      <w:tr w:rsidR="000C2B8A" w:rsidRPr="008A1DD8" w:rsidTr="003B672B">
        <w:trPr>
          <w:cantSplit/>
        </w:trPr>
        <w:tc>
          <w:tcPr>
            <w:tcW w:w="901"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Billing</w:t>
            </w:r>
          </w:p>
        </w:tc>
        <w:tc>
          <w:tcPr>
            <w:tcW w:w="900" w:type="dxa"/>
            <w:tcBorders>
              <w:top w:val="single" w:sz="4" w:space="0" w:color="auto"/>
              <w:bottom w:val="single" w:sz="4" w:space="0" w:color="auto"/>
            </w:tcBorders>
            <w:vAlign w:val="bottom"/>
          </w:tcPr>
          <w:p w:rsidR="000C2B8A" w:rsidRPr="000C2B8A" w:rsidRDefault="000C2B8A" w:rsidP="004D53FA">
            <w:pPr>
              <w:jc w:val="right"/>
              <w:rPr>
                <w:rFonts w:ascii="Arial" w:hAnsi="Arial" w:cs="Arial"/>
                <w:sz w:val="20"/>
                <w:szCs w:val="20"/>
              </w:rPr>
            </w:pPr>
            <w:r w:rsidRPr="000C2B8A">
              <w:rPr>
                <w:rFonts w:ascii="Arial" w:hAnsi="Arial" w:cs="Arial"/>
                <w:sz w:val="20"/>
                <w:szCs w:val="20"/>
              </w:rPr>
              <w:t>7282</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4-Low</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Telia Site</w:t>
            </w:r>
          </w:p>
        </w:tc>
        <w:tc>
          <w:tcPr>
            <w:tcW w:w="9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proofErr w:type="spellStart"/>
            <w:r w:rsidRPr="000C2B8A">
              <w:rPr>
                <w:rFonts w:ascii="Arial" w:hAnsi="Arial" w:cs="Arial"/>
                <w:color w:val="000000"/>
                <w:sz w:val="20"/>
                <w:szCs w:val="20"/>
              </w:rPr>
              <w:t>Ver</w:t>
            </w:r>
            <w:proofErr w:type="spellEnd"/>
            <w:r w:rsidRPr="000C2B8A">
              <w:rPr>
                <w:rFonts w:ascii="Arial" w:hAnsi="Arial" w:cs="Arial"/>
                <w:color w:val="000000"/>
                <w:sz w:val="20"/>
                <w:szCs w:val="20"/>
              </w:rPr>
              <w:t xml:space="preserve"> 18.0</w:t>
            </w:r>
          </w:p>
        </w:tc>
        <w:tc>
          <w:tcPr>
            <w:tcW w:w="1389"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Billing Technical fixes in version 18.</w:t>
            </w:r>
          </w:p>
        </w:tc>
        <w:tc>
          <w:tcPr>
            <w:tcW w:w="30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1. Run BLPREP for any cycle month year and verify the results.</w:t>
            </w:r>
          </w:p>
        </w:tc>
        <w:tc>
          <w:tcPr>
            <w:tcW w:w="1191" w:type="dxa"/>
            <w:tcBorders>
              <w:top w:val="single" w:sz="4" w:space="0" w:color="auto"/>
              <w:bottom w:val="single" w:sz="4" w:space="0" w:color="auto"/>
            </w:tcBorders>
            <w:vAlign w:val="bottom"/>
          </w:tcPr>
          <w:p w:rsidR="000C2B8A" w:rsidRPr="000C2B8A" w:rsidRDefault="00C5582F" w:rsidP="004D53FA">
            <w:pPr>
              <w:pStyle w:val="ConfidentialInformation"/>
              <w:jc w:val="center"/>
              <w:rPr>
                <w:rFonts w:ascii="Arial" w:hAnsi="Arial" w:cs="Arial"/>
                <w:sz w:val="20"/>
                <w:szCs w:val="20"/>
              </w:rPr>
            </w:pPr>
            <w:ins w:id="160" w:author="Eran Ravid" w:date="2012-03-29T16:23:00Z">
              <w:r>
                <w:rPr>
                  <w:rFonts w:ascii="Arial" w:hAnsi="Arial" w:cs="Arial"/>
                  <w:sz w:val="20"/>
                  <w:szCs w:val="20"/>
                </w:rPr>
                <w:t>N</w:t>
              </w:r>
            </w:ins>
          </w:p>
        </w:tc>
      </w:tr>
      <w:tr w:rsidR="000C2B8A" w:rsidRPr="008A1DD8" w:rsidTr="003B672B">
        <w:trPr>
          <w:cantSplit/>
        </w:trPr>
        <w:tc>
          <w:tcPr>
            <w:tcW w:w="901"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lastRenderedPageBreak/>
              <w:t>MPS</w:t>
            </w:r>
          </w:p>
        </w:tc>
        <w:tc>
          <w:tcPr>
            <w:tcW w:w="900" w:type="dxa"/>
            <w:tcBorders>
              <w:top w:val="single" w:sz="4" w:space="0" w:color="auto"/>
              <w:bottom w:val="single" w:sz="4" w:space="0" w:color="auto"/>
            </w:tcBorders>
            <w:vAlign w:val="bottom"/>
          </w:tcPr>
          <w:p w:rsidR="000C2B8A" w:rsidRPr="000C2B8A" w:rsidRDefault="000C2B8A" w:rsidP="004D53FA">
            <w:pPr>
              <w:jc w:val="right"/>
              <w:rPr>
                <w:rFonts w:ascii="Arial" w:hAnsi="Arial" w:cs="Arial"/>
                <w:sz w:val="20"/>
                <w:szCs w:val="20"/>
              </w:rPr>
            </w:pPr>
            <w:r w:rsidRPr="000C2B8A">
              <w:rPr>
                <w:rFonts w:ascii="Arial" w:hAnsi="Arial" w:cs="Arial"/>
                <w:sz w:val="20"/>
                <w:szCs w:val="20"/>
              </w:rPr>
              <w:t>7299</w:t>
            </w:r>
          </w:p>
        </w:tc>
        <w:tc>
          <w:tcPr>
            <w:tcW w:w="990" w:type="dxa"/>
            <w:tcBorders>
              <w:top w:val="single" w:sz="4" w:space="0" w:color="auto"/>
              <w:bottom w:val="single" w:sz="4" w:space="0" w:color="auto"/>
            </w:tcBorders>
            <w:vAlign w:val="bottom"/>
          </w:tcPr>
          <w:p w:rsidR="000C2B8A" w:rsidRPr="000C2B8A" w:rsidRDefault="000C2B8A" w:rsidP="004D53FA">
            <w:pPr>
              <w:rPr>
                <w:rFonts w:ascii="Arial" w:hAnsi="Arial" w:cs="Arial"/>
                <w:color w:val="000000"/>
                <w:sz w:val="20"/>
                <w:szCs w:val="20"/>
              </w:rPr>
            </w:pPr>
            <w:r w:rsidRPr="000C2B8A">
              <w:rPr>
                <w:rFonts w:ascii="Arial" w:hAnsi="Arial" w:cs="Arial"/>
                <w:color w:val="000000"/>
                <w:sz w:val="20"/>
                <w:szCs w:val="20"/>
              </w:rPr>
              <w:t>2-High</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Telia Site</w:t>
            </w:r>
          </w:p>
        </w:tc>
        <w:tc>
          <w:tcPr>
            <w:tcW w:w="9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proofErr w:type="spellStart"/>
            <w:r w:rsidRPr="000C2B8A">
              <w:rPr>
                <w:rFonts w:ascii="Arial" w:hAnsi="Arial" w:cs="Arial"/>
                <w:color w:val="000000"/>
                <w:sz w:val="20"/>
                <w:szCs w:val="20"/>
              </w:rPr>
              <w:t>Ver</w:t>
            </w:r>
            <w:proofErr w:type="spellEnd"/>
            <w:r w:rsidRPr="000C2B8A">
              <w:rPr>
                <w:rFonts w:ascii="Arial" w:hAnsi="Arial" w:cs="Arial"/>
                <w:color w:val="000000"/>
                <w:sz w:val="20"/>
                <w:szCs w:val="20"/>
              </w:rPr>
              <w:t xml:space="preserve"> 18.0</w:t>
            </w:r>
          </w:p>
        </w:tc>
        <w:tc>
          <w:tcPr>
            <w:tcW w:w="1389"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FM is used for call attempt and makes guiding fail</w:t>
            </w:r>
          </w:p>
        </w:tc>
        <w:tc>
          <w:tcPr>
            <w:tcW w:w="30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p>
        </w:tc>
        <w:tc>
          <w:tcPr>
            <w:tcW w:w="1191" w:type="dxa"/>
            <w:tcBorders>
              <w:top w:val="single" w:sz="4" w:space="0" w:color="auto"/>
              <w:bottom w:val="single" w:sz="4" w:space="0" w:color="auto"/>
            </w:tcBorders>
            <w:vAlign w:val="bottom"/>
          </w:tcPr>
          <w:p w:rsidR="000C2B8A" w:rsidRPr="000C2B8A" w:rsidRDefault="00C5582F" w:rsidP="004D53FA">
            <w:pPr>
              <w:pStyle w:val="ConfidentialInformation"/>
              <w:jc w:val="center"/>
              <w:rPr>
                <w:rFonts w:ascii="Arial" w:hAnsi="Arial" w:cs="Arial"/>
                <w:sz w:val="20"/>
                <w:szCs w:val="20"/>
              </w:rPr>
            </w:pPr>
            <w:ins w:id="161" w:author="Eran Ravid" w:date="2012-03-29T16:23:00Z">
              <w:r>
                <w:rPr>
                  <w:rFonts w:ascii="Arial" w:hAnsi="Arial" w:cs="Arial"/>
                  <w:sz w:val="20"/>
                  <w:szCs w:val="20"/>
                </w:rPr>
                <w:t>N</w:t>
              </w:r>
            </w:ins>
          </w:p>
        </w:tc>
      </w:tr>
      <w:tr w:rsidR="000C2B8A" w:rsidRPr="008A1DD8" w:rsidTr="003B672B">
        <w:trPr>
          <w:cantSplit/>
        </w:trPr>
        <w:tc>
          <w:tcPr>
            <w:tcW w:w="901"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Security</w:t>
            </w:r>
          </w:p>
        </w:tc>
        <w:tc>
          <w:tcPr>
            <w:tcW w:w="900" w:type="dxa"/>
            <w:tcBorders>
              <w:top w:val="single" w:sz="4" w:space="0" w:color="auto"/>
              <w:bottom w:val="single" w:sz="4" w:space="0" w:color="auto"/>
            </w:tcBorders>
            <w:vAlign w:val="bottom"/>
          </w:tcPr>
          <w:p w:rsidR="000C2B8A" w:rsidRPr="000C2B8A" w:rsidRDefault="000C2B8A" w:rsidP="004D53FA">
            <w:pPr>
              <w:jc w:val="right"/>
              <w:rPr>
                <w:rFonts w:ascii="Arial" w:hAnsi="Arial" w:cs="Arial"/>
                <w:sz w:val="20"/>
                <w:szCs w:val="20"/>
              </w:rPr>
            </w:pPr>
            <w:r w:rsidRPr="000C2B8A">
              <w:rPr>
                <w:rFonts w:ascii="Arial" w:hAnsi="Arial" w:cs="Arial"/>
                <w:sz w:val="20"/>
                <w:szCs w:val="20"/>
              </w:rPr>
              <w:t>7051</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3-Medium</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Telia Site</w:t>
            </w:r>
          </w:p>
        </w:tc>
        <w:tc>
          <w:tcPr>
            <w:tcW w:w="9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proofErr w:type="spellStart"/>
            <w:r w:rsidRPr="000C2B8A">
              <w:rPr>
                <w:rFonts w:ascii="Arial" w:hAnsi="Arial" w:cs="Arial"/>
                <w:color w:val="000000"/>
                <w:sz w:val="20"/>
                <w:szCs w:val="20"/>
              </w:rPr>
              <w:t>Ver</w:t>
            </w:r>
            <w:proofErr w:type="spellEnd"/>
            <w:r w:rsidRPr="000C2B8A">
              <w:rPr>
                <w:rFonts w:ascii="Arial" w:hAnsi="Arial" w:cs="Arial"/>
                <w:color w:val="000000"/>
                <w:sz w:val="20"/>
                <w:szCs w:val="20"/>
              </w:rPr>
              <w:t xml:space="preserve"> 18.0</w:t>
            </w:r>
          </w:p>
        </w:tc>
        <w:tc>
          <w:tcPr>
            <w:tcW w:w="1389"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 xml:space="preserve">Charges and adjustments are wrongly inheriting settings in security screens for Charges and </w:t>
            </w:r>
            <w:proofErr w:type="spellStart"/>
            <w:r w:rsidRPr="000C2B8A">
              <w:rPr>
                <w:rFonts w:ascii="Arial" w:hAnsi="Arial" w:cs="Arial"/>
                <w:sz w:val="20"/>
                <w:szCs w:val="20"/>
              </w:rPr>
              <w:t>adjusments</w:t>
            </w:r>
            <w:proofErr w:type="spellEnd"/>
          </w:p>
        </w:tc>
        <w:tc>
          <w:tcPr>
            <w:tcW w:w="30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1. Create any profile inheriting from other existing profile already having few charges and adjustments allowed on it.</w:t>
            </w:r>
            <w:r w:rsidRPr="000C2B8A">
              <w:rPr>
                <w:rFonts w:ascii="Arial" w:hAnsi="Arial" w:cs="Arial"/>
                <w:sz w:val="20"/>
                <w:szCs w:val="20"/>
              </w:rPr>
              <w:br/>
              <w:t>2. Create any User with this profile.</w:t>
            </w:r>
            <w:r w:rsidRPr="000C2B8A">
              <w:rPr>
                <w:rFonts w:ascii="Arial" w:hAnsi="Arial" w:cs="Arial"/>
                <w:sz w:val="20"/>
                <w:szCs w:val="20"/>
              </w:rPr>
              <w:br/>
              <w:t>3. Allow some charges and adjustments from Security Observer Application.</w:t>
            </w:r>
            <w:r w:rsidRPr="000C2B8A">
              <w:rPr>
                <w:rFonts w:ascii="Arial" w:hAnsi="Arial" w:cs="Arial"/>
                <w:sz w:val="20"/>
                <w:szCs w:val="20"/>
              </w:rPr>
              <w:br/>
              <w:t>4. Check in the Adjustment and Charge Windows that only those charges/adjustments that are allowed for this profile are visible from CSM and not those from parent profile from which it is inherited.</w:t>
            </w:r>
          </w:p>
        </w:tc>
        <w:tc>
          <w:tcPr>
            <w:tcW w:w="1191" w:type="dxa"/>
            <w:tcBorders>
              <w:top w:val="single" w:sz="4" w:space="0" w:color="auto"/>
              <w:bottom w:val="single" w:sz="4" w:space="0" w:color="auto"/>
            </w:tcBorders>
            <w:vAlign w:val="bottom"/>
          </w:tcPr>
          <w:p w:rsidR="000C2B8A" w:rsidRPr="000C2B8A" w:rsidRDefault="000C2B8A" w:rsidP="004D53FA">
            <w:pPr>
              <w:pStyle w:val="ConfidentialInformation"/>
              <w:jc w:val="center"/>
              <w:rPr>
                <w:rFonts w:ascii="Arial" w:hAnsi="Arial" w:cs="Arial"/>
                <w:sz w:val="20"/>
                <w:szCs w:val="20"/>
              </w:rPr>
            </w:pPr>
            <w:r w:rsidRPr="000C2B8A">
              <w:rPr>
                <w:rFonts w:ascii="Arial" w:hAnsi="Arial" w:cs="Arial"/>
                <w:sz w:val="20"/>
                <w:szCs w:val="20"/>
              </w:rPr>
              <w:t>N</w:t>
            </w:r>
          </w:p>
        </w:tc>
      </w:tr>
      <w:tr w:rsidR="000C2B8A" w:rsidRPr="008A1DD8" w:rsidTr="003B672B">
        <w:trPr>
          <w:cantSplit/>
        </w:trPr>
        <w:tc>
          <w:tcPr>
            <w:tcW w:w="901"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CSM</w:t>
            </w:r>
          </w:p>
        </w:tc>
        <w:tc>
          <w:tcPr>
            <w:tcW w:w="900" w:type="dxa"/>
            <w:tcBorders>
              <w:top w:val="single" w:sz="4" w:space="0" w:color="auto"/>
              <w:bottom w:val="single" w:sz="4" w:space="0" w:color="auto"/>
            </w:tcBorders>
            <w:vAlign w:val="bottom"/>
          </w:tcPr>
          <w:p w:rsidR="000C2B8A" w:rsidRPr="000C2B8A" w:rsidRDefault="000C2B8A" w:rsidP="004D53FA">
            <w:pPr>
              <w:jc w:val="right"/>
              <w:rPr>
                <w:rFonts w:ascii="Arial" w:hAnsi="Arial" w:cs="Arial"/>
                <w:sz w:val="20"/>
                <w:szCs w:val="20"/>
              </w:rPr>
            </w:pPr>
            <w:r w:rsidRPr="000C2B8A">
              <w:rPr>
                <w:rFonts w:ascii="Arial" w:hAnsi="Arial" w:cs="Arial"/>
                <w:sz w:val="20"/>
                <w:szCs w:val="20"/>
              </w:rPr>
              <w:t>7267</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sz w:val="20"/>
                <w:szCs w:val="20"/>
              </w:rPr>
              <w:t>2-High</w:t>
            </w:r>
          </w:p>
        </w:tc>
        <w:tc>
          <w:tcPr>
            <w:tcW w:w="990" w:type="dxa"/>
            <w:tcBorders>
              <w:top w:val="single" w:sz="4" w:space="0" w:color="auto"/>
              <w:bottom w:val="single" w:sz="4" w:space="0" w:color="auto"/>
            </w:tcBorders>
            <w:vAlign w:val="bottom"/>
          </w:tcPr>
          <w:p w:rsidR="000C2B8A" w:rsidRPr="000C2B8A" w:rsidRDefault="000C2B8A" w:rsidP="004D53FA">
            <w:pPr>
              <w:jc w:val="center"/>
              <w:rPr>
                <w:rFonts w:ascii="Arial" w:hAnsi="Arial" w:cs="Arial"/>
                <w:color w:val="000000"/>
                <w:sz w:val="20"/>
                <w:szCs w:val="20"/>
              </w:rPr>
            </w:pPr>
            <w:r w:rsidRPr="000C2B8A">
              <w:rPr>
                <w:rFonts w:ascii="Arial" w:hAnsi="Arial" w:cs="Arial"/>
                <w:color w:val="000000"/>
                <w:sz w:val="20"/>
                <w:szCs w:val="20"/>
              </w:rPr>
              <w:t>Telia Site</w:t>
            </w:r>
          </w:p>
        </w:tc>
        <w:tc>
          <w:tcPr>
            <w:tcW w:w="9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proofErr w:type="spellStart"/>
            <w:r w:rsidRPr="000C2B8A">
              <w:rPr>
                <w:rFonts w:ascii="Arial" w:hAnsi="Arial" w:cs="Arial"/>
                <w:color w:val="000000"/>
                <w:sz w:val="20"/>
                <w:szCs w:val="20"/>
              </w:rPr>
              <w:t>Ver</w:t>
            </w:r>
            <w:proofErr w:type="spellEnd"/>
            <w:r w:rsidRPr="000C2B8A">
              <w:rPr>
                <w:rFonts w:ascii="Arial" w:hAnsi="Arial" w:cs="Arial"/>
                <w:color w:val="000000"/>
                <w:sz w:val="20"/>
                <w:szCs w:val="20"/>
              </w:rPr>
              <w:t xml:space="preserve"> 18.0</w:t>
            </w:r>
          </w:p>
        </w:tc>
        <w:tc>
          <w:tcPr>
            <w:tcW w:w="1389"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Mandatory Memo in Move subscriber</w:t>
            </w:r>
          </w:p>
        </w:tc>
        <w:tc>
          <w:tcPr>
            <w:tcW w:w="3090" w:type="dxa"/>
            <w:tcBorders>
              <w:top w:val="single" w:sz="4" w:space="0" w:color="auto"/>
              <w:bottom w:val="single" w:sz="4" w:space="0" w:color="auto"/>
            </w:tcBorders>
            <w:vAlign w:val="bottom"/>
          </w:tcPr>
          <w:p w:rsidR="000C2B8A" w:rsidRPr="000C2B8A" w:rsidRDefault="000C2B8A" w:rsidP="004D53FA">
            <w:pPr>
              <w:rPr>
                <w:rFonts w:ascii="Arial" w:hAnsi="Arial" w:cs="Arial"/>
                <w:sz w:val="20"/>
                <w:szCs w:val="20"/>
              </w:rPr>
            </w:pPr>
            <w:r w:rsidRPr="000C2B8A">
              <w:rPr>
                <w:rFonts w:ascii="Arial" w:hAnsi="Arial" w:cs="Arial"/>
                <w:sz w:val="20"/>
                <w:szCs w:val="20"/>
              </w:rPr>
              <w:t>1. Open Move Subscriber window.</w:t>
            </w:r>
            <w:r w:rsidRPr="000C2B8A">
              <w:rPr>
                <w:rFonts w:ascii="Arial" w:hAnsi="Arial" w:cs="Arial"/>
                <w:sz w:val="20"/>
                <w:szCs w:val="20"/>
              </w:rPr>
              <w:br/>
              <w:t>2. Check that the Memo field is not mandatory and no validations on this field.</w:t>
            </w:r>
          </w:p>
        </w:tc>
        <w:tc>
          <w:tcPr>
            <w:tcW w:w="1191" w:type="dxa"/>
            <w:tcBorders>
              <w:top w:val="single" w:sz="4" w:space="0" w:color="auto"/>
              <w:bottom w:val="single" w:sz="4" w:space="0" w:color="auto"/>
            </w:tcBorders>
            <w:vAlign w:val="bottom"/>
          </w:tcPr>
          <w:p w:rsidR="000C2B8A" w:rsidRPr="000C2B8A" w:rsidRDefault="000C2B8A" w:rsidP="004D53FA">
            <w:pPr>
              <w:pStyle w:val="ConfidentialInformation"/>
              <w:jc w:val="center"/>
              <w:rPr>
                <w:rFonts w:ascii="Arial" w:hAnsi="Arial" w:cs="Arial"/>
                <w:sz w:val="20"/>
                <w:szCs w:val="20"/>
              </w:rPr>
            </w:pPr>
            <w:r w:rsidRPr="000C2B8A">
              <w:rPr>
                <w:rFonts w:ascii="Arial" w:hAnsi="Arial" w:cs="Arial"/>
                <w:sz w:val="20"/>
                <w:szCs w:val="20"/>
              </w:rPr>
              <w:t>N</w:t>
            </w:r>
          </w:p>
        </w:tc>
      </w:tr>
      <w:tr w:rsidR="003B672B" w:rsidRPr="008A1DD8" w:rsidTr="003B672B">
        <w:trPr>
          <w:cantSplit/>
        </w:trPr>
        <w:tc>
          <w:tcPr>
            <w:tcW w:w="901" w:type="dxa"/>
            <w:tcBorders>
              <w:top w:val="single" w:sz="4" w:space="0" w:color="auto"/>
              <w:bottom w:val="single" w:sz="4" w:space="0" w:color="auto"/>
            </w:tcBorders>
            <w:vAlign w:val="bottom"/>
          </w:tcPr>
          <w:p w:rsidR="003B672B" w:rsidRPr="003B672B" w:rsidRDefault="003B672B" w:rsidP="003B672B">
            <w:pPr>
              <w:rPr>
                <w:rFonts w:ascii="Arial" w:hAnsi="Arial" w:cs="Arial"/>
                <w:sz w:val="20"/>
                <w:szCs w:val="20"/>
              </w:rPr>
            </w:pPr>
            <w:r w:rsidRPr="003B672B">
              <w:rPr>
                <w:rFonts w:ascii="Arial" w:hAnsi="Arial" w:cs="Arial"/>
                <w:sz w:val="20"/>
                <w:szCs w:val="20"/>
              </w:rPr>
              <w:t>ADD</w:t>
            </w:r>
          </w:p>
        </w:tc>
        <w:tc>
          <w:tcPr>
            <w:tcW w:w="900" w:type="dxa"/>
            <w:tcBorders>
              <w:top w:val="single" w:sz="4" w:space="0" w:color="auto"/>
              <w:bottom w:val="single" w:sz="4" w:space="0" w:color="auto"/>
            </w:tcBorders>
            <w:vAlign w:val="bottom"/>
          </w:tcPr>
          <w:p w:rsidR="003B672B" w:rsidRPr="003B672B" w:rsidRDefault="003B672B" w:rsidP="003B672B">
            <w:pPr>
              <w:rPr>
                <w:rFonts w:ascii="Arial" w:hAnsi="Arial" w:cs="Arial"/>
                <w:sz w:val="20"/>
                <w:szCs w:val="20"/>
              </w:rPr>
            </w:pPr>
            <w:r w:rsidRPr="003B672B">
              <w:rPr>
                <w:rFonts w:ascii="Arial" w:hAnsi="Arial" w:cs="Arial"/>
                <w:sz w:val="20"/>
                <w:szCs w:val="20"/>
              </w:rPr>
              <w:t>6589</w:t>
            </w:r>
          </w:p>
        </w:tc>
        <w:tc>
          <w:tcPr>
            <w:tcW w:w="990" w:type="dxa"/>
            <w:tcBorders>
              <w:top w:val="single" w:sz="4" w:space="0" w:color="auto"/>
              <w:bottom w:val="single" w:sz="4" w:space="0" w:color="auto"/>
            </w:tcBorders>
            <w:vAlign w:val="bottom"/>
          </w:tcPr>
          <w:p w:rsidR="003B672B" w:rsidRPr="003B672B" w:rsidRDefault="003B672B" w:rsidP="003B672B">
            <w:pPr>
              <w:rPr>
                <w:rFonts w:ascii="Arial" w:hAnsi="Arial" w:cs="Arial"/>
                <w:sz w:val="20"/>
                <w:szCs w:val="20"/>
              </w:rPr>
            </w:pPr>
            <w:r w:rsidRPr="003B672B">
              <w:rPr>
                <w:rFonts w:ascii="Arial" w:hAnsi="Arial" w:cs="Arial"/>
                <w:sz w:val="20"/>
                <w:szCs w:val="20"/>
              </w:rPr>
              <w:t>4-Low</w:t>
            </w:r>
          </w:p>
        </w:tc>
        <w:tc>
          <w:tcPr>
            <w:tcW w:w="990" w:type="dxa"/>
            <w:tcBorders>
              <w:top w:val="single" w:sz="4" w:space="0" w:color="auto"/>
              <w:bottom w:val="single" w:sz="4" w:space="0" w:color="auto"/>
            </w:tcBorders>
            <w:vAlign w:val="bottom"/>
          </w:tcPr>
          <w:p w:rsidR="003B672B" w:rsidRPr="003B672B" w:rsidRDefault="003B672B" w:rsidP="003B672B">
            <w:pPr>
              <w:rPr>
                <w:rFonts w:ascii="Arial" w:hAnsi="Arial" w:cs="Arial"/>
                <w:sz w:val="20"/>
                <w:szCs w:val="20"/>
              </w:rPr>
            </w:pPr>
            <w:r w:rsidRPr="003B672B">
              <w:rPr>
                <w:rFonts w:ascii="Arial" w:hAnsi="Arial" w:cs="Arial"/>
                <w:sz w:val="20"/>
                <w:szCs w:val="20"/>
              </w:rPr>
              <w:t>Telia Site</w:t>
            </w:r>
          </w:p>
        </w:tc>
        <w:tc>
          <w:tcPr>
            <w:tcW w:w="990" w:type="dxa"/>
            <w:tcBorders>
              <w:top w:val="single" w:sz="4" w:space="0" w:color="auto"/>
              <w:bottom w:val="single" w:sz="4" w:space="0" w:color="auto"/>
            </w:tcBorders>
            <w:vAlign w:val="bottom"/>
          </w:tcPr>
          <w:p w:rsidR="003B672B" w:rsidRPr="003B672B" w:rsidRDefault="003B672B" w:rsidP="003B672B">
            <w:pPr>
              <w:rPr>
                <w:rFonts w:ascii="Arial" w:hAnsi="Arial" w:cs="Arial"/>
                <w:sz w:val="20"/>
                <w:szCs w:val="20"/>
              </w:rPr>
            </w:pPr>
            <w:proofErr w:type="spellStart"/>
            <w:r w:rsidRPr="003B672B">
              <w:rPr>
                <w:rFonts w:ascii="Arial" w:hAnsi="Arial" w:cs="Arial"/>
                <w:sz w:val="20"/>
                <w:szCs w:val="20"/>
              </w:rPr>
              <w:t>Ver</w:t>
            </w:r>
            <w:proofErr w:type="spellEnd"/>
            <w:r w:rsidRPr="003B672B">
              <w:rPr>
                <w:rFonts w:ascii="Arial" w:hAnsi="Arial" w:cs="Arial"/>
                <w:sz w:val="20"/>
                <w:szCs w:val="20"/>
              </w:rPr>
              <w:t xml:space="preserve"> 17.0</w:t>
            </w:r>
          </w:p>
        </w:tc>
        <w:tc>
          <w:tcPr>
            <w:tcW w:w="1389" w:type="dxa"/>
            <w:tcBorders>
              <w:top w:val="single" w:sz="4" w:space="0" w:color="auto"/>
              <w:bottom w:val="single" w:sz="4" w:space="0" w:color="auto"/>
            </w:tcBorders>
            <w:vAlign w:val="bottom"/>
          </w:tcPr>
          <w:p w:rsidR="003B672B" w:rsidRPr="003B672B" w:rsidRDefault="003B672B" w:rsidP="003B672B">
            <w:pPr>
              <w:rPr>
                <w:rFonts w:ascii="Arial" w:hAnsi="Arial" w:cs="Arial"/>
                <w:sz w:val="20"/>
                <w:szCs w:val="20"/>
              </w:rPr>
            </w:pPr>
            <w:r w:rsidRPr="003B672B">
              <w:rPr>
                <w:rFonts w:ascii="Arial" w:hAnsi="Arial" w:cs="Arial"/>
                <w:sz w:val="20"/>
                <w:szCs w:val="20"/>
              </w:rPr>
              <w:t xml:space="preserve">CIT3718 –FBF not able to produce bill when the customers has many </w:t>
            </w:r>
            <w:proofErr w:type="spellStart"/>
            <w:r w:rsidRPr="003B672B">
              <w:rPr>
                <w:rFonts w:ascii="Arial" w:hAnsi="Arial" w:cs="Arial"/>
                <w:sz w:val="20"/>
                <w:szCs w:val="20"/>
              </w:rPr>
              <w:t>gprs</w:t>
            </w:r>
            <w:proofErr w:type="spellEnd"/>
            <w:r w:rsidRPr="003B672B">
              <w:rPr>
                <w:rFonts w:ascii="Arial" w:hAnsi="Arial" w:cs="Arial"/>
                <w:sz w:val="20"/>
                <w:szCs w:val="20"/>
              </w:rPr>
              <w:t xml:space="preserve"> records</w:t>
            </w:r>
          </w:p>
        </w:tc>
        <w:tc>
          <w:tcPr>
            <w:tcW w:w="3090" w:type="dxa"/>
            <w:tcBorders>
              <w:top w:val="single" w:sz="4" w:space="0" w:color="auto"/>
              <w:bottom w:val="single" w:sz="4" w:space="0" w:color="auto"/>
            </w:tcBorders>
            <w:vAlign w:val="bottom"/>
          </w:tcPr>
          <w:p w:rsidR="003B672B" w:rsidRPr="003B672B" w:rsidRDefault="003B672B" w:rsidP="003B672B">
            <w:pPr>
              <w:rPr>
                <w:rFonts w:ascii="Arial" w:hAnsi="Arial" w:cs="Arial"/>
                <w:sz w:val="20"/>
                <w:szCs w:val="20"/>
              </w:rPr>
            </w:pPr>
            <w:r w:rsidRPr="003B672B">
              <w:rPr>
                <w:rFonts w:ascii="Arial" w:hAnsi="Arial" w:cs="Arial"/>
                <w:sz w:val="20"/>
                <w:szCs w:val="20"/>
              </w:rPr>
              <w:t>Performance test</w:t>
            </w:r>
          </w:p>
        </w:tc>
        <w:tc>
          <w:tcPr>
            <w:tcW w:w="1191" w:type="dxa"/>
            <w:tcBorders>
              <w:top w:val="single" w:sz="4" w:space="0" w:color="auto"/>
              <w:bottom w:val="single" w:sz="4" w:space="0" w:color="auto"/>
            </w:tcBorders>
            <w:vAlign w:val="bottom"/>
          </w:tcPr>
          <w:p w:rsidR="003B672B" w:rsidRPr="000C2B8A" w:rsidRDefault="003B672B" w:rsidP="003B672B">
            <w:pPr>
              <w:pStyle w:val="ConfidentialInformation"/>
              <w:jc w:val="center"/>
              <w:rPr>
                <w:rFonts w:ascii="Arial" w:hAnsi="Arial" w:cs="Arial"/>
                <w:sz w:val="20"/>
                <w:szCs w:val="20"/>
              </w:rPr>
            </w:pPr>
            <w:r>
              <w:rPr>
                <w:rFonts w:ascii="Arial" w:hAnsi="Arial" w:cs="Arial"/>
                <w:sz w:val="20"/>
                <w:szCs w:val="20"/>
              </w:rPr>
              <w:t>N</w:t>
            </w:r>
          </w:p>
        </w:tc>
      </w:tr>
    </w:tbl>
    <w:p w:rsidR="00CA61F7" w:rsidRDefault="00CA61F7" w:rsidP="00AC51CB">
      <w:pPr>
        <w:pStyle w:val="Heading3"/>
        <w:numPr>
          <w:ilvl w:val="2"/>
          <w:numId w:val="21"/>
        </w:numPr>
        <w:tabs>
          <w:tab w:val="left" w:pos="2160"/>
        </w:tabs>
      </w:pPr>
      <w:bookmarkStart w:id="162" w:name="_Toc226777323"/>
      <w:bookmarkStart w:id="163" w:name="_Toc229831443"/>
      <w:bookmarkStart w:id="164" w:name="_Toc269970391"/>
      <w:bookmarkStart w:id="165" w:name="_Toc320453578"/>
      <w:r>
        <w:t>Telia Total Defects</w:t>
      </w:r>
      <w:bookmarkEnd w:id="162"/>
      <w:bookmarkEnd w:id="163"/>
      <w:bookmarkEnd w:id="164"/>
      <w:bookmarkEnd w:id="165"/>
    </w:p>
    <w:p w:rsidR="00CA61F7" w:rsidRDefault="00CA61F7" w:rsidP="00CA61F7">
      <w:pPr>
        <w:pStyle w:val="BodyText"/>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20"/>
        <w:gridCol w:w="2640"/>
      </w:tblGrid>
      <w:tr w:rsidR="00CA61F7" w:rsidRPr="00EF1354" w:rsidTr="00580140">
        <w:trPr>
          <w:cantSplit/>
          <w:tblHeader/>
        </w:trPr>
        <w:tc>
          <w:tcPr>
            <w:tcW w:w="1320" w:type="dxa"/>
            <w:tcBorders>
              <w:top w:val="single" w:sz="4" w:space="0" w:color="auto"/>
              <w:left w:val="single" w:sz="4" w:space="0" w:color="auto"/>
              <w:bottom w:val="single" w:sz="12" w:space="0" w:color="auto"/>
              <w:right w:val="single" w:sz="4" w:space="0" w:color="auto"/>
            </w:tcBorders>
            <w:shd w:val="clear" w:color="auto" w:fill="auto"/>
            <w:vAlign w:val="bottom"/>
          </w:tcPr>
          <w:p w:rsidR="00CA61F7" w:rsidRPr="00EF1354" w:rsidRDefault="00CA61F7" w:rsidP="00580140">
            <w:pPr>
              <w:spacing w:before="40" w:after="40"/>
              <w:rPr>
                <w:b/>
                <w:bCs/>
                <w:color w:val="003366"/>
                <w:sz w:val="20"/>
                <w:szCs w:val="20"/>
                <w:lang w:eastAsia="nb-NO" w:bidi="ar-SA"/>
              </w:rPr>
            </w:pPr>
            <w:r w:rsidRPr="00EF1354">
              <w:rPr>
                <w:b/>
                <w:bCs/>
                <w:color w:val="003366"/>
                <w:sz w:val="20"/>
                <w:lang w:eastAsia="nb-NO" w:bidi="ar-SA"/>
              </w:rPr>
              <w:t>Severity</w:t>
            </w:r>
          </w:p>
        </w:tc>
        <w:tc>
          <w:tcPr>
            <w:tcW w:w="2640" w:type="dxa"/>
            <w:tcBorders>
              <w:top w:val="single" w:sz="4" w:space="0" w:color="auto"/>
              <w:left w:val="single" w:sz="4" w:space="0" w:color="auto"/>
              <w:bottom w:val="single" w:sz="12" w:space="0" w:color="auto"/>
              <w:right w:val="single" w:sz="4" w:space="0" w:color="auto"/>
            </w:tcBorders>
            <w:shd w:val="clear" w:color="auto" w:fill="auto"/>
            <w:vAlign w:val="bottom"/>
          </w:tcPr>
          <w:p w:rsidR="00CA61F7" w:rsidRPr="00EF1354" w:rsidRDefault="00CA61F7" w:rsidP="00580140">
            <w:pPr>
              <w:spacing w:before="40" w:after="40"/>
              <w:rPr>
                <w:b/>
                <w:bCs/>
                <w:color w:val="003366"/>
                <w:sz w:val="20"/>
                <w:szCs w:val="20"/>
                <w:lang w:eastAsia="nb-NO" w:bidi="ar-SA"/>
              </w:rPr>
            </w:pPr>
            <w:r w:rsidRPr="00EF1354">
              <w:rPr>
                <w:b/>
                <w:bCs/>
                <w:color w:val="003366"/>
                <w:sz w:val="20"/>
                <w:lang w:eastAsia="nb-NO" w:bidi="ar-SA"/>
              </w:rPr>
              <w:t>Number of Defects</w:t>
            </w:r>
          </w:p>
        </w:tc>
      </w:tr>
      <w:tr w:rsidR="00CA61F7" w:rsidRPr="00EF1354" w:rsidTr="00580140">
        <w:trPr>
          <w:cantSplit/>
        </w:trPr>
        <w:tc>
          <w:tcPr>
            <w:tcW w:w="1320" w:type="dxa"/>
            <w:tcBorders>
              <w:top w:val="single" w:sz="12" w:space="0" w:color="auto"/>
              <w:left w:val="single" w:sz="4" w:space="0" w:color="auto"/>
              <w:bottom w:val="single" w:sz="4" w:space="0" w:color="auto"/>
              <w:right w:val="single" w:sz="4" w:space="0" w:color="auto"/>
            </w:tcBorders>
            <w:shd w:val="clear" w:color="auto" w:fill="auto"/>
          </w:tcPr>
          <w:p w:rsidR="00CA61F7" w:rsidRPr="00EF1354" w:rsidRDefault="00CA61F7" w:rsidP="00580140">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Critical</w:t>
            </w:r>
          </w:p>
        </w:tc>
        <w:tc>
          <w:tcPr>
            <w:tcW w:w="2640" w:type="dxa"/>
            <w:tcBorders>
              <w:top w:val="single" w:sz="12" w:space="0" w:color="auto"/>
              <w:left w:val="single" w:sz="4" w:space="0" w:color="auto"/>
              <w:bottom w:val="single" w:sz="4" w:space="0" w:color="auto"/>
              <w:right w:val="single" w:sz="4" w:space="0" w:color="auto"/>
            </w:tcBorders>
            <w:shd w:val="clear" w:color="auto" w:fill="auto"/>
          </w:tcPr>
          <w:p w:rsidR="00CA61F7" w:rsidRPr="00EF1354" w:rsidRDefault="00CA61F7" w:rsidP="00580140">
            <w:pPr>
              <w:spacing w:before="40" w:after="40"/>
              <w:jc w:val="center"/>
              <w:rPr>
                <w:rFonts w:ascii="Arial" w:hAnsi="Arial" w:cs="Arial"/>
                <w:sz w:val="20"/>
                <w:szCs w:val="20"/>
                <w:lang w:eastAsia="nb-NO" w:bidi="ar-SA"/>
              </w:rPr>
            </w:pPr>
          </w:p>
        </w:tc>
      </w:tr>
      <w:tr w:rsidR="00CA61F7" w:rsidRPr="00EF1354" w:rsidTr="00580140">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CA61F7" w:rsidRPr="00EF1354" w:rsidRDefault="00CA61F7" w:rsidP="00580140">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High</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CA61F7" w:rsidRPr="00EF1354" w:rsidRDefault="00742E3A" w:rsidP="00580140">
            <w:pPr>
              <w:spacing w:before="40" w:after="40"/>
              <w:jc w:val="center"/>
              <w:rPr>
                <w:rFonts w:ascii="Arial" w:hAnsi="Arial" w:cs="Arial"/>
                <w:sz w:val="20"/>
                <w:szCs w:val="20"/>
                <w:lang w:eastAsia="nb-NO" w:bidi="ar-SA"/>
              </w:rPr>
            </w:pPr>
            <w:r>
              <w:rPr>
                <w:rFonts w:ascii="Arial" w:hAnsi="Arial" w:cs="Arial"/>
                <w:sz w:val="20"/>
                <w:szCs w:val="20"/>
                <w:lang w:eastAsia="nb-NO" w:bidi="ar-SA"/>
              </w:rPr>
              <w:t>10</w:t>
            </w:r>
          </w:p>
        </w:tc>
      </w:tr>
      <w:tr w:rsidR="00CA61F7" w:rsidRPr="00EF1354" w:rsidTr="00580140">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CA61F7" w:rsidRPr="00EF1354" w:rsidRDefault="00CA61F7" w:rsidP="00580140">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Medium</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CA61F7" w:rsidRPr="00EF1354" w:rsidRDefault="000146FA" w:rsidP="00580140">
            <w:pPr>
              <w:spacing w:before="40" w:after="40"/>
              <w:jc w:val="center"/>
              <w:rPr>
                <w:rFonts w:ascii="Arial" w:hAnsi="Arial" w:cs="Arial"/>
                <w:sz w:val="20"/>
                <w:szCs w:val="20"/>
                <w:lang w:eastAsia="nb-NO" w:bidi="ar-SA"/>
              </w:rPr>
            </w:pPr>
            <w:r>
              <w:rPr>
                <w:rFonts w:ascii="Arial" w:hAnsi="Arial" w:cs="Arial"/>
                <w:sz w:val="20"/>
                <w:szCs w:val="20"/>
                <w:lang w:eastAsia="nb-NO" w:bidi="ar-SA"/>
              </w:rPr>
              <w:t>6</w:t>
            </w:r>
          </w:p>
        </w:tc>
      </w:tr>
      <w:tr w:rsidR="00CA61F7" w:rsidRPr="00EF1354" w:rsidTr="00580140">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CA61F7" w:rsidRPr="00EF1354" w:rsidRDefault="00CA61F7" w:rsidP="00580140">
            <w:pPr>
              <w:spacing w:before="40" w:after="40"/>
              <w:jc w:val="center"/>
              <w:rPr>
                <w:rFonts w:ascii="Arial" w:hAnsi="Arial" w:cs="Arial"/>
                <w:sz w:val="20"/>
                <w:szCs w:val="20"/>
                <w:lang w:eastAsia="nb-NO" w:bidi="ar-SA"/>
              </w:rPr>
            </w:pPr>
            <w:r w:rsidRPr="00EF1354">
              <w:rPr>
                <w:rFonts w:ascii="Arial" w:hAnsi="Arial" w:cs="Arial"/>
                <w:sz w:val="20"/>
                <w:szCs w:val="20"/>
                <w:lang w:eastAsia="nb-NO" w:bidi="ar-SA"/>
              </w:rPr>
              <w:t>Low</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CA61F7" w:rsidRPr="00EF1354" w:rsidRDefault="003B672B" w:rsidP="00580140">
            <w:pPr>
              <w:spacing w:before="40" w:after="40"/>
              <w:jc w:val="center"/>
              <w:rPr>
                <w:rFonts w:ascii="Arial" w:hAnsi="Arial" w:cs="Arial"/>
                <w:sz w:val="20"/>
                <w:szCs w:val="20"/>
                <w:lang w:eastAsia="nb-NO" w:bidi="ar-SA"/>
              </w:rPr>
            </w:pPr>
            <w:r>
              <w:rPr>
                <w:rFonts w:ascii="Arial" w:hAnsi="Arial" w:cs="Arial"/>
                <w:sz w:val="20"/>
                <w:szCs w:val="20"/>
                <w:lang w:eastAsia="nb-NO" w:bidi="ar-SA"/>
              </w:rPr>
              <w:t>2</w:t>
            </w:r>
          </w:p>
        </w:tc>
      </w:tr>
      <w:tr w:rsidR="00CA61F7" w:rsidRPr="00EF1354" w:rsidTr="00580140">
        <w:trPr>
          <w:cantSplit/>
        </w:trPr>
        <w:tc>
          <w:tcPr>
            <w:tcW w:w="1320" w:type="dxa"/>
            <w:tcBorders>
              <w:top w:val="single" w:sz="4" w:space="0" w:color="auto"/>
              <w:left w:val="single" w:sz="4" w:space="0" w:color="auto"/>
              <w:bottom w:val="single" w:sz="4" w:space="0" w:color="auto"/>
              <w:right w:val="single" w:sz="4" w:space="0" w:color="auto"/>
            </w:tcBorders>
            <w:shd w:val="clear" w:color="auto" w:fill="auto"/>
          </w:tcPr>
          <w:p w:rsidR="00CA61F7" w:rsidRPr="00EF1354" w:rsidRDefault="00CA61F7" w:rsidP="00580140">
            <w:pPr>
              <w:spacing w:before="40" w:after="40"/>
              <w:jc w:val="center"/>
              <w:rPr>
                <w:rFonts w:ascii="Arial" w:hAnsi="Arial" w:cs="Arial"/>
                <w:b/>
                <w:bCs/>
                <w:sz w:val="20"/>
                <w:szCs w:val="20"/>
                <w:lang w:eastAsia="nb-NO" w:bidi="ar-SA"/>
              </w:rPr>
            </w:pPr>
            <w:r w:rsidRPr="00EF1354">
              <w:rPr>
                <w:rFonts w:ascii="Arial" w:hAnsi="Arial" w:cs="Arial"/>
                <w:b/>
                <w:bCs/>
                <w:sz w:val="20"/>
                <w:szCs w:val="20"/>
                <w:lang w:eastAsia="nb-NO" w:bidi="ar-SA"/>
              </w:rPr>
              <w:t>Total</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CA61F7" w:rsidRPr="00EF1354" w:rsidRDefault="00742E3A" w:rsidP="00580140">
            <w:pPr>
              <w:spacing w:before="40" w:after="40"/>
              <w:jc w:val="center"/>
              <w:rPr>
                <w:rFonts w:ascii="Arial" w:hAnsi="Arial" w:cs="Arial"/>
                <w:b/>
                <w:bCs/>
                <w:sz w:val="20"/>
                <w:szCs w:val="20"/>
                <w:lang w:eastAsia="nb-NO" w:bidi="ar-SA"/>
              </w:rPr>
            </w:pPr>
            <w:r>
              <w:rPr>
                <w:rFonts w:ascii="Arial" w:hAnsi="Arial" w:cs="Arial"/>
                <w:b/>
                <w:bCs/>
                <w:sz w:val="20"/>
                <w:szCs w:val="20"/>
                <w:lang w:eastAsia="nb-NO" w:bidi="ar-SA"/>
              </w:rPr>
              <w:t>1</w:t>
            </w:r>
            <w:r w:rsidR="000146FA">
              <w:rPr>
                <w:rFonts w:ascii="Arial" w:hAnsi="Arial" w:cs="Arial"/>
                <w:b/>
                <w:bCs/>
                <w:sz w:val="20"/>
                <w:szCs w:val="20"/>
                <w:lang w:eastAsia="nb-NO" w:bidi="ar-SA"/>
              </w:rPr>
              <w:t>8</w:t>
            </w:r>
          </w:p>
        </w:tc>
      </w:tr>
    </w:tbl>
    <w:p w:rsidR="00EF1354" w:rsidRPr="00D96EC7" w:rsidRDefault="00EF1354" w:rsidP="00D96EC7">
      <w:pPr>
        <w:pStyle w:val="BodyText"/>
      </w:pPr>
    </w:p>
    <w:p w:rsidR="00DE6451" w:rsidRPr="008A1DD8" w:rsidRDefault="00DE6451" w:rsidP="00F96918">
      <w:pPr>
        <w:pStyle w:val="Heading1"/>
      </w:pPr>
      <w:bookmarkStart w:id="166" w:name="_Toc499003128"/>
      <w:bookmarkStart w:id="167" w:name="_Toc108756925"/>
      <w:bookmarkStart w:id="168" w:name="_Toc108852781"/>
      <w:bookmarkStart w:id="169" w:name="_Toc196208368"/>
      <w:bookmarkStart w:id="170" w:name="_Toc243101168"/>
      <w:bookmarkStart w:id="171" w:name="_Toc320453579"/>
      <w:r w:rsidRPr="008A1DD8">
        <w:lastRenderedPageBreak/>
        <w:t>Application Functional Changes</w:t>
      </w:r>
      <w:bookmarkEnd w:id="166"/>
      <w:bookmarkEnd w:id="167"/>
      <w:bookmarkEnd w:id="168"/>
      <w:bookmarkEnd w:id="169"/>
      <w:bookmarkEnd w:id="170"/>
      <w:bookmarkEnd w:id="171"/>
    </w:p>
    <w:bookmarkEnd w:id="120"/>
    <w:p w:rsidR="00DE6451" w:rsidRPr="008A1DD8" w:rsidRDefault="00DE6451" w:rsidP="00546129">
      <w:pPr>
        <w:pStyle w:val="BodyText"/>
      </w:pPr>
      <w:r w:rsidRPr="008A1DD8">
        <w:t>The following sections present all functional chan</w:t>
      </w:r>
      <w:r w:rsidR="00FE005D" w:rsidRPr="008A1DD8">
        <w:t>ges in the version</w:t>
      </w:r>
      <w:r w:rsidR="00546129" w:rsidRPr="008A1DD8">
        <w:t>,</w:t>
      </w:r>
      <w:r w:rsidR="00FE005D" w:rsidRPr="008A1DD8">
        <w:t xml:space="preserve"> </w:t>
      </w:r>
      <w:r w:rsidR="00546129" w:rsidRPr="008A1DD8">
        <w:t xml:space="preserve">in accordance with </w:t>
      </w:r>
      <w:r w:rsidR="005B1FC9" w:rsidRPr="008A1DD8">
        <w:t xml:space="preserve">the </w:t>
      </w:r>
      <w:r w:rsidR="00546129" w:rsidRPr="008A1DD8">
        <w:t xml:space="preserve">customer’s </w:t>
      </w:r>
      <w:r w:rsidR="005B1FC9" w:rsidRPr="008A1DD8">
        <w:t>r</w:t>
      </w:r>
      <w:r w:rsidR="00FE005D" w:rsidRPr="008A1DD8">
        <w:t>equest</w:t>
      </w:r>
      <w:r w:rsidR="008411B1" w:rsidRPr="008A1DD8">
        <w:t>.</w:t>
      </w:r>
    </w:p>
    <w:p w:rsidR="00DE6451" w:rsidRPr="008A1DD8" w:rsidRDefault="00586B84" w:rsidP="006005FC">
      <w:pPr>
        <w:pStyle w:val="Note"/>
        <w:ind w:right="1469"/>
      </w:pPr>
      <w:r>
        <w:rPr>
          <w:noProof/>
        </w:rPr>
        <w:drawing>
          <wp:inline distT="0" distB="0" distL="0" distR="0">
            <wp:extent cx="304800" cy="342900"/>
            <wp:effectExtent l="0" t="0" r="0" b="0"/>
            <wp:docPr id="4"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4800" cy="342900"/>
                    </a:xfrm>
                    <a:prstGeom prst="rect">
                      <a:avLst/>
                    </a:prstGeom>
                    <a:noFill/>
                    <a:ln>
                      <a:noFill/>
                    </a:ln>
                  </pic:spPr>
                </pic:pic>
              </a:graphicData>
            </a:graphic>
          </wp:inline>
        </w:drawing>
      </w:r>
      <w:r w:rsidR="00DE6451" w:rsidRPr="008A1DD8">
        <w:tab/>
        <w:t>Some requirements impact more than one application.</w:t>
      </w:r>
    </w:p>
    <w:p w:rsidR="00DE6451" w:rsidRPr="008A1DD8" w:rsidRDefault="00DE6451" w:rsidP="00B11932">
      <w:pPr>
        <w:pStyle w:val="BodyText"/>
      </w:pPr>
      <w:r w:rsidRPr="008A1DD8">
        <w:t>The following sections with associated information are available for each item:</w:t>
      </w:r>
    </w:p>
    <w:p w:rsidR="00B91C21" w:rsidRPr="008A1DD8" w:rsidRDefault="00B91C21" w:rsidP="00B91C21">
      <w:pPr>
        <w:pStyle w:val="Bullet1square"/>
      </w:pPr>
      <w:bookmarkStart w:id="172" w:name="_Toc161631382"/>
      <w:bookmarkStart w:id="173" w:name="_Toc161631429"/>
      <w:bookmarkEnd w:id="172"/>
      <w:bookmarkEnd w:id="173"/>
      <w:r w:rsidRPr="008A1DD8">
        <w:t>Requirement Overview</w:t>
      </w:r>
    </w:p>
    <w:p w:rsidR="00B91C21" w:rsidRPr="008A1DD8" w:rsidRDefault="00B91C21" w:rsidP="00B91C21">
      <w:pPr>
        <w:pStyle w:val="Bullet1square"/>
      </w:pPr>
      <w:r w:rsidRPr="008A1DD8">
        <w:t>Market-Specific Notes – Specifies whether the change affects both NetCom and Telia markets, or only one of them.</w:t>
      </w:r>
    </w:p>
    <w:p w:rsidR="00B91C21" w:rsidRPr="008A1DD8" w:rsidRDefault="00B91C21" w:rsidP="00B91C21">
      <w:pPr>
        <w:pStyle w:val="Bullet1square"/>
      </w:pPr>
      <w:r w:rsidRPr="008A1DD8">
        <w:t xml:space="preserve">Functional Specifications – Outlines the functionality modifications performed to </w:t>
      </w:r>
      <w:r w:rsidR="00E00172" w:rsidRPr="008A1DD8">
        <w:t>fulfil</w:t>
      </w:r>
      <w:r w:rsidRPr="008A1DD8">
        <w:t xml:space="preserve"> the requirement.</w:t>
      </w:r>
    </w:p>
    <w:p w:rsidR="00B91C21" w:rsidRPr="008A1DD8" w:rsidRDefault="00B91C21" w:rsidP="00B91C21">
      <w:pPr>
        <w:pStyle w:val="Bullet1square"/>
      </w:pPr>
      <w:r w:rsidRPr="008A1DD8">
        <w:t>Impact on Other Applications – Specifies the impact on other applications, both inside and outside Fokus (such as Ninja). This section is optional.</w:t>
      </w:r>
    </w:p>
    <w:p w:rsidR="00B91C21" w:rsidRPr="008A1DD8" w:rsidRDefault="00B91C21" w:rsidP="00B91C21">
      <w:pPr>
        <w:pStyle w:val="Bullet1square"/>
      </w:pPr>
      <w:r w:rsidRPr="008A1DD8">
        <w:t>Assumptions and Constraints</w:t>
      </w:r>
    </w:p>
    <w:p w:rsidR="00B91C21" w:rsidRPr="008A1DD8" w:rsidRDefault="00B91C21" w:rsidP="00B91C21">
      <w:pPr>
        <w:pStyle w:val="Bullet1square"/>
      </w:pPr>
      <w:r w:rsidRPr="008A1DD8">
        <w:t>Implementation, BPT CR, and Training Notes – Lists required reference data changes (also known as BPT CRs).</w:t>
      </w:r>
    </w:p>
    <w:p w:rsidR="00B91C21" w:rsidRPr="008A1DD8" w:rsidRDefault="00B91C21" w:rsidP="00B91C21">
      <w:pPr>
        <w:pStyle w:val="Bullet1square"/>
      </w:pPr>
      <w:r w:rsidRPr="008A1DD8">
        <w:t>File and Record Changes – Describes changes to the input/output file structure (this section is optional).</w:t>
      </w:r>
    </w:p>
    <w:p w:rsidR="00B91C21" w:rsidRPr="008A1DD8" w:rsidRDefault="00B91C21" w:rsidP="00B91C21">
      <w:pPr>
        <w:pStyle w:val="Bullet1square"/>
      </w:pPr>
      <w:r w:rsidRPr="008A1DD8">
        <w:t>Database Structural Changes</w:t>
      </w:r>
    </w:p>
    <w:p w:rsidR="005A527F" w:rsidRPr="001327C7" w:rsidRDefault="005A527F" w:rsidP="005A527F">
      <w:pPr>
        <w:pStyle w:val="List1number"/>
        <w:numPr>
          <w:ilvl w:val="0"/>
          <w:numId w:val="0"/>
        </w:numPr>
        <w:ind w:left="1800"/>
      </w:pPr>
      <w:bookmarkStart w:id="174" w:name="_Toc495391168"/>
      <w:bookmarkStart w:id="175" w:name="_Toc496499477"/>
      <w:bookmarkStart w:id="176" w:name="_Toc499003134"/>
      <w:bookmarkStart w:id="177" w:name="_Toc108756935"/>
      <w:bookmarkStart w:id="178" w:name="_Toc108852828"/>
      <w:bookmarkStart w:id="179" w:name="_Toc196208415"/>
      <w:bookmarkStart w:id="180" w:name="_Toc243101225"/>
    </w:p>
    <w:p w:rsidR="00037EBA" w:rsidRDefault="00A23D74" w:rsidP="008F68E8">
      <w:pPr>
        <w:pStyle w:val="Bullet2round"/>
        <w:numPr>
          <w:ilvl w:val="0"/>
          <w:numId w:val="0"/>
        </w:numPr>
      </w:pPr>
      <w:r>
        <w:t xml:space="preserve"> </w:t>
      </w:r>
    </w:p>
    <w:p w:rsidR="00C352EE" w:rsidRDefault="00C352EE" w:rsidP="00C352EE">
      <w:pPr>
        <w:pStyle w:val="Heading2"/>
      </w:pPr>
      <w:bookmarkStart w:id="181" w:name="_Toc320453580"/>
      <w:r w:rsidRPr="00C352EE">
        <w:t>CR-1383 - Changes in Optional SOC</w:t>
      </w:r>
      <w:bookmarkEnd w:id="181"/>
      <w:r>
        <w:t xml:space="preserve"> </w:t>
      </w:r>
    </w:p>
    <w:p w:rsidR="00C352EE" w:rsidRDefault="00C352EE" w:rsidP="00C352EE">
      <w:pPr>
        <w:pStyle w:val="Heading3"/>
      </w:pPr>
      <w:bookmarkStart w:id="182" w:name="_Toc320453581"/>
      <w:r w:rsidRPr="008A1DD8">
        <w:t>Requirement Overview</w:t>
      </w:r>
      <w:bookmarkEnd w:id="182"/>
    </w:p>
    <w:p w:rsidR="00C352EE" w:rsidRDefault="00C352EE" w:rsidP="00C352EE">
      <w:pPr>
        <w:pStyle w:val="Bullet1square"/>
      </w:pPr>
      <w:r>
        <w:t>FR1 – the system should be enhanced to allow the user adding optional SOCs to campaigns when these are defined in a price plan application. When the campaign is activated on the subscriber and it includes optional SOCs, these SOCs should be added to the subscriber as well</w:t>
      </w:r>
      <w:r w:rsidRPr="001327C7">
        <w:t>.</w:t>
      </w:r>
    </w:p>
    <w:p w:rsidR="00C352EE" w:rsidRPr="001327C7" w:rsidRDefault="00C352EE" w:rsidP="00C352EE">
      <w:pPr>
        <w:pStyle w:val="Bullet1square"/>
      </w:pPr>
      <w:r>
        <w:t xml:space="preserve">FR2 – The system should allow defining all the types of promotions to optional SOCs. When the optional SOC is added to the subscriber, the user should be able to add its promotions just as is currently done for regular SOCs. </w:t>
      </w:r>
    </w:p>
    <w:p w:rsidR="00C352EE" w:rsidRDefault="00C352EE" w:rsidP="00C352EE">
      <w:pPr>
        <w:pStyle w:val="Heading3"/>
      </w:pPr>
      <w:bookmarkStart w:id="183" w:name="_Toc320453582"/>
      <w:r w:rsidRPr="008A1DD8">
        <w:t>Market-Specific Notes</w:t>
      </w:r>
      <w:bookmarkEnd w:id="183"/>
    </w:p>
    <w:p w:rsidR="00C352EE" w:rsidRDefault="00C352EE" w:rsidP="00C352EE">
      <w:pPr>
        <w:pStyle w:val="BodyText"/>
      </w:pPr>
      <w:r w:rsidRPr="001327C7">
        <w:t>The item for customization is part of the Fokus core module</w:t>
      </w:r>
      <w:r>
        <w:t>, and is</w:t>
      </w:r>
      <w:r w:rsidRPr="001327C7">
        <w:t xml:space="preserve"> therefore, available to both Telia and Netcom.</w:t>
      </w:r>
    </w:p>
    <w:p w:rsidR="00C352EE" w:rsidRPr="001327C7" w:rsidRDefault="00C352EE" w:rsidP="00C352EE">
      <w:pPr>
        <w:pStyle w:val="Heading3"/>
        <w:tabs>
          <w:tab w:val="left" w:pos="2160"/>
        </w:tabs>
      </w:pPr>
      <w:bookmarkStart w:id="184" w:name="_Toc289845145"/>
      <w:bookmarkStart w:id="185" w:name="_Toc306520565"/>
      <w:bookmarkStart w:id="186" w:name="_Toc320453583"/>
      <w:r w:rsidRPr="001327C7">
        <w:lastRenderedPageBreak/>
        <w:t>Existing Functionality</w:t>
      </w:r>
      <w:bookmarkEnd w:id="184"/>
      <w:bookmarkEnd w:id="185"/>
      <w:bookmarkEnd w:id="186"/>
    </w:p>
    <w:p w:rsidR="00C352EE" w:rsidRPr="001327C7" w:rsidRDefault="00C352EE" w:rsidP="00C352EE">
      <w:pPr>
        <w:pStyle w:val="BodyText"/>
      </w:pPr>
      <w:r w:rsidRPr="001327C7">
        <w:t>Currently</w:t>
      </w:r>
      <w:r>
        <w:t>,</w:t>
      </w:r>
      <w:r w:rsidRPr="001327C7">
        <w:t xml:space="preserve"> it is not possible to </w:t>
      </w:r>
      <w:r>
        <w:t>add optional SOCs to campaigns, and it is not possible to define promotions on optional SOCs</w:t>
      </w:r>
      <w:r w:rsidRPr="001327C7">
        <w:t>.</w:t>
      </w:r>
    </w:p>
    <w:p w:rsidR="00C352EE" w:rsidRPr="001327C7" w:rsidRDefault="00C352EE" w:rsidP="00C352EE">
      <w:pPr>
        <w:pStyle w:val="Heading3"/>
        <w:tabs>
          <w:tab w:val="left" w:pos="2160"/>
        </w:tabs>
      </w:pPr>
      <w:bookmarkStart w:id="187" w:name="_Toc96231962"/>
      <w:bookmarkStart w:id="188" w:name="_Toc98121373"/>
      <w:bookmarkStart w:id="189" w:name="_Toc98121504"/>
      <w:bookmarkStart w:id="190" w:name="_Toc98121634"/>
      <w:bookmarkStart w:id="191" w:name="_Toc98121714"/>
      <w:bookmarkStart w:id="192" w:name="_Toc99343890"/>
      <w:bookmarkStart w:id="193" w:name="_Toc99707880"/>
      <w:bookmarkStart w:id="194" w:name="_Toc99708188"/>
      <w:bookmarkStart w:id="195" w:name="_Toc99709105"/>
      <w:bookmarkStart w:id="196" w:name="_Proposed_Solution_Functional"/>
      <w:bookmarkStart w:id="197" w:name="_Toc475252583"/>
      <w:bookmarkStart w:id="198" w:name="_Toc477075273"/>
      <w:bookmarkStart w:id="199" w:name="_Toc491485733"/>
      <w:bookmarkStart w:id="200" w:name="_Toc492095344"/>
      <w:bookmarkStart w:id="201" w:name="_Toc502730162"/>
      <w:bookmarkStart w:id="202" w:name="_Toc503520364"/>
      <w:bookmarkStart w:id="203" w:name="_Toc503779207"/>
      <w:bookmarkStart w:id="204" w:name="_Toc71512528"/>
      <w:bookmarkStart w:id="205" w:name="_Toc289845146"/>
      <w:bookmarkStart w:id="206" w:name="_Toc306520566"/>
      <w:bookmarkStart w:id="207" w:name="_Toc320453584"/>
      <w:bookmarkEnd w:id="187"/>
      <w:bookmarkEnd w:id="188"/>
      <w:bookmarkEnd w:id="189"/>
      <w:bookmarkEnd w:id="190"/>
      <w:bookmarkEnd w:id="191"/>
      <w:bookmarkEnd w:id="192"/>
      <w:bookmarkEnd w:id="193"/>
      <w:bookmarkEnd w:id="194"/>
      <w:bookmarkEnd w:id="195"/>
      <w:bookmarkEnd w:id="196"/>
      <w:r w:rsidRPr="001327C7">
        <w:t xml:space="preserve">Proposed Solution </w:t>
      </w:r>
      <w:bookmarkEnd w:id="197"/>
      <w:bookmarkEnd w:id="198"/>
      <w:bookmarkEnd w:id="199"/>
      <w:bookmarkEnd w:id="200"/>
      <w:bookmarkEnd w:id="201"/>
      <w:bookmarkEnd w:id="202"/>
      <w:bookmarkEnd w:id="203"/>
      <w:r w:rsidRPr="001327C7">
        <w:t>Functional Specifications</w:t>
      </w:r>
      <w:bookmarkEnd w:id="204"/>
      <w:bookmarkEnd w:id="205"/>
      <w:bookmarkEnd w:id="206"/>
      <w:bookmarkEnd w:id="207"/>
    </w:p>
    <w:p w:rsidR="00C352EE" w:rsidRDefault="00C352EE" w:rsidP="00C352EE">
      <w:pPr>
        <w:pStyle w:val="Heading4"/>
        <w:tabs>
          <w:tab w:val="left" w:pos="2880"/>
        </w:tabs>
      </w:pPr>
      <w:r w:rsidRPr="001327C7">
        <w:t>FR1</w:t>
      </w:r>
      <w:r>
        <w:t xml:space="preserve"> – Attach Optional SOCs to Campaigns</w:t>
      </w:r>
    </w:p>
    <w:p w:rsidR="00C352EE" w:rsidRDefault="00C352EE" w:rsidP="00C352EE">
      <w:pPr>
        <w:pStyle w:val="Bullet1square"/>
      </w:pPr>
      <w:r>
        <w:t>The campaign definition window in the Price Plan application will be enhanced to support adding optional SOCs to campaigns:</w:t>
      </w:r>
    </w:p>
    <w:p w:rsidR="00C352EE" w:rsidRDefault="00C352EE" w:rsidP="00C352EE">
      <w:pPr>
        <w:pStyle w:val="Bullet2round"/>
      </w:pPr>
      <w:r>
        <w:t xml:space="preserve">When the user clicks </w:t>
      </w:r>
      <w:r w:rsidRPr="00970922">
        <w:rPr>
          <w:rStyle w:val="Command"/>
        </w:rPr>
        <w:t>Add SOC</w:t>
      </w:r>
      <w:r>
        <w:t xml:space="preserve"> in the Campaign window, the system validates that there is a price plan attached to the campaign before being able to open the list of SOCs.</w:t>
      </w:r>
    </w:p>
    <w:p w:rsidR="00C352EE" w:rsidRDefault="00C352EE" w:rsidP="00C352EE">
      <w:pPr>
        <w:pStyle w:val="Bullet2round"/>
        <w:numPr>
          <w:ilvl w:val="0"/>
          <w:numId w:val="0"/>
        </w:numPr>
        <w:ind w:left="2160"/>
      </w:pPr>
      <w:r>
        <w:t>If there is no price plan attached to the campaign, the system displays a message to the user and the user must then attach a price plan first.</w:t>
      </w:r>
    </w:p>
    <w:p w:rsidR="00C352EE" w:rsidRDefault="00C352EE" w:rsidP="00C352EE">
      <w:pPr>
        <w:pStyle w:val="Bullet2round"/>
      </w:pPr>
      <w:r>
        <w:t>The query that retrieves those available SOCs to be added to the campaign will be enhanced to retrieve the optional SOCs in addition to the current retrieved SOCs. The query will retrieve only optional SOCs that are defined for the attached price plan.</w:t>
      </w:r>
    </w:p>
    <w:p w:rsidR="00C352EE" w:rsidRDefault="00C352EE" w:rsidP="00C352EE">
      <w:pPr>
        <w:pStyle w:val="Bullet2round"/>
        <w:numPr>
          <w:ilvl w:val="0"/>
          <w:numId w:val="0"/>
        </w:numPr>
        <w:ind w:left="2160"/>
      </w:pPr>
      <w:r>
        <w:t>For this, the price plan code will be sent as a parameter to the SOC list window.</w:t>
      </w:r>
    </w:p>
    <w:p w:rsidR="00C352EE" w:rsidRDefault="00C352EE" w:rsidP="00C352EE">
      <w:pPr>
        <w:pStyle w:val="Bullet2round"/>
      </w:pPr>
      <w:r>
        <w:t>The user attaches optional SOCs to the campaign just as is currently done for regular SOCs (by drag and drop for example)</w:t>
      </w:r>
    </w:p>
    <w:p w:rsidR="00C352EE" w:rsidRDefault="00C352EE" w:rsidP="00C352EE">
      <w:pPr>
        <w:pStyle w:val="Bullet2round"/>
      </w:pPr>
      <w:r>
        <w:t>When the user deletes the price plan from the campaign, the system will also delete all the optional SOCs. If the user adds the same price plan again, the optional SOCs will not be added automatically.</w:t>
      </w:r>
    </w:p>
    <w:p w:rsidR="00C352EE" w:rsidRDefault="00C352EE" w:rsidP="00C352EE">
      <w:pPr>
        <w:pStyle w:val="Bullet1square"/>
      </w:pPr>
      <w:r>
        <w:t>The CSM application will be enhanced as follows:</w:t>
      </w:r>
    </w:p>
    <w:p w:rsidR="00C352EE" w:rsidRDefault="00C352EE" w:rsidP="00C352EE">
      <w:pPr>
        <w:pStyle w:val="Bullet2round"/>
      </w:pPr>
      <w:r>
        <w:t>When activating a campaign on a subscriber, the system will handle optional SOCs just as is currently done for regular SOCs.</w:t>
      </w:r>
    </w:p>
    <w:p w:rsidR="00C352EE" w:rsidRDefault="00C352EE" w:rsidP="00C352EE">
      <w:pPr>
        <w:pStyle w:val="Bullet2round"/>
      </w:pPr>
      <w:r>
        <w:t>If the campaign includes optional SOCs, the system will parse these SOCs on the subscriber.</w:t>
      </w:r>
    </w:p>
    <w:p w:rsidR="00C352EE" w:rsidRDefault="00C352EE" w:rsidP="00C352EE">
      <w:pPr>
        <w:pStyle w:val="Bullet2round"/>
      </w:pPr>
      <w:r>
        <w:t>This will be done in all the activities where a new campaign can be added to the subscriber:</w:t>
      </w:r>
    </w:p>
    <w:p w:rsidR="00C352EE" w:rsidRDefault="00C352EE" w:rsidP="00C352EE">
      <w:pPr>
        <w:pStyle w:val="Bullet3hollow"/>
      </w:pPr>
      <w:r>
        <w:t>Change Rating</w:t>
      </w:r>
    </w:p>
    <w:p w:rsidR="00C352EE" w:rsidRDefault="00C352EE" w:rsidP="00C352EE">
      <w:pPr>
        <w:pStyle w:val="Bullet3hollow"/>
      </w:pPr>
      <w:r>
        <w:t>Reserve/Activate subscriber</w:t>
      </w:r>
    </w:p>
    <w:p w:rsidR="00C352EE" w:rsidRDefault="00C352EE" w:rsidP="00C352EE">
      <w:pPr>
        <w:pStyle w:val="Bullet3hollow"/>
      </w:pPr>
      <w:r>
        <w:t>Resume from cancellation</w:t>
      </w:r>
    </w:p>
    <w:p w:rsidR="00C352EE" w:rsidRDefault="00C352EE" w:rsidP="00C352EE">
      <w:pPr>
        <w:pStyle w:val="Bullet3hollow"/>
      </w:pPr>
      <w:r>
        <w:t>Move subscriber from BAN to BAN</w:t>
      </w:r>
    </w:p>
    <w:p w:rsidR="00C352EE" w:rsidRDefault="00C352EE" w:rsidP="00C352EE">
      <w:pPr>
        <w:pStyle w:val="Bullet3hollow"/>
      </w:pPr>
      <w:r>
        <w:t>BAN level campaigns</w:t>
      </w:r>
    </w:p>
    <w:p w:rsidR="00C352EE" w:rsidRDefault="00C352EE" w:rsidP="00C352EE">
      <w:pPr>
        <w:pStyle w:val="Heading4"/>
        <w:tabs>
          <w:tab w:val="left" w:pos="2880"/>
        </w:tabs>
      </w:pPr>
      <w:r w:rsidRPr="001327C7">
        <w:t xml:space="preserve">FR2 – </w:t>
      </w:r>
      <w:r>
        <w:t>Promotions for Optional SOCs</w:t>
      </w:r>
    </w:p>
    <w:p w:rsidR="00C352EE" w:rsidRDefault="00C352EE" w:rsidP="00C352EE">
      <w:pPr>
        <w:pStyle w:val="Bullet1square"/>
      </w:pPr>
      <w:r>
        <w:t>The Price Plan application will be enhanced as follows:</w:t>
      </w:r>
    </w:p>
    <w:p w:rsidR="00C352EE" w:rsidRDefault="00C352EE" w:rsidP="00C352EE">
      <w:pPr>
        <w:pStyle w:val="Bullet2round"/>
      </w:pPr>
      <w:r>
        <w:t xml:space="preserve">When the user defines a new reduced promotion, special promotion or BOGO the system will retrieve the Optional SOCs </w:t>
      </w:r>
      <w:r>
        <w:lastRenderedPageBreak/>
        <w:t>in addition to regular SOCs and display this list in the Base SOC part of the promotion window.</w:t>
      </w:r>
    </w:p>
    <w:p w:rsidR="00C352EE" w:rsidRDefault="00C352EE" w:rsidP="00C352EE">
      <w:pPr>
        <w:pStyle w:val="Bullet2round"/>
      </w:pPr>
      <w:r>
        <w:t>The user will be able to select regular or optional SOC and define a promotion to this SOC.</w:t>
      </w:r>
    </w:p>
    <w:p w:rsidR="00C352EE" w:rsidRDefault="00C352EE" w:rsidP="00C352EE">
      <w:pPr>
        <w:pStyle w:val="Bullet2round"/>
      </w:pPr>
      <w:r>
        <w:t>The data will be saved just as is currently done when defining promotion for regular SOCs.</w:t>
      </w:r>
    </w:p>
    <w:p w:rsidR="00C352EE" w:rsidRDefault="00C352EE" w:rsidP="00C352EE">
      <w:pPr>
        <w:pStyle w:val="Bullet1square"/>
      </w:pPr>
      <w:r>
        <w:t>CSM application will be enhanced as follows:</w:t>
      </w:r>
    </w:p>
    <w:p w:rsidR="00C352EE" w:rsidRDefault="00C352EE" w:rsidP="00C352EE">
      <w:pPr>
        <w:pStyle w:val="Bullet2round"/>
      </w:pPr>
      <w:r>
        <w:t>When an optional SOC is added to a subscriber, the system will check if this SOC has reduced promotion and will add the promotion automatically.</w:t>
      </w:r>
    </w:p>
    <w:p w:rsidR="00C352EE" w:rsidRDefault="00C352EE" w:rsidP="00C352EE">
      <w:pPr>
        <w:pStyle w:val="Bullet2round"/>
      </w:pPr>
      <w:r>
        <w:t>The user will also be able to add special promotions if these are available for this SOC.</w:t>
      </w:r>
    </w:p>
    <w:p w:rsidR="00C352EE" w:rsidRDefault="00C352EE" w:rsidP="00C352EE">
      <w:pPr>
        <w:pStyle w:val="Bullet2round"/>
      </w:pPr>
      <w:r>
        <w:t xml:space="preserve">All the current validations made when adding promotion for </w:t>
      </w:r>
      <w:r w:rsidRPr="00660372">
        <w:t xml:space="preserve">regular SOCs will </w:t>
      </w:r>
      <w:r>
        <w:t xml:space="preserve">also </w:t>
      </w:r>
      <w:r w:rsidRPr="00660372">
        <w:t>be applied for optional SOCs.</w:t>
      </w:r>
    </w:p>
    <w:p w:rsidR="00C352EE" w:rsidRPr="003159B0" w:rsidRDefault="00C352EE" w:rsidP="00C352EE">
      <w:pPr>
        <w:pStyle w:val="Bullet2round"/>
      </w:pPr>
      <w:r w:rsidRPr="003159B0">
        <w:t>When a price plan is changed, the optional SOCs and their promotions will be removed</w:t>
      </w:r>
      <w:r>
        <w:t xml:space="preserve"> as well</w:t>
      </w:r>
      <w:r w:rsidRPr="003159B0">
        <w:t>.</w:t>
      </w:r>
    </w:p>
    <w:p w:rsidR="00C352EE" w:rsidRPr="003159B0" w:rsidRDefault="00C352EE" w:rsidP="00C352EE">
      <w:pPr>
        <w:pStyle w:val="Bullet2round"/>
      </w:pPr>
      <w:r w:rsidRPr="003159B0">
        <w:t>This will also be done for these activities:</w:t>
      </w:r>
    </w:p>
    <w:p w:rsidR="00C352EE" w:rsidRDefault="00C352EE" w:rsidP="00C352EE">
      <w:pPr>
        <w:pStyle w:val="Bullet3hollow"/>
      </w:pPr>
      <w:r>
        <w:t>Change rating</w:t>
      </w:r>
    </w:p>
    <w:p w:rsidR="00C352EE" w:rsidRDefault="00C352EE" w:rsidP="00C352EE">
      <w:pPr>
        <w:pStyle w:val="Bullet3hollow"/>
      </w:pPr>
      <w:r>
        <w:t>Add/remove SOC</w:t>
      </w:r>
    </w:p>
    <w:p w:rsidR="00C352EE" w:rsidRDefault="00C352EE" w:rsidP="00C352EE">
      <w:pPr>
        <w:pStyle w:val="Bullet3hollow"/>
      </w:pPr>
      <w:r>
        <w:t>Reserve/Activate subscriber</w:t>
      </w:r>
    </w:p>
    <w:p w:rsidR="00C352EE" w:rsidRDefault="00C352EE" w:rsidP="00C352EE">
      <w:pPr>
        <w:pStyle w:val="Bullet3hollow"/>
      </w:pPr>
      <w:r>
        <w:t>Resume from cancellation</w:t>
      </w:r>
    </w:p>
    <w:p w:rsidR="00C352EE" w:rsidRDefault="00C352EE" w:rsidP="00C352EE">
      <w:pPr>
        <w:pStyle w:val="Bullet3hollow"/>
      </w:pPr>
      <w:r>
        <w:t>Move subscriber from BAN to BAN when it includes change of rating or add/remove SOCS at the same activity.</w:t>
      </w:r>
    </w:p>
    <w:p w:rsidR="00C352EE" w:rsidRPr="00660372" w:rsidRDefault="00C352EE" w:rsidP="00C352EE">
      <w:pPr>
        <w:pStyle w:val="Bullet3hollow"/>
      </w:pPr>
      <w:r>
        <w:t>Changes in BAN level services</w:t>
      </w:r>
    </w:p>
    <w:p w:rsidR="00C352EE" w:rsidRDefault="00C352EE" w:rsidP="00C352EE">
      <w:pPr>
        <w:pStyle w:val="Bullet2round"/>
      </w:pPr>
      <w:r>
        <w:t>CSM adding a feature to finalize the SOC process will be enhanced to handle promotions for optional SOCs as is currently done for regular SOCs.</w:t>
      </w:r>
    </w:p>
    <w:p w:rsidR="00C352EE" w:rsidRDefault="00C352EE" w:rsidP="00C352EE">
      <w:pPr>
        <w:pStyle w:val="Bullet1square"/>
      </w:pPr>
      <w:r>
        <w:t>Billing application will be enhanced as follows:</w:t>
      </w:r>
    </w:p>
    <w:p w:rsidR="00C352EE" w:rsidRDefault="00C352EE" w:rsidP="00C352EE">
      <w:pPr>
        <w:pStyle w:val="Bullet1square"/>
        <w:numPr>
          <w:ilvl w:val="0"/>
          <w:numId w:val="0"/>
        </w:numPr>
        <w:ind w:left="1800"/>
      </w:pPr>
      <w:r>
        <w:t>Billing will enhance the bill preparation process to handle the combination of optional SOC and promotion combination.</w:t>
      </w:r>
    </w:p>
    <w:p w:rsidR="00C352EE" w:rsidRDefault="00C352EE" w:rsidP="00C352EE">
      <w:pPr>
        <w:pStyle w:val="Bullet1square"/>
        <w:numPr>
          <w:ilvl w:val="0"/>
          <w:numId w:val="0"/>
        </w:numPr>
        <w:ind w:left="1800"/>
      </w:pPr>
    </w:p>
    <w:p w:rsidR="00C352EE" w:rsidRDefault="00C352EE" w:rsidP="00C352EE">
      <w:pPr>
        <w:pStyle w:val="Bullet1square"/>
        <w:numPr>
          <w:ilvl w:val="0"/>
          <w:numId w:val="0"/>
        </w:numPr>
        <w:ind w:left="1440"/>
      </w:pPr>
    </w:p>
    <w:p w:rsidR="00C352EE" w:rsidRDefault="00C352EE" w:rsidP="00C352EE">
      <w:pPr>
        <w:pStyle w:val="Heading3"/>
      </w:pPr>
      <w:bookmarkStart w:id="208" w:name="_Toc320453585"/>
      <w:r w:rsidRPr="008A1DD8">
        <w:t>Impact on Other Applications</w:t>
      </w:r>
      <w:bookmarkEnd w:id="208"/>
    </w:p>
    <w:p w:rsidR="00C352EE" w:rsidRPr="001327C7" w:rsidRDefault="00C352EE" w:rsidP="00C352EE">
      <w:pPr>
        <w:pStyle w:val="BodyText"/>
      </w:pPr>
      <w:r w:rsidRPr="001327C7">
        <w:t>The following applications are impacted by th</w:t>
      </w:r>
      <w:r>
        <w:t>is</w:t>
      </w:r>
      <w:r w:rsidRPr="001327C7">
        <w:t xml:space="preserve"> CR:</w:t>
      </w:r>
    </w:p>
    <w:p w:rsidR="00C352EE" w:rsidRPr="001327C7" w:rsidRDefault="00C352EE" w:rsidP="00C352EE">
      <w:pPr>
        <w:pStyle w:val="Bullet1square"/>
      </w:pPr>
      <w:r w:rsidRPr="001327C7">
        <w:t>Price Plan</w:t>
      </w:r>
    </w:p>
    <w:p w:rsidR="00C352EE" w:rsidRDefault="00C352EE" w:rsidP="00C352EE">
      <w:pPr>
        <w:pStyle w:val="Bullet1square"/>
      </w:pPr>
      <w:r w:rsidRPr="001327C7">
        <w:t>CSM</w:t>
      </w:r>
    </w:p>
    <w:p w:rsidR="00C352EE" w:rsidRPr="001327C7" w:rsidRDefault="00C352EE" w:rsidP="00C352EE">
      <w:pPr>
        <w:pStyle w:val="Bullet1square"/>
      </w:pPr>
      <w:r>
        <w:t>Billing</w:t>
      </w:r>
    </w:p>
    <w:p w:rsidR="00C352EE" w:rsidRDefault="00C352EE" w:rsidP="00C352EE">
      <w:pPr>
        <w:pStyle w:val="Heading3"/>
      </w:pPr>
      <w:bookmarkStart w:id="209" w:name="_Toc320453586"/>
      <w:r>
        <w:t>Collection</w:t>
      </w:r>
      <w:r w:rsidRPr="008A1DD8">
        <w:t xml:space="preserve"> Assumptions and Constraints</w:t>
      </w:r>
      <w:bookmarkEnd w:id="209"/>
    </w:p>
    <w:p w:rsidR="00C352EE" w:rsidRPr="00334249" w:rsidRDefault="00C352EE" w:rsidP="00C352EE">
      <w:pPr>
        <w:pStyle w:val="BodyText"/>
      </w:pPr>
      <w:r>
        <w:t>N/A</w:t>
      </w:r>
    </w:p>
    <w:p w:rsidR="00C352EE" w:rsidRDefault="00C352EE" w:rsidP="00C352EE">
      <w:pPr>
        <w:pStyle w:val="Heading3"/>
      </w:pPr>
      <w:bookmarkStart w:id="210" w:name="_Toc320453587"/>
      <w:r w:rsidRPr="008A1DD8">
        <w:lastRenderedPageBreak/>
        <w:t>Implementation, BPT CR, and Training Notes</w:t>
      </w:r>
      <w:bookmarkEnd w:id="210"/>
    </w:p>
    <w:p w:rsidR="00C352EE" w:rsidRPr="00E8063A" w:rsidRDefault="00C352EE" w:rsidP="00C352EE">
      <w:pPr>
        <w:pStyle w:val="BodyText"/>
        <w:rPr>
          <w:lang w:bidi="ar-SA"/>
        </w:rPr>
      </w:pPr>
      <w:r>
        <w:rPr>
          <w:lang w:bidi="ar-SA"/>
        </w:rPr>
        <w:t>N/A</w:t>
      </w:r>
    </w:p>
    <w:p w:rsidR="00C352EE" w:rsidRDefault="00C352EE" w:rsidP="00C352EE">
      <w:pPr>
        <w:pStyle w:val="Heading3"/>
      </w:pPr>
      <w:bookmarkStart w:id="211" w:name="_Toc320453588"/>
      <w:r>
        <w:t xml:space="preserve">Netcom </w:t>
      </w:r>
      <w:r w:rsidRPr="008A1DD8">
        <w:t>Responsibility</w:t>
      </w:r>
      <w:bookmarkEnd w:id="211"/>
    </w:p>
    <w:p w:rsidR="00C352EE" w:rsidRPr="00334249" w:rsidRDefault="00685511" w:rsidP="00C352EE">
      <w:pPr>
        <w:pStyle w:val="BodyText"/>
      </w:pPr>
      <w:proofErr w:type="gramStart"/>
      <w:r>
        <w:t xml:space="preserve">Telia </w:t>
      </w:r>
      <w:r w:rsidRPr="00685511">
        <w:t>is</w:t>
      </w:r>
      <w:proofErr w:type="gramEnd"/>
      <w:r w:rsidRPr="00685511">
        <w:t xml:space="preserve"> responsible for attaching the required campaigns and promotions for optional SOCs</w:t>
      </w:r>
      <w:r>
        <w:t>.</w:t>
      </w:r>
    </w:p>
    <w:p w:rsidR="00C352EE" w:rsidRDefault="00C352EE" w:rsidP="00C352EE">
      <w:pPr>
        <w:pStyle w:val="Heading3"/>
      </w:pPr>
      <w:bookmarkStart w:id="212" w:name="_Toc320453589"/>
      <w:r w:rsidRPr="008A1DD8">
        <w:t>File and Record Changes</w:t>
      </w:r>
      <w:bookmarkEnd w:id="212"/>
    </w:p>
    <w:p w:rsidR="00C352EE" w:rsidRPr="00334249" w:rsidRDefault="00C352EE" w:rsidP="00C352EE">
      <w:pPr>
        <w:pStyle w:val="BodyText"/>
      </w:pPr>
      <w:r>
        <w:t>N/A</w:t>
      </w:r>
    </w:p>
    <w:p w:rsidR="00C352EE" w:rsidRDefault="00C352EE" w:rsidP="00C352EE">
      <w:pPr>
        <w:pStyle w:val="Heading3"/>
      </w:pPr>
      <w:bookmarkStart w:id="213" w:name="_Toc320453590"/>
      <w:r w:rsidRPr="008A1DD8">
        <w:t>Database Structural Changes</w:t>
      </w:r>
      <w:bookmarkEnd w:id="213"/>
    </w:p>
    <w:p w:rsidR="00C352EE" w:rsidRPr="00E64689" w:rsidRDefault="00C352EE" w:rsidP="00C352EE">
      <w:pPr>
        <w:pStyle w:val="BodyText"/>
        <w:rPr>
          <w:lang w:val="en-GB" w:eastAsia="en-GB" w:bidi="ar-SA"/>
        </w:rPr>
      </w:pPr>
      <w:r>
        <w:rPr>
          <w:lang w:val="en-GB" w:eastAsia="en-GB" w:bidi="ar-SA"/>
        </w:rPr>
        <w:t>N/A</w:t>
      </w:r>
    </w:p>
    <w:p w:rsidR="00C352EE" w:rsidRDefault="00C352EE" w:rsidP="00C352EE">
      <w:pPr>
        <w:pStyle w:val="Heading3"/>
        <w:tabs>
          <w:tab w:val="left" w:pos="2160"/>
        </w:tabs>
      </w:pPr>
      <w:bookmarkStart w:id="214" w:name="_Toc320453591"/>
      <w:r w:rsidRPr="00603CA4">
        <w:t>Test Instructions</w:t>
      </w:r>
      <w:bookmarkEnd w:id="214"/>
    </w:p>
    <w:p w:rsidR="00E85F0C" w:rsidRPr="001327C7" w:rsidRDefault="00E85F0C" w:rsidP="00E85F0C">
      <w:pPr>
        <w:pStyle w:val="Heading4"/>
      </w:pPr>
      <w:bookmarkStart w:id="215" w:name="_Toc289845191"/>
      <w:bookmarkStart w:id="216" w:name="_Toc306520617"/>
      <w:r w:rsidRPr="001327C7">
        <w:t>PP Online</w:t>
      </w:r>
      <w:bookmarkEnd w:id="215"/>
      <w:bookmarkEnd w:id="216"/>
    </w:p>
    <w:p w:rsidR="00E85F0C" w:rsidRPr="001327C7" w:rsidRDefault="00E85F0C" w:rsidP="00E85F0C">
      <w:pPr>
        <w:pStyle w:val="BodyText"/>
      </w:pPr>
      <w:r w:rsidRPr="001327C7">
        <w:t xml:space="preserve">Testers </w:t>
      </w:r>
      <w:r>
        <w:t xml:space="preserve">must </w:t>
      </w:r>
      <w:r w:rsidRPr="001327C7">
        <w:t>perform the following procedures:</w:t>
      </w:r>
    </w:p>
    <w:p w:rsidR="00E85F0C" w:rsidRDefault="00E85F0C" w:rsidP="00E85F0C">
      <w:pPr>
        <w:pStyle w:val="List1number"/>
        <w:tabs>
          <w:tab w:val="clear" w:pos="2520"/>
          <w:tab w:val="num" w:pos="1800"/>
        </w:tabs>
        <w:ind w:left="1800"/>
      </w:pPr>
      <w:r>
        <w:t>Create a new campaign</w:t>
      </w:r>
      <w:r w:rsidRPr="001327C7">
        <w:t>.</w:t>
      </w:r>
    </w:p>
    <w:p w:rsidR="00E85F0C" w:rsidRDefault="00E85F0C" w:rsidP="00E85F0C">
      <w:pPr>
        <w:pStyle w:val="List1number"/>
        <w:tabs>
          <w:tab w:val="clear" w:pos="2520"/>
          <w:tab w:val="num" w:pos="1800"/>
        </w:tabs>
        <w:ind w:left="1800"/>
      </w:pPr>
      <w:r>
        <w:t xml:space="preserve">Click </w:t>
      </w:r>
      <w:r w:rsidRPr="00970922">
        <w:rPr>
          <w:rStyle w:val="Command"/>
        </w:rPr>
        <w:t>Add SOCs</w:t>
      </w:r>
      <w:r>
        <w:t xml:space="preserve"> and ensure you get a message that a PP should be selected first.</w:t>
      </w:r>
    </w:p>
    <w:p w:rsidR="00E85F0C" w:rsidRDefault="00E85F0C" w:rsidP="00E85F0C">
      <w:pPr>
        <w:pStyle w:val="List1number"/>
        <w:tabs>
          <w:tab w:val="clear" w:pos="2520"/>
          <w:tab w:val="num" w:pos="1800"/>
        </w:tabs>
        <w:ind w:left="1800"/>
      </w:pPr>
      <w:r>
        <w:t xml:space="preserve">Select a PP and click </w:t>
      </w:r>
      <w:r w:rsidRPr="00970922">
        <w:rPr>
          <w:rStyle w:val="Command"/>
        </w:rPr>
        <w:t>Add SOC</w:t>
      </w:r>
      <w:r>
        <w:t xml:space="preserve"> again.</w:t>
      </w:r>
    </w:p>
    <w:p w:rsidR="00E85F0C" w:rsidRDefault="00E85F0C" w:rsidP="00E85F0C">
      <w:pPr>
        <w:pStyle w:val="List1number"/>
        <w:tabs>
          <w:tab w:val="clear" w:pos="2520"/>
          <w:tab w:val="num" w:pos="1800"/>
        </w:tabs>
        <w:ind w:left="1800"/>
      </w:pPr>
      <w:r>
        <w:t>Ensure that the list of SOCs includes optional SOCs as well.</w:t>
      </w:r>
    </w:p>
    <w:p w:rsidR="00E85F0C" w:rsidRDefault="00E85F0C" w:rsidP="00E85F0C">
      <w:pPr>
        <w:pStyle w:val="List1number"/>
        <w:tabs>
          <w:tab w:val="clear" w:pos="2520"/>
          <w:tab w:val="num" w:pos="1800"/>
        </w:tabs>
        <w:ind w:left="1800"/>
      </w:pPr>
      <w:r>
        <w:t>Remove the PP and ensure that the optional SOCs are also removed.</w:t>
      </w:r>
    </w:p>
    <w:p w:rsidR="00E85F0C" w:rsidRDefault="00E85F0C" w:rsidP="00E85F0C">
      <w:pPr>
        <w:pStyle w:val="List1number"/>
        <w:tabs>
          <w:tab w:val="clear" w:pos="2520"/>
          <w:tab w:val="num" w:pos="1800"/>
        </w:tabs>
        <w:ind w:left="1800"/>
      </w:pPr>
      <w:r>
        <w:t>Add the PP, regular SOCs and optional SOCs and save the campaign.</w:t>
      </w:r>
    </w:p>
    <w:p w:rsidR="00E85F0C" w:rsidRDefault="00E85F0C" w:rsidP="00E85F0C">
      <w:pPr>
        <w:pStyle w:val="List1number"/>
        <w:tabs>
          <w:tab w:val="clear" w:pos="2520"/>
          <w:tab w:val="num" w:pos="1800"/>
        </w:tabs>
        <w:ind w:left="1800"/>
      </w:pPr>
      <w:r>
        <w:t>Open the reduced SOC window and ensure that you optional SOCs are in the list of base SOCs.</w:t>
      </w:r>
    </w:p>
    <w:p w:rsidR="00E85F0C" w:rsidRDefault="00E85F0C" w:rsidP="00E85F0C">
      <w:pPr>
        <w:pStyle w:val="List1number"/>
        <w:tabs>
          <w:tab w:val="clear" w:pos="2520"/>
          <w:tab w:val="num" w:pos="1800"/>
        </w:tabs>
        <w:ind w:left="1800"/>
      </w:pPr>
      <w:r>
        <w:t>Define a new reduced SOC and ensure that it was created successfully in the database.</w:t>
      </w:r>
    </w:p>
    <w:p w:rsidR="00E85F0C" w:rsidRDefault="00E85F0C" w:rsidP="00E85F0C">
      <w:pPr>
        <w:pStyle w:val="List1number"/>
        <w:tabs>
          <w:tab w:val="clear" w:pos="2520"/>
          <w:tab w:val="num" w:pos="1800"/>
        </w:tabs>
        <w:ind w:left="1800"/>
      </w:pPr>
      <w:r>
        <w:t>Repeat the previous step for Special promotions and for BOGO.</w:t>
      </w:r>
    </w:p>
    <w:p w:rsidR="00E85F0C" w:rsidRPr="001327C7" w:rsidRDefault="00E85F0C" w:rsidP="00E85F0C">
      <w:pPr>
        <w:pStyle w:val="List1number"/>
        <w:tabs>
          <w:tab w:val="clear" w:pos="2520"/>
          <w:tab w:val="num" w:pos="1800"/>
        </w:tabs>
        <w:ind w:left="1800"/>
      </w:pPr>
      <w:r>
        <w:t>Create promotions for regular SOCs and ensure that the promotions are created properly.</w:t>
      </w:r>
    </w:p>
    <w:p w:rsidR="00E85F0C" w:rsidRPr="001327C7" w:rsidRDefault="00E85F0C" w:rsidP="00E85F0C">
      <w:pPr>
        <w:pStyle w:val="Heading4"/>
      </w:pPr>
      <w:bookmarkStart w:id="217" w:name="_Toc289845192"/>
      <w:bookmarkStart w:id="218" w:name="_Toc306520618"/>
      <w:r w:rsidRPr="001327C7">
        <w:t>CSM</w:t>
      </w:r>
      <w:bookmarkEnd w:id="217"/>
      <w:bookmarkEnd w:id="218"/>
    </w:p>
    <w:p w:rsidR="00E85F0C" w:rsidRPr="001327C7" w:rsidRDefault="00E85F0C" w:rsidP="00E85F0C">
      <w:pPr>
        <w:pStyle w:val="BodyText"/>
      </w:pPr>
      <w:r w:rsidRPr="001327C7">
        <w:t xml:space="preserve">Testers </w:t>
      </w:r>
      <w:r>
        <w:t>must</w:t>
      </w:r>
      <w:r w:rsidRPr="001327C7">
        <w:t xml:space="preserve"> perform the following procedures:</w:t>
      </w:r>
    </w:p>
    <w:p w:rsidR="00E85F0C" w:rsidRDefault="00E85F0C" w:rsidP="00E85F0C">
      <w:pPr>
        <w:pStyle w:val="List1number"/>
        <w:numPr>
          <w:ilvl w:val="0"/>
          <w:numId w:val="22"/>
        </w:numPr>
        <w:tabs>
          <w:tab w:val="clear" w:pos="2520"/>
          <w:tab w:val="num" w:pos="1800"/>
        </w:tabs>
        <w:ind w:left="1800"/>
      </w:pPr>
      <w:r>
        <w:t>Open an active subscriber and change rating to a campaign that includes an optional SOC</w:t>
      </w:r>
      <w:r w:rsidRPr="001327C7">
        <w:t>.</w:t>
      </w:r>
      <w:r>
        <w:t xml:space="preserve"> Ensure that all the SOCs are saved properly in the database.</w:t>
      </w:r>
    </w:p>
    <w:p w:rsidR="00E85F0C" w:rsidRDefault="00E85F0C" w:rsidP="00E85F0C">
      <w:pPr>
        <w:pStyle w:val="List1number"/>
        <w:numPr>
          <w:ilvl w:val="0"/>
          <w:numId w:val="22"/>
        </w:numPr>
        <w:tabs>
          <w:tab w:val="clear" w:pos="2520"/>
          <w:tab w:val="num" w:pos="1800"/>
        </w:tabs>
        <w:ind w:left="1800"/>
      </w:pPr>
      <w:r>
        <w:t>Repeat the above for reserve and activate a new subscriber.</w:t>
      </w:r>
    </w:p>
    <w:p w:rsidR="00E85F0C" w:rsidRDefault="00E85F0C" w:rsidP="00E85F0C">
      <w:pPr>
        <w:pStyle w:val="List1number"/>
        <w:numPr>
          <w:ilvl w:val="0"/>
          <w:numId w:val="22"/>
        </w:numPr>
        <w:tabs>
          <w:tab w:val="clear" w:pos="2520"/>
          <w:tab w:val="num" w:pos="1800"/>
        </w:tabs>
        <w:ind w:left="1800"/>
      </w:pPr>
      <w:r>
        <w:t>Repeat the above for change rating for Resume subscriber, Move of subscriber and for BAN level services.</w:t>
      </w:r>
    </w:p>
    <w:p w:rsidR="00E85F0C" w:rsidRDefault="00E85F0C" w:rsidP="00E85F0C">
      <w:pPr>
        <w:pStyle w:val="List1number"/>
        <w:numPr>
          <w:ilvl w:val="0"/>
          <w:numId w:val="22"/>
        </w:numPr>
        <w:tabs>
          <w:tab w:val="clear" w:pos="2520"/>
          <w:tab w:val="num" w:pos="1800"/>
        </w:tabs>
        <w:ind w:left="1800"/>
      </w:pPr>
      <w:r>
        <w:t>Add an optional SOC that has reduced promotion and ensure that the promotion is added as well.</w:t>
      </w:r>
    </w:p>
    <w:p w:rsidR="00E85F0C" w:rsidRDefault="00E85F0C" w:rsidP="00E85F0C">
      <w:pPr>
        <w:pStyle w:val="List1number"/>
        <w:numPr>
          <w:ilvl w:val="0"/>
          <w:numId w:val="22"/>
        </w:numPr>
        <w:tabs>
          <w:tab w:val="clear" w:pos="2520"/>
          <w:tab w:val="num" w:pos="1800"/>
        </w:tabs>
        <w:ind w:left="1800"/>
      </w:pPr>
      <w:r>
        <w:t>Add an optional SOC that has special promotion and ensure that the promotion is added as well.</w:t>
      </w:r>
    </w:p>
    <w:p w:rsidR="00E85F0C" w:rsidRDefault="00E85F0C" w:rsidP="00E85F0C">
      <w:pPr>
        <w:pStyle w:val="List1number"/>
        <w:numPr>
          <w:ilvl w:val="0"/>
          <w:numId w:val="22"/>
        </w:numPr>
        <w:tabs>
          <w:tab w:val="clear" w:pos="2520"/>
          <w:tab w:val="num" w:pos="1800"/>
        </w:tabs>
        <w:ind w:left="1800"/>
      </w:pPr>
      <w:r>
        <w:lastRenderedPageBreak/>
        <w:t>Repeat step 5 and 6 for new subscriber, resume subscriber and move of subscriber.</w:t>
      </w:r>
    </w:p>
    <w:p w:rsidR="00E85F0C" w:rsidRDefault="00E85F0C" w:rsidP="00E85F0C">
      <w:pPr>
        <w:pStyle w:val="List1number"/>
        <w:numPr>
          <w:ilvl w:val="0"/>
          <w:numId w:val="22"/>
        </w:numPr>
        <w:tabs>
          <w:tab w:val="clear" w:pos="2520"/>
          <w:tab w:val="num" w:pos="1800"/>
        </w:tabs>
        <w:ind w:left="1800"/>
      </w:pPr>
      <w:r>
        <w:t>Repeat by adding multiple SOCs with promotions, for example one regular and one optional.</w:t>
      </w:r>
    </w:p>
    <w:p w:rsidR="00E85F0C" w:rsidRDefault="00E85F0C" w:rsidP="00E85F0C">
      <w:pPr>
        <w:pStyle w:val="List1number"/>
        <w:numPr>
          <w:ilvl w:val="0"/>
          <w:numId w:val="22"/>
        </w:numPr>
        <w:tabs>
          <w:tab w:val="clear" w:pos="2520"/>
          <w:tab w:val="num" w:pos="1800"/>
        </w:tabs>
        <w:ind w:left="1800"/>
      </w:pPr>
      <w:r>
        <w:t>Define a new promotion for an optional SOC and add these to a subscriber, then change add a feature to the optional SOC and run CSM add feature to finalized SOC process. Ensure that the feature is added properly.</w:t>
      </w:r>
    </w:p>
    <w:p w:rsidR="00E85F0C" w:rsidRDefault="00E85F0C" w:rsidP="00E85F0C">
      <w:pPr>
        <w:pStyle w:val="List1number"/>
        <w:numPr>
          <w:ilvl w:val="0"/>
          <w:numId w:val="22"/>
        </w:numPr>
        <w:tabs>
          <w:tab w:val="clear" w:pos="2520"/>
          <w:tab w:val="num" w:pos="1800"/>
        </w:tabs>
        <w:ind w:left="1800"/>
      </w:pPr>
      <w:r>
        <w:t>Perform a test of change rating with all the variations of PP and campaign and ensure that the SOCs are added/delete properly.</w:t>
      </w:r>
    </w:p>
    <w:p w:rsidR="00E85F0C" w:rsidRDefault="00E85F0C" w:rsidP="00E85F0C">
      <w:pPr>
        <w:pStyle w:val="Heading4"/>
      </w:pPr>
      <w:bookmarkStart w:id="219" w:name="_Toc306520619"/>
      <w:r>
        <w:t>Billing</w:t>
      </w:r>
      <w:bookmarkEnd w:id="219"/>
    </w:p>
    <w:p w:rsidR="00E85F0C" w:rsidRDefault="00E85F0C" w:rsidP="00E85F0C">
      <w:pPr>
        <w:pStyle w:val="BodyText"/>
      </w:pPr>
      <w:r>
        <w:t>Tester must perform the following procedures:</w:t>
      </w:r>
    </w:p>
    <w:p w:rsidR="00E85F0C" w:rsidRDefault="00E85F0C" w:rsidP="00317479">
      <w:pPr>
        <w:pStyle w:val="BodyText"/>
        <w:numPr>
          <w:ilvl w:val="0"/>
          <w:numId w:val="23"/>
        </w:numPr>
      </w:pPr>
      <w:r>
        <w:t>Perform the steps mentioned by CSM and run the Billing on all the bans and subscribers created.</w:t>
      </w:r>
    </w:p>
    <w:p w:rsidR="00E85F0C" w:rsidRDefault="00E85F0C" w:rsidP="00317479">
      <w:pPr>
        <w:pStyle w:val="BodyText"/>
        <w:numPr>
          <w:ilvl w:val="0"/>
          <w:numId w:val="23"/>
        </w:numPr>
      </w:pPr>
      <w:r>
        <w:t>Perform the activities or cancel, suspend, resume, change CTN, change ownership, with the subscriber having the optional SOC with reduced promotion.</w:t>
      </w:r>
    </w:p>
    <w:p w:rsidR="00E85F0C" w:rsidRDefault="00E85F0C" w:rsidP="00317479">
      <w:pPr>
        <w:pStyle w:val="BodyText"/>
        <w:numPr>
          <w:ilvl w:val="0"/>
          <w:numId w:val="23"/>
        </w:numPr>
      </w:pPr>
      <w:r>
        <w:t xml:space="preserve">Perform the activities or cancel, suspend, resume, change CTN, change ownership, with the subscriber having the optional SOC with special promotion. </w:t>
      </w:r>
    </w:p>
    <w:p w:rsidR="00CD61DB" w:rsidRPr="00E85F0C" w:rsidRDefault="00E85F0C" w:rsidP="00317479">
      <w:pPr>
        <w:pStyle w:val="ListParagraph"/>
        <w:numPr>
          <w:ilvl w:val="0"/>
          <w:numId w:val="23"/>
        </w:numPr>
        <w:rPr>
          <w:rFonts w:ascii="Times New Roman" w:hAnsi="Times New Roman"/>
        </w:rPr>
      </w:pPr>
      <w:r w:rsidRPr="00E85F0C">
        <w:rPr>
          <w:rFonts w:ascii="Times New Roman" w:hAnsi="Times New Roman"/>
        </w:rPr>
        <w:t>Ensure that the RC is created correctly for the promotion period and the base period.</w:t>
      </w:r>
    </w:p>
    <w:p w:rsidR="00061F9F" w:rsidRDefault="00061F9F" w:rsidP="00061F9F">
      <w:pPr>
        <w:pStyle w:val="Heading2"/>
      </w:pPr>
      <w:bookmarkStart w:id="220" w:name="_Toc320453592"/>
      <w:r w:rsidRPr="00061F9F">
        <w:t>CR1390 - Change in Send Collection SMS Logic</w:t>
      </w:r>
      <w:bookmarkEnd w:id="220"/>
      <w:r>
        <w:t xml:space="preserve"> </w:t>
      </w:r>
    </w:p>
    <w:p w:rsidR="00061F9F" w:rsidRDefault="00061F9F" w:rsidP="00061F9F">
      <w:pPr>
        <w:pStyle w:val="Heading3"/>
      </w:pPr>
      <w:bookmarkStart w:id="221" w:name="_Toc320453593"/>
      <w:r w:rsidRPr="008A1DD8">
        <w:t>Requirement Overview</w:t>
      </w:r>
      <w:bookmarkEnd w:id="221"/>
    </w:p>
    <w:p w:rsidR="00061F9F" w:rsidRPr="001327C7" w:rsidRDefault="00291E50" w:rsidP="00291E50">
      <w:pPr>
        <w:pStyle w:val="Bullet1square"/>
      </w:pPr>
      <w:r w:rsidRPr="00291E50">
        <w:t>FR1 – Collection logic should be enhanced to send collection reminder SMS regardless of subscriber status. A flexible solution needs to be developed according to which a Yes/No flag will decide whether to send an SMS, depending on the subscriber status</w:t>
      </w:r>
      <w:r w:rsidR="00061F9F">
        <w:t xml:space="preserve">. </w:t>
      </w:r>
    </w:p>
    <w:p w:rsidR="00061F9F" w:rsidRDefault="00061F9F" w:rsidP="00061F9F">
      <w:pPr>
        <w:pStyle w:val="Heading3"/>
      </w:pPr>
      <w:bookmarkStart w:id="222" w:name="_Toc320453594"/>
      <w:r w:rsidRPr="008A1DD8">
        <w:t>Market-Specific Notes</w:t>
      </w:r>
      <w:bookmarkEnd w:id="222"/>
    </w:p>
    <w:p w:rsidR="00061F9F" w:rsidRDefault="00685511" w:rsidP="00291E50">
      <w:pPr>
        <w:pStyle w:val="BodyText"/>
      </w:pPr>
      <w:r w:rsidRPr="00685511">
        <w:t>The item for customization is part of the Fokus core module, and is therefore, available to both Telia and Netcom</w:t>
      </w:r>
      <w:r w:rsidR="00061F9F" w:rsidRPr="001327C7">
        <w:t>.</w:t>
      </w:r>
    </w:p>
    <w:p w:rsidR="00061F9F" w:rsidRPr="001327C7" w:rsidRDefault="00061F9F" w:rsidP="00061F9F">
      <w:pPr>
        <w:pStyle w:val="Heading3"/>
        <w:tabs>
          <w:tab w:val="left" w:pos="2160"/>
        </w:tabs>
      </w:pPr>
      <w:bookmarkStart w:id="223" w:name="_Toc320453595"/>
      <w:r w:rsidRPr="001327C7">
        <w:t>Existing Functionality</w:t>
      </w:r>
      <w:bookmarkEnd w:id="223"/>
    </w:p>
    <w:p w:rsidR="00291E50" w:rsidRDefault="00291E50" w:rsidP="00685511">
      <w:pPr>
        <w:pStyle w:val="BodyText"/>
      </w:pPr>
      <w:r>
        <w:t xml:space="preserve">Currently, the collection logic supports sending collection reminder SMS only to active subscribers. </w:t>
      </w:r>
    </w:p>
    <w:p w:rsidR="00061F9F" w:rsidRPr="001327C7" w:rsidRDefault="00061F9F" w:rsidP="00061F9F">
      <w:pPr>
        <w:pStyle w:val="Heading3"/>
        <w:tabs>
          <w:tab w:val="left" w:pos="2160"/>
        </w:tabs>
      </w:pPr>
      <w:bookmarkStart w:id="224" w:name="_Toc320453596"/>
      <w:r w:rsidRPr="001327C7">
        <w:t>Proposed Solution Functional Specifications</w:t>
      </w:r>
      <w:bookmarkEnd w:id="224"/>
    </w:p>
    <w:p w:rsidR="00291E50" w:rsidRDefault="00291E50" w:rsidP="00291E50">
      <w:pPr>
        <w:pStyle w:val="Bullet1square"/>
      </w:pPr>
      <w:r>
        <w:t>A table-driven solution will be designed to configure, in accordance with the SMS code, the subscriber status according to which the SMS will be sent.</w:t>
      </w:r>
    </w:p>
    <w:p w:rsidR="00291E50" w:rsidRDefault="00291E50" w:rsidP="00291E50">
      <w:pPr>
        <w:pStyle w:val="Bullet1square"/>
      </w:pPr>
      <w:r>
        <w:lastRenderedPageBreak/>
        <w:t>An SMS will always be sent to active subscribers.</w:t>
      </w:r>
    </w:p>
    <w:p w:rsidR="00291E50" w:rsidRDefault="00291E50" w:rsidP="00291E50">
      <w:pPr>
        <w:pStyle w:val="Bullet1square"/>
      </w:pPr>
      <w:r>
        <w:t>Two new fields will be added to the SMS_TEXT table to indicate whether the SMS needs to be sent to suspended and cancelled subscribers:</w:t>
      </w:r>
    </w:p>
    <w:p w:rsidR="00291E50" w:rsidRDefault="00291E50" w:rsidP="00291E50">
      <w:pPr>
        <w:pStyle w:val="Bullet2round"/>
      </w:pPr>
      <w:r>
        <w:t>SUSPEND_SUB_IND: ‘Y’ – Send SMS to suspended subscribers</w:t>
      </w:r>
    </w:p>
    <w:p w:rsidR="00291E50" w:rsidRDefault="00291E50" w:rsidP="00291E50">
      <w:pPr>
        <w:pStyle w:val="Bullet1square"/>
        <w:numPr>
          <w:ilvl w:val="0"/>
          <w:numId w:val="0"/>
        </w:numPr>
        <w:ind w:left="1800"/>
      </w:pPr>
      <w:r>
        <w:t xml:space="preserve">            Blank/Null/ ‘N’ – Do not send SMS to suspended subscribers</w:t>
      </w:r>
    </w:p>
    <w:p w:rsidR="00291E50" w:rsidRDefault="00291E50" w:rsidP="00291E50">
      <w:pPr>
        <w:pStyle w:val="Bullet2round"/>
      </w:pPr>
      <w:r>
        <w:t>CANCEL_SUB_IND: ‘Y’ – Send SMS to cancelled subscribers</w:t>
      </w:r>
    </w:p>
    <w:p w:rsidR="00291E50" w:rsidRDefault="00291E50" w:rsidP="00291E50">
      <w:pPr>
        <w:pStyle w:val="Bullet1square"/>
        <w:numPr>
          <w:ilvl w:val="0"/>
          <w:numId w:val="0"/>
        </w:numPr>
        <w:ind w:left="1800"/>
      </w:pPr>
      <w:r>
        <w:t xml:space="preserve">              Blank/Null/‘N’ – Do not send SMS to cancelled subscribers</w:t>
      </w:r>
    </w:p>
    <w:p w:rsidR="00291E50" w:rsidRDefault="00291E50" w:rsidP="00291E50">
      <w:pPr>
        <w:pStyle w:val="Bullet1square"/>
      </w:pPr>
      <w:r>
        <w:t>Initially, the SUSPEND_SUB_IND and CANCEL_SUB_IND will be set to ‘N’ for all SMS codes. These can be configured later in accordance with the requirement.</w:t>
      </w:r>
    </w:p>
    <w:p w:rsidR="00291E50" w:rsidRDefault="00291E50" w:rsidP="00291E50">
      <w:pPr>
        <w:pStyle w:val="Bullet1square"/>
      </w:pPr>
      <w:r>
        <w:t>The generic SMS creation routine will be enhanced to send a collection reminder SMS to all subscribers regardless of the subscriber status, depending on SUSPEND_SUB_IND and CANCEL_SUB_IND.</w:t>
      </w:r>
    </w:p>
    <w:p w:rsidR="00685511" w:rsidRDefault="00685511" w:rsidP="00291E50">
      <w:pPr>
        <w:pStyle w:val="Bullet1square"/>
      </w:pPr>
      <w:r>
        <w:t>The reference application will be enhanced by adding the two new fields to SMS_TEXT window so the user will be able to maintain these fields as should in figure 4-3.</w:t>
      </w:r>
    </w:p>
    <w:p w:rsidR="00061F9F" w:rsidRDefault="00061F9F" w:rsidP="00061F9F">
      <w:pPr>
        <w:pStyle w:val="Bullet1square"/>
        <w:numPr>
          <w:ilvl w:val="0"/>
          <w:numId w:val="0"/>
        </w:numPr>
        <w:ind w:left="1800"/>
      </w:pPr>
    </w:p>
    <w:p w:rsidR="00061F9F" w:rsidRDefault="00685511" w:rsidP="00685511">
      <w:pPr>
        <w:pStyle w:val="Figure"/>
      </w:pPr>
      <w:r>
        <w:rPr>
          <w:noProof/>
        </w:rPr>
        <w:drawing>
          <wp:inline distT="0" distB="0" distL="0" distR="0">
            <wp:extent cx="3543300" cy="194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543300" cy="1943100"/>
                    </a:xfrm>
                    <a:prstGeom prst="rect">
                      <a:avLst/>
                    </a:prstGeom>
                    <a:noFill/>
                    <a:ln>
                      <a:noFill/>
                    </a:ln>
                  </pic:spPr>
                </pic:pic>
              </a:graphicData>
            </a:graphic>
          </wp:inline>
        </w:drawing>
      </w:r>
    </w:p>
    <w:p w:rsidR="00685511" w:rsidRDefault="00685511" w:rsidP="00685511">
      <w:pPr>
        <w:pStyle w:val="Caption"/>
      </w:pPr>
      <w:r>
        <w:t xml:space="preserve">Figure </w:t>
      </w:r>
      <w:fldSimple w:instr=" STYLEREF 1 \s ">
        <w:r w:rsidR="00C62388">
          <w:rPr>
            <w:noProof/>
            <w:cs/>
          </w:rPr>
          <w:t>‎</w:t>
        </w:r>
        <w:r w:rsidR="00C62388">
          <w:rPr>
            <w:noProof/>
          </w:rPr>
          <w:t>4</w:t>
        </w:r>
      </w:fldSimple>
      <w:r>
        <w:noBreakHyphen/>
      </w:r>
      <w:fldSimple w:instr=" SEQ Figure \* ARABIC \s 1 ">
        <w:r w:rsidR="00C62388">
          <w:rPr>
            <w:noProof/>
          </w:rPr>
          <w:t>3</w:t>
        </w:r>
      </w:fldSimple>
      <w:r>
        <w:t>: SMS Text Window</w:t>
      </w:r>
    </w:p>
    <w:p w:rsidR="00685511" w:rsidRDefault="00685511" w:rsidP="00061F9F">
      <w:pPr>
        <w:pStyle w:val="Bullet1square"/>
        <w:numPr>
          <w:ilvl w:val="0"/>
          <w:numId w:val="0"/>
        </w:numPr>
        <w:ind w:left="1440"/>
      </w:pPr>
    </w:p>
    <w:p w:rsidR="00061F9F" w:rsidRDefault="00061F9F" w:rsidP="00061F9F">
      <w:pPr>
        <w:pStyle w:val="Heading3"/>
      </w:pPr>
      <w:bookmarkStart w:id="225" w:name="_Toc320453597"/>
      <w:r w:rsidRPr="008A1DD8">
        <w:t>Impact on Other Applications</w:t>
      </w:r>
      <w:bookmarkEnd w:id="225"/>
    </w:p>
    <w:p w:rsidR="00061F9F" w:rsidRPr="001327C7" w:rsidRDefault="00061F9F" w:rsidP="00061F9F">
      <w:pPr>
        <w:pStyle w:val="BodyText"/>
      </w:pPr>
      <w:r w:rsidRPr="001327C7">
        <w:t>The following applications are impacted by th</w:t>
      </w:r>
      <w:r>
        <w:t>is</w:t>
      </w:r>
      <w:r w:rsidRPr="001327C7">
        <w:t xml:space="preserve"> CR:</w:t>
      </w:r>
    </w:p>
    <w:p w:rsidR="00291E50" w:rsidRDefault="00291E50" w:rsidP="00291E50">
      <w:pPr>
        <w:pStyle w:val="Bullet1square"/>
      </w:pPr>
      <w:r>
        <w:t>AR</w:t>
      </w:r>
    </w:p>
    <w:p w:rsidR="00291E50" w:rsidRDefault="00685511" w:rsidP="00291E50">
      <w:pPr>
        <w:pStyle w:val="Bullet1square"/>
      </w:pPr>
      <w:r>
        <w:t>Reference Application</w:t>
      </w:r>
    </w:p>
    <w:p w:rsidR="00061F9F" w:rsidRDefault="00061F9F" w:rsidP="00061F9F">
      <w:pPr>
        <w:pStyle w:val="Heading3"/>
      </w:pPr>
      <w:bookmarkStart w:id="226" w:name="_Toc320453598"/>
      <w:r>
        <w:t>Collection</w:t>
      </w:r>
      <w:r w:rsidRPr="008A1DD8">
        <w:t xml:space="preserve"> Assumptions and Constraints</w:t>
      </w:r>
      <w:bookmarkEnd w:id="226"/>
    </w:p>
    <w:p w:rsidR="00061F9F" w:rsidRPr="00334249" w:rsidRDefault="00061F9F" w:rsidP="00061F9F">
      <w:pPr>
        <w:pStyle w:val="BodyText"/>
      </w:pPr>
      <w:r>
        <w:t>N/A</w:t>
      </w:r>
    </w:p>
    <w:p w:rsidR="00061F9F" w:rsidRDefault="00061F9F" w:rsidP="00061F9F">
      <w:pPr>
        <w:pStyle w:val="Heading3"/>
      </w:pPr>
      <w:bookmarkStart w:id="227" w:name="_Toc320453599"/>
      <w:r w:rsidRPr="008A1DD8">
        <w:lastRenderedPageBreak/>
        <w:t>Implementation, BPT CR, and Training Notes</w:t>
      </w:r>
      <w:bookmarkEnd w:id="227"/>
    </w:p>
    <w:p w:rsidR="00061F9F" w:rsidRPr="00E8063A" w:rsidRDefault="00544EAC" w:rsidP="00061F9F">
      <w:pPr>
        <w:pStyle w:val="BodyText"/>
        <w:rPr>
          <w:lang w:bidi="ar-SA"/>
        </w:rPr>
      </w:pPr>
      <w:r w:rsidRPr="00544EAC">
        <w:rPr>
          <w:lang w:bidi="ar-SA"/>
        </w:rPr>
        <w:t xml:space="preserve">A script should run on SMS_TEXT </w:t>
      </w:r>
      <w:r>
        <w:rPr>
          <w:lang w:bidi="ar-SA"/>
        </w:rPr>
        <w:t xml:space="preserve">table </w:t>
      </w:r>
      <w:r w:rsidRPr="00544EAC">
        <w:rPr>
          <w:lang w:bidi="ar-SA"/>
        </w:rPr>
        <w:t>to update the CANCEL_SUB_IND and SUSPEND_SUB_IND to ‘N’ for all the SMS_CODES</w:t>
      </w:r>
    </w:p>
    <w:p w:rsidR="00061F9F" w:rsidRDefault="00061F9F" w:rsidP="00061F9F">
      <w:pPr>
        <w:pStyle w:val="Heading3"/>
      </w:pPr>
      <w:bookmarkStart w:id="228" w:name="_Toc320453600"/>
      <w:r>
        <w:t xml:space="preserve">Netcom </w:t>
      </w:r>
      <w:r w:rsidRPr="008A1DD8">
        <w:t>Responsibility</w:t>
      </w:r>
      <w:bookmarkEnd w:id="228"/>
    </w:p>
    <w:p w:rsidR="005375DC" w:rsidRDefault="005375DC" w:rsidP="00544EAC">
      <w:pPr>
        <w:pStyle w:val="Bullet1square"/>
      </w:pPr>
      <w:r>
        <w:t>Telia</w:t>
      </w:r>
      <w:r w:rsidR="00544EAC">
        <w:t xml:space="preserve"> and Netcom</w:t>
      </w:r>
      <w:r>
        <w:t xml:space="preserve"> will ensure that CANCEL_SUB_IND and SUSPEND_SUB_IND in SMS_TEXT are later updated to correct values.</w:t>
      </w:r>
    </w:p>
    <w:p w:rsidR="00061F9F" w:rsidRDefault="00061F9F" w:rsidP="00061F9F">
      <w:pPr>
        <w:pStyle w:val="Heading3"/>
      </w:pPr>
      <w:bookmarkStart w:id="229" w:name="_Toc320453601"/>
      <w:r w:rsidRPr="008A1DD8">
        <w:t>File and Record Changes</w:t>
      </w:r>
      <w:bookmarkEnd w:id="229"/>
    </w:p>
    <w:p w:rsidR="00061F9F" w:rsidRPr="00334249" w:rsidRDefault="00061F9F" w:rsidP="00061F9F">
      <w:pPr>
        <w:pStyle w:val="BodyText"/>
      </w:pPr>
      <w:r>
        <w:t>N/A</w:t>
      </w:r>
    </w:p>
    <w:p w:rsidR="00061F9F" w:rsidRDefault="00061F9F" w:rsidP="00061F9F">
      <w:pPr>
        <w:pStyle w:val="Heading3"/>
      </w:pPr>
      <w:bookmarkStart w:id="230" w:name="_Toc320453602"/>
      <w:r w:rsidRPr="008A1DD8">
        <w:t>Database Structural Changes</w:t>
      </w:r>
      <w:bookmarkEnd w:id="230"/>
    </w:p>
    <w:p w:rsidR="00291E50" w:rsidRDefault="00291E50" w:rsidP="00291E50">
      <w:pPr>
        <w:pStyle w:val="Heading4"/>
      </w:pPr>
      <w:bookmarkStart w:id="231" w:name="_Toc311459874"/>
      <w:bookmarkStart w:id="232" w:name="_Toc311530793"/>
      <w:r>
        <w:t>SMS_TEXT – Modified</w:t>
      </w:r>
      <w:bookmarkEnd w:id="231"/>
      <w:bookmarkEnd w:id="2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0"/>
        <w:gridCol w:w="1110"/>
        <w:gridCol w:w="2198"/>
        <w:gridCol w:w="797"/>
        <w:gridCol w:w="1239"/>
        <w:gridCol w:w="827"/>
      </w:tblGrid>
      <w:tr w:rsidR="00291E50" w:rsidTr="00FC5C49">
        <w:trPr>
          <w:cantSplit/>
          <w:tblHeader/>
        </w:trPr>
        <w:tc>
          <w:tcPr>
            <w:tcW w:w="910" w:type="pct"/>
            <w:tcBorders>
              <w:top w:val="single" w:sz="4" w:space="0" w:color="auto"/>
              <w:left w:val="single" w:sz="6" w:space="0" w:color="auto"/>
              <w:bottom w:val="single" w:sz="12" w:space="0" w:color="auto"/>
              <w:right w:val="single" w:sz="6" w:space="0" w:color="auto"/>
            </w:tcBorders>
            <w:vAlign w:val="bottom"/>
          </w:tcPr>
          <w:p w:rsidR="00291E50" w:rsidRDefault="00291E50" w:rsidP="00FC5C49">
            <w:pPr>
              <w:pStyle w:val="TableHeader"/>
              <w:rPr>
                <w:bCs w:val="0"/>
              </w:rPr>
            </w:pPr>
            <w:r>
              <w:rPr>
                <w:bCs w:val="0"/>
              </w:rPr>
              <w:t>Name</w:t>
            </w:r>
          </w:p>
        </w:tc>
        <w:tc>
          <w:tcPr>
            <w:tcW w:w="826" w:type="pct"/>
            <w:tcBorders>
              <w:top w:val="single" w:sz="4" w:space="0" w:color="auto"/>
              <w:left w:val="single" w:sz="6" w:space="0" w:color="auto"/>
              <w:bottom w:val="single" w:sz="12" w:space="0" w:color="auto"/>
              <w:right w:val="single" w:sz="6" w:space="0" w:color="auto"/>
            </w:tcBorders>
            <w:vAlign w:val="bottom"/>
          </w:tcPr>
          <w:p w:rsidR="00291E50" w:rsidRDefault="00291E50" w:rsidP="00FC5C49">
            <w:pPr>
              <w:pStyle w:val="TableHeader"/>
              <w:rPr>
                <w:bCs w:val="0"/>
              </w:rPr>
            </w:pPr>
            <w:r>
              <w:rPr>
                <w:bCs w:val="0"/>
              </w:rPr>
              <w:t>Type (Length)</w:t>
            </w:r>
          </w:p>
        </w:tc>
        <w:tc>
          <w:tcPr>
            <w:tcW w:w="1487" w:type="pct"/>
            <w:tcBorders>
              <w:top w:val="single" w:sz="4" w:space="0" w:color="auto"/>
              <w:left w:val="single" w:sz="6" w:space="0" w:color="auto"/>
              <w:bottom w:val="single" w:sz="12" w:space="0" w:color="auto"/>
              <w:right w:val="single" w:sz="6" w:space="0" w:color="auto"/>
            </w:tcBorders>
            <w:vAlign w:val="bottom"/>
          </w:tcPr>
          <w:p w:rsidR="00291E50" w:rsidRDefault="00291E50" w:rsidP="00FC5C49">
            <w:pPr>
              <w:pStyle w:val="TableHeader"/>
              <w:rPr>
                <w:bCs w:val="0"/>
              </w:rPr>
            </w:pPr>
            <w:r>
              <w:rPr>
                <w:bCs w:val="0"/>
              </w:rPr>
              <w:t>Description</w:t>
            </w:r>
          </w:p>
        </w:tc>
        <w:tc>
          <w:tcPr>
            <w:tcW w:w="527" w:type="pct"/>
            <w:tcBorders>
              <w:top w:val="single" w:sz="4" w:space="0" w:color="auto"/>
              <w:left w:val="single" w:sz="6" w:space="0" w:color="auto"/>
              <w:bottom w:val="single" w:sz="12" w:space="0" w:color="auto"/>
              <w:right w:val="single" w:sz="6" w:space="0" w:color="auto"/>
            </w:tcBorders>
            <w:vAlign w:val="bottom"/>
          </w:tcPr>
          <w:p w:rsidR="00291E50" w:rsidRDefault="00291E50" w:rsidP="00FC5C49">
            <w:pPr>
              <w:pStyle w:val="TableHeader"/>
              <w:rPr>
                <w:bCs w:val="0"/>
              </w:rPr>
            </w:pPr>
            <w:r>
              <w:rPr>
                <w:bCs w:val="0"/>
              </w:rPr>
              <w:t>Valid Values</w:t>
            </w:r>
          </w:p>
        </w:tc>
        <w:tc>
          <w:tcPr>
            <w:tcW w:w="594" w:type="pct"/>
            <w:tcBorders>
              <w:top w:val="single" w:sz="4" w:space="0" w:color="auto"/>
              <w:left w:val="single" w:sz="6" w:space="0" w:color="auto"/>
              <w:bottom w:val="single" w:sz="12" w:space="0" w:color="auto"/>
              <w:right w:val="single" w:sz="6" w:space="0" w:color="auto"/>
            </w:tcBorders>
            <w:vAlign w:val="bottom"/>
          </w:tcPr>
          <w:p w:rsidR="00291E50" w:rsidRDefault="00291E50" w:rsidP="00FC5C49">
            <w:pPr>
              <w:pStyle w:val="TableHeader"/>
              <w:rPr>
                <w:bCs w:val="0"/>
              </w:rPr>
            </w:pPr>
            <w:r>
              <w:rPr>
                <w:bCs w:val="0"/>
              </w:rPr>
              <w:t>Domain Name</w:t>
            </w:r>
          </w:p>
        </w:tc>
        <w:tc>
          <w:tcPr>
            <w:tcW w:w="656" w:type="pct"/>
            <w:tcBorders>
              <w:top w:val="single" w:sz="4" w:space="0" w:color="auto"/>
              <w:left w:val="single" w:sz="6" w:space="0" w:color="auto"/>
              <w:bottom w:val="single" w:sz="12" w:space="0" w:color="auto"/>
              <w:right w:val="single" w:sz="4" w:space="0" w:color="auto"/>
            </w:tcBorders>
            <w:vAlign w:val="bottom"/>
          </w:tcPr>
          <w:p w:rsidR="00291E50" w:rsidRDefault="00291E50" w:rsidP="00FC5C49">
            <w:pPr>
              <w:pStyle w:val="TableHeader"/>
              <w:rPr>
                <w:bCs w:val="0"/>
              </w:rPr>
            </w:pPr>
            <w:r>
              <w:rPr>
                <w:bCs w:val="0"/>
              </w:rPr>
              <w:t>New/ Delete/ Update</w:t>
            </w:r>
          </w:p>
        </w:tc>
      </w:tr>
      <w:tr w:rsidR="00291E50" w:rsidTr="00FC5C49">
        <w:trPr>
          <w:cantSplit/>
          <w:tblHeader/>
        </w:trPr>
        <w:tc>
          <w:tcPr>
            <w:tcW w:w="910" w:type="pct"/>
            <w:tcBorders>
              <w:top w:val="single" w:sz="4" w:space="0" w:color="auto"/>
              <w:left w:val="single" w:sz="6" w:space="0" w:color="auto"/>
              <w:bottom w:val="single" w:sz="4" w:space="0" w:color="auto"/>
              <w:right w:val="single" w:sz="6" w:space="0" w:color="auto"/>
            </w:tcBorders>
          </w:tcPr>
          <w:p w:rsidR="00291E50" w:rsidRPr="001B1F69" w:rsidRDefault="00291E50" w:rsidP="00FC5C49">
            <w:pPr>
              <w:pStyle w:val="TableBody"/>
            </w:pPr>
            <w:r w:rsidRPr="001B1F69">
              <w:t>SUSPEND_SUB_IND</w:t>
            </w:r>
          </w:p>
        </w:tc>
        <w:tc>
          <w:tcPr>
            <w:tcW w:w="826" w:type="pct"/>
            <w:tcBorders>
              <w:top w:val="single" w:sz="4" w:space="0" w:color="auto"/>
              <w:left w:val="single" w:sz="6" w:space="0" w:color="auto"/>
              <w:bottom w:val="single" w:sz="4" w:space="0" w:color="auto"/>
              <w:right w:val="single" w:sz="6" w:space="0" w:color="auto"/>
            </w:tcBorders>
          </w:tcPr>
          <w:p w:rsidR="00291E50" w:rsidRPr="001B1F69" w:rsidRDefault="00291E50" w:rsidP="00FC5C49">
            <w:pPr>
              <w:pStyle w:val="TableBody"/>
            </w:pPr>
            <w:r w:rsidRPr="001B1F69">
              <w:t>Char(1)</w:t>
            </w:r>
          </w:p>
        </w:tc>
        <w:tc>
          <w:tcPr>
            <w:tcW w:w="1487" w:type="pct"/>
            <w:tcBorders>
              <w:top w:val="single" w:sz="4" w:space="0" w:color="auto"/>
              <w:left w:val="single" w:sz="6" w:space="0" w:color="auto"/>
              <w:bottom w:val="single" w:sz="4" w:space="0" w:color="auto"/>
              <w:right w:val="single" w:sz="6" w:space="0" w:color="auto"/>
            </w:tcBorders>
          </w:tcPr>
          <w:p w:rsidR="00291E50" w:rsidRPr="001B1F69" w:rsidRDefault="00291E50" w:rsidP="00FC5C49">
            <w:pPr>
              <w:pStyle w:val="TableBody"/>
            </w:pPr>
            <w:r w:rsidRPr="001B1F69">
              <w:t xml:space="preserve">Flag to denote </w:t>
            </w:r>
            <w:r>
              <w:t>whether</w:t>
            </w:r>
            <w:r w:rsidRPr="001B1F69">
              <w:t xml:space="preserve"> SMS </w:t>
            </w:r>
            <w:r>
              <w:t>is to</w:t>
            </w:r>
            <w:r w:rsidRPr="001B1F69">
              <w:t xml:space="preserve"> be sent to suspended subscribers.</w:t>
            </w:r>
          </w:p>
        </w:tc>
        <w:tc>
          <w:tcPr>
            <w:tcW w:w="527" w:type="pct"/>
            <w:tcBorders>
              <w:top w:val="single" w:sz="4" w:space="0" w:color="auto"/>
              <w:left w:val="single" w:sz="6" w:space="0" w:color="auto"/>
              <w:bottom w:val="single" w:sz="4" w:space="0" w:color="auto"/>
              <w:right w:val="single" w:sz="6" w:space="0" w:color="auto"/>
            </w:tcBorders>
          </w:tcPr>
          <w:p w:rsidR="00291E50" w:rsidRPr="001B1F69" w:rsidRDefault="00291E50" w:rsidP="00FC5C49">
            <w:pPr>
              <w:pStyle w:val="TableBody"/>
              <w:rPr>
                <w:b/>
                <w:bCs/>
              </w:rPr>
            </w:pPr>
            <w:r w:rsidRPr="001B1F69">
              <w:rPr>
                <w:b/>
                <w:bCs/>
              </w:rPr>
              <w:t>Y/N</w:t>
            </w:r>
          </w:p>
        </w:tc>
        <w:tc>
          <w:tcPr>
            <w:tcW w:w="594" w:type="pct"/>
            <w:tcBorders>
              <w:top w:val="single" w:sz="4" w:space="0" w:color="auto"/>
              <w:left w:val="single" w:sz="6" w:space="0" w:color="auto"/>
              <w:bottom w:val="single" w:sz="4" w:space="0" w:color="auto"/>
              <w:right w:val="single" w:sz="6" w:space="0" w:color="auto"/>
            </w:tcBorders>
          </w:tcPr>
          <w:p w:rsidR="00291E50" w:rsidRPr="001B1F69" w:rsidRDefault="00544EAC" w:rsidP="00FC5C49">
            <w:pPr>
              <w:pStyle w:val="TableBody"/>
            </w:pPr>
            <w:r>
              <w:t>YESNOIND</w:t>
            </w:r>
          </w:p>
        </w:tc>
        <w:tc>
          <w:tcPr>
            <w:tcW w:w="656" w:type="pct"/>
            <w:tcBorders>
              <w:top w:val="single" w:sz="4" w:space="0" w:color="auto"/>
              <w:left w:val="single" w:sz="6" w:space="0" w:color="auto"/>
              <w:bottom w:val="single" w:sz="4" w:space="0" w:color="auto"/>
              <w:right w:val="single" w:sz="4" w:space="0" w:color="auto"/>
            </w:tcBorders>
          </w:tcPr>
          <w:p w:rsidR="00291E50" w:rsidRPr="001B1F69" w:rsidRDefault="00291E50" w:rsidP="00FC5C49">
            <w:pPr>
              <w:pStyle w:val="TableBody"/>
            </w:pPr>
            <w:r w:rsidRPr="001B1F69">
              <w:t>New</w:t>
            </w:r>
          </w:p>
        </w:tc>
      </w:tr>
      <w:tr w:rsidR="00291E50" w:rsidTr="00FC5C49">
        <w:trPr>
          <w:cantSplit/>
          <w:tblHeader/>
        </w:trPr>
        <w:tc>
          <w:tcPr>
            <w:tcW w:w="910" w:type="pct"/>
            <w:tcBorders>
              <w:top w:val="single" w:sz="4" w:space="0" w:color="auto"/>
              <w:left w:val="single" w:sz="6" w:space="0" w:color="auto"/>
              <w:bottom w:val="single" w:sz="4" w:space="0" w:color="auto"/>
              <w:right w:val="single" w:sz="6" w:space="0" w:color="auto"/>
            </w:tcBorders>
          </w:tcPr>
          <w:p w:rsidR="00291E50" w:rsidRPr="001B1F69" w:rsidRDefault="00291E50" w:rsidP="00FC5C49">
            <w:pPr>
              <w:pStyle w:val="TableBody"/>
            </w:pPr>
            <w:r w:rsidRPr="001B1F69">
              <w:t>CANCEL_SUB_IND</w:t>
            </w:r>
          </w:p>
        </w:tc>
        <w:tc>
          <w:tcPr>
            <w:tcW w:w="826" w:type="pct"/>
            <w:tcBorders>
              <w:top w:val="single" w:sz="4" w:space="0" w:color="auto"/>
              <w:left w:val="single" w:sz="6" w:space="0" w:color="auto"/>
              <w:bottom w:val="single" w:sz="4" w:space="0" w:color="auto"/>
              <w:right w:val="single" w:sz="6" w:space="0" w:color="auto"/>
            </w:tcBorders>
          </w:tcPr>
          <w:p w:rsidR="00291E50" w:rsidRPr="001B1F69" w:rsidRDefault="00291E50" w:rsidP="00FC5C49">
            <w:pPr>
              <w:pStyle w:val="TableBody"/>
            </w:pPr>
            <w:r w:rsidRPr="001B1F69">
              <w:t>Char(1)</w:t>
            </w:r>
          </w:p>
        </w:tc>
        <w:tc>
          <w:tcPr>
            <w:tcW w:w="1487" w:type="pct"/>
            <w:tcBorders>
              <w:top w:val="single" w:sz="4" w:space="0" w:color="auto"/>
              <w:left w:val="single" w:sz="6" w:space="0" w:color="auto"/>
              <w:bottom w:val="single" w:sz="4" w:space="0" w:color="auto"/>
              <w:right w:val="single" w:sz="6" w:space="0" w:color="auto"/>
            </w:tcBorders>
          </w:tcPr>
          <w:p w:rsidR="00291E50" w:rsidRPr="001B1F69" w:rsidRDefault="00291E50" w:rsidP="00FC5C49">
            <w:pPr>
              <w:pStyle w:val="TableBody"/>
            </w:pPr>
            <w:r w:rsidRPr="001B1F69">
              <w:t xml:space="preserve">Flag to denote </w:t>
            </w:r>
            <w:r>
              <w:t>whether</w:t>
            </w:r>
            <w:r w:rsidRPr="001B1F69">
              <w:t xml:space="preserve"> SMS </w:t>
            </w:r>
            <w:r>
              <w:t>is to</w:t>
            </w:r>
            <w:r w:rsidRPr="001B1F69">
              <w:t xml:space="preserve"> be sent to </w:t>
            </w:r>
            <w:proofErr w:type="gramStart"/>
            <w:r w:rsidRPr="001B1F69">
              <w:t>cancelled</w:t>
            </w:r>
            <w:proofErr w:type="gramEnd"/>
            <w:r w:rsidRPr="001B1F69">
              <w:t xml:space="preserve"> subscribers.</w:t>
            </w:r>
          </w:p>
        </w:tc>
        <w:tc>
          <w:tcPr>
            <w:tcW w:w="527" w:type="pct"/>
            <w:tcBorders>
              <w:top w:val="single" w:sz="4" w:space="0" w:color="auto"/>
              <w:left w:val="single" w:sz="6" w:space="0" w:color="auto"/>
              <w:bottom w:val="single" w:sz="4" w:space="0" w:color="auto"/>
              <w:right w:val="single" w:sz="6" w:space="0" w:color="auto"/>
            </w:tcBorders>
          </w:tcPr>
          <w:p w:rsidR="00291E50" w:rsidRPr="001B1F69" w:rsidRDefault="00291E50" w:rsidP="00FC5C49">
            <w:pPr>
              <w:pStyle w:val="TableBody"/>
              <w:rPr>
                <w:b/>
                <w:bCs/>
              </w:rPr>
            </w:pPr>
            <w:r w:rsidRPr="001B1F69">
              <w:rPr>
                <w:b/>
                <w:bCs/>
              </w:rPr>
              <w:t>Y/N</w:t>
            </w:r>
          </w:p>
        </w:tc>
        <w:tc>
          <w:tcPr>
            <w:tcW w:w="594" w:type="pct"/>
            <w:tcBorders>
              <w:top w:val="single" w:sz="4" w:space="0" w:color="auto"/>
              <w:left w:val="single" w:sz="6" w:space="0" w:color="auto"/>
              <w:bottom w:val="single" w:sz="4" w:space="0" w:color="auto"/>
              <w:right w:val="single" w:sz="6" w:space="0" w:color="auto"/>
            </w:tcBorders>
          </w:tcPr>
          <w:p w:rsidR="00291E50" w:rsidRPr="001B1F69" w:rsidRDefault="00544EAC" w:rsidP="00FC5C49">
            <w:pPr>
              <w:pStyle w:val="TableBody"/>
            </w:pPr>
            <w:r>
              <w:t>YESNOIND</w:t>
            </w:r>
          </w:p>
        </w:tc>
        <w:tc>
          <w:tcPr>
            <w:tcW w:w="656" w:type="pct"/>
            <w:tcBorders>
              <w:top w:val="single" w:sz="4" w:space="0" w:color="auto"/>
              <w:left w:val="single" w:sz="6" w:space="0" w:color="auto"/>
              <w:bottom w:val="single" w:sz="4" w:space="0" w:color="auto"/>
              <w:right w:val="single" w:sz="4" w:space="0" w:color="auto"/>
            </w:tcBorders>
          </w:tcPr>
          <w:p w:rsidR="00291E50" w:rsidRPr="001B1F69" w:rsidRDefault="00291E50" w:rsidP="00FC5C49">
            <w:pPr>
              <w:pStyle w:val="TableBody"/>
            </w:pPr>
            <w:r w:rsidRPr="001B1F69">
              <w:t>New</w:t>
            </w:r>
          </w:p>
        </w:tc>
      </w:tr>
    </w:tbl>
    <w:p w:rsidR="00061F9F" w:rsidRPr="00E64689" w:rsidRDefault="00061F9F" w:rsidP="00061F9F">
      <w:pPr>
        <w:pStyle w:val="BodyText"/>
        <w:rPr>
          <w:lang w:val="en-GB" w:eastAsia="en-GB" w:bidi="ar-SA"/>
        </w:rPr>
      </w:pPr>
    </w:p>
    <w:p w:rsidR="00061F9F" w:rsidRDefault="00061F9F" w:rsidP="00061F9F">
      <w:pPr>
        <w:pStyle w:val="Heading3"/>
        <w:tabs>
          <w:tab w:val="left" w:pos="2160"/>
        </w:tabs>
      </w:pPr>
      <w:bookmarkStart w:id="233" w:name="_Toc320453603"/>
      <w:r w:rsidRPr="00603CA4">
        <w:t>Test Instructions</w:t>
      </w:r>
      <w:bookmarkEnd w:id="233"/>
    </w:p>
    <w:p w:rsidR="00F435BA" w:rsidRDefault="00F435BA" w:rsidP="00F435BA">
      <w:pPr>
        <w:pStyle w:val="BodyText"/>
        <w:keepNext/>
        <w:keepLines/>
      </w:pPr>
      <w:r>
        <w:t>Testers should perform the following procedures:</w:t>
      </w:r>
    </w:p>
    <w:p w:rsidR="00F435BA" w:rsidRDefault="00F435BA" w:rsidP="00F435BA">
      <w:pPr>
        <w:pStyle w:val="Heading4"/>
      </w:pPr>
      <w:bookmarkStart w:id="234" w:name="_Toc311459889"/>
      <w:bookmarkStart w:id="235" w:name="_Toc311530808"/>
      <w:r>
        <w:t>Scenario 1</w:t>
      </w:r>
      <w:bookmarkEnd w:id="234"/>
      <w:bookmarkEnd w:id="235"/>
    </w:p>
    <w:p w:rsidR="00F435BA" w:rsidRDefault="00F435BA" w:rsidP="00F435BA">
      <w:pPr>
        <w:pStyle w:val="BodyText"/>
        <w:keepNext/>
        <w:keepLines/>
      </w:pPr>
      <w:r>
        <w:t>SUSPEND_SUB_IND – NA</w:t>
      </w:r>
    </w:p>
    <w:p w:rsidR="00F435BA" w:rsidRDefault="00F435BA" w:rsidP="00F435BA">
      <w:pPr>
        <w:pStyle w:val="BodyText"/>
        <w:keepNext/>
        <w:keepLines/>
      </w:pPr>
      <w:r>
        <w:t>CANCEL_SUB_IND – NA</w:t>
      </w:r>
    </w:p>
    <w:p w:rsidR="00F435BA" w:rsidRDefault="00F435BA" w:rsidP="00317479">
      <w:pPr>
        <w:pStyle w:val="List1number"/>
        <w:numPr>
          <w:ilvl w:val="0"/>
          <w:numId w:val="24"/>
        </w:numPr>
        <w:tabs>
          <w:tab w:val="clear" w:pos="2520"/>
          <w:tab w:val="num" w:pos="1800"/>
        </w:tabs>
      </w:pPr>
      <w:r>
        <w:t>A BAN whose next collection step is SMS has one active subscriber.</w:t>
      </w:r>
    </w:p>
    <w:p w:rsidR="00F435BA" w:rsidRDefault="00F435BA" w:rsidP="00F435BA">
      <w:pPr>
        <w:pStyle w:val="List1number"/>
        <w:tabs>
          <w:tab w:val="clear" w:pos="2520"/>
          <w:tab w:val="num" w:pos="1800"/>
        </w:tabs>
        <w:ind w:left="1800"/>
      </w:pPr>
      <w:r>
        <w:t>When the collection step is executed, SMS is sent to the active subscriber.</w:t>
      </w:r>
    </w:p>
    <w:p w:rsidR="00F435BA" w:rsidRDefault="00F435BA" w:rsidP="00F435BA">
      <w:pPr>
        <w:pStyle w:val="Heading4"/>
      </w:pPr>
      <w:bookmarkStart w:id="236" w:name="_Toc311459890"/>
      <w:bookmarkStart w:id="237" w:name="_Toc311530809"/>
      <w:r>
        <w:t>Scenario 2</w:t>
      </w:r>
      <w:bookmarkEnd w:id="236"/>
      <w:bookmarkEnd w:id="237"/>
    </w:p>
    <w:p w:rsidR="00F435BA" w:rsidRDefault="00F435BA" w:rsidP="00F435BA">
      <w:pPr>
        <w:pStyle w:val="BodyText"/>
      </w:pPr>
      <w:r>
        <w:t>SUSPEND_SUB_IND – Y</w:t>
      </w:r>
    </w:p>
    <w:p w:rsidR="00F435BA" w:rsidRDefault="00F435BA" w:rsidP="00F435BA">
      <w:pPr>
        <w:pStyle w:val="BodyText"/>
      </w:pPr>
      <w:r>
        <w:t>CANCEL_SUB_IND – N</w:t>
      </w:r>
    </w:p>
    <w:p w:rsidR="00F435BA" w:rsidRDefault="00F435BA" w:rsidP="00F435BA">
      <w:pPr>
        <w:pStyle w:val="List1number"/>
        <w:numPr>
          <w:ilvl w:val="0"/>
          <w:numId w:val="22"/>
        </w:numPr>
        <w:tabs>
          <w:tab w:val="num" w:pos="1800"/>
        </w:tabs>
        <w:ind w:left="1800"/>
      </w:pPr>
      <w:r>
        <w:t>A BAN whose next collection step is SMS has one suspended subscriber.</w:t>
      </w:r>
    </w:p>
    <w:p w:rsidR="00F435BA" w:rsidRDefault="00F435BA" w:rsidP="00F435BA">
      <w:pPr>
        <w:pStyle w:val="List1number"/>
        <w:numPr>
          <w:ilvl w:val="0"/>
          <w:numId w:val="22"/>
        </w:numPr>
        <w:tabs>
          <w:tab w:val="num" w:pos="1800"/>
        </w:tabs>
        <w:ind w:left="1800"/>
      </w:pPr>
      <w:r>
        <w:t>When the collection step is executed, SMS is sent to the suspended subscriber.</w:t>
      </w:r>
    </w:p>
    <w:p w:rsidR="00F435BA" w:rsidRDefault="00F435BA" w:rsidP="00F435BA">
      <w:pPr>
        <w:pStyle w:val="Heading4"/>
      </w:pPr>
      <w:bookmarkStart w:id="238" w:name="_Toc311459891"/>
      <w:bookmarkStart w:id="239" w:name="_Toc311530810"/>
      <w:r>
        <w:lastRenderedPageBreak/>
        <w:t>Scenario 3</w:t>
      </w:r>
      <w:bookmarkEnd w:id="238"/>
      <w:bookmarkEnd w:id="239"/>
    </w:p>
    <w:p w:rsidR="00F435BA" w:rsidRDefault="00F435BA" w:rsidP="00F435BA">
      <w:pPr>
        <w:pStyle w:val="BodyText"/>
      </w:pPr>
      <w:r>
        <w:t>SUSPEND_SUB_IND – N</w:t>
      </w:r>
    </w:p>
    <w:p w:rsidR="00F435BA" w:rsidRDefault="00F435BA" w:rsidP="00F435BA">
      <w:pPr>
        <w:pStyle w:val="BodyText"/>
      </w:pPr>
      <w:r>
        <w:t>CANCEL_SUB_IND – NA</w:t>
      </w:r>
    </w:p>
    <w:p w:rsidR="00F435BA" w:rsidRDefault="00F435BA" w:rsidP="00F435BA">
      <w:pPr>
        <w:pStyle w:val="List1number"/>
        <w:numPr>
          <w:ilvl w:val="0"/>
          <w:numId w:val="22"/>
        </w:numPr>
        <w:tabs>
          <w:tab w:val="num" w:pos="1800"/>
        </w:tabs>
        <w:ind w:left="1800"/>
      </w:pPr>
      <w:r>
        <w:t>A BAN whose next collection step is SMS has one suspended subscriber.</w:t>
      </w:r>
    </w:p>
    <w:p w:rsidR="00F435BA" w:rsidRDefault="00F435BA" w:rsidP="00F435BA">
      <w:pPr>
        <w:pStyle w:val="List1number"/>
        <w:numPr>
          <w:ilvl w:val="0"/>
          <w:numId w:val="22"/>
        </w:numPr>
        <w:tabs>
          <w:tab w:val="num" w:pos="1800"/>
        </w:tabs>
        <w:ind w:left="1800"/>
      </w:pPr>
      <w:r>
        <w:t>When the collection step is executed, SMS is not sent to the suspended subscriber.</w:t>
      </w:r>
    </w:p>
    <w:p w:rsidR="00F435BA" w:rsidRDefault="00F435BA" w:rsidP="00F435BA">
      <w:pPr>
        <w:pStyle w:val="Heading4"/>
      </w:pPr>
      <w:bookmarkStart w:id="240" w:name="_Toc311459892"/>
      <w:bookmarkStart w:id="241" w:name="_Toc311530811"/>
      <w:r>
        <w:t>Scenario 4</w:t>
      </w:r>
      <w:bookmarkEnd w:id="240"/>
      <w:bookmarkEnd w:id="241"/>
    </w:p>
    <w:p w:rsidR="00F435BA" w:rsidRDefault="00F435BA" w:rsidP="00F435BA">
      <w:pPr>
        <w:pStyle w:val="BodyText"/>
      </w:pPr>
      <w:r>
        <w:t>SUSPEND_SUB_IND – NA</w:t>
      </w:r>
    </w:p>
    <w:p w:rsidR="00F435BA" w:rsidRDefault="00F435BA" w:rsidP="00F435BA">
      <w:pPr>
        <w:pStyle w:val="BodyText"/>
      </w:pPr>
      <w:r>
        <w:t>CANCEL_SUB_IND – Y</w:t>
      </w:r>
    </w:p>
    <w:p w:rsidR="00F435BA" w:rsidRDefault="00F435BA" w:rsidP="00F435BA">
      <w:pPr>
        <w:pStyle w:val="List1number"/>
        <w:numPr>
          <w:ilvl w:val="0"/>
          <w:numId w:val="22"/>
        </w:numPr>
        <w:tabs>
          <w:tab w:val="num" w:pos="1800"/>
        </w:tabs>
        <w:ind w:left="1800"/>
      </w:pPr>
      <w:r>
        <w:t>A BAN whose next collection step is SMS has one cancelled subscriber that is not active or suspended on any other BAN.</w:t>
      </w:r>
    </w:p>
    <w:p w:rsidR="00F435BA" w:rsidRDefault="00F435BA" w:rsidP="00F435BA">
      <w:pPr>
        <w:pStyle w:val="List1number"/>
        <w:numPr>
          <w:ilvl w:val="0"/>
          <w:numId w:val="22"/>
        </w:numPr>
        <w:tabs>
          <w:tab w:val="num" w:pos="1800"/>
        </w:tabs>
        <w:ind w:left="1800"/>
      </w:pPr>
      <w:r>
        <w:t>When the collection step is executed, SMS is sent to the cancelled subscriber.</w:t>
      </w:r>
    </w:p>
    <w:p w:rsidR="00F435BA" w:rsidRDefault="00F435BA" w:rsidP="00F435BA">
      <w:pPr>
        <w:pStyle w:val="Heading4"/>
      </w:pPr>
      <w:bookmarkStart w:id="242" w:name="_Toc311459893"/>
      <w:bookmarkStart w:id="243" w:name="_Toc311530812"/>
      <w:r>
        <w:t>Scenario 5</w:t>
      </w:r>
      <w:bookmarkEnd w:id="242"/>
      <w:bookmarkEnd w:id="243"/>
    </w:p>
    <w:p w:rsidR="00F435BA" w:rsidRDefault="00F435BA" w:rsidP="00F435BA">
      <w:pPr>
        <w:pStyle w:val="BodyText"/>
      </w:pPr>
      <w:r>
        <w:t>SUSPEND_SUB_IND – NA</w:t>
      </w:r>
    </w:p>
    <w:p w:rsidR="00F435BA" w:rsidRDefault="00F435BA" w:rsidP="00F435BA">
      <w:pPr>
        <w:pStyle w:val="BodyText"/>
      </w:pPr>
      <w:r>
        <w:t>CANCEL_SUB_IND – Y</w:t>
      </w:r>
    </w:p>
    <w:p w:rsidR="00F435BA" w:rsidRDefault="00F435BA" w:rsidP="00F435BA">
      <w:pPr>
        <w:pStyle w:val="List1number"/>
        <w:numPr>
          <w:ilvl w:val="0"/>
          <w:numId w:val="22"/>
        </w:numPr>
        <w:tabs>
          <w:tab w:val="num" w:pos="1800"/>
        </w:tabs>
        <w:ind w:left="1800"/>
      </w:pPr>
      <w:r>
        <w:t>A BAN whose next collection step is SMS has one cancelled subscriber that is active or suspended on any other BAN.</w:t>
      </w:r>
    </w:p>
    <w:p w:rsidR="00F435BA" w:rsidRDefault="00F435BA" w:rsidP="00F435BA">
      <w:pPr>
        <w:pStyle w:val="List1number"/>
        <w:numPr>
          <w:ilvl w:val="0"/>
          <w:numId w:val="22"/>
        </w:numPr>
        <w:tabs>
          <w:tab w:val="num" w:pos="1800"/>
        </w:tabs>
        <w:ind w:left="1800"/>
      </w:pPr>
      <w:r>
        <w:t>When the collection step is executed, SMS is not sent to the cancelled subscriber.</w:t>
      </w:r>
    </w:p>
    <w:p w:rsidR="00F435BA" w:rsidRDefault="00F435BA" w:rsidP="00F435BA">
      <w:pPr>
        <w:pStyle w:val="Heading4"/>
      </w:pPr>
      <w:bookmarkStart w:id="244" w:name="_Toc311459894"/>
      <w:bookmarkStart w:id="245" w:name="_Toc311530813"/>
      <w:r>
        <w:t>Scenario 6</w:t>
      </w:r>
      <w:bookmarkEnd w:id="244"/>
      <w:bookmarkEnd w:id="245"/>
    </w:p>
    <w:p w:rsidR="00F435BA" w:rsidRDefault="00F435BA" w:rsidP="00F435BA">
      <w:pPr>
        <w:pStyle w:val="BodyText"/>
      </w:pPr>
      <w:r>
        <w:t>SUSPEND_SUB_IND – NA</w:t>
      </w:r>
    </w:p>
    <w:p w:rsidR="00F435BA" w:rsidRDefault="00F435BA" w:rsidP="00F435BA">
      <w:pPr>
        <w:pStyle w:val="BodyText"/>
      </w:pPr>
      <w:r>
        <w:t>CANCEL_SUB_IND – N</w:t>
      </w:r>
    </w:p>
    <w:p w:rsidR="00F435BA" w:rsidRDefault="00F435BA" w:rsidP="00F435BA">
      <w:pPr>
        <w:pStyle w:val="List1number"/>
        <w:numPr>
          <w:ilvl w:val="0"/>
          <w:numId w:val="22"/>
        </w:numPr>
        <w:tabs>
          <w:tab w:val="num" w:pos="1800"/>
        </w:tabs>
        <w:ind w:left="1800"/>
      </w:pPr>
      <w:r>
        <w:t>A BAN whose next collection step is SMS has one cancelled subscriber that is not active or suspended on any other BAN.</w:t>
      </w:r>
    </w:p>
    <w:p w:rsidR="00F435BA" w:rsidRDefault="00F435BA" w:rsidP="00F435BA">
      <w:pPr>
        <w:pStyle w:val="List1number"/>
        <w:numPr>
          <w:ilvl w:val="0"/>
          <w:numId w:val="22"/>
        </w:numPr>
        <w:tabs>
          <w:tab w:val="num" w:pos="1800"/>
        </w:tabs>
        <w:ind w:left="1800"/>
      </w:pPr>
      <w:r>
        <w:t>When the collection step is executed, SMS is not sent to the cancelled subscriber.</w:t>
      </w:r>
    </w:p>
    <w:p w:rsidR="00F435BA" w:rsidRDefault="00F435BA" w:rsidP="00F435BA">
      <w:pPr>
        <w:pStyle w:val="Heading4"/>
      </w:pPr>
      <w:bookmarkStart w:id="246" w:name="_Toc311459895"/>
      <w:bookmarkStart w:id="247" w:name="_Toc311530814"/>
      <w:r>
        <w:t>Scenario 7</w:t>
      </w:r>
      <w:bookmarkEnd w:id="246"/>
      <w:bookmarkEnd w:id="247"/>
    </w:p>
    <w:p w:rsidR="00F435BA" w:rsidRDefault="00F435BA" w:rsidP="00F435BA">
      <w:pPr>
        <w:pStyle w:val="BodyText"/>
      </w:pPr>
      <w:r>
        <w:t>SUSPEND_SUB_IND – N</w:t>
      </w:r>
    </w:p>
    <w:p w:rsidR="00F435BA" w:rsidRDefault="00F435BA" w:rsidP="00F435BA">
      <w:pPr>
        <w:pStyle w:val="BodyText"/>
      </w:pPr>
      <w:r>
        <w:t>CANCEL_SUB_IND – N</w:t>
      </w:r>
    </w:p>
    <w:p w:rsidR="00F435BA" w:rsidRDefault="00F435BA" w:rsidP="00F435BA">
      <w:pPr>
        <w:pStyle w:val="List1number"/>
        <w:numPr>
          <w:ilvl w:val="0"/>
          <w:numId w:val="22"/>
        </w:numPr>
        <w:tabs>
          <w:tab w:val="num" w:pos="1800"/>
        </w:tabs>
        <w:ind w:left="1800"/>
      </w:pPr>
      <w:r>
        <w:t>A BAN whose next collection step is SMS has an active, a suspended, and a cancelled subscriber.</w:t>
      </w:r>
    </w:p>
    <w:p w:rsidR="00F435BA" w:rsidRDefault="00F435BA" w:rsidP="00F435BA">
      <w:pPr>
        <w:pStyle w:val="List1number"/>
        <w:numPr>
          <w:ilvl w:val="0"/>
          <w:numId w:val="22"/>
        </w:numPr>
        <w:tabs>
          <w:tab w:val="num" w:pos="1800"/>
        </w:tabs>
        <w:ind w:left="1800"/>
      </w:pPr>
      <w:r>
        <w:t>When the collection step is executed, SMS is sent only to the active subscriber.</w:t>
      </w:r>
    </w:p>
    <w:p w:rsidR="00F435BA" w:rsidRDefault="00F435BA" w:rsidP="00F435BA">
      <w:pPr>
        <w:pStyle w:val="Heading4"/>
      </w:pPr>
      <w:bookmarkStart w:id="248" w:name="_Toc311459896"/>
      <w:bookmarkStart w:id="249" w:name="_Toc311530815"/>
      <w:r>
        <w:t>Scenario 8</w:t>
      </w:r>
      <w:bookmarkEnd w:id="248"/>
      <w:bookmarkEnd w:id="249"/>
    </w:p>
    <w:p w:rsidR="00F435BA" w:rsidRDefault="00F435BA" w:rsidP="00F435BA">
      <w:pPr>
        <w:pStyle w:val="BodyText"/>
      </w:pPr>
      <w:r>
        <w:t>SUSPEND_SUB_IND – Y</w:t>
      </w:r>
    </w:p>
    <w:p w:rsidR="00F435BA" w:rsidRDefault="00F435BA" w:rsidP="00F435BA">
      <w:pPr>
        <w:pStyle w:val="BodyText"/>
      </w:pPr>
      <w:r>
        <w:t>CANCEL_SUB_IND – Y</w:t>
      </w:r>
    </w:p>
    <w:p w:rsidR="00F435BA" w:rsidRDefault="00F435BA" w:rsidP="00F435BA">
      <w:pPr>
        <w:pStyle w:val="List1number"/>
        <w:numPr>
          <w:ilvl w:val="0"/>
          <w:numId w:val="22"/>
        </w:numPr>
        <w:tabs>
          <w:tab w:val="num" w:pos="1800"/>
        </w:tabs>
        <w:ind w:left="1800"/>
      </w:pPr>
      <w:r>
        <w:t>A BAN whose next collection step is SMS has an active, a suspended, and a cancelled subscriber.</w:t>
      </w:r>
    </w:p>
    <w:p w:rsidR="00F435BA" w:rsidRDefault="00F435BA" w:rsidP="00F435BA">
      <w:pPr>
        <w:pStyle w:val="List1number"/>
        <w:tabs>
          <w:tab w:val="clear" w:pos="2520"/>
          <w:tab w:val="num" w:pos="1800"/>
        </w:tabs>
        <w:ind w:left="1800"/>
      </w:pPr>
      <w:r>
        <w:lastRenderedPageBreak/>
        <w:t>When the collection step is executed, SMS is sent only to the active subscriber and to the suspended subscriber.</w:t>
      </w:r>
    </w:p>
    <w:p w:rsidR="00F435BA" w:rsidRDefault="00F435BA" w:rsidP="00F435BA">
      <w:pPr>
        <w:pStyle w:val="Heading4"/>
      </w:pPr>
      <w:bookmarkStart w:id="250" w:name="_Toc311459897"/>
      <w:bookmarkStart w:id="251" w:name="_Toc311530816"/>
      <w:r>
        <w:t>Scenario 9</w:t>
      </w:r>
      <w:bookmarkEnd w:id="250"/>
      <w:bookmarkEnd w:id="251"/>
    </w:p>
    <w:p w:rsidR="00F435BA" w:rsidRDefault="00F435BA" w:rsidP="00F435BA">
      <w:pPr>
        <w:pStyle w:val="BodyText"/>
      </w:pPr>
      <w:r>
        <w:t>SUSPEND_SUB_IND – Y</w:t>
      </w:r>
    </w:p>
    <w:p w:rsidR="00F435BA" w:rsidRDefault="00F435BA" w:rsidP="00F435BA">
      <w:pPr>
        <w:pStyle w:val="BodyText"/>
      </w:pPr>
      <w:r>
        <w:t>CANCEL_SUB_IND – Y</w:t>
      </w:r>
    </w:p>
    <w:p w:rsidR="00F435BA" w:rsidRDefault="00F435BA" w:rsidP="00F435BA">
      <w:pPr>
        <w:pStyle w:val="List1number"/>
        <w:numPr>
          <w:ilvl w:val="0"/>
          <w:numId w:val="22"/>
        </w:numPr>
        <w:tabs>
          <w:tab w:val="num" w:pos="1800"/>
        </w:tabs>
        <w:ind w:left="1800"/>
      </w:pPr>
      <w:r>
        <w:t>A BAN whose next collection step is SMS has a suspended and a cancelled subscriber.</w:t>
      </w:r>
    </w:p>
    <w:p w:rsidR="00F435BA" w:rsidRDefault="00F435BA" w:rsidP="00F435BA">
      <w:pPr>
        <w:pStyle w:val="List1number"/>
        <w:numPr>
          <w:ilvl w:val="0"/>
          <w:numId w:val="22"/>
        </w:numPr>
        <w:tabs>
          <w:tab w:val="num" w:pos="1800"/>
        </w:tabs>
        <w:ind w:left="1800"/>
      </w:pPr>
      <w:r>
        <w:t>When the collection step is executed, SMS is sent to the suspended subscriber only.</w:t>
      </w:r>
    </w:p>
    <w:p w:rsidR="0090077E" w:rsidRDefault="0090077E" w:rsidP="0090077E">
      <w:pPr>
        <w:pStyle w:val="Heading2"/>
      </w:pPr>
      <w:bookmarkStart w:id="252" w:name="_Toc320453604"/>
      <w:r w:rsidRPr="00753D76">
        <w:rPr>
          <w:lang w:val="en-GB"/>
        </w:rPr>
        <w:t>CR-1414 Waiving RC Credit Churn Customers</w:t>
      </w:r>
      <w:bookmarkEnd w:id="252"/>
    </w:p>
    <w:p w:rsidR="0090077E" w:rsidRDefault="0090077E" w:rsidP="0090077E">
      <w:pPr>
        <w:pStyle w:val="Heading3"/>
      </w:pPr>
      <w:bookmarkStart w:id="253" w:name="_Toc320453605"/>
      <w:r w:rsidRPr="008A1DD8">
        <w:t>Requirement Overview</w:t>
      </w:r>
      <w:bookmarkEnd w:id="253"/>
    </w:p>
    <w:p w:rsidR="0090077E" w:rsidRDefault="0090077E" w:rsidP="0090077E">
      <w:pPr>
        <w:pStyle w:val="Heading4"/>
      </w:pPr>
      <w:r>
        <w:t>Functional Requirements</w:t>
      </w:r>
    </w:p>
    <w:p w:rsidR="0090077E" w:rsidRPr="00AF4584" w:rsidRDefault="0090077E" w:rsidP="0090077E">
      <w:pPr>
        <w:pStyle w:val="BodyText"/>
        <w:rPr>
          <w:lang w:val="en-GB"/>
        </w:rPr>
      </w:pPr>
      <w:r w:rsidRPr="00AF4584">
        <w:rPr>
          <w:lang w:val="en-GB"/>
        </w:rPr>
        <w:t>The following change</w:t>
      </w:r>
      <w:r>
        <w:rPr>
          <w:lang w:val="en-GB"/>
        </w:rPr>
        <w:t>,</w:t>
      </w:r>
      <w:r w:rsidRPr="00AF4584">
        <w:rPr>
          <w:lang w:val="en-GB"/>
        </w:rPr>
        <w:t xml:space="preserve"> based on a proposal from Amdocs</w:t>
      </w:r>
      <w:r>
        <w:rPr>
          <w:lang w:val="en-GB"/>
        </w:rPr>
        <w:t>, is required</w:t>
      </w:r>
      <w:r w:rsidRPr="00AF4584">
        <w:rPr>
          <w:lang w:val="en-GB"/>
        </w:rPr>
        <w:t>:</w:t>
      </w:r>
    </w:p>
    <w:p w:rsidR="0090077E" w:rsidRPr="00EE2475" w:rsidRDefault="0090077E" w:rsidP="0090077E">
      <w:pPr>
        <w:pStyle w:val="BodyText"/>
        <w:rPr>
          <w:u w:val="single"/>
          <w:lang w:val="en-GB"/>
        </w:rPr>
      </w:pPr>
      <w:r w:rsidRPr="00EE2475">
        <w:rPr>
          <w:u w:val="single"/>
          <w:lang w:val="en-GB"/>
        </w:rPr>
        <w:t>FR01</w:t>
      </w:r>
    </w:p>
    <w:p w:rsidR="0090077E" w:rsidRPr="00AF4584" w:rsidRDefault="0090077E" w:rsidP="0090077E">
      <w:pPr>
        <w:pStyle w:val="BodyText"/>
        <w:rPr>
          <w:lang w:val="en-GB"/>
        </w:rPr>
      </w:pPr>
      <w:r w:rsidRPr="00AF4584">
        <w:rPr>
          <w:lang w:val="en-GB"/>
        </w:rPr>
        <w:t xml:space="preserve">Whenever there is a </w:t>
      </w:r>
      <w:r>
        <w:rPr>
          <w:lang w:val="en-GB"/>
        </w:rPr>
        <w:t>need</w:t>
      </w:r>
      <w:r w:rsidRPr="00AF4584">
        <w:rPr>
          <w:lang w:val="en-GB"/>
        </w:rPr>
        <w:t xml:space="preserve"> to create RC</w:t>
      </w:r>
      <w:r>
        <w:rPr>
          <w:lang w:val="en-GB"/>
        </w:rPr>
        <w:t xml:space="preserve"> credits, Billing will check the status of the subscriber (</w:t>
      </w:r>
      <w:r w:rsidRPr="00AF4584">
        <w:rPr>
          <w:lang w:val="en-GB"/>
        </w:rPr>
        <w:t xml:space="preserve">using </w:t>
      </w:r>
      <w:proofErr w:type="spellStart"/>
      <w:r w:rsidRPr="00AF4584">
        <w:rPr>
          <w:lang w:val="en-GB"/>
        </w:rPr>
        <w:t>subscriber_id</w:t>
      </w:r>
      <w:proofErr w:type="spellEnd"/>
      <w:r w:rsidRPr="00AF4584">
        <w:rPr>
          <w:lang w:val="en-GB"/>
        </w:rPr>
        <w:t>) and verify if the custom</w:t>
      </w:r>
      <w:r>
        <w:rPr>
          <w:lang w:val="en-GB"/>
        </w:rPr>
        <w:t>er has left TSN</w:t>
      </w:r>
      <w:r w:rsidRPr="00AF4584">
        <w:rPr>
          <w:lang w:val="en-GB"/>
        </w:rPr>
        <w:t xml:space="preserve">. If he has left </w:t>
      </w:r>
      <w:r>
        <w:rPr>
          <w:lang w:val="en-GB"/>
        </w:rPr>
        <w:t>Fokus,</w:t>
      </w:r>
      <w:r w:rsidRPr="00AF4584">
        <w:rPr>
          <w:lang w:val="en-GB"/>
        </w:rPr>
        <w:t xml:space="preserve"> </w:t>
      </w:r>
      <w:r>
        <w:rPr>
          <w:lang w:val="en-GB"/>
        </w:rPr>
        <w:t>B</w:t>
      </w:r>
      <w:r w:rsidRPr="00AF4584">
        <w:rPr>
          <w:lang w:val="en-GB"/>
        </w:rPr>
        <w:t>illing will:</w:t>
      </w:r>
    </w:p>
    <w:p w:rsidR="0090077E" w:rsidRPr="00AF4584" w:rsidRDefault="0090077E" w:rsidP="0090077E">
      <w:pPr>
        <w:pStyle w:val="Bullet1square"/>
      </w:pPr>
      <w:r w:rsidRPr="00AF4584">
        <w:t>Create a credit for the customer and mark it as “not</w:t>
      </w:r>
      <w:r>
        <w:t xml:space="preserve"> to</w:t>
      </w:r>
      <w:r w:rsidRPr="00AF4584">
        <w:t xml:space="preserve"> print on bill”</w:t>
      </w:r>
    </w:p>
    <w:p w:rsidR="0090077E" w:rsidRPr="00AF4584" w:rsidRDefault="0090077E" w:rsidP="0090077E">
      <w:pPr>
        <w:pStyle w:val="Bullet1square"/>
      </w:pPr>
      <w:r w:rsidRPr="00AF4584">
        <w:t xml:space="preserve">Create a similar charge and mark it as “not </w:t>
      </w:r>
      <w:r>
        <w:t xml:space="preserve">to </w:t>
      </w:r>
      <w:r w:rsidRPr="00AF4584">
        <w:t>print on bill”</w:t>
      </w:r>
    </w:p>
    <w:p w:rsidR="0090077E" w:rsidRPr="00AF4584" w:rsidRDefault="0090077E" w:rsidP="0090077E">
      <w:pPr>
        <w:pStyle w:val="BodyText"/>
        <w:rPr>
          <w:lang w:val="en-GB"/>
        </w:rPr>
      </w:pPr>
      <w:r>
        <w:rPr>
          <w:lang w:val="en-GB"/>
        </w:rPr>
        <w:t>The</w:t>
      </w:r>
      <w:r w:rsidRPr="00AF4584">
        <w:rPr>
          <w:lang w:val="en-GB"/>
        </w:rPr>
        <w:t xml:space="preserve"> validation </w:t>
      </w:r>
      <w:r>
        <w:rPr>
          <w:lang w:val="en-GB"/>
        </w:rPr>
        <w:t xml:space="preserve">will be performed at the Subscriber ID </w:t>
      </w:r>
      <w:r w:rsidRPr="00AF4584">
        <w:rPr>
          <w:lang w:val="en-GB"/>
        </w:rPr>
        <w:t>level</w:t>
      </w:r>
      <w:r>
        <w:rPr>
          <w:lang w:val="en-GB"/>
        </w:rPr>
        <w:t>;</w:t>
      </w:r>
      <w:r w:rsidRPr="00AF4584">
        <w:rPr>
          <w:lang w:val="en-GB"/>
        </w:rPr>
        <w:t xml:space="preserve"> the BAN status is not relevant.</w:t>
      </w:r>
    </w:p>
    <w:p w:rsidR="0090077E" w:rsidRDefault="0090077E" w:rsidP="0090077E">
      <w:pPr>
        <w:pStyle w:val="BodyText"/>
        <w:rPr>
          <w:lang w:val="en-GB"/>
        </w:rPr>
      </w:pPr>
      <w:r w:rsidRPr="00AF4584">
        <w:rPr>
          <w:lang w:val="en-GB"/>
        </w:rPr>
        <w:t xml:space="preserve">If the </w:t>
      </w:r>
      <w:proofErr w:type="spellStart"/>
      <w:r w:rsidRPr="00AF4584">
        <w:rPr>
          <w:lang w:val="en-GB"/>
        </w:rPr>
        <w:t>subscriber_id</w:t>
      </w:r>
      <w:proofErr w:type="spellEnd"/>
      <w:r w:rsidRPr="00AF4584">
        <w:rPr>
          <w:lang w:val="en-GB"/>
        </w:rPr>
        <w:t xml:space="preserve"> is still </w:t>
      </w:r>
      <w:proofErr w:type="gramStart"/>
      <w:r w:rsidRPr="00AF4584">
        <w:rPr>
          <w:lang w:val="en-GB"/>
        </w:rPr>
        <w:t>active/suspended</w:t>
      </w:r>
      <w:proofErr w:type="gramEnd"/>
      <w:r>
        <w:rPr>
          <w:lang w:val="en-GB"/>
        </w:rPr>
        <w:t>, then</w:t>
      </w:r>
      <w:r w:rsidRPr="00AF4584">
        <w:rPr>
          <w:lang w:val="en-GB"/>
        </w:rPr>
        <w:t xml:space="preserve"> no change is needed</w:t>
      </w:r>
      <w:r>
        <w:rPr>
          <w:lang w:val="en-GB"/>
        </w:rPr>
        <w:t>; that is,</w:t>
      </w:r>
      <w:r w:rsidRPr="00AF4584">
        <w:rPr>
          <w:lang w:val="en-GB"/>
        </w:rPr>
        <w:t xml:space="preserve"> a credit will be created according to </w:t>
      </w:r>
      <w:r>
        <w:rPr>
          <w:lang w:val="en-GB"/>
        </w:rPr>
        <w:t xml:space="preserve">the </w:t>
      </w:r>
      <w:r w:rsidRPr="00AF4584">
        <w:rPr>
          <w:lang w:val="en-GB"/>
        </w:rPr>
        <w:t>current billing rules. This will be the case in the</w:t>
      </w:r>
      <w:r>
        <w:rPr>
          <w:lang w:val="en-GB"/>
        </w:rPr>
        <w:t xml:space="preserve"> following</w:t>
      </w:r>
      <w:r w:rsidRPr="00AF4584">
        <w:rPr>
          <w:lang w:val="en-GB"/>
        </w:rPr>
        <w:t xml:space="preserve"> situations: </w:t>
      </w:r>
    </w:p>
    <w:p w:rsidR="0090077E" w:rsidRDefault="0090077E" w:rsidP="0090077E">
      <w:pPr>
        <w:pStyle w:val="Bullet1square"/>
      </w:pPr>
      <w:r w:rsidRPr="00AF4584">
        <w:t xml:space="preserve">Change MSISDN  </w:t>
      </w:r>
    </w:p>
    <w:p w:rsidR="0090077E" w:rsidRDefault="0090077E" w:rsidP="0090077E">
      <w:pPr>
        <w:pStyle w:val="Bullet1square"/>
      </w:pPr>
      <w:r w:rsidRPr="00AF4584">
        <w:t xml:space="preserve">Subscriber move from BAN to BAN </w:t>
      </w:r>
    </w:p>
    <w:p w:rsidR="0090077E" w:rsidRDefault="0090077E" w:rsidP="0090077E">
      <w:pPr>
        <w:pStyle w:val="Bullet1square"/>
      </w:pPr>
      <w:r w:rsidRPr="00AF4584">
        <w:t>Change price</w:t>
      </w:r>
      <w:r>
        <w:t xml:space="preserve"> </w:t>
      </w:r>
      <w:r w:rsidRPr="00AF4584">
        <w:t xml:space="preserve">plan </w:t>
      </w:r>
    </w:p>
    <w:p w:rsidR="0090077E" w:rsidRPr="00AF4584" w:rsidRDefault="0090077E" w:rsidP="0090077E">
      <w:pPr>
        <w:pStyle w:val="Bullet1square"/>
      </w:pPr>
      <w:r w:rsidRPr="00AF4584">
        <w:t>Delete SOC</w:t>
      </w:r>
    </w:p>
    <w:p w:rsidR="0090077E" w:rsidRPr="00EE2475" w:rsidRDefault="0090077E" w:rsidP="0090077E">
      <w:pPr>
        <w:pStyle w:val="BodyText"/>
        <w:rPr>
          <w:u w:val="single"/>
          <w:lang w:val="en-GB"/>
        </w:rPr>
      </w:pPr>
      <w:r w:rsidRPr="00EE2475">
        <w:rPr>
          <w:u w:val="single"/>
          <w:lang w:val="en-GB"/>
        </w:rPr>
        <w:t>FR02</w:t>
      </w:r>
    </w:p>
    <w:p w:rsidR="0090077E" w:rsidRPr="00AF4584" w:rsidRDefault="0090077E" w:rsidP="0090077E">
      <w:pPr>
        <w:pStyle w:val="BodyText"/>
        <w:rPr>
          <w:lang w:val="en-GB"/>
        </w:rPr>
      </w:pPr>
      <w:r>
        <w:rPr>
          <w:lang w:val="en-GB"/>
        </w:rPr>
        <w:t>NetCom should be able to define at the account type level whether or not the new RC credit behaviour should apply.</w:t>
      </w:r>
    </w:p>
    <w:p w:rsidR="0090077E" w:rsidRDefault="0090077E" w:rsidP="0090077E">
      <w:pPr>
        <w:pStyle w:val="Heading3"/>
      </w:pPr>
      <w:bookmarkStart w:id="254" w:name="_Toc320453606"/>
      <w:r w:rsidRPr="008A1DD8">
        <w:t>Market-Specific Notes</w:t>
      </w:r>
      <w:bookmarkEnd w:id="254"/>
    </w:p>
    <w:p w:rsidR="0090077E" w:rsidRDefault="0090077E" w:rsidP="0090077E">
      <w:pPr>
        <w:pStyle w:val="BodyText"/>
      </w:pPr>
      <w:r>
        <w:t xml:space="preserve">The item for customization is part of the Fokus customized module; therefore, it is available to </w:t>
      </w:r>
      <w:r w:rsidRPr="00D54B70">
        <w:t>both Net</w:t>
      </w:r>
      <w:r>
        <w:t>C</w:t>
      </w:r>
      <w:r w:rsidRPr="00D54B70">
        <w:t>om and Telia</w:t>
      </w:r>
      <w:r>
        <w:t xml:space="preserve">. </w:t>
      </w:r>
    </w:p>
    <w:p w:rsidR="0090077E" w:rsidRPr="001327C7" w:rsidRDefault="0090077E" w:rsidP="0090077E">
      <w:pPr>
        <w:pStyle w:val="Heading3"/>
        <w:tabs>
          <w:tab w:val="left" w:pos="2160"/>
        </w:tabs>
      </w:pPr>
      <w:bookmarkStart w:id="255" w:name="_Toc320453607"/>
      <w:r w:rsidRPr="001327C7">
        <w:lastRenderedPageBreak/>
        <w:t>Existing Functionality</w:t>
      </w:r>
      <w:bookmarkEnd w:id="255"/>
    </w:p>
    <w:p w:rsidR="00F008E0" w:rsidRPr="00794FDB" w:rsidRDefault="00F008E0" w:rsidP="00F008E0">
      <w:pPr>
        <w:pStyle w:val="BodyText"/>
      </w:pPr>
      <w:r>
        <w:rPr>
          <w:lang w:eastAsia="nb-NO" w:bidi="ar-SA"/>
        </w:rPr>
        <w:t>Currently when a NetCom subscriber is cancelled and the previous bill has a recurring charge ending after the cancellation date, a credit is made on the next bill (for the period cancellation date – RC end date).</w:t>
      </w:r>
    </w:p>
    <w:p w:rsidR="0090077E" w:rsidRPr="001327C7" w:rsidRDefault="0090077E" w:rsidP="0090077E">
      <w:pPr>
        <w:pStyle w:val="Heading3"/>
        <w:tabs>
          <w:tab w:val="left" w:pos="2160"/>
        </w:tabs>
      </w:pPr>
      <w:bookmarkStart w:id="256" w:name="_Toc320453608"/>
      <w:r w:rsidRPr="001327C7">
        <w:t>Proposed Solution Functional Specifications</w:t>
      </w:r>
      <w:bookmarkEnd w:id="256"/>
    </w:p>
    <w:p w:rsidR="00F008E0" w:rsidRDefault="00F008E0" w:rsidP="00F008E0">
      <w:pPr>
        <w:pStyle w:val="Heading4"/>
      </w:pPr>
      <w:r>
        <w:t>Reference Application</w:t>
      </w:r>
    </w:p>
    <w:p w:rsidR="00F008E0" w:rsidRDefault="00F008E0" w:rsidP="00F008E0">
      <w:pPr>
        <w:pStyle w:val="BodyText"/>
      </w:pPr>
      <w:r>
        <w:t xml:space="preserve">A new field, “Waive RC </w:t>
      </w:r>
      <w:proofErr w:type="spellStart"/>
      <w:r>
        <w:t>Ind</w:t>
      </w:r>
      <w:proofErr w:type="spellEnd"/>
      <w:r>
        <w:t xml:space="preserve">”, will be added to the Account Types definition screen in </w:t>
      </w:r>
      <w:r>
        <w:rPr>
          <w:lang w:eastAsia="nb-NO" w:bidi="ar-SA"/>
        </w:rPr>
        <w:t xml:space="preserve">the </w:t>
      </w:r>
      <w:r>
        <w:t>Reference Table online application. It will be a checkbox to indicate whether the RC is to be waived during cancellation for subscribers on a BAN with this account type. The new field will be updateable and non-mandatory for new as well as existing records</w:t>
      </w:r>
      <w:r w:rsidR="00C62388">
        <w:t xml:space="preserve"> as shown in figure 4-4</w:t>
      </w:r>
      <w:r>
        <w:t>.</w:t>
      </w:r>
    </w:p>
    <w:p w:rsidR="00C62388" w:rsidRDefault="00C62388" w:rsidP="00F008E0">
      <w:pPr>
        <w:pStyle w:val="BodyText"/>
      </w:pPr>
    </w:p>
    <w:p w:rsidR="00C62388" w:rsidRDefault="00C62388" w:rsidP="00C62388">
      <w:pPr>
        <w:pStyle w:val="Figure"/>
      </w:pPr>
      <w:r>
        <w:rPr>
          <w:noProof/>
        </w:rPr>
        <w:drawing>
          <wp:inline distT="0" distB="0" distL="0" distR="0">
            <wp:extent cx="5076825" cy="337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76825" cy="3371850"/>
                    </a:xfrm>
                    <a:prstGeom prst="rect">
                      <a:avLst/>
                    </a:prstGeom>
                    <a:noFill/>
                    <a:ln>
                      <a:noFill/>
                    </a:ln>
                  </pic:spPr>
                </pic:pic>
              </a:graphicData>
            </a:graphic>
          </wp:inline>
        </w:drawing>
      </w:r>
    </w:p>
    <w:p w:rsidR="00C62388" w:rsidRDefault="00C62388" w:rsidP="00C62388">
      <w:pPr>
        <w:pStyle w:val="Caption"/>
      </w:pPr>
      <w:r>
        <w:t xml:space="preserve">Figure </w:t>
      </w:r>
      <w:fldSimple w:instr=" STYLEREF 1 \s ">
        <w:r>
          <w:rPr>
            <w:noProof/>
            <w:cs/>
          </w:rPr>
          <w:t>‎</w:t>
        </w:r>
        <w:r>
          <w:rPr>
            <w:noProof/>
          </w:rPr>
          <w:t>4</w:t>
        </w:r>
      </w:fldSimple>
      <w:r>
        <w:noBreakHyphen/>
      </w:r>
      <w:fldSimple w:instr=" SEQ Figure \* ARABIC \s 1 ">
        <w:r>
          <w:rPr>
            <w:noProof/>
          </w:rPr>
          <w:t>4</w:t>
        </w:r>
      </w:fldSimple>
      <w:r>
        <w:t>: Account Type Window</w:t>
      </w:r>
    </w:p>
    <w:p w:rsidR="00C62388" w:rsidRPr="007F009E" w:rsidRDefault="00C62388" w:rsidP="00F008E0">
      <w:pPr>
        <w:pStyle w:val="BodyText"/>
      </w:pPr>
    </w:p>
    <w:p w:rsidR="00F008E0" w:rsidRDefault="00F008E0" w:rsidP="00F008E0">
      <w:pPr>
        <w:pStyle w:val="Heading4"/>
      </w:pPr>
      <w:bookmarkStart w:id="257" w:name="_FR1_–_Select"/>
      <w:bookmarkStart w:id="258" w:name="_Billing"/>
      <w:bookmarkEnd w:id="257"/>
      <w:bookmarkEnd w:id="258"/>
      <w:r>
        <w:t>Billing</w:t>
      </w:r>
    </w:p>
    <w:p w:rsidR="00F008E0" w:rsidRDefault="00F008E0" w:rsidP="00F008E0">
      <w:pPr>
        <w:pStyle w:val="BodyText"/>
      </w:pPr>
      <w:r>
        <w:t>The Billing process will be enhanced to identify the subscribers that are cancelled and not in the Fokus system anymore.</w:t>
      </w:r>
    </w:p>
    <w:p w:rsidR="00F008E0" w:rsidRDefault="00F008E0" w:rsidP="00F008E0">
      <w:pPr>
        <w:pStyle w:val="BodyText"/>
      </w:pPr>
      <w:r>
        <w:t>For these subscribers, the Credit amount is calculated based on the current set of proration rules. A new Charge and Credit is created for the amount to balance it out. Also, this charge/credit pair will not be shown on the invoice.</w:t>
      </w:r>
    </w:p>
    <w:p w:rsidR="00F008E0" w:rsidRDefault="00F008E0" w:rsidP="00F008E0">
      <w:pPr>
        <w:pStyle w:val="BodyText"/>
      </w:pPr>
      <w:r>
        <w:lastRenderedPageBreak/>
        <w:t>For Chess Customers, these charges/credits will be skipped in the CSV creation process. According to the current process, charges not going to CSV will not be uploaded to the presentment tables either.</w:t>
      </w:r>
    </w:p>
    <w:p w:rsidR="0090077E" w:rsidRDefault="0090077E" w:rsidP="0090077E">
      <w:pPr>
        <w:pStyle w:val="Heading3"/>
      </w:pPr>
      <w:bookmarkStart w:id="259" w:name="_Toc320453609"/>
      <w:r w:rsidRPr="008A1DD8">
        <w:t>Impact on Other Applications</w:t>
      </w:r>
      <w:bookmarkEnd w:id="259"/>
    </w:p>
    <w:p w:rsidR="00F008E0" w:rsidRDefault="00F008E0" w:rsidP="00F008E0">
      <w:pPr>
        <w:pStyle w:val="Bullet1square"/>
      </w:pPr>
      <w:r>
        <w:t>Reference Tables Online</w:t>
      </w:r>
    </w:p>
    <w:p w:rsidR="00F008E0" w:rsidRPr="00702C49" w:rsidRDefault="00F008E0" w:rsidP="00F008E0">
      <w:pPr>
        <w:pStyle w:val="Bullet1square"/>
        <w:sectPr w:rsidR="00F008E0" w:rsidRPr="00702C49" w:rsidSect="00FC5C49">
          <w:pgSz w:w="11907" w:h="16839" w:code="1"/>
          <w:pgMar w:top="1152" w:right="1771" w:bottom="1152" w:left="1771" w:header="1008" w:footer="1008" w:gutter="360"/>
          <w:cols w:space="708"/>
          <w:titlePg/>
          <w:docGrid w:linePitch="360"/>
        </w:sectPr>
      </w:pPr>
      <w:r>
        <w:t>Billing</w:t>
      </w:r>
    </w:p>
    <w:p w:rsidR="0090077E" w:rsidRDefault="0090077E" w:rsidP="0090077E">
      <w:pPr>
        <w:pStyle w:val="Heading3"/>
      </w:pPr>
      <w:bookmarkStart w:id="260" w:name="_Toc320453610"/>
      <w:r>
        <w:lastRenderedPageBreak/>
        <w:t>Collection</w:t>
      </w:r>
      <w:r w:rsidRPr="008A1DD8">
        <w:t xml:space="preserve"> Assumptions and Constraints</w:t>
      </w:r>
      <w:bookmarkEnd w:id="260"/>
    </w:p>
    <w:p w:rsidR="0090077E" w:rsidRPr="00334249" w:rsidRDefault="0090077E" w:rsidP="0090077E">
      <w:pPr>
        <w:pStyle w:val="BodyText"/>
      </w:pPr>
      <w:r>
        <w:t>N/A</w:t>
      </w:r>
    </w:p>
    <w:p w:rsidR="0090077E" w:rsidRDefault="0090077E" w:rsidP="0090077E">
      <w:pPr>
        <w:pStyle w:val="Heading3"/>
      </w:pPr>
      <w:bookmarkStart w:id="261" w:name="_Toc320453611"/>
      <w:r w:rsidRPr="008A1DD8">
        <w:t>Implementation, BPT CR, and Training Notes</w:t>
      </w:r>
      <w:bookmarkEnd w:id="261"/>
    </w:p>
    <w:p w:rsidR="0090077E" w:rsidRDefault="00782E57" w:rsidP="0090077E">
      <w:pPr>
        <w:pStyle w:val="BodyText"/>
        <w:rPr>
          <w:lang w:bidi="ar-SA"/>
        </w:rPr>
      </w:pPr>
      <w:r>
        <w:rPr>
          <w:lang w:bidi="ar-SA"/>
        </w:rPr>
        <w:t>BPT 2828</w:t>
      </w:r>
      <w:r w:rsidR="00C62388">
        <w:rPr>
          <w:lang w:bidi="ar-SA"/>
        </w:rPr>
        <w:t>:</w:t>
      </w:r>
    </w:p>
    <w:p w:rsidR="00C62388" w:rsidRDefault="00C62388" w:rsidP="00C62388">
      <w:pPr>
        <w:pStyle w:val="Bullet1square"/>
      </w:pPr>
      <w:r>
        <w:t>New One-Time feature code will be introduced</w:t>
      </w:r>
    </w:p>
    <w:p w:rsidR="00C62388" w:rsidRDefault="00C62388" w:rsidP="00C62388">
      <w:pPr>
        <w:pStyle w:val="Bullet1square"/>
      </w:pPr>
      <w:r>
        <w:t>New adjustment reason code will be introduced</w:t>
      </w:r>
    </w:p>
    <w:p w:rsidR="00C62388" w:rsidRDefault="00C62388" w:rsidP="00C62388">
      <w:pPr>
        <w:pStyle w:val="Bullet1square"/>
      </w:pPr>
      <w:r>
        <w:t>A new entry will be placed in the PARAM_VALUES table for the on-off indicator</w:t>
      </w:r>
    </w:p>
    <w:p w:rsidR="00C62388" w:rsidRPr="00E8063A" w:rsidRDefault="00C62388" w:rsidP="0090077E">
      <w:pPr>
        <w:pStyle w:val="BodyText"/>
        <w:rPr>
          <w:lang w:bidi="ar-SA"/>
        </w:rPr>
      </w:pPr>
    </w:p>
    <w:p w:rsidR="0090077E" w:rsidRDefault="0090077E" w:rsidP="0090077E">
      <w:pPr>
        <w:pStyle w:val="Heading3"/>
      </w:pPr>
      <w:bookmarkStart w:id="262" w:name="_Toc320453612"/>
      <w:r>
        <w:t xml:space="preserve">Netcom </w:t>
      </w:r>
      <w:r w:rsidRPr="008A1DD8">
        <w:t>Responsibility</w:t>
      </w:r>
      <w:bookmarkEnd w:id="262"/>
    </w:p>
    <w:p w:rsidR="0090077E" w:rsidRPr="00334249" w:rsidRDefault="0090077E" w:rsidP="0090077E">
      <w:pPr>
        <w:pStyle w:val="BodyText"/>
      </w:pPr>
      <w:r>
        <w:t>N/A</w:t>
      </w:r>
    </w:p>
    <w:p w:rsidR="0090077E" w:rsidRDefault="0090077E" w:rsidP="0090077E">
      <w:pPr>
        <w:pStyle w:val="Heading3"/>
      </w:pPr>
      <w:bookmarkStart w:id="263" w:name="_Toc320453613"/>
      <w:r w:rsidRPr="008A1DD8">
        <w:t>File and Record Changes</w:t>
      </w:r>
      <w:bookmarkEnd w:id="263"/>
    </w:p>
    <w:p w:rsidR="0090077E" w:rsidRPr="00334249" w:rsidRDefault="0090077E" w:rsidP="0090077E">
      <w:pPr>
        <w:pStyle w:val="BodyText"/>
      </w:pPr>
      <w:r>
        <w:t>N/A</w:t>
      </w:r>
    </w:p>
    <w:p w:rsidR="0090077E" w:rsidRDefault="0090077E" w:rsidP="0090077E">
      <w:pPr>
        <w:pStyle w:val="Heading3"/>
      </w:pPr>
      <w:bookmarkStart w:id="264" w:name="_Toc320453614"/>
      <w:r w:rsidRPr="008A1DD8">
        <w:t>Database Structural Changes</w:t>
      </w:r>
      <w:bookmarkEnd w:id="264"/>
    </w:p>
    <w:p w:rsidR="00F008E0" w:rsidRDefault="00F008E0" w:rsidP="00F008E0">
      <w:pPr>
        <w:pStyle w:val="Heading4"/>
      </w:pPr>
      <w:bookmarkStart w:id="265" w:name="_Toc312757164"/>
      <w:r>
        <w:t>ACCOUNT_TYPE – Modified</w:t>
      </w:r>
      <w:bookmarkEnd w:id="2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468"/>
        <w:gridCol w:w="2154"/>
        <w:gridCol w:w="1640"/>
        <w:gridCol w:w="984"/>
        <w:gridCol w:w="1022"/>
      </w:tblGrid>
      <w:tr w:rsidR="00F008E0" w:rsidRPr="001327C7" w:rsidTr="00FC5C49">
        <w:trPr>
          <w:cantSplit/>
          <w:tblHeader/>
        </w:trPr>
        <w:tc>
          <w:tcPr>
            <w:tcW w:w="910" w:type="pct"/>
            <w:tcBorders>
              <w:top w:val="single" w:sz="4" w:space="0" w:color="auto"/>
              <w:left w:val="single" w:sz="6" w:space="0" w:color="auto"/>
              <w:bottom w:val="single" w:sz="12" w:space="0" w:color="auto"/>
              <w:right w:val="single" w:sz="6" w:space="0" w:color="auto"/>
            </w:tcBorders>
            <w:vAlign w:val="bottom"/>
          </w:tcPr>
          <w:p w:rsidR="00F008E0" w:rsidRPr="00071C64" w:rsidRDefault="00F008E0" w:rsidP="00FC5C49">
            <w:pPr>
              <w:pStyle w:val="TableHeader"/>
              <w:rPr>
                <w:bCs w:val="0"/>
                <w:lang w:val="en-GB"/>
              </w:rPr>
            </w:pPr>
            <w:r w:rsidRPr="00071C64">
              <w:rPr>
                <w:bCs w:val="0"/>
                <w:lang w:val="en-GB"/>
              </w:rPr>
              <w:t>Name</w:t>
            </w:r>
          </w:p>
        </w:tc>
        <w:tc>
          <w:tcPr>
            <w:tcW w:w="826" w:type="pct"/>
            <w:tcBorders>
              <w:top w:val="single" w:sz="4" w:space="0" w:color="auto"/>
              <w:left w:val="single" w:sz="6" w:space="0" w:color="auto"/>
              <w:bottom w:val="single" w:sz="12" w:space="0" w:color="auto"/>
              <w:right w:val="single" w:sz="6" w:space="0" w:color="auto"/>
            </w:tcBorders>
            <w:vAlign w:val="bottom"/>
          </w:tcPr>
          <w:p w:rsidR="00F008E0" w:rsidRPr="00071C64" w:rsidRDefault="00F008E0" w:rsidP="00FC5C49">
            <w:pPr>
              <w:pStyle w:val="TableHeader"/>
              <w:rPr>
                <w:bCs w:val="0"/>
                <w:lang w:val="en-GB"/>
              </w:rPr>
            </w:pPr>
            <w:r w:rsidRPr="00071C64">
              <w:rPr>
                <w:bCs w:val="0"/>
                <w:lang w:val="en-GB"/>
              </w:rPr>
              <w:t>Type (Length)</w:t>
            </w:r>
          </w:p>
        </w:tc>
        <w:tc>
          <w:tcPr>
            <w:tcW w:w="1212" w:type="pct"/>
            <w:tcBorders>
              <w:top w:val="single" w:sz="4" w:space="0" w:color="auto"/>
              <w:left w:val="single" w:sz="6" w:space="0" w:color="auto"/>
              <w:bottom w:val="single" w:sz="12" w:space="0" w:color="auto"/>
              <w:right w:val="single" w:sz="6" w:space="0" w:color="auto"/>
            </w:tcBorders>
            <w:vAlign w:val="bottom"/>
          </w:tcPr>
          <w:p w:rsidR="00F008E0" w:rsidRPr="00071C64" w:rsidRDefault="00F008E0" w:rsidP="00FC5C49">
            <w:pPr>
              <w:pStyle w:val="TableHeader"/>
              <w:rPr>
                <w:bCs w:val="0"/>
                <w:lang w:val="en-GB"/>
              </w:rPr>
            </w:pPr>
            <w:r w:rsidRPr="00071C64">
              <w:rPr>
                <w:bCs w:val="0"/>
                <w:lang w:val="en-GB"/>
              </w:rPr>
              <w:t>Description</w:t>
            </w:r>
          </w:p>
        </w:tc>
        <w:tc>
          <w:tcPr>
            <w:tcW w:w="923" w:type="pct"/>
            <w:tcBorders>
              <w:top w:val="single" w:sz="4" w:space="0" w:color="auto"/>
              <w:left w:val="single" w:sz="6" w:space="0" w:color="auto"/>
              <w:bottom w:val="single" w:sz="12" w:space="0" w:color="auto"/>
              <w:right w:val="single" w:sz="6" w:space="0" w:color="auto"/>
            </w:tcBorders>
            <w:vAlign w:val="bottom"/>
          </w:tcPr>
          <w:p w:rsidR="00F008E0" w:rsidRPr="00071C64" w:rsidRDefault="00F008E0" w:rsidP="00FC5C49">
            <w:pPr>
              <w:pStyle w:val="TableHeader"/>
              <w:rPr>
                <w:bCs w:val="0"/>
                <w:lang w:val="en-GB"/>
              </w:rPr>
            </w:pPr>
            <w:r w:rsidRPr="00071C64">
              <w:rPr>
                <w:bCs w:val="0"/>
                <w:lang w:val="en-GB"/>
              </w:rPr>
              <w:t>Valid Values</w:t>
            </w:r>
          </w:p>
        </w:tc>
        <w:tc>
          <w:tcPr>
            <w:tcW w:w="554" w:type="pct"/>
            <w:tcBorders>
              <w:top w:val="single" w:sz="4" w:space="0" w:color="auto"/>
              <w:left w:val="single" w:sz="6" w:space="0" w:color="auto"/>
              <w:bottom w:val="single" w:sz="12" w:space="0" w:color="auto"/>
              <w:right w:val="single" w:sz="6" w:space="0" w:color="auto"/>
            </w:tcBorders>
            <w:vAlign w:val="bottom"/>
          </w:tcPr>
          <w:p w:rsidR="00F008E0" w:rsidRPr="00071C64" w:rsidRDefault="00F008E0" w:rsidP="00FC5C49">
            <w:pPr>
              <w:pStyle w:val="TableHeader"/>
              <w:rPr>
                <w:bCs w:val="0"/>
                <w:lang w:val="en-GB"/>
              </w:rPr>
            </w:pPr>
            <w:r w:rsidRPr="00071C64">
              <w:rPr>
                <w:bCs w:val="0"/>
                <w:lang w:val="en-GB"/>
              </w:rPr>
              <w:t>Domain Name</w:t>
            </w:r>
          </w:p>
        </w:tc>
        <w:tc>
          <w:tcPr>
            <w:tcW w:w="575" w:type="pct"/>
            <w:tcBorders>
              <w:top w:val="single" w:sz="4" w:space="0" w:color="auto"/>
              <w:left w:val="single" w:sz="6" w:space="0" w:color="auto"/>
              <w:bottom w:val="single" w:sz="12" w:space="0" w:color="auto"/>
              <w:right w:val="single" w:sz="4" w:space="0" w:color="auto"/>
            </w:tcBorders>
            <w:vAlign w:val="bottom"/>
          </w:tcPr>
          <w:p w:rsidR="00F008E0" w:rsidRPr="00071C64" w:rsidRDefault="00F008E0" w:rsidP="00FC5C49">
            <w:pPr>
              <w:pStyle w:val="TableHeader"/>
              <w:rPr>
                <w:bCs w:val="0"/>
                <w:lang w:val="en-GB"/>
              </w:rPr>
            </w:pPr>
            <w:r w:rsidRPr="00071C64">
              <w:rPr>
                <w:bCs w:val="0"/>
                <w:lang w:val="en-GB"/>
              </w:rPr>
              <w:t>New/ Delete/ Update</w:t>
            </w:r>
          </w:p>
        </w:tc>
      </w:tr>
      <w:tr w:rsidR="00F008E0" w:rsidRPr="001327C7" w:rsidTr="00FC5C49">
        <w:trPr>
          <w:cantSplit/>
          <w:tblHeader/>
        </w:trPr>
        <w:tc>
          <w:tcPr>
            <w:tcW w:w="910" w:type="pct"/>
            <w:tcBorders>
              <w:top w:val="single" w:sz="4" w:space="0" w:color="auto"/>
              <w:left w:val="single" w:sz="6" w:space="0" w:color="auto"/>
              <w:bottom w:val="single" w:sz="4" w:space="0" w:color="auto"/>
              <w:right w:val="single" w:sz="6" w:space="0" w:color="auto"/>
            </w:tcBorders>
          </w:tcPr>
          <w:p w:rsidR="00F008E0" w:rsidRPr="00071C64" w:rsidRDefault="00F008E0" w:rsidP="00FC5C49">
            <w:pPr>
              <w:pStyle w:val="TableBody"/>
              <w:keepNext w:val="0"/>
              <w:keepLines w:val="0"/>
              <w:rPr>
                <w:lang w:val="en-GB"/>
              </w:rPr>
            </w:pPr>
            <w:r>
              <w:rPr>
                <w:lang w:val="en-GB"/>
              </w:rPr>
              <w:t>WAIVE_RC_IND</w:t>
            </w:r>
          </w:p>
        </w:tc>
        <w:tc>
          <w:tcPr>
            <w:tcW w:w="826" w:type="pct"/>
            <w:tcBorders>
              <w:top w:val="single" w:sz="4" w:space="0" w:color="auto"/>
              <w:left w:val="single" w:sz="6" w:space="0" w:color="auto"/>
              <w:bottom w:val="single" w:sz="4" w:space="0" w:color="auto"/>
              <w:right w:val="single" w:sz="6" w:space="0" w:color="auto"/>
            </w:tcBorders>
          </w:tcPr>
          <w:p w:rsidR="00F008E0" w:rsidRPr="00071C64" w:rsidRDefault="00F008E0" w:rsidP="00FC5C49">
            <w:pPr>
              <w:pStyle w:val="TableBody"/>
              <w:keepNext w:val="0"/>
              <w:keepLines w:val="0"/>
              <w:rPr>
                <w:bCs/>
                <w:lang w:val="en-GB"/>
              </w:rPr>
            </w:pPr>
            <w:r w:rsidRPr="00071C64">
              <w:rPr>
                <w:bCs/>
                <w:lang w:val="en-GB"/>
              </w:rPr>
              <w:t>Char(1)</w:t>
            </w:r>
          </w:p>
        </w:tc>
        <w:tc>
          <w:tcPr>
            <w:tcW w:w="1212" w:type="pct"/>
            <w:tcBorders>
              <w:top w:val="single" w:sz="4" w:space="0" w:color="auto"/>
              <w:left w:val="single" w:sz="6" w:space="0" w:color="auto"/>
              <w:bottom w:val="single" w:sz="4" w:space="0" w:color="auto"/>
              <w:right w:val="single" w:sz="6" w:space="0" w:color="auto"/>
            </w:tcBorders>
          </w:tcPr>
          <w:p w:rsidR="00F008E0" w:rsidRPr="00071C64" w:rsidRDefault="00F008E0" w:rsidP="00FC5C49">
            <w:pPr>
              <w:pStyle w:val="TableBody"/>
              <w:keepNext w:val="0"/>
              <w:keepLines w:val="0"/>
              <w:rPr>
                <w:lang w:val="en-GB"/>
              </w:rPr>
            </w:pPr>
            <w:r w:rsidRPr="00071C64">
              <w:rPr>
                <w:lang w:val="en-GB"/>
              </w:rPr>
              <w:t xml:space="preserve">Indicates whether or not </w:t>
            </w:r>
            <w:r>
              <w:rPr>
                <w:lang w:val="en-GB"/>
              </w:rPr>
              <w:t xml:space="preserve">RC Credit is to be given in </w:t>
            </w:r>
            <w:r w:rsidRPr="00753D76">
              <w:rPr>
                <w:lang w:val="en-GB"/>
              </w:rPr>
              <w:t xml:space="preserve">the </w:t>
            </w:r>
            <w:r>
              <w:rPr>
                <w:lang w:val="en-GB"/>
              </w:rPr>
              <w:t>case of subscriber cancellation</w:t>
            </w:r>
            <w:r w:rsidRPr="00071C64">
              <w:rPr>
                <w:lang w:val="en-GB"/>
              </w:rPr>
              <w:t xml:space="preserve"> </w:t>
            </w:r>
          </w:p>
        </w:tc>
        <w:tc>
          <w:tcPr>
            <w:tcW w:w="923" w:type="pct"/>
            <w:tcBorders>
              <w:top w:val="single" w:sz="4" w:space="0" w:color="auto"/>
              <w:left w:val="single" w:sz="6" w:space="0" w:color="auto"/>
              <w:bottom w:val="single" w:sz="4" w:space="0" w:color="auto"/>
              <w:right w:val="single" w:sz="6" w:space="0" w:color="auto"/>
            </w:tcBorders>
          </w:tcPr>
          <w:p w:rsidR="00F008E0" w:rsidRPr="00071C64" w:rsidRDefault="00F008E0" w:rsidP="00FC5C49">
            <w:pPr>
              <w:pStyle w:val="TableBody"/>
              <w:keepNext w:val="0"/>
              <w:keepLines w:val="0"/>
              <w:rPr>
                <w:bCs/>
                <w:lang w:val="en-GB"/>
              </w:rPr>
            </w:pPr>
            <w:r w:rsidRPr="00071C64">
              <w:rPr>
                <w:bCs/>
                <w:lang w:val="en-GB"/>
              </w:rPr>
              <w:t>Y – Yes</w:t>
            </w:r>
          </w:p>
          <w:p w:rsidR="00F008E0" w:rsidRPr="00071C64" w:rsidRDefault="00F008E0" w:rsidP="00FC5C49">
            <w:pPr>
              <w:pStyle w:val="TableBody"/>
              <w:keepNext w:val="0"/>
              <w:keepLines w:val="0"/>
              <w:rPr>
                <w:bCs/>
                <w:lang w:val="en-GB"/>
              </w:rPr>
            </w:pPr>
            <w:r w:rsidRPr="00071C64">
              <w:rPr>
                <w:bCs/>
                <w:lang w:val="en-GB"/>
              </w:rPr>
              <w:t>N – No</w:t>
            </w:r>
          </w:p>
          <w:p w:rsidR="00F008E0" w:rsidRPr="00071C64" w:rsidRDefault="00F008E0" w:rsidP="00FC5C49">
            <w:pPr>
              <w:pStyle w:val="TableBody"/>
              <w:keepNext w:val="0"/>
              <w:keepLines w:val="0"/>
              <w:rPr>
                <w:bCs/>
                <w:lang w:val="en-GB"/>
              </w:rPr>
            </w:pPr>
          </w:p>
        </w:tc>
        <w:tc>
          <w:tcPr>
            <w:tcW w:w="554" w:type="pct"/>
            <w:tcBorders>
              <w:top w:val="single" w:sz="4" w:space="0" w:color="auto"/>
              <w:left w:val="single" w:sz="6" w:space="0" w:color="auto"/>
              <w:bottom w:val="single" w:sz="4" w:space="0" w:color="auto"/>
              <w:right w:val="single" w:sz="6" w:space="0" w:color="auto"/>
            </w:tcBorders>
          </w:tcPr>
          <w:p w:rsidR="00F008E0" w:rsidRPr="00071C64" w:rsidRDefault="00F008E0" w:rsidP="00FC5C49">
            <w:pPr>
              <w:pStyle w:val="TableBody"/>
              <w:keepNext w:val="0"/>
              <w:keepLines w:val="0"/>
              <w:rPr>
                <w:bCs/>
                <w:lang w:val="en-GB"/>
              </w:rPr>
            </w:pPr>
            <w:r w:rsidRPr="00071C64">
              <w:rPr>
                <w:bCs/>
                <w:lang w:val="en-GB"/>
              </w:rPr>
              <w:t>YESNOIND</w:t>
            </w:r>
          </w:p>
        </w:tc>
        <w:tc>
          <w:tcPr>
            <w:tcW w:w="575" w:type="pct"/>
            <w:tcBorders>
              <w:top w:val="single" w:sz="4" w:space="0" w:color="auto"/>
              <w:left w:val="single" w:sz="6" w:space="0" w:color="auto"/>
              <w:bottom w:val="single" w:sz="4" w:space="0" w:color="auto"/>
              <w:right w:val="single" w:sz="4" w:space="0" w:color="auto"/>
            </w:tcBorders>
          </w:tcPr>
          <w:p w:rsidR="00F008E0" w:rsidRPr="00071C64" w:rsidRDefault="00F008E0" w:rsidP="00FC5C49">
            <w:pPr>
              <w:pStyle w:val="TableBody"/>
              <w:keepNext w:val="0"/>
              <w:keepLines w:val="0"/>
              <w:rPr>
                <w:lang w:val="en-GB"/>
              </w:rPr>
            </w:pPr>
            <w:r>
              <w:rPr>
                <w:lang w:val="en-GB"/>
              </w:rPr>
              <w:t>New</w:t>
            </w:r>
          </w:p>
        </w:tc>
      </w:tr>
    </w:tbl>
    <w:p w:rsidR="0090077E" w:rsidRPr="00E64689" w:rsidRDefault="0090077E" w:rsidP="0090077E">
      <w:pPr>
        <w:pStyle w:val="BodyText"/>
        <w:rPr>
          <w:lang w:val="en-GB" w:eastAsia="en-GB" w:bidi="ar-SA"/>
        </w:rPr>
      </w:pPr>
    </w:p>
    <w:p w:rsidR="0090077E" w:rsidRDefault="0090077E" w:rsidP="0090077E">
      <w:pPr>
        <w:pStyle w:val="Heading3"/>
        <w:tabs>
          <w:tab w:val="left" w:pos="2160"/>
        </w:tabs>
      </w:pPr>
      <w:bookmarkStart w:id="266" w:name="_Toc320453615"/>
      <w:r w:rsidRPr="00603CA4">
        <w:t>Test Instructions</w:t>
      </w:r>
      <w:bookmarkEnd w:id="266"/>
    </w:p>
    <w:p w:rsidR="005C081E" w:rsidRDefault="005C081E" w:rsidP="00317479">
      <w:pPr>
        <w:pStyle w:val="Bullet1square"/>
        <w:numPr>
          <w:ilvl w:val="0"/>
          <w:numId w:val="25"/>
        </w:numPr>
      </w:pPr>
      <w:r>
        <w:t xml:space="preserve">Test that it is possible to set the Waive RC </w:t>
      </w:r>
      <w:proofErr w:type="spellStart"/>
      <w:r>
        <w:t>Ind</w:t>
      </w:r>
      <w:proofErr w:type="spellEnd"/>
      <w:r>
        <w:t xml:space="preserve"> for a new/ existing account type record via the Reference Table online application.</w:t>
      </w:r>
    </w:p>
    <w:p w:rsidR="005C081E" w:rsidRDefault="005C081E" w:rsidP="00317479">
      <w:pPr>
        <w:pStyle w:val="Bullet1square"/>
        <w:numPr>
          <w:ilvl w:val="0"/>
          <w:numId w:val="25"/>
        </w:numPr>
      </w:pPr>
      <w:r>
        <w:t>Identify/Create a few subscribers in Fokus for the NetCom/Chess market.</w:t>
      </w:r>
    </w:p>
    <w:p w:rsidR="005C081E" w:rsidRDefault="005C081E" w:rsidP="00317479">
      <w:pPr>
        <w:pStyle w:val="Bullet1square"/>
        <w:numPr>
          <w:ilvl w:val="0"/>
          <w:numId w:val="25"/>
        </w:numPr>
      </w:pPr>
      <w:r>
        <w:t xml:space="preserve">Run regular billing for these subscribers. </w:t>
      </w:r>
    </w:p>
    <w:p w:rsidR="005C081E" w:rsidRDefault="00C62388" w:rsidP="00317479">
      <w:pPr>
        <w:pStyle w:val="Bullet1square"/>
        <w:numPr>
          <w:ilvl w:val="0"/>
          <w:numId w:val="25"/>
        </w:numPr>
      </w:pPr>
      <w:proofErr w:type="spellStart"/>
      <w:r>
        <w:t>Ca</w:t>
      </w:r>
      <w:r w:rsidR="005C081E">
        <w:t>cel</w:t>
      </w:r>
      <w:proofErr w:type="spellEnd"/>
      <w:r w:rsidR="005C081E">
        <w:t xml:space="preserve">/port out a few of these subscribers so that they are no longer in the Fokus system. </w:t>
      </w:r>
    </w:p>
    <w:p w:rsidR="005C081E" w:rsidRDefault="005C081E" w:rsidP="00317479">
      <w:pPr>
        <w:pStyle w:val="Bullet1square"/>
        <w:numPr>
          <w:ilvl w:val="0"/>
          <w:numId w:val="25"/>
        </w:numPr>
      </w:pPr>
      <w:r>
        <w:t>Perform the Change MSISDN or Move Subscriber from BAN to BAN activities on a few subscribers.</w:t>
      </w:r>
    </w:p>
    <w:p w:rsidR="005C081E" w:rsidRPr="00F449D7" w:rsidRDefault="005C081E" w:rsidP="00317479">
      <w:pPr>
        <w:pStyle w:val="Bullet1square"/>
        <w:numPr>
          <w:ilvl w:val="0"/>
          <w:numId w:val="25"/>
        </w:numPr>
      </w:pPr>
      <w:r w:rsidRPr="00DD51F2">
        <w:t>Run Bil</w:t>
      </w:r>
      <w:r w:rsidRPr="00F449D7">
        <w:t xml:space="preserve">ling </w:t>
      </w:r>
    </w:p>
    <w:p w:rsidR="005C081E" w:rsidRPr="00F449D7" w:rsidRDefault="005C081E" w:rsidP="00317479">
      <w:pPr>
        <w:pStyle w:val="Bullet1square"/>
        <w:numPr>
          <w:ilvl w:val="0"/>
          <w:numId w:val="25"/>
        </w:numPr>
      </w:pPr>
      <w:r w:rsidRPr="00F449D7">
        <w:t>Ther</w:t>
      </w:r>
      <w:r w:rsidRPr="00DD51F2">
        <w:t xml:space="preserve">e should </w:t>
      </w:r>
      <w:r w:rsidRPr="00F449D7">
        <w:t xml:space="preserve">be One-Time charges and credits with the same amount created for subscribers in </w:t>
      </w:r>
      <w:r>
        <w:t>#</w:t>
      </w:r>
      <w:r w:rsidRPr="00DD51F2">
        <w:t>4</w:t>
      </w:r>
      <w:r w:rsidRPr="00F449D7">
        <w:t xml:space="preserve"> above.</w:t>
      </w:r>
    </w:p>
    <w:p w:rsidR="005C081E" w:rsidRPr="00DD51F2" w:rsidRDefault="005C081E" w:rsidP="00317479">
      <w:pPr>
        <w:pStyle w:val="Bullet1square"/>
        <w:numPr>
          <w:ilvl w:val="0"/>
          <w:numId w:val="25"/>
        </w:numPr>
      </w:pPr>
      <w:r w:rsidRPr="00F449D7">
        <w:t>Credit will</w:t>
      </w:r>
      <w:r w:rsidRPr="00DD51F2">
        <w:t xml:space="preserve"> </w:t>
      </w:r>
      <w:r w:rsidRPr="00F449D7">
        <w:t>be created for s</w:t>
      </w:r>
      <w:r w:rsidRPr="00DD51F2">
        <w:t xml:space="preserve">ubscribers </w:t>
      </w:r>
      <w:r w:rsidRPr="00F449D7">
        <w:t xml:space="preserve">set up </w:t>
      </w:r>
      <w:r w:rsidRPr="00DD51F2">
        <w:t xml:space="preserve">in </w:t>
      </w:r>
      <w:r w:rsidRPr="00F449D7">
        <w:t>#</w:t>
      </w:r>
      <w:r w:rsidRPr="00DD51F2">
        <w:t>5</w:t>
      </w:r>
      <w:r w:rsidRPr="00F449D7">
        <w:t xml:space="preserve"> above</w:t>
      </w:r>
      <w:r w:rsidRPr="00DD51F2">
        <w:t xml:space="preserve"> as done currently.</w:t>
      </w:r>
    </w:p>
    <w:p w:rsidR="00061F9F" w:rsidRPr="00E85F0C" w:rsidRDefault="00061F9F" w:rsidP="0090077E">
      <w:pPr>
        <w:pStyle w:val="ListParagraph"/>
        <w:ind w:left="1800"/>
        <w:rPr>
          <w:rFonts w:ascii="Times New Roman" w:hAnsi="Times New Roman"/>
        </w:rPr>
      </w:pPr>
    </w:p>
    <w:p w:rsidR="00061F9F" w:rsidRPr="00CD61DB" w:rsidRDefault="00061F9F" w:rsidP="00061F9F">
      <w:pPr>
        <w:pStyle w:val="BodyText"/>
        <w:rPr>
          <w:lang w:bidi="ar-SA"/>
        </w:rPr>
      </w:pPr>
    </w:p>
    <w:p w:rsidR="00CD61DB" w:rsidRPr="00CD61DB" w:rsidRDefault="00CD61DB" w:rsidP="00CD61DB">
      <w:pPr>
        <w:pStyle w:val="BodyText"/>
        <w:rPr>
          <w:lang w:bidi="ar-SA"/>
        </w:rPr>
      </w:pPr>
    </w:p>
    <w:p w:rsidR="00213EEA" w:rsidRDefault="00213EEA" w:rsidP="00213EEA">
      <w:pPr>
        <w:pStyle w:val="Heading2"/>
      </w:pPr>
      <w:bookmarkStart w:id="267" w:name="_Toc320453616"/>
      <w:r>
        <w:rPr>
          <w:lang w:val="en-GB"/>
        </w:rPr>
        <w:t>CR-1396</w:t>
      </w:r>
      <w:r w:rsidRPr="00753D76">
        <w:rPr>
          <w:lang w:val="en-GB"/>
        </w:rPr>
        <w:t xml:space="preserve"> </w:t>
      </w:r>
      <w:r>
        <w:rPr>
          <w:lang w:val="en-GB"/>
        </w:rPr>
        <w:t>Determine bill display on SOC</w:t>
      </w:r>
      <w:bookmarkEnd w:id="267"/>
      <w:r>
        <w:rPr>
          <w:lang w:val="en-GB"/>
        </w:rPr>
        <w:t xml:space="preserve"> </w:t>
      </w:r>
    </w:p>
    <w:p w:rsidR="00213EEA" w:rsidRDefault="00213EEA" w:rsidP="00213EEA">
      <w:pPr>
        <w:pStyle w:val="Heading3"/>
      </w:pPr>
      <w:bookmarkStart w:id="268" w:name="_Toc320453617"/>
      <w:r w:rsidRPr="008A1DD8">
        <w:t>Requirement Overview</w:t>
      </w:r>
      <w:bookmarkEnd w:id="268"/>
    </w:p>
    <w:p w:rsidR="00213EEA" w:rsidRDefault="00213EEA" w:rsidP="00213EEA">
      <w:pPr>
        <w:pStyle w:val="Heading4"/>
      </w:pPr>
      <w:r>
        <w:t>Functional Requirements</w:t>
      </w:r>
    </w:p>
    <w:p w:rsidR="00D8144C" w:rsidRDefault="00D8144C" w:rsidP="00D8144C">
      <w:pPr>
        <w:pStyle w:val="Bullet1square"/>
      </w:pPr>
      <w:r>
        <w:t xml:space="preserve">FR1 - </w:t>
      </w:r>
      <w:r w:rsidRPr="004765B6">
        <w:t>A SOC level indicator is needed to control the RC display in case of zero balance</w:t>
      </w:r>
      <w:r>
        <w:t>. The new flag will have 3 values:</w:t>
      </w:r>
    </w:p>
    <w:p w:rsidR="00D8144C" w:rsidRDefault="00D8144C" w:rsidP="00D8144C">
      <w:pPr>
        <w:pStyle w:val="Bullet2round"/>
      </w:pPr>
      <w:r>
        <w:t xml:space="preserve">Y – meaning that RC zero balance is always presented </w:t>
      </w:r>
    </w:p>
    <w:p w:rsidR="00D8144C" w:rsidRDefault="00D8144C" w:rsidP="00D8144C">
      <w:pPr>
        <w:pStyle w:val="Bullet2round"/>
      </w:pPr>
      <w:r>
        <w:t>N – meaning that RC zero balance is not presented</w:t>
      </w:r>
    </w:p>
    <w:p w:rsidR="00D8144C" w:rsidRDefault="00D8144C" w:rsidP="00D8144C">
      <w:pPr>
        <w:pStyle w:val="Bullet2round"/>
      </w:pPr>
      <w:r>
        <w:t>Null – meaning that the presentation is done according to the feature definition</w:t>
      </w:r>
    </w:p>
    <w:p w:rsidR="00D8144C" w:rsidRPr="004765B6" w:rsidRDefault="00D8144C" w:rsidP="00D8144C">
      <w:pPr>
        <w:pStyle w:val="Bullet1square"/>
      </w:pPr>
      <w:r>
        <w:t xml:space="preserve">FR2 - </w:t>
      </w:r>
      <w:r w:rsidRPr="004765B6">
        <w:t xml:space="preserve">The price plan / SOC report should </w:t>
      </w:r>
      <w:r>
        <w:t>display</w:t>
      </w:r>
      <w:r w:rsidRPr="004765B6">
        <w:t xml:space="preserve"> the new SOC level indicator.</w:t>
      </w:r>
    </w:p>
    <w:p w:rsidR="00213EEA" w:rsidRDefault="00213EEA" w:rsidP="00213EEA">
      <w:pPr>
        <w:pStyle w:val="Heading3"/>
      </w:pPr>
      <w:bookmarkStart w:id="269" w:name="_Toc320453618"/>
      <w:r w:rsidRPr="008A1DD8">
        <w:t>Market-Specific Notes</w:t>
      </w:r>
      <w:bookmarkEnd w:id="269"/>
    </w:p>
    <w:p w:rsidR="00213EEA" w:rsidRDefault="007E7A52" w:rsidP="007E7A52">
      <w:pPr>
        <w:pStyle w:val="BodyText"/>
      </w:pPr>
      <w:r w:rsidRPr="007E7A52">
        <w:t>The item for customization is part of the Fokus customized module; therefore, it is available to Telia only.</w:t>
      </w:r>
      <w:r w:rsidR="00213EEA">
        <w:t xml:space="preserve"> </w:t>
      </w:r>
    </w:p>
    <w:p w:rsidR="00213EEA" w:rsidRPr="001327C7" w:rsidRDefault="00213EEA" w:rsidP="00213EEA">
      <w:pPr>
        <w:pStyle w:val="Heading3"/>
        <w:tabs>
          <w:tab w:val="left" w:pos="2160"/>
        </w:tabs>
      </w:pPr>
      <w:bookmarkStart w:id="270" w:name="_Toc320453619"/>
      <w:r w:rsidRPr="001327C7">
        <w:t>Existing Functionality</w:t>
      </w:r>
      <w:bookmarkEnd w:id="270"/>
    </w:p>
    <w:p w:rsidR="00D8144C" w:rsidRDefault="00D8144C" w:rsidP="00D8144C">
      <w:pPr>
        <w:pStyle w:val="Bullet1square"/>
        <w:numPr>
          <w:ilvl w:val="0"/>
          <w:numId w:val="0"/>
        </w:numPr>
        <w:ind w:left="1440"/>
      </w:pPr>
      <w:r>
        <w:t>Currently ADD applies the below rules in the zero balance charge bill display.</w:t>
      </w:r>
    </w:p>
    <w:p w:rsidR="00D8144C" w:rsidRDefault="00D8144C" w:rsidP="00D8144C">
      <w:pPr>
        <w:pStyle w:val="Bullet1square"/>
      </w:pPr>
      <w:r>
        <w:t>RC Price Plan zero charge is always displayed.</w:t>
      </w:r>
    </w:p>
    <w:p w:rsidR="00D8144C" w:rsidRDefault="00D8144C" w:rsidP="00D8144C">
      <w:pPr>
        <w:pStyle w:val="Bullet1square"/>
      </w:pPr>
      <w:r>
        <w:t>Other types of zero charges are displayed based on the value of the CHARGE_INFO.BL_ZERO_CHG_PRST_IND field.</w:t>
      </w:r>
    </w:p>
    <w:p w:rsidR="00D8144C" w:rsidRDefault="00D8144C" w:rsidP="00D8144C">
      <w:pPr>
        <w:pStyle w:val="Bullet1square"/>
        <w:numPr>
          <w:ilvl w:val="2"/>
          <w:numId w:val="12"/>
        </w:numPr>
      </w:pPr>
      <w:r>
        <w:t>IF CHARGE_INFO.BL_ZERO_CHG_PRST_IND is Yes then zero balance charge will be displayed;</w:t>
      </w:r>
    </w:p>
    <w:p w:rsidR="00D8144C" w:rsidRDefault="00D8144C" w:rsidP="00D8144C">
      <w:pPr>
        <w:pStyle w:val="Bullet1square"/>
        <w:numPr>
          <w:ilvl w:val="2"/>
          <w:numId w:val="12"/>
        </w:numPr>
      </w:pPr>
      <w:r>
        <w:t>Otherwise the zero balance charge will not be displayed on the bill.</w:t>
      </w:r>
    </w:p>
    <w:p w:rsidR="00213EEA" w:rsidRPr="001327C7" w:rsidRDefault="00213EEA" w:rsidP="00213EEA">
      <w:pPr>
        <w:pStyle w:val="Heading3"/>
        <w:tabs>
          <w:tab w:val="left" w:pos="2160"/>
        </w:tabs>
      </w:pPr>
      <w:bookmarkStart w:id="271" w:name="_Toc320453620"/>
      <w:r w:rsidRPr="001327C7">
        <w:t>Proposed Solution Functional Specifications</w:t>
      </w:r>
      <w:bookmarkEnd w:id="271"/>
    </w:p>
    <w:p w:rsidR="00D8144C" w:rsidRPr="00C63119" w:rsidRDefault="00D8144C" w:rsidP="00D8144C">
      <w:pPr>
        <w:pStyle w:val="Heading4"/>
      </w:pPr>
      <w:r>
        <w:t>ADD</w:t>
      </w:r>
    </w:p>
    <w:p w:rsidR="00D8144C" w:rsidRDefault="00D8144C" w:rsidP="00D8144C">
      <w:pPr>
        <w:pStyle w:val="Bullet1square"/>
        <w:numPr>
          <w:ilvl w:val="0"/>
          <w:numId w:val="0"/>
        </w:numPr>
        <w:ind w:left="1440"/>
      </w:pPr>
      <w:r w:rsidRPr="00C63119">
        <w:t>[FR1]</w:t>
      </w:r>
      <w:r>
        <w:t xml:space="preserve"> ADD will apply the following rules on the zero balance charges bill display:</w:t>
      </w:r>
    </w:p>
    <w:p w:rsidR="00D8144C" w:rsidRDefault="00D8144C" w:rsidP="00D8144C">
      <w:pPr>
        <w:pStyle w:val="Bullet1square"/>
      </w:pPr>
      <w:r>
        <w:t>RC Price Plan zero charges are always displayed. This rule applies to charges with service type “</w:t>
      </w:r>
      <w:r w:rsidRPr="00ED51CE">
        <w:t>P</w:t>
      </w:r>
      <w:r>
        <w:t>”</w:t>
      </w:r>
      <w:r w:rsidRPr="00ED51CE">
        <w:t xml:space="preserve"> (Price Plan), </w:t>
      </w:r>
      <w:r>
        <w:t>“</w:t>
      </w:r>
      <w:r w:rsidRPr="00ED51CE">
        <w:t>M</w:t>
      </w:r>
      <w:r>
        <w:t>”</w:t>
      </w:r>
      <w:r w:rsidRPr="00ED51CE">
        <w:t xml:space="preserve"> (Reduced Price Plan), </w:t>
      </w:r>
      <w:r>
        <w:t>and “</w:t>
      </w:r>
      <w:r w:rsidRPr="00ED51CE">
        <w:t>N</w:t>
      </w:r>
      <w:r>
        <w:t>”</w:t>
      </w:r>
      <w:r w:rsidRPr="00ED51CE">
        <w:t xml:space="preserve"> (Special Promotion on Price Plan)</w:t>
      </w:r>
      <w:r>
        <w:t xml:space="preserve">. In case billing did not create any PP charge, then ADD will continue to create a dummy PP charge of zero </w:t>
      </w:r>
      <w:proofErr w:type="gramStart"/>
      <w:r>
        <w:t>amount</w:t>
      </w:r>
      <w:proofErr w:type="gramEnd"/>
      <w:r>
        <w:t>, same as today.</w:t>
      </w:r>
    </w:p>
    <w:p w:rsidR="00D8144C" w:rsidRDefault="00D8144C" w:rsidP="00D8144C">
      <w:pPr>
        <w:pStyle w:val="Bullet1square"/>
      </w:pPr>
      <w:r>
        <w:t xml:space="preserve">For other type of RC charges and UC/OC charges the following rules will apply </w:t>
      </w:r>
    </w:p>
    <w:p w:rsidR="00D8144C" w:rsidRDefault="00D8144C" w:rsidP="00D8144C">
      <w:pPr>
        <w:pStyle w:val="Bullet1square"/>
        <w:numPr>
          <w:ilvl w:val="2"/>
          <w:numId w:val="12"/>
        </w:numPr>
      </w:pPr>
      <w:r>
        <w:lastRenderedPageBreak/>
        <w:t>IF SOC.</w:t>
      </w:r>
      <w:r w:rsidRPr="005C6E3E">
        <w:t xml:space="preserve"> </w:t>
      </w:r>
      <w:r>
        <w:t>BL_ZERO_CHG_PRST_IND IS YES, THEN zero balance RC charge will be displayed on the bill;</w:t>
      </w:r>
    </w:p>
    <w:p w:rsidR="00D8144C" w:rsidRDefault="00D8144C" w:rsidP="00D8144C">
      <w:pPr>
        <w:pStyle w:val="Bullet1square"/>
        <w:numPr>
          <w:ilvl w:val="2"/>
          <w:numId w:val="12"/>
        </w:numPr>
      </w:pPr>
      <w:r>
        <w:t>IF SOC.</w:t>
      </w:r>
      <w:r w:rsidRPr="005C6E3E">
        <w:t xml:space="preserve"> </w:t>
      </w:r>
      <w:r>
        <w:t>BL_ZERO_CHG_PRST_IND IS NO, THEN zero balance RC charge will not be displayed on the bill;</w:t>
      </w:r>
    </w:p>
    <w:p w:rsidR="00D8144C" w:rsidRDefault="00D8144C" w:rsidP="00D8144C">
      <w:pPr>
        <w:pStyle w:val="Bullet1square"/>
        <w:numPr>
          <w:ilvl w:val="2"/>
          <w:numId w:val="12"/>
        </w:numPr>
      </w:pPr>
      <w:r>
        <w:t>IF (SOC.</w:t>
      </w:r>
      <w:r w:rsidRPr="005C6E3E">
        <w:t xml:space="preserve"> </w:t>
      </w:r>
      <w:r>
        <w:t>BL_ZERO_CHG_PRST_IND IS NULL AND charge IS RC) OR (charge IS UC/OC) then:</w:t>
      </w:r>
    </w:p>
    <w:p w:rsidR="00D8144C" w:rsidRDefault="00D8144C" w:rsidP="00D8144C">
      <w:pPr>
        <w:pStyle w:val="Bullet1square"/>
        <w:numPr>
          <w:ilvl w:val="3"/>
          <w:numId w:val="12"/>
        </w:numPr>
      </w:pPr>
      <w:r>
        <w:t>IF CHARGE_INFO.BL_ZERO_CHG_PRST_IND  IS YES THEN zero balance charges (RC /UC/OC) will be displayed;</w:t>
      </w:r>
    </w:p>
    <w:p w:rsidR="00D8144C" w:rsidRDefault="00D8144C" w:rsidP="00D8144C">
      <w:pPr>
        <w:pStyle w:val="Bullet1square"/>
        <w:numPr>
          <w:ilvl w:val="3"/>
          <w:numId w:val="12"/>
        </w:numPr>
      </w:pPr>
      <w:r>
        <w:t>Otherwise the zero balance charge (RC/UC/OC) will not be displayed on the bill.</w:t>
      </w:r>
    </w:p>
    <w:p w:rsidR="00213EEA" w:rsidRDefault="00213EEA" w:rsidP="00213EEA">
      <w:pPr>
        <w:pStyle w:val="Heading3"/>
      </w:pPr>
      <w:bookmarkStart w:id="272" w:name="_Toc320453621"/>
      <w:r w:rsidRPr="008A1DD8">
        <w:t>Impact on Other Applications</w:t>
      </w:r>
      <w:bookmarkEnd w:id="272"/>
    </w:p>
    <w:p w:rsidR="00D8144C" w:rsidRDefault="00D8144C" w:rsidP="00D8144C">
      <w:pPr>
        <w:pStyle w:val="Heading4"/>
      </w:pPr>
      <w:r>
        <w:t>Price Plan</w:t>
      </w:r>
    </w:p>
    <w:p w:rsidR="00726D78" w:rsidRPr="00726D78" w:rsidRDefault="00726D78" w:rsidP="00726D78">
      <w:pPr>
        <w:pStyle w:val="Bullet1square"/>
      </w:pPr>
      <w:r w:rsidRPr="00726D78">
        <w:t>The Price Plan application will be enhanced so that the SOC window, Reduced SOC window and SOC Special Promotion window will have the indicator displayed on them.</w:t>
      </w:r>
    </w:p>
    <w:p w:rsidR="00726D78" w:rsidRPr="00726D78" w:rsidRDefault="00726D78" w:rsidP="00726D78">
      <w:pPr>
        <w:pStyle w:val="Bullet1square"/>
      </w:pPr>
      <w:r w:rsidRPr="00726D78">
        <w:t>The new indicator will be invisible for Price Plan, Reduced Plan and Price Plan Special Promotion windows.</w:t>
      </w:r>
    </w:p>
    <w:p w:rsidR="00726D78" w:rsidRPr="00726D78" w:rsidRDefault="00726D78" w:rsidP="00726D78">
      <w:pPr>
        <w:pStyle w:val="Bullet1square"/>
      </w:pPr>
      <w:r w:rsidRPr="00726D78">
        <w:t xml:space="preserve">The new indicator will have the following three possible values: </w:t>
      </w:r>
    </w:p>
    <w:p w:rsidR="00726D78" w:rsidRPr="00726D78" w:rsidRDefault="00726D78" w:rsidP="00726D78">
      <w:pPr>
        <w:pStyle w:val="Bullet2round"/>
        <w:rPr>
          <w:lang w:val="en-GB"/>
        </w:rPr>
      </w:pPr>
      <w:r w:rsidRPr="00726D78">
        <w:rPr>
          <w:lang w:val="en-GB"/>
        </w:rPr>
        <w:t>Display – database value will be Y</w:t>
      </w:r>
    </w:p>
    <w:p w:rsidR="00726D78" w:rsidRPr="00726D78" w:rsidRDefault="00726D78" w:rsidP="00726D78">
      <w:pPr>
        <w:pStyle w:val="Bullet2round"/>
        <w:rPr>
          <w:lang w:val="en-GB"/>
        </w:rPr>
      </w:pPr>
      <w:r w:rsidRPr="00726D78">
        <w:rPr>
          <w:lang w:val="en-GB"/>
        </w:rPr>
        <w:t>Do Not Display – database value will be N</w:t>
      </w:r>
    </w:p>
    <w:p w:rsidR="00726D78" w:rsidRPr="00726D78" w:rsidRDefault="00726D78" w:rsidP="00726D78">
      <w:pPr>
        <w:pStyle w:val="Bullet2round"/>
        <w:rPr>
          <w:lang w:val="en-GB"/>
        </w:rPr>
      </w:pPr>
      <w:r w:rsidRPr="00726D78">
        <w:rPr>
          <w:lang w:val="en-GB"/>
        </w:rPr>
        <w:t>Follow Feature Category Rules- database value will be empty/NULL</w:t>
      </w:r>
    </w:p>
    <w:p w:rsidR="00726D78" w:rsidRPr="00726D78" w:rsidRDefault="00726D78" w:rsidP="00726D78">
      <w:pPr>
        <w:pStyle w:val="BodyText"/>
        <w:rPr>
          <w:lang w:val="en-GB" w:bidi="ar-SA"/>
        </w:rPr>
      </w:pPr>
    </w:p>
    <w:p w:rsidR="00726D78" w:rsidRPr="00726D78" w:rsidRDefault="00726D78" w:rsidP="00726D78">
      <w:pPr>
        <w:pStyle w:val="Bullet1square"/>
      </w:pPr>
      <w:r w:rsidRPr="00726D78">
        <w:t xml:space="preserve">The default value for this indicator will be </w:t>
      </w:r>
      <w:r>
        <w:t>Follow Feature Category Rules.</w:t>
      </w:r>
    </w:p>
    <w:p w:rsidR="00726D78" w:rsidRPr="00726D78" w:rsidRDefault="00726D78" w:rsidP="00726D78">
      <w:pPr>
        <w:pStyle w:val="Bullet1square"/>
      </w:pPr>
      <w:r w:rsidRPr="00726D78">
        <w:t>The user will be able to change the value for this indicator at any time, and this will create a new version of the product.</w:t>
      </w:r>
    </w:p>
    <w:p w:rsidR="00726D78" w:rsidRPr="00726D78" w:rsidRDefault="00726D78" w:rsidP="00726D78">
      <w:pPr>
        <w:pStyle w:val="Bullet1square"/>
      </w:pPr>
      <w:r w:rsidRPr="00726D78">
        <w:t>If the user changes the value of this indicator on the base SOC, the changes will not be reflected on the promotions defined for this SOC.</w:t>
      </w:r>
    </w:p>
    <w:p w:rsidR="00726D78" w:rsidRPr="00726D78" w:rsidRDefault="00726D78" w:rsidP="00726D78">
      <w:pPr>
        <w:pStyle w:val="Bullet1square"/>
      </w:pPr>
      <w:r w:rsidRPr="00726D78">
        <w:t>The SOC report will be also enhanced to display the new indicator.</w:t>
      </w:r>
    </w:p>
    <w:p w:rsidR="00D8144C" w:rsidRPr="00D8144C" w:rsidRDefault="00726D78" w:rsidP="00726D78">
      <w:pPr>
        <w:pStyle w:val="Bullet1square"/>
      </w:pPr>
      <w:r w:rsidRPr="00726D78">
        <w:t>The new indicator will be visible for Telia only.</w:t>
      </w:r>
    </w:p>
    <w:p w:rsidR="00213EEA" w:rsidRDefault="00213EEA" w:rsidP="00213EEA">
      <w:pPr>
        <w:pStyle w:val="Heading3"/>
      </w:pPr>
      <w:bookmarkStart w:id="273" w:name="_Toc320453622"/>
      <w:r>
        <w:t>Collection</w:t>
      </w:r>
      <w:r w:rsidRPr="008A1DD8">
        <w:t xml:space="preserve"> Assumptions and Constraints</w:t>
      </w:r>
      <w:bookmarkEnd w:id="273"/>
    </w:p>
    <w:p w:rsidR="00213EEA" w:rsidRPr="00334249" w:rsidRDefault="00213EEA" w:rsidP="00213EEA">
      <w:pPr>
        <w:pStyle w:val="BodyText"/>
      </w:pPr>
      <w:r>
        <w:t>N/A</w:t>
      </w:r>
    </w:p>
    <w:p w:rsidR="00213EEA" w:rsidRDefault="00213EEA" w:rsidP="00213EEA">
      <w:pPr>
        <w:pStyle w:val="Heading3"/>
      </w:pPr>
      <w:bookmarkStart w:id="274" w:name="_Toc320453623"/>
      <w:r w:rsidRPr="008A1DD8">
        <w:t>Implementation, BPT CR, and Training Notes</w:t>
      </w:r>
      <w:bookmarkEnd w:id="274"/>
    </w:p>
    <w:p w:rsidR="00D8144C" w:rsidRPr="00D8144C" w:rsidRDefault="00D8144C" w:rsidP="00D8144C">
      <w:pPr>
        <w:pStyle w:val="BodyText"/>
        <w:rPr>
          <w:lang w:bidi="ar-SA"/>
        </w:rPr>
      </w:pPr>
      <w:r>
        <w:rPr>
          <w:lang w:bidi="ar-SA"/>
        </w:rPr>
        <w:t>N/A</w:t>
      </w:r>
    </w:p>
    <w:p w:rsidR="00213EEA" w:rsidRDefault="00213EEA" w:rsidP="00213EEA">
      <w:pPr>
        <w:pStyle w:val="Heading3"/>
      </w:pPr>
      <w:bookmarkStart w:id="275" w:name="_Toc320453624"/>
      <w:r>
        <w:t xml:space="preserve">Netcom </w:t>
      </w:r>
      <w:r w:rsidRPr="008A1DD8">
        <w:t>Responsibility</w:t>
      </w:r>
      <w:bookmarkEnd w:id="275"/>
    </w:p>
    <w:p w:rsidR="00213EEA" w:rsidRPr="00334249" w:rsidRDefault="00726D78" w:rsidP="00213EEA">
      <w:pPr>
        <w:pStyle w:val="BodyText"/>
      </w:pPr>
      <w:r w:rsidRPr="00726D78">
        <w:t>Telia must perform the first update of the new indicator for the required products</w:t>
      </w:r>
      <w:r>
        <w:t>.</w:t>
      </w:r>
    </w:p>
    <w:p w:rsidR="00213EEA" w:rsidRDefault="00213EEA" w:rsidP="00213EEA">
      <w:pPr>
        <w:pStyle w:val="Heading3"/>
      </w:pPr>
      <w:bookmarkStart w:id="276" w:name="_Toc320453625"/>
      <w:r w:rsidRPr="008A1DD8">
        <w:lastRenderedPageBreak/>
        <w:t>File and Record Changes</w:t>
      </w:r>
      <w:bookmarkEnd w:id="276"/>
    </w:p>
    <w:p w:rsidR="00213EEA" w:rsidRPr="00334249" w:rsidRDefault="00213EEA" w:rsidP="00213EEA">
      <w:pPr>
        <w:pStyle w:val="BodyText"/>
      </w:pPr>
      <w:r>
        <w:t>N/A</w:t>
      </w:r>
    </w:p>
    <w:p w:rsidR="00213EEA" w:rsidRDefault="00213EEA" w:rsidP="00213EEA">
      <w:pPr>
        <w:pStyle w:val="Heading3"/>
      </w:pPr>
      <w:bookmarkStart w:id="277" w:name="_Toc320453626"/>
      <w:r w:rsidRPr="008A1DD8">
        <w:t>Database Structural Changes</w:t>
      </w:r>
      <w:bookmarkEnd w:id="277"/>
    </w:p>
    <w:p w:rsidR="00D8144C" w:rsidRPr="00C63119" w:rsidRDefault="00D8144C" w:rsidP="00D8144C">
      <w:pPr>
        <w:pStyle w:val="Heading4"/>
      </w:pPr>
      <w:bookmarkStart w:id="278" w:name="_Toc305524221"/>
      <w:r>
        <w:t>SOC</w:t>
      </w:r>
      <w:bookmarkEnd w:id="278"/>
    </w:p>
    <w:tbl>
      <w:tblPr>
        <w:tblW w:w="5616"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2"/>
        <w:gridCol w:w="1032"/>
        <w:gridCol w:w="2577"/>
        <w:gridCol w:w="1263"/>
        <w:gridCol w:w="1361"/>
        <w:gridCol w:w="1265"/>
      </w:tblGrid>
      <w:tr w:rsidR="00D8144C" w:rsidRPr="00C63119" w:rsidTr="001F78C5">
        <w:trPr>
          <w:cantSplit/>
          <w:tblHeader/>
        </w:trPr>
        <w:tc>
          <w:tcPr>
            <w:tcW w:w="1243" w:type="pct"/>
            <w:tcBorders>
              <w:top w:val="single" w:sz="4" w:space="0" w:color="auto"/>
              <w:left w:val="single" w:sz="6" w:space="0" w:color="auto"/>
              <w:bottom w:val="single" w:sz="12" w:space="0" w:color="auto"/>
              <w:right w:val="single" w:sz="6" w:space="0" w:color="auto"/>
            </w:tcBorders>
            <w:vAlign w:val="bottom"/>
          </w:tcPr>
          <w:p w:rsidR="00D8144C" w:rsidRPr="00C63119" w:rsidRDefault="00D8144C" w:rsidP="001F78C5">
            <w:pPr>
              <w:pStyle w:val="TableHeader"/>
              <w:rPr>
                <w:bCs w:val="0"/>
              </w:rPr>
            </w:pPr>
            <w:r w:rsidRPr="00C63119">
              <w:rPr>
                <w:bCs w:val="0"/>
              </w:rPr>
              <w:t>Name</w:t>
            </w:r>
          </w:p>
        </w:tc>
        <w:tc>
          <w:tcPr>
            <w:tcW w:w="517" w:type="pct"/>
            <w:tcBorders>
              <w:top w:val="single" w:sz="4" w:space="0" w:color="auto"/>
              <w:left w:val="single" w:sz="6" w:space="0" w:color="auto"/>
              <w:bottom w:val="single" w:sz="12" w:space="0" w:color="auto"/>
              <w:right w:val="single" w:sz="6" w:space="0" w:color="auto"/>
            </w:tcBorders>
            <w:vAlign w:val="bottom"/>
          </w:tcPr>
          <w:p w:rsidR="00D8144C" w:rsidRPr="00C63119" w:rsidRDefault="00D8144C" w:rsidP="001F78C5">
            <w:pPr>
              <w:pStyle w:val="TableHeader"/>
              <w:rPr>
                <w:bCs w:val="0"/>
              </w:rPr>
            </w:pPr>
            <w:r w:rsidRPr="00C63119">
              <w:rPr>
                <w:bCs w:val="0"/>
              </w:rPr>
              <w:t>Type (Length)</w:t>
            </w:r>
          </w:p>
        </w:tc>
        <w:tc>
          <w:tcPr>
            <w:tcW w:w="1291" w:type="pct"/>
            <w:tcBorders>
              <w:top w:val="single" w:sz="4" w:space="0" w:color="auto"/>
              <w:left w:val="single" w:sz="6" w:space="0" w:color="auto"/>
              <w:bottom w:val="single" w:sz="12" w:space="0" w:color="auto"/>
              <w:right w:val="single" w:sz="6" w:space="0" w:color="auto"/>
            </w:tcBorders>
            <w:vAlign w:val="bottom"/>
          </w:tcPr>
          <w:p w:rsidR="00D8144C" w:rsidRPr="00C63119" w:rsidRDefault="00D8144C" w:rsidP="001F78C5">
            <w:pPr>
              <w:pStyle w:val="TableHeader"/>
              <w:rPr>
                <w:bCs w:val="0"/>
              </w:rPr>
            </w:pPr>
            <w:r w:rsidRPr="00C63119">
              <w:rPr>
                <w:bCs w:val="0"/>
              </w:rPr>
              <w:t>Description</w:t>
            </w:r>
          </w:p>
        </w:tc>
        <w:tc>
          <w:tcPr>
            <w:tcW w:w="633" w:type="pct"/>
            <w:tcBorders>
              <w:top w:val="single" w:sz="4" w:space="0" w:color="auto"/>
              <w:left w:val="single" w:sz="6" w:space="0" w:color="auto"/>
              <w:bottom w:val="single" w:sz="12" w:space="0" w:color="auto"/>
              <w:right w:val="single" w:sz="6" w:space="0" w:color="auto"/>
            </w:tcBorders>
            <w:vAlign w:val="bottom"/>
          </w:tcPr>
          <w:p w:rsidR="00D8144C" w:rsidRPr="00C63119" w:rsidRDefault="00D8144C" w:rsidP="001F78C5">
            <w:pPr>
              <w:pStyle w:val="TableHeader"/>
              <w:rPr>
                <w:bCs w:val="0"/>
              </w:rPr>
            </w:pPr>
            <w:r w:rsidRPr="00C63119">
              <w:rPr>
                <w:bCs w:val="0"/>
              </w:rPr>
              <w:t>Valid Values</w:t>
            </w:r>
          </w:p>
        </w:tc>
        <w:tc>
          <w:tcPr>
            <w:tcW w:w="682" w:type="pct"/>
            <w:tcBorders>
              <w:top w:val="single" w:sz="4" w:space="0" w:color="auto"/>
              <w:left w:val="single" w:sz="6" w:space="0" w:color="auto"/>
              <w:bottom w:val="single" w:sz="12" w:space="0" w:color="auto"/>
              <w:right w:val="single" w:sz="6" w:space="0" w:color="auto"/>
            </w:tcBorders>
            <w:vAlign w:val="bottom"/>
          </w:tcPr>
          <w:p w:rsidR="00D8144C" w:rsidRPr="00C63119" w:rsidRDefault="00D8144C" w:rsidP="001F78C5">
            <w:pPr>
              <w:pStyle w:val="TableHeader"/>
              <w:rPr>
                <w:bCs w:val="0"/>
              </w:rPr>
            </w:pPr>
            <w:r w:rsidRPr="00C63119">
              <w:rPr>
                <w:bCs w:val="0"/>
              </w:rPr>
              <w:t>Domain Name</w:t>
            </w:r>
          </w:p>
        </w:tc>
        <w:tc>
          <w:tcPr>
            <w:tcW w:w="634" w:type="pct"/>
            <w:tcBorders>
              <w:top w:val="single" w:sz="4" w:space="0" w:color="auto"/>
              <w:left w:val="single" w:sz="6" w:space="0" w:color="auto"/>
              <w:bottom w:val="single" w:sz="12" w:space="0" w:color="auto"/>
              <w:right w:val="single" w:sz="4" w:space="0" w:color="auto"/>
            </w:tcBorders>
            <w:vAlign w:val="bottom"/>
          </w:tcPr>
          <w:p w:rsidR="00D8144C" w:rsidRPr="00C63119" w:rsidRDefault="00D8144C" w:rsidP="001F78C5">
            <w:pPr>
              <w:pStyle w:val="TableHeader"/>
              <w:rPr>
                <w:bCs w:val="0"/>
              </w:rPr>
            </w:pPr>
            <w:r w:rsidRPr="00C63119">
              <w:rPr>
                <w:bCs w:val="0"/>
              </w:rPr>
              <w:t>New/ Delete/ Update</w:t>
            </w:r>
          </w:p>
        </w:tc>
      </w:tr>
      <w:tr w:rsidR="00D8144C" w:rsidRPr="00C63119" w:rsidTr="001F78C5">
        <w:trPr>
          <w:cantSplit/>
          <w:tblHeader/>
        </w:trPr>
        <w:tc>
          <w:tcPr>
            <w:tcW w:w="1243" w:type="pct"/>
            <w:tcBorders>
              <w:top w:val="single" w:sz="4" w:space="0" w:color="auto"/>
              <w:left w:val="single" w:sz="6" w:space="0" w:color="auto"/>
              <w:bottom w:val="single" w:sz="4" w:space="0" w:color="auto"/>
              <w:right w:val="single" w:sz="6" w:space="0" w:color="auto"/>
            </w:tcBorders>
          </w:tcPr>
          <w:p w:rsidR="00D8144C" w:rsidRPr="00F2630A" w:rsidRDefault="00D8144C" w:rsidP="001F78C5">
            <w:pPr>
              <w:pStyle w:val="TableBody"/>
              <w:keepNext w:val="0"/>
              <w:keepLines w:val="0"/>
              <w:rPr>
                <w:sz w:val="18"/>
                <w:szCs w:val="18"/>
                <w:lang w:val="da-DK"/>
              </w:rPr>
            </w:pPr>
            <w:r w:rsidRPr="00F2630A">
              <w:rPr>
                <w:lang w:val="da-DK"/>
              </w:rPr>
              <w:t>BL_ZERO_CHG_PRST_IND</w:t>
            </w:r>
          </w:p>
        </w:tc>
        <w:tc>
          <w:tcPr>
            <w:tcW w:w="517" w:type="pct"/>
            <w:tcBorders>
              <w:top w:val="single" w:sz="4" w:space="0" w:color="auto"/>
              <w:left w:val="single" w:sz="6" w:space="0" w:color="auto"/>
              <w:bottom w:val="single" w:sz="4" w:space="0" w:color="auto"/>
              <w:right w:val="single" w:sz="6" w:space="0" w:color="auto"/>
            </w:tcBorders>
          </w:tcPr>
          <w:p w:rsidR="00D8144C" w:rsidRPr="00C63119" w:rsidRDefault="00D8144C" w:rsidP="001F78C5">
            <w:pPr>
              <w:pStyle w:val="TableBody"/>
              <w:keepNext w:val="0"/>
              <w:keepLines w:val="0"/>
              <w:rPr>
                <w:bCs/>
                <w:sz w:val="18"/>
                <w:szCs w:val="18"/>
              </w:rPr>
            </w:pPr>
            <w:r w:rsidRPr="00C63119">
              <w:rPr>
                <w:bCs/>
                <w:sz w:val="18"/>
                <w:szCs w:val="18"/>
              </w:rPr>
              <w:t>CHAR(1)</w:t>
            </w:r>
          </w:p>
        </w:tc>
        <w:tc>
          <w:tcPr>
            <w:tcW w:w="1291" w:type="pct"/>
            <w:tcBorders>
              <w:top w:val="single" w:sz="4" w:space="0" w:color="auto"/>
              <w:left w:val="single" w:sz="6" w:space="0" w:color="auto"/>
              <w:bottom w:val="single" w:sz="4" w:space="0" w:color="auto"/>
              <w:right w:val="single" w:sz="6" w:space="0" w:color="auto"/>
            </w:tcBorders>
          </w:tcPr>
          <w:p w:rsidR="00D8144C" w:rsidRPr="00C63119" w:rsidRDefault="00D8144C" w:rsidP="001F78C5">
            <w:pPr>
              <w:pStyle w:val="TableBody"/>
              <w:keepNext w:val="0"/>
              <w:keepLines w:val="0"/>
              <w:rPr>
                <w:sz w:val="18"/>
                <w:szCs w:val="18"/>
              </w:rPr>
            </w:pPr>
            <w:r w:rsidRPr="00C63119">
              <w:rPr>
                <w:sz w:val="18"/>
                <w:szCs w:val="18"/>
              </w:rPr>
              <w:t xml:space="preserve">A Yes/No flag, to either show </w:t>
            </w:r>
            <w:r>
              <w:rPr>
                <w:sz w:val="18"/>
                <w:szCs w:val="18"/>
              </w:rPr>
              <w:t>or not show zero rated RC charges on bill</w:t>
            </w:r>
          </w:p>
        </w:tc>
        <w:tc>
          <w:tcPr>
            <w:tcW w:w="633" w:type="pct"/>
            <w:tcBorders>
              <w:top w:val="single" w:sz="4" w:space="0" w:color="auto"/>
              <w:left w:val="single" w:sz="6" w:space="0" w:color="auto"/>
              <w:bottom w:val="single" w:sz="4" w:space="0" w:color="auto"/>
              <w:right w:val="single" w:sz="6" w:space="0" w:color="auto"/>
            </w:tcBorders>
          </w:tcPr>
          <w:p w:rsidR="00D8144C" w:rsidRPr="00C63119" w:rsidRDefault="00D8144C" w:rsidP="001F78C5">
            <w:pPr>
              <w:pStyle w:val="TableBody"/>
              <w:keepNext w:val="0"/>
              <w:keepLines w:val="0"/>
              <w:rPr>
                <w:b/>
                <w:sz w:val="18"/>
                <w:szCs w:val="18"/>
                <w:u w:val="single"/>
              </w:rPr>
            </w:pPr>
            <w:r w:rsidRPr="00C63119">
              <w:rPr>
                <w:b/>
                <w:sz w:val="18"/>
                <w:szCs w:val="18"/>
                <w:u w:val="single"/>
              </w:rPr>
              <w:t>Y/N</w:t>
            </w:r>
            <w:r w:rsidR="00726D78">
              <w:rPr>
                <w:b/>
                <w:sz w:val="18"/>
                <w:szCs w:val="18"/>
                <w:u w:val="single"/>
              </w:rPr>
              <w:t>/NULL</w:t>
            </w:r>
          </w:p>
        </w:tc>
        <w:tc>
          <w:tcPr>
            <w:tcW w:w="682" w:type="pct"/>
            <w:tcBorders>
              <w:top w:val="single" w:sz="4" w:space="0" w:color="auto"/>
              <w:left w:val="single" w:sz="6" w:space="0" w:color="auto"/>
              <w:bottom w:val="single" w:sz="4" w:space="0" w:color="auto"/>
              <w:right w:val="single" w:sz="6" w:space="0" w:color="auto"/>
            </w:tcBorders>
          </w:tcPr>
          <w:p w:rsidR="00D8144C" w:rsidRPr="00C63119" w:rsidRDefault="00D8144C" w:rsidP="001F78C5">
            <w:pPr>
              <w:pStyle w:val="TableBody"/>
              <w:keepNext w:val="0"/>
              <w:keepLines w:val="0"/>
              <w:rPr>
                <w:bCs/>
                <w:sz w:val="18"/>
                <w:szCs w:val="18"/>
              </w:rPr>
            </w:pPr>
            <w:r w:rsidRPr="00C63119">
              <w:rPr>
                <w:bCs/>
                <w:sz w:val="18"/>
                <w:szCs w:val="18"/>
              </w:rPr>
              <w:t>YESNOIND</w:t>
            </w:r>
          </w:p>
        </w:tc>
        <w:tc>
          <w:tcPr>
            <w:tcW w:w="634" w:type="pct"/>
            <w:tcBorders>
              <w:top w:val="single" w:sz="4" w:space="0" w:color="auto"/>
              <w:left w:val="single" w:sz="6" w:space="0" w:color="auto"/>
              <w:bottom w:val="single" w:sz="4" w:space="0" w:color="auto"/>
              <w:right w:val="single" w:sz="4" w:space="0" w:color="auto"/>
            </w:tcBorders>
          </w:tcPr>
          <w:p w:rsidR="00D8144C" w:rsidRPr="00C63119" w:rsidRDefault="00D8144C" w:rsidP="001F78C5">
            <w:pPr>
              <w:pStyle w:val="TableBody"/>
              <w:keepNext w:val="0"/>
              <w:keepLines w:val="0"/>
              <w:rPr>
                <w:sz w:val="18"/>
                <w:szCs w:val="18"/>
              </w:rPr>
            </w:pPr>
            <w:r w:rsidRPr="00C63119">
              <w:rPr>
                <w:sz w:val="18"/>
                <w:szCs w:val="18"/>
              </w:rPr>
              <w:t>New</w:t>
            </w:r>
          </w:p>
        </w:tc>
      </w:tr>
    </w:tbl>
    <w:p w:rsidR="00213EEA" w:rsidRPr="00D8144C" w:rsidRDefault="00213EEA" w:rsidP="00213EEA">
      <w:pPr>
        <w:pStyle w:val="BodyText"/>
        <w:rPr>
          <w:lang w:eastAsia="en-GB" w:bidi="ar-SA"/>
        </w:rPr>
      </w:pPr>
    </w:p>
    <w:p w:rsidR="00213EEA" w:rsidRDefault="00213EEA" w:rsidP="00213EEA">
      <w:pPr>
        <w:pStyle w:val="Heading3"/>
        <w:tabs>
          <w:tab w:val="left" w:pos="2160"/>
        </w:tabs>
      </w:pPr>
      <w:bookmarkStart w:id="279" w:name="_Toc320453627"/>
      <w:r w:rsidRPr="00603CA4">
        <w:t>Test Instructions</w:t>
      </w:r>
      <w:bookmarkEnd w:id="279"/>
    </w:p>
    <w:p w:rsidR="00D8144C" w:rsidRPr="00C63119" w:rsidRDefault="00D8144C" w:rsidP="00D8144C">
      <w:pPr>
        <w:pStyle w:val="Heading4"/>
      </w:pPr>
      <w:bookmarkStart w:id="280" w:name="_Toc305524236"/>
      <w:r>
        <w:t>ADD</w:t>
      </w:r>
      <w:bookmarkEnd w:id="280"/>
    </w:p>
    <w:p w:rsidR="00D8144C" w:rsidRPr="00C63119" w:rsidRDefault="00D8144C" w:rsidP="00D8144C">
      <w:pPr>
        <w:pStyle w:val="BodyText"/>
      </w:pPr>
      <w:r w:rsidRPr="00C63119">
        <w:t>As a result of the changed functionality, the following issues should be checked:</w:t>
      </w:r>
    </w:p>
    <w:p w:rsidR="00D8144C" w:rsidRDefault="00D8144C" w:rsidP="00D8144C">
      <w:pPr>
        <w:pStyle w:val="BodyText"/>
      </w:pPr>
      <w:proofErr w:type="gramStart"/>
      <w:r w:rsidRPr="00C63119">
        <w:t>The presence of the new “</w:t>
      </w:r>
      <w:r>
        <w:t>BL_ZERO_CHG_PRST_IND</w:t>
      </w:r>
      <w:r w:rsidRPr="00C63119">
        <w:t>” field in</w:t>
      </w:r>
      <w:r w:rsidRPr="0090284F">
        <w:t xml:space="preserve"> </w:t>
      </w:r>
      <w:r>
        <w:t>the</w:t>
      </w:r>
      <w:r w:rsidRPr="00C63119">
        <w:t xml:space="preserve"> </w:t>
      </w:r>
      <w:r>
        <w:t>SOC price plan</w:t>
      </w:r>
      <w:r w:rsidRPr="00C63119">
        <w:t xml:space="preserve"> table and its availability in </w:t>
      </w:r>
      <w:proofErr w:type="spellStart"/>
      <w:r w:rsidRPr="00C63119">
        <w:t>AmDD</w:t>
      </w:r>
      <w:proofErr w:type="spellEnd"/>
      <w:r w:rsidRPr="00C63119">
        <w:t xml:space="preserve"> jobs.</w:t>
      </w:r>
      <w:proofErr w:type="gramEnd"/>
      <w:r w:rsidRPr="00C63119">
        <w:t xml:space="preserve"> </w:t>
      </w:r>
    </w:p>
    <w:p w:rsidR="00D8144C" w:rsidRPr="00C63119" w:rsidRDefault="00D8144C" w:rsidP="00D8144C">
      <w:pPr>
        <w:pStyle w:val="BodyText"/>
      </w:pPr>
      <w:r>
        <w:t xml:space="preserve">The zero charge bill presentation should be as per the rules described in this CR. </w:t>
      </w:r>
      <w:r w:rsidRPr="00C63119">
        <w:t xml:space="preserve">All </w:t>
      </w:r>
      <w:r>
        <w:t xml:space="preserve">of </w:t>
      </w:r>
      <w:r w:rsidRPr="00C63119">
        <w:t xml:space="preserve">the possible combinations of </w:t>
      </w:r>
      <w:r>
        <w:t xml:space="preserve">charges types should be covered </w:t>
      </w:r>
    </w:p>
    <w:p w:rsidR="00D8144C" w:rsidRPr="00C63119" w:rsidRDefault="00D8144C" w:rsidP="00D8144C">
      <w:pPr>
        <w:pStyle w:val="BodyText"/>
      </w:pPr>
      <w:r w:rsidRPr="00C63119">
        <w:t xml:space="preserve">Affected </w:t>
      </w:r>
      <w:r>
        <w:t>i</w:t>
      </w:r>
      <w:r w:rsidRPr="00C63119">
        <w:t>nvoice formats which have to be tested:</w:t>
      </w:r>
    </w:p>
    <w:p w:rsidR="00D8144C" w:rsidRPr="00C63119" w:rsidRDefault="00D8144C" w:rsidP="00317479">
      <w:pPr>
        <w:pStyle w:val="BodyText"/>
        <w:numPr>
          <w:ilvl w:val="0"/>
          <w:numId w:val="26"/>
        </w:numPr>
      </w:pPr>
      <w:r w:rsidRPr="00C63119">
        <w:t xml:space="preserve">Telia paper format </w:t>
      </w:r>
    </w:p>
    <w:p w:rsidR="00D8144C" w:rsidRDefault="00D8144C" w:rsidP="00317479">
      <w:pPr>
        <w:pStyle w:val="BodyText"/>
        <w:numPr>
          <w:ilvl w:val="0"/>
          <w:numId w:val="26"/>
        </w:numPr>
      </w:pPr>
      <w:r>
        <w:t>Telia PBS details (</w:t>
      </w:r>
      <w:proofErr w:type="spellStart"/>
      <w:r>
        <w:t>non paper</w:t>
      </w:r>
      <w:proofErr w:type="spellEnd"/>
      <w:r>
        <w:t xml:space="preserve"> format)</w:t>
      </w:r>
    </w:p>
    <w:p w:rsidR="00D8144C" w:rsidRDefault="00D8144C" w:rsidP="00317479">
      <w:pPr>
        <w:pStyle w:val="BodyText"/>
        <w:numPr>
          <w:ilvl w:val="0"/>
          <w:numId w:val="26"/>
        </w:numPr>
      </w:pPr>
      <w:r>
        <w:t>Telia credit note</w:t>
      </w:r>
    </w:p>
    <w:p w:rsidR="00D8144C" w:rsidRPr="00C63119" w:rsidRDefault="00D8144C" w:rsidP="00317479">
      <w:pPr>
        <w:pStyle w:val="BodyText"/>
        <w:numPr>
          <w:ilvl w:val="0"/>
          <w:numId w:val="26"/>
        </w:numPr>
      </w:pPr>
      <w:r>
        <w:t>Telia electronic invoice (</w:t>
      </w:r>
      <w:proofErr w:type="spellStart"/>
      <w:r>
        <w:t>non paper</w:t>
      </w:r>
      <w:proofErr w:type="spellEnd"/>
      <w:r>
        <w:t xml:space="preserve"> format)</w:t>
      </w:r>
    </w:p>
    <w:p w:rsidR="00D8144C" w:rsidRDefault="00D8144C" w:rsidP="00D8144C">
      <w:pPr>
        <w:pStyle w:val="Heading4"/>
      </w:pPr>
      <w:bookmarkStart w:id="281" w:name="_Toc305524237"/>
      <w:r>
        <w:t>Price Plan</w:t>
      </w:r>
      <w:bookmarkEnd w:id="281"/>
    </w:p>
    <w:p w:rsidR="00D8144C" w:rsidRDefault="00D8144C" w:rsidP="00D8144C">
      <w:pPr>
        <w:pStyle w:val="BodyText"/>
      </w:pPr>
      <w:r>
        <w:t>Testers should open each of the following windows and ensure that the new indicator is visible and changeable:</w:t>
      </w:r>
    </w:p>
    <w:p w:rsidR="00D8144C" w:rsidRDefault="00D8144C" w:rsidP="00D8144C">
      <w:pPr>
        <w:pStyle w:val="Bullet1square"/>
      </w:pPr>
      <w:r>
        <w:t>SOC window</w:t>
      </w:r>
    </w:p>
    <w:p w:rsidR="00D8144C" w:rsidRDefault="00D8144C" w:rsidP="00D8144C">
      <w:pPr>
        <w:pStyle w:val="Bullet1square"/>
      </w:pPr>
      <w:r>
        <w:t>Reduced SOC</w:t>
      </w:r>
    </w:p>
    <w:p w:rsidR="00D8144C" w:rsidRDefault="00D8144C" w:rsidP="00D8144C">
      <w:pPr>
        <w:pStyle w:val="Bullet1square"/>
      </w:pPr>
      <w:r>
        <w:t>SOC special promotion</w:t>
      </w:r>
    </w:p>
    <w:p w:rsidR="00D8144C" w:rsidRDefault="00D8144C" w:rsidP="00D8144C">
      <w:pPr>
        <w:pStyle w:val="Bullet1square"/>
      </w:pPr>
      <w:r>
        <w:t>BOGO</w:t>
      </w:r>
    </w:p>
    <w:p w:rsidR="00D8144C" w:rsidRDefault="00D8144C" w:rsidP="00D8144C">
      <w:pPr>
        <w:pStyle w:val="Bullet1square"/>
      </w:pPr>
      <w:r>
        <w:t>SOC report</w:t>
      </w:r>
    </w:p>
    <w:p w:rsidR="00756386" w:rsidRDefault="00756386" w:rsidP="00763275">
      <w:pPr>
        <w:pStyle w:val="BodyText"/>
        <w:keepNext/>
        <w:keepLines/>
      </w:pPr>
    </w:p>
    <w:p w:rsidR="00D8144C" w:rsidRDefault="00D8144C" w:rsidP="00D8144C">
      <w:pPr>
        <w:pStyle w:val="Heading2"/>
      </w:pPr>
      <w:bookmarkStart w:id="282" w:name="_Toc320453628"/>
      <w:r>
        <w:rPr>
          <w:lang w:val="en-GB"/>
        </w:rPr>
        <w:t>CR-1400</w:t>
      </w:r>
      <w:r w:rsidRPr="00753D76">
        <w:rPr>
          <w:lang w:val="en-GB"/>
        </w:rPr>
        <w:t xml:space="preserve"> </w:t>
      </w:r>
      <w:r>
        <w:rPr>
          <w:lang w:val="en-GB"/>
        </w:rPr>
        <w:t>Change the sorting logic of the invoice</w:t>
      </w:r>
      <w:bookmarkEnd w:id="282"/>
      <w:r>
        <w:rPr>
          <w:lang w:val="en-GB"/>
        </w:rPr>
        <w:t xml:space="preserve"> </w:t>
      </w:r>
    </w:p>
    <w:p w:rsidR="00D8144C" w:rsidRDefault="00D8144C" w:rsidP="00D8144C">
      <w:pPr>
        <w:pStyle w:val="Heading3"/>
      </w:pPr>
      <w:bookmarkStart w:id="283" w:name="_Toc320453629"/>
      <w:r w:rsidRPr="008A1DD8">
        <w:t>Requirement Overview</w:t>
      </w:r>
      <w:bookmarkEnd w:id="283"/>
    </w:p>
    <w:p w:rsidR="00D8144C" w:rsidRDefault="00D8144C" w:rsidP="00D8144C">
      <w:pPr>
        <w:pStyle w:val="Heading4"/>
      </w:pPr>
      <w:r>
        <w:t>Functional Requirements</w:t>
      </w:r>
    </w:p>
    <w:p w:rsidR="00BB6C47" w:rsidRDefault="00BB6C47" w:rsidP="00BB6C47">
      <w:pPr>
        <w:pStyle w:val="Bullet1square"/>
      </w:pPr>
      <w:r>
        <w:t xml:space="preserve">FR1 – </w:t>
      </w:r>
      <w:r w:rsidRPr="00BE0336">
        <w:t xml:space="preserve">Sort RC lines in a configurable priority like voice, messaging, data, others (both for regular, pro-rated and carry over invoices). This must be dynamic so we request a reference table to configure this. It must be possible to define new values and determine </w:t>
      </w:r>
      <w:proofErr w:type="spellStart"/>
      <w:r>
        <w:t>f</w:t>
      </w:r>
      <w:proofErr w:type="spellEnd"/>
      <w:r w:rsidRPr="00BE0336">
        <w:t xml:space="preserve"> each </w:t>
      </w:r>
      <w:r>
        <w:t>PP</w:t>
      </w:r>
      <w:r w:rsidRPr="00BE0336">
        <w:t xml:space="preserve">, </w:t>
      </w:r>
      <w:r>
        <w:t>SOC</w:t>
      </w:r>
      <w:r w:rsidRPr="00BE0336">
        <w:t>, etc. which “type” it is</w:t>
      </w:r>
      <w:r>
        <w:t xml:space="preserve"> A SOC-level indicator is needed to control the RC display in cases of zero balance. The new flag will have three values.</w:t>
      </w:r>
    </w:p>
    <w:p w:rsidR="00BB6C47" w:rsidRDefault="00BB6C47" w:rsidP="00BB6C47">
      <w:pPr>
        <w:pStyle w:val="Bullet1square"/>
      </w:pPr>
      <w:r>
        <w:t xml:space="preserve">FR2 – </w:t>
      </w:r>
      <w:r w:rsidRPr="00513A1F">
        <w:t xml:space="preserve">Sort same </w:t>
      </w:r>
      <w:r>
        <w:t>SOC</w:t>
      </w:r>
      <w:r w:rsidRPr="00513A1F">
        <w:t xml:space="preserve"> codes together (for pro-rated and carry over invoices). If multiple charges of the same type exist then the ones for the same </w:t>
      </w:r>
      <w:r>
        <w:t>SOC</w:t>
      </w:r>
      <w:r w:rsidRPr="00513A1F">
        <w:t xml:space="preserve"> must be together so they will a consecutive period</w:t>
      </w:r>
      <w:r>
        <w:t>.</w:t>
      </w:r>
    </w:p>
    <w:p w:rsidR="00BB6C47" w:rsidRDefault="00BB6C47" w:rsidP="00BB6C47">
      <w:pPr>
        <w:pStyle w:val="Bullet1square"/>
      </w:pPr>
      <w:r>
        <w:t xml:space="preserve">FR3 - </w:t>
      </w:r>
      <w:r w:rsidRPr="004E6370">
        <w:t xml:space="preserve">Refunded RC must always be presented at the top of the section of that </w:t>
      </w:r>
      <w:r>
        <w:t>RC</w:t>
      </w:r>
      <w:r w:rsidRPr="004E6370">
        <w:t xml:space="preserve"> type. Lines for cancelled </w:t>
      </w:r>
      <w:r>
        <w:t>SOC</w:t>
      </w:r>
      <w:r w:rsidRPr="004E6370">
        <w:t xml:space="preserve"> / </w:t>
      </w:r>
      <w:r>
        <w:t>PP</w:t>
      </w:r>
      <w:r w:rsidRPr="004E6370">
        <w:t xml:space="preserve"> must be presented before the charging of the new </w:t>
      </w:r>
      <w:r>
        <w:t>SOC</w:t>
      </w:r>
      <w:r w:rsidRPr="004E6370">
        <w:t xml:space="preserve"> / pp. For “</w:t>
      </w:r>
      <w:proofErr w:type="spellStart"/>
      <w:r w:rsidRPr="004E6370">
        <w:t>abonnement</w:t>
      </w:r>
      <w:proofErr w:type="spellEnd"/>
      <w:r w:rsidRPr="004E6370">
        <w:t>” it will just be in top of the section</w:t>
      </w:r>
      <w:r>
        <w:t>.</w:t>
      </w:r>
    </w:p>
    <w:p w:rsidR="00D8144C" w:rsidRDefault="00D8144C" w:rsidP="00D8144C">
      <w:pPr>
        <w:pStyle w:val="Heading3"/>
      </w:pPr>
      <w:bookmarkStart w:id="284" w:name="_Toc320453630"/>
      <w:r w:rsidRPr="008A1DD8">
        <w:t>Market-Specific Notes</w:t>
      </w:r>
      <w:bookmarkEnd w:id="284"/>
    </w:p>
    <w:p w:rsidR="00BB6C47" w:rsidRDefault="00BB6C47" w:rsidP="00BB6C47">
      <w:pPr>
        <w:pStyle w:val="BodyText"/>
      </w:pPr>
      <w:r>
        <w:t xml:space="preserve">The item for customization is part of the Fokus customized module; therefore, it is available to Telia only. </w:t>
      </w:r>
    </w:p>
    <w:p w:rsidR="00D8144C" w:rsidRPr="001327C7" w:rsidRDefault="00D8144C" w:rsidP="00D8144C">
      <w:pPr>
        <w:pStyle w:val="Heading3"/>
        <w:tabs>
          <w:tab w:val="left" w:pos="2160"/>
        </w:tabs>
      </w:pPr>
      <w:bookmarkStart w:id="285" w:name="_Toc320453631"/>
      <w:r w:rsidRPr="001327C7">
        <w:t>Existing Functionality</w:t>
      </w:r>
      <w:bookmarkEnd w:id="285"/>
    </w:p>
    <w:p w:rsidR="00BB6C47" w:rsidRDefault="00BB6C47" w:rsidP="00BB6C47">
      <w:pPr>
        <w:pStyle w:val="Bullet1square"/>
      </w:pPr>
      <w:r>
        <w:t>Subscriber specification in Telia paper format (Level 3)</w:t>
      </w:r>
    </w:p>
    <w:p w:rsidR="00BB6C47" w:rsidRDefault="00BB6C47" w:rsidP="00BB6C47">
      <w:pPr>
        <w:pStyle w:val="Bullet2round"/>
      </w:pPr>
      <w:r>
        <w:t>Subscriber RC charges are grouped in Level 3 by:</w:t>
      </w:r>
    </w:p>
    <w:p w:rsidR="00BB6C47" w:rsidRDefault="00BB6C47" w:rsidP="00BB6C47">
      <w:pPr>
        <w:pStyle w:val="Bullet3hollow"/>
      </w:pPr>
      <w:r>
        <w:t>Subscriber</w:t>
      </w:r>
    </w:p>
    <w:p w:rsidR="00BB6C47" w:rsidRDefault="00BB6C47" w:rsidP="00BB6C47">
      <w:pPr>
        <w:pStyle w:val="Bullet3hollow"/>
      </w:pPr>
      <w:r>
        <w:t xml:space="preserve">Month in case of carry over; </w:t>
      </w:r>
    </w:p>
    <w:p w:rsidR="00BB6C47" w:rsidRDefault="00BB6C47" w:rsidP="00BB6C47">
      <w:pPr>
        <w:pStyle w:val="Bullet3hollow"/>
      </w:pPr>
      <w:r>
        <w:t>RC-type (Price Plan or Other charges)</w:t>
      </w:r>
    </w:p>
    <w:p w:rsidR="00BB6C47" w:rsidRDefault="00BB6C47" w:rsidP="00BB6C47">
      <w:pPr>
        <w:pStyle w:val="Bullet3hollow"/>
      </w:pPr>
      <w:r>
        <w:t>SOC bill description sequence / feature category bill description sequence (in case of discounts and UTC)</w:t>
      </w:r>
    </w:p>
    <w:p w:rsidR="00BB6C47" w:rsidRDefault="00BB6C47" w:rsidP="00BB6C47">
      <w:pPr>
        <w:pStyle w:val="Bullet3hollow"/>
      </w:pPr>
      <w:r>
        <w:t>Match tier level (*applicable for Telia Match customers)</w:t>
      </w:r>
    </w:p>
    <w:p w:rsidR="00BB6C47" w:rsidRDefault="00BB6C47" w:rsidP="00BB6C47">
      <w:pPr>
        <w:pStyle w:val="Bullet3hollow"/>
      </w:pPr>
      <w:r>
        <w:t>User name &amp; email address (*applicable for ISP)</w:t>
      </w:r>
    </w:p>
    <w:p w:rsidR="00BB6C47" w:rsidRDefault="00BB6C47" w:rsidP="00BB6C47">
      <w:pPr>
        <w:pStyle w:val="Bullet3hollow"/>
      </w:pPr>
      <w:r>
        <w:t>Product type &amp; order (GSM/ISP/etc.)</w:t>
      </w:r>
    </w:p>
    <w:p w:rsidR="00BB6C47" w:rsidRDefault="00BB6C47" w:rsidP="00BB6C47">
      <w:pPr>
        <w:pStyle w:val="Bullet2round"/>
      </w:pPr>
      <w:r>
        <w:t>The charges are sorted in ascending order by:</w:t>
      </w:r>
    </w:p>
    <w:p w:rsidR="00BB6C47" w:rsidRDefault="00BB6C47" w:rsidP="00BB6C47">
      <w:pPr>
        <w:pStyle w:val="Bullet3hollow"/>
      </w:pPr>
      <w:r>
        <w:t>Email address (*applicable for ISP, ascending)</w:t>
      </w:r>
    </w:p>
    <w:p w:rsidR="00BB6C47" w:rsidRDefault="00BB6C47" w:rsidP="00BB6C47">
      <w:pPr>
        <w:pStyle w:val="Bullet3hollow"/>
      </w:pPr>
      <w:r>
        <w:t>Start date</w:t>
      </w:r>
    </w:p>
    <w:p w:rsidR="00BB6C47" w:rsidRDefault="00BB6C47" w:rsidP="00BB6C47">
      <w:pPr>
        <w:pStyle w:val="Bullet3hollow"/>
      </w:pPr>
      <w:r>
        <w:t>Match tier level (*applicable for Telia Match customers, ascending)</w:t>
      </w:r>
    </w:p>
    <w:p w:rsidR="00BB6C47" w:rsidRDefault="00BB6C47" w:rsidP="00BB6C47">
      <w:pPr>
        <w:pStyle w:val="Bullet1square"/>
      </w:pPr>
      <w:r>
        <w:t>Subscriber specification in the PBS non paper format (PBS details)</w:t>
      </w:r>
    </w:p>
    <w:p w:rsidR="00BB6C47" w:rsidRDefault="00BB6C47" w:rsidP="00BB6C47">
      <w:pPr>
        <w:pStyle w:val="Bullet2round"/>
      </w:pPr>
      <w:r>
        <w:lastRenderedPageBreak/>
        <w:t>Subscriber RC charges are grouped in the PBS details the same as in Level 3 and are sorted by:</w:t>
      </w:r>
    </w:p>
    <w:p w:rsidR="00BB6C47" w:rsidRDefault="00BB6C47" w:rsidP="00BB6C47">
      <w:pPr>
        <w:pStyle w:val="Bullet3hollow"/>
      </w:pPr>
      <w:r>
        <w:t>S</w:t>
      </w:r>
      <w:r w:rsidRPr="00C742CE">
        <w:t xml:space="preserve">ubscription type (descending) which is P for price plan charges and O for other charges. </w:t>
      </w:r>
    </w:p>
    <w:p w:rsidR="00BB6C47" w:rsidRDefault="00BB6C47" w:rsidP="00BB6C47">
      <w:pPr>
        <w:pStyle w:val="Bullet3hollow"/>
        <w:numPr>
          <w:ilvl w:val="0"/>
          <w:numId w:val="0"/>
        </w:numPr>
        <w:ind w:left="2520"/>
      </w:pPr>
      <w:r w:rsidRPr="00C742CE">
        <w:t>This has the same effect as the splitting in</w:t>
      </w:r>
      <w:r>
        <w:t xml:space="preserve">to two </w:t>
      </w:r>
      <w:r w:rsidRPr="00C742CE">
        <w:t>separate sub-sections done in the paper format</w:t>
      </w:r>
      <w:r>
        <w:t>.</w:t>
      </w:r>
    </w:p>
    <w:p w:rsidR="00BB6C47" w:rsidRDefault="00BB6C47" w:rsidP="00BB6C47">
      <w:pPr>
        <w:pStyle w:val="Bullet3hollow"/>
      </w:pPr>
      <w:r>
        <w:t>Start date (ascending).</w:t>
      </w:r>
    </w:p>
    <w:p w:rsidR="00BB6C47" w:rsidRDefault="00BB6C47" w:rsidP="00BB6C47">
      <w:pPr>
        <w:pStyle w:val="Bullet1square"/>
      </w:pPr>
      <w:r>
        <w:t>Level 1 in the Telia paper format and PBS non paper format</w:t>
      </w:r>
    </w:p>
    <w:p w:rsidR="00BB6C47" w:rsidRDefault="00BB6C47" w:rsidP="00BB6C47">
      <w:pPr>
        <w:pStyle w:val="Bullet2round"/>
      </w:pPr>
      <w:r w:rsidRPr="002B47FD">
        <w:t>B</w:t>
      </w:r>
      <w:r>
        <w:t>AN</w:t>
      </w:r>
      <w:r w:rsidRPr="002B47FD">
        <w:t xml:space="preserve"> level charges are presented in </w:t>
      </w:r>
      <w:r>
        <w:t>two</w:t>
      </w:r>
      <w:r w:rsidRPr="002B47FD">
        <w:t xml:space="preserve"> sub-sections, taxed charges (</w:t>
      </w:r>
      <w:r w:rsidRPr="00245B18">
        <w:t>'</w:t>
      </w:r>
      <w:proofErr w:type="spellStart"/>
      <w:r w:rsidRPr="002B47FD">
        <w:t>Andet</w:t>
      </w:r>
      <w:proofErr w:type="spellEnd"/>
      <w:r w:rsidRPr="00245B18">
        <w:t>'</w:t>
      </w:r>
      <w:r w:rsidRPr="002B47FD">
        <w:t>) and VAT free charges (</w:t>
      </w:r>
      <w:r w:rsidRPr="00245B18">
        <w:t>'</w:t>
      </w:r>
      <w:proofErr w:type="spellStart"/>
      <w:r w:rsidRPr="002B47FD">
        <w:t>Andet</w:t>
      </w:r>
      <w:proofErr w:type="spellEnd"/>
      <w:r w:rsidRPr="002B47FD">
        <w:t xml:space="preserve"> - </w:t>
      </w:r>
      <w:proofErr w:type="spellStart"/>
      <w:r w:rsidRPr="002B47FD">
        <w:t>momsfrit</w:t>
      </w:r>
      <w:proofErr w:type="spellEnd"/>
      <w:r w:rsidRPr="00245B18">
        <w:t>'</w:t>
      </w:r>
      <w:r w:rsidRPr="002B47FD">
        <w:t>)</w:t>
      </w:r>
      <w:r>
        <w:t>.</w:t>
      </w:r>
    </w:p>
    <w:p w:rsidR="00BB6C47" w:rsidRPr="00A16EC3" w:rsidRDefault="00BB6C47" w:rsidP="00BB6C47">
      <w:pPr>
        <w:pStyle w:val="Bullet3hollow"/>
      </w:pPr>
      <w:r w:rsidRPr="00A16EC3">
        <w:t>Within each sub-section</w:t>
      </w:r>
      <w:r>
        <w:t>,</w:t>
      </w:r>
      <w:r w:rsidRPr="00A16EC3">
        <w:t xml:space="preserve"> the charges </w:t>
      </w:r>
      <w:r>
        <w:t xml:space="preserve">are </w:t>
      </w:r>
      <w:r w:rsidRPr="00A16EC3">
        <w:t xml:space="preserve">presented in the </w:t>
      </w:r>
      <w:r>
        <w:t xml:space="preserve">following </w:t>
      </w:r>
      <w:r w:rsidRPr="00A16EC3">
        <w:t>order: one time charges, recurring charges and usage charges</w:t>
      </w:r>
      <w:r>
        <w:t>.</w:t>
      </w:r>
    </w:p>
    <w:p w:rsidR="00BB6C47" w:rsidRPr="002B47FD" w:rsidRDefault="00BB6C47" w:rsidP="00BB6C47">
      <w:pPr>
        <w:pStyle w:val="Bullet2round"/>
      </w:pPr>
      <w:r>
        <w:t xml:space="preserve">RC charges </w:t>
      </w:r>
      <w:r w:rsidRPr="002B47FD">
        <w:t xml:space="preserve">are </w:t>
      </w:r>
      <w:r>
        <w:t xml:space="preserve">displayed ungrouped and </w:t>
      </w:r>
      <w:r w:rsidRPr="002B47FD">
        <w:t xml:space="preserve">sorted </w:t>
      </w:r>
      <w:r>
        <w:t xml:space="preserve">in ascending order </w:t>
      </w:r>
      <w:r w:rsidRPr="002B47FD">
        <w:t>by:</w:t>
      </w:r>
    </w:p>
    <w:p w:rsidR="00BB6C47" w:rsidRDefault="00BB6C47" w:rsidP="00BB6C47">
      <w:pPr>
        <w:pStyle w:val="Bullet3hollow"/>
      </w:pPr>
      <w:r>
        <w:t>RC order (</w:t>
      </w:r>
      <w:r w:rsidRPr="00245B18">
        <w:t>'</w:t>
      </w:r>
      <w:r>
        <w:t>A</w:t>
      </w:r>
      <w:r w:rsidRPr="00245B18">
        <w:t>'</w:t>
      </w:r>
      <w:r>
        <w:t xml:space="preserve"> for regular RC charges, </w:t>
      </w:r>
      <w:r w:rsidRPr="00245B18">
        <w:t>'</w:t>
      </w:r>
      <w:r>
        <w:t>B</w:t>
      </w:r>
      <w:r w:rsidRPr="00245B18">
        <w:t>'</w:t>
      </w:r>
      <w:r>
        <w:t xml:space="preserve"> for UTC, </w:t>
      </w:r>
      <w:r w:rsidRPr="00245B18">
        <w:t>'</w:t>
      </w:r>
      <w:r>
        <w:t>C</w:t>
      </w:r>
      <w:r w:rsidRPr="00245B18">
        <w:t>'</w:t>
      </w:r>
      <w:r>
        <w:t xml:space="preserve"> for hierarchal discounts, </w:t>
      </w:r>
      <w:r w:rsidRPr="00245B18">
        <w:t>'</w:t>
      </w:r>
      <w:r>
        <w:t>D</w:t>
      </w:r>
      <w:r w:rsidRPr="00245B18">
        <w:t>'</w:t>
      </w:r>
      <w:r>
        <w:t xml:space="preserve"> for refunds</w:t>
      </w:r>
      <w:r w:rsidRPr="00C742CE">
        <w:t xml:space="preserve">) </w:t>
      </w:r>
    </w:p>
    <w:p w:rsidR="00BB6C47" w:rsidRDefault="00BB6C47" w:rsidP="00BB6C47">
      <w:pPr>
        <w:pStyle w:val="Bullet3hollow"/>
      </w:pPr>
      <w:r>
        <w:t>Start date</w:t>
      </w:r>
    </w:p>
    <w:p w:rsidR="00D8144C" w:rsidRPr="001327C7" w:rsidRDefault="00D8144C" w:rsidP="00D8144C">
      <w:pPr>
        <w:pStyle w:val="Heading3"/>
        <w:tabs>
          <w:tab w:val="left" w:pos="2160"/>
        </w:tabs>
      </w:pPr>
      <w:bookmarkStart w:id="286" w:name="_Toc320453632"/>
      <w:r w:rsidRPr="001327C7">
        <w:t>Proposed Solution Functional Specifications</w:t>
      </w:r>
      <w:bookmarkEnd w:id="286"/>
    </w:p>
    <w:p w:rsidR="00D8144C" w:rsidRPr="00C63119" w:rsidRDefault="00D8144C" w:rsidP="00D8144C">
      <w:pPr>
        <w:pStyle w:val="Heading4"/>
      </w:pPr>
      <w:r>
        <w:t>ADD</w:t>
      </w:r>
    </w:p>
    <w:p w:rsidR="00BB6C47" w:rsidRDefault="00BB6C47" w:rsidP="00BB6C47">
      <w:pPr>
        <w:pStyle w:val="BodyText"/>
      </w:pPr>
      <w:r>
        <w:t>ADD will fetch the RC_SORT_ORDER for each RC charge from the new RC_SORT_TYPES table according to the SOC’s RC_SORT_IND and add it to the internal structure of the SOC table.</w:t>
      </w:r>
    </w:p>
    <w:p w:rsidR="00BB6C47" w:rsidRDefault="00BB6C47" w:rsidP="00BB6C47">
      <w:pPr>
        <w:pStyle w:val="BodyText"/>
      </w:pPr>
      <w:r>
        <w:t>ADD will apply the following sorting rules in the bill display of RC charges:</w:t>
      </w:r>
    </w:p>
    <w:p w:rsidR="00BB6C47" w:rsidRDefault="00BB6C47" w:rsidP="00BB6C47">
      <w:pPr>
        <w:pStyle w:val="Bullet1square"/>
      </w:pPr>
      <w:r>
        <w:t>Subscriber specification in Telia paper format (Level 3)</w:t>
      </w:r>
    </w:p>
    <w:p w:rsidR="00BB6C47" w:rsidRDefault="00BB6C47" w:rsidP="00BB6C47">
      <w:pPr>
        <w:pStyle w:val="Bullet2round"/>
      </w:pPr>
      <w:r>
        <w:t>RC charges will continue to be split into two sub-sections, the first one displaying Price Plan charges and the second one showing Services and Optional packages. Within the two sub-sections the charges will be sorted by the following criteria:</w:t>
      </w:r>
    </w:p>
    <w:p w:rsidR="00BB6C47" w:rsidRPr="009E35BD" w:rsidRDefault="00BB6C47" w:rsidP="00BB6C47">
      <w:pPr>
        <w:pStyle w:val="Bullet3hollow"/>
        <w:rPr>
          <w:rFonts w:ascii="TimesNewRoman" w:hAnsi="TimesNewRoman"/>
        </w:rPr>
      </w:pPr>
      <w:r>
        <w:t>Email address (*applicable for ISP, ascending)</w:t>
      </w:r>
    </w:p>
    <w:p w:rsidR="00BB6C47" w:rsidRPr="004B6677" w:rsidRDefault="00BB6C47" w:rsidP="00BB6C47">
      <w:pPr>
        <w:pStyle w:val="Bullet3hollow"/>
        <w:rPr>
          <w:rFonts w:ascii="TimesNewRoman" w:hAnsi="TimesNewRoman"/>
        </w:rPr>
      </w:pPr>
      <w:r>
        <w:t>RC_SORT_ORDER (descending).</w:t>
      </w:r>
    </w:p>
    <w:p w:rsidR="00BB6C47" w:rsidRPr="00C524EF" w:rsidRDefault="00BB6C47" w:rsidP="00BB6C47">
      <w:pPr>
        <w:pStyle w:val="Bullet3hollow"/>
      </w:pPr>
      <w:r w:rsidRPr="00C524EF">
        <w:t xml:space="preserve">Refund or not (Refunds will be displayed first). ADD will identify RC refunds using the condition </w:t>
      </w:r>
      <w:proofErr w:type="spellStart"/>
      <w:r w:rsidRPr="00C524EF">
        <w:t>ftr_revenue_code</w:t>
      </w:r>
      <w:proofErr w:type="spellEnd"/>
      <w:r w:rsidRPr="00C524EF">
        <w:t xml:space="preserve"> = </w:t>
      </w:r>
      <w:r>
        <w:t>‘</w:t>
      </w:r>
      <w:r w:rsidRPr="00C524EF">
        <w:t>R</w:t>
      </w:r>
      <w:r>
        <w:t>’</w:t>
      </w:r>
      <w:r w:rsidRPr="00C524EF">
        <w:t xml:space="preserve"> and </w:t>
      </w:r>
      <w:proofErr w:type="spellStart"/>
      <w:r w:rsidRPr="00C524EF">
        <w:t>actv_code</w:t>
      </w:r>
      <w:proofErr w:type="spellEnd"/>
      <w:r w:rsidRPr="00C524EF">
        <w:t>=</w:t>
      </w:r>
      <w:r w:rsidRPr="00B53ED8">
        <w:t>'</w:t>
      </w:r>
      <w:r w:rsidRPr="00C524EF">
        <w:t>CRDT</w:t>
      </w:r>
      <w:r w:rsidRPr="00B53ED8">
        <w:t>'</w:t>
      </w:r>
      <w:r w:rsidRPr="00C524EF">
        <w:t xml:space="preserve"> and </w:t>
      </w:r>
      <w:proofErr w:type="spellStart"/>
      <w:r w:rsidRPr="00C524EF">
        <w:t>discount_code</w:t>
      </w:r>
      <w:proofErr w:type="spellEnd"/>
      <w:r w:rsidRPr="00C524EF">
        <w:t xml:space="preserve"> = </w:t>
      </w:r>
      <w:r>
        <w:t>‘</w:t>
      </w:r>
      <w:r w:rsidRPr="00C524EF">
        <w:t>NO-DISC</w:t>
      </w:r>
      <w:r>
        <w:t>’</w:t>
      </w:r>
      <w:r w:rsidRPr="00C524EF">
        <w:t xml:space="preserve"> </w:t>
      </w:r>
      <w:proofErr w:type="spellStart"/>
      <w:r w:rsidRPr="00C524EF">
        <w:t>actv_reason_code</w:t>
      </w:r>
      <w:proofErr w:type="spellEnd"/>
      <w:r w:rsidRPr="00C524EF">
        <w:t>=</w:t>
      </w:r>
      <w:r>
        <w:t>‘</w:t>
      </w:r>
      <w:r w:rsidRPr="00C524EF">
        <w:t>REFUND</w:t>
      </w:r>
      <w:r>
        <w:t>’</w:t>
      </w:r>
    </w:p>
    <w:p w:rsidR="00BB6C47" w:rsidRDefault="00BB6C47" w:rsidP="00BB6C47">
      <w:pPr>
        <w:pStyle w:val="Bullet3hollow"/>
      </w:pPr>
      <w:r>
        <w:t>The month in case of  carry over (ascending)</w:t>
      </w:r>
    </w:p>
    <w:p w:rsidR="00BB6C47" w:rsidRDefault="00BB6C47" w:rsidP="00BB6C47">
      <w:pPr>
        <w:pStyle w:val="Bullet3hollow"/>
      </w:pPr>
      <w:r>
        <w:t>Start date (ascending)</w:t>
      </w:r>
    </w:p>
    <w:p w:rsidR="00BB6C47" w:rsidRDefault="00BB6C47" w:rsidP="00BB6C47">
      <w:pPr>
        <w:pStyle w:val="Bullet3hollow"/>
      </w:pPr>
      <w:r>
        <w:t>Match tier level (*applicable for Telia Match customers, ascending)</w:t>
      </w:r>
    </w:p>
    <w:p w:rsidR="00BB6C47" w:rsidRDefault="00BB6C47" w:rsidP="00BB6C47">
      <w:pPr>
        <w:pStyle w:val="Bullet3hollow"/>
      </w:pPr>
      <w:r>
        <w:t xml:space="preserve">SOC bill description sequence number/ feature category bill description sequence number (ascending). These criteria ensure that the same bill / customer will always have the RC lines in a specific </w:t>
      </w:r>
      <w:r>
        <w:lastRenderedPageBreak/>
        <w:t>order in case two charges have the same RC sort type, month and start date.</w:t>
      </w:r>
    </w:p>
    <w:p w:rsidR="00BB6C47" w:rsidRDefault="00BB6C47" w:rsidP="00BB6C47">
      <w:pPr>
        <w:pStyle w:val="Bullet1square"/>
        <w:numPr>
          <w:ilvl w:val="0"/>
          <w:numId w:val="0"/>
        </w:numPr>
        <w:ind w:left="2160"/>
      </w:pPr>
      <w:r>
        <w:t>It is possible to have “split RC” for same SOC and time period since the RC charges grouping will not change.</w:t>
      </w:r>
    </w:p>
    <w:p w:rsidR="00BB6C47" w:rsidRDefault="00BB6C47" w:rsidP="00BB6C47">
      <w:pPr>
        <w:pStyle w:val="Bullet1square"/>
      </w:pPr>
      <w:r>
        <w:t>Subscriber specification in the PBS non paper format (PBS details)</w:t>
      </w:r>
    </w:p>
    <w:p w:rsidR="00BB6C47" w:rsidRDefault="00BB6C47" w:rsidP="00BB6C47">
      <w:pPr>
        <w:pStyle w:val="Bullet2round"/>
      </w:pPr>
      <w:r>
        <w:t>RC charges will be sorted using the following:</w:t>
      </w:r>
    </w:p>
    <w:p w:rsidR="00BB6C47" w:rsidRPr="007F15CB" w:rsidRDefault="00BB6C47" w:rsidP="00BB6C47">
      <w:pPr>
        <w:pStyle w:val="Bullet3hollow"/>
        <w:rPr>
          <w:rFonts w:ascii="TimesNewRoman" w:hAnsi="TimesNewRoman"/>
        </w:rPr>
      </w:pPr>
      <w:r w:rsidRPr="00D23B16">
        <w:t>Subscription type (descending) which is P for price plan charges and O for other charges. This has the same effect as the splitting in</w:t>
      </w:r>
      <w:r>
        <w:t>to two</w:t>
      </w:r>
      <w:r w:rsidRPr="00D23B16">
        <w:t>2 separate sub-sections done in the paper format</w:t>
      </w:r>
      <w:r>
        <w:rPr>
          <w:rFonts w:ascii="TimesNewRoman" w:hAnsi="TimesNewRoman"/>
        </w:rPr>
        <w:t>.</w:t>
      </w:r>
    </w:p>
    <w:p w:rsidR="00BB6C47" w:rsidRPr="009E35BD" w:rsidRDefault="00BB6C47" w:rsidP="00BB6C47">
      <w:pPr>
        <w:pStyle w:val="Bullet3hollow"/>
        <w:rPr>
          <w:rFonts w:ascii="TimesNewRoman" w:hAnsi="TimesNewRoman"/>
        </w:rPr>
      </w:pPr>
      <w:r>
        <w:t>Email address (*applicable for ISP)</w:t>
      </w:r>
    </w:p>
    <w:p w:rsidR="00BB6C47" w:rsidRPr="004B6677" w:rsidRDefault="00BB6C47" w:rsidP="00BB6C47">
      <w:pPr>
        <w:pStyle w:val="Bullet3hollow"/>
        <w:rPr>
          <w:rFonts w:ascii="TimesNewRoman" w:hAnsi="TimesNewRoman"/>
        </w:rPr>
      </w:pPr>
      <w:r>
        <w:t>RC_SORT_ORDER (descending)</w:t>
      </w:r>
    </w:p>
    <w:p w:rsidR="00BB6C47" w:rsidRPr="00C524EF" w:rsidRDefault="00BB6C47" w:rsidP="00BB6C47">
      <w:pPr>
        <w:pStyle w:val="Bullet3hollow"/>
      </w:pPr>
      <w:r w:rsidRPr="00C524EF">
        <w:t xml:space="preserve">Refund or not (Refunds will be displayed first). ADD will identify RC refunds using the condition </w:t>
      </w:r>
      <w:proofErr w:type="spellStart"/>
      <w:r w:rsidRPr="00C524EF">
        <w:t>ftr_revenue_code</w:t>
      </w:r>
      <w:proofErr w:type="spellEnd"/>
      <w:r w:rsidRPr="00C524EF">
        <w:t xml:space="preserve"> = </w:t>
      </w:r>
      <w:r>
        <w:t>‘</w:t>
      </w:r>
      <w:r w:rsidRPr="00C524EF">
        <w:t>R</w:t>
      </w:r>
      <w:r>
        <w:t>’</w:t>
      </w:r>
      <w:r w:rsidRPr="00C524EF">
        <w:t xml:space="preserve"> and </w:t>
      </w:r>
      <w:proofErr w:type="spellStart"/>
      <w:r w:rsidRPr="00C524EF">
        <w:t>actv_code</w:t>
      </w:r>
      <w:proofErr w:type="spellEnd"/>
      <w:r w:rsidRPr="00C524EF">
        <w:t>=</w:t>
      </w:r>
      <w:r w:rsidRPr="00B53ED8">
        <w:t>'</w:t>
      </w:r>
      <w:r w:rsidRPr="00C524EF">
        <w:t>CRDT</w:t>
      </w:r>
      <w:r w:rsidRPr="00B53ED8">
        <w:t>'</w:t>
      </w:r>
      <w:r w:rsidRPr="00C524EF">
        <w:t xml:space="preserve"> and </w:t>
      </w:r>
      <w:proofErr w:type="spellStart"/>
      <w:r w:rsidRPr="00C524EF">
        <w:t>discount_code</w:t>
      </w:r>
      <w:proofErr w:type="spellEnd"/>
      <w:r w:rsidRPr="00C524EF">
        <w:t xml:space="preserve"> = </w:t>
      </w:r>
      <w:r>
        <w:t>‘</w:t>
      </w:r>
      <w:r w:rsidRPr="00C524EF">
        <w:t>NO-DISC</w:t>
      </w:r>
      <w:r>
        <w:t>’</w:t>
      </w:r>
      <w:r w:rsidRPr="00C524EF">
        <w:t xml:space="preserve"> </w:t>
      </w:r>
      <w:proofErr w:type="spellStart"/>
      <w:r w:rsidRPr="00C524EF">
        <w:t>actv_reason_code</w:t>
      </w:r>
      <w:proofErr w:type="spellEnd"/>
      <w:r w:rsidRPr="00C524EF">
        <w:t>=</w:t>
      </w:r>
      <w:r>
        <w:t>‘</w:t>
      </w:r>
      <w:r w:rsidRPr="00C524EF">
        <w:t>REFUND</w:t>
      </w:r>
      <w:r>
        <w:t>’</w:t>
      </w:r>
    </w:p>
    <w:p w:rsidR="00BB6C47" w:rsidRDefault="00BB6C47" w:rsidP="00BB6C47">
      <w:pPr>
        <w:pStyle w:val="Bullet3hollow"/>
      </w:pPr>
      <w:r>
        <w:t>The month in case of  carry over (ascending);</w:t>
      </w:r>
    </w:p>
    <w:p w:rsidR="00BB6C47" w:rsidRDefault="00BB6C47" w:rsidP="00BB6C47">
      <w:pPr>
        <w:pStyle w:val="Bullet3hollow"/>
      </w:pPr>
      <w:r>
        <w:t>Start date (ascending)</w:t>
      </w:r>
    </w:p>
    <w:p w:rsidR="00BB6C47" w:rsidRDefault="00BB6C47" w:rsidP="00BB6C47">
      <w:pPr>
        <w:pStyle w:val="Bullet3hollow"/>
      </w:pPr>
      <w:r>
        <w:t>Match tier level (*applicable for to Telia Match customers, ascending)</w:t>
      </w:r>
    </w:p>
    <w:p w:rsidR="00BB6C47" w:rsidRDefault="00BB6C47" w:rsidP="00BB6C47">
      <w:pPr>
        <w:pStyle w:val="Bullet3hollow"/>
      </w:pPr>
      <w:r>
        <w:t>SOC bill description sequence number/ Feature category bill description sequence number (ascending). These criteria ensure that the same bill / customer will always have the RC lines in a specific order in case two charges have the same RC sort type, month and start date.</w:t>
      </w:r>
    </w:p>
    <w:p w:rsidR="00BB6C47" w:rsidRDefault="00BB6C47" w:rsidP="00BB6C47">
      <w:pPr>
        <w:pStyle w:val="Bullet1square"/>
      </w:pPr>
      <w:r>
        <w:t>Level 1 in the Telia paper format and PBS non paper format</w:t>
      </w:r>
    </w:p>
    <w:p w:rsidR="00BB6C47" w:rsidRDefault="00BB6C47" w:rsidP="00BB6C47">
      <w:pPr>
        <w:pStyle w:val="Bullet2round"/>
      </w:pPr>
      <w:r>
        <w:t xml:space="preserve">The BAN level RC charges will be presented ungrouped and in the same position as is currently on the bill will be sorted in ascending order by: </w:t>
      </w:r>
    </w:p>
    <w:p w:rsidR="00BB6C47" w:rsidRPr="00725DC4" w:rsidRDefault="00BB6C47" w:rsidP="00BB6C47">
      <w:pPr>
        <w:pStyle w:val="Bullet1square"/>
        <w:numPr>
          <w:ilvl w:val="2"/>
          <w:numId w:val="12"/>
        </w:numPr>
      </w:pPr>
      <w:r w:rsidRPr="00725DC4">
        <w:t>Subscription type (descending) which is P for price plan charges and O for other charges</w:t>
      </w:r>
    </w:p>
    <w:p w:rsidR="00BB6C47" w:rsidRPr="004B6677" w:rsidRDefault="00BB6C47" w:rsidP="00BB6C47">
      <w:pPr>
        <w:pStyle w:val="Bullet1square"/>
        <w:numPr>
          <w:ilvl w:val="2"/>
          <w:numId w:val="12"/>
        </w:numPr>
        <w:rPr>
          <w:rFonts w:ascii="TimesNewRoman" w:hAnsi="TimesNewRoman"/>
        </w:rPr>
      </w:pPr>
      <w:r>
        <w:t>RC_SORT_ORDER (descending)</w:t>
      </w:r>
    </w:p>
    <w:p w:rsidR="00BB6C47" w:rsidRPr="00C524EF" w:rsidRDefault="00BB6C47" w:rsidP="00BB6C47">
      <w:pPr>
        <w:pStyle w:val="Bullet1square"/>
        <w:numPr>
          <w:ilvl w:val="2"/>
          <w:numId w:val="12"/>
        </w:numPr>
      </w:pPr>
      <w:r w:rsidRPr="00C524EF">
        <w:t xml:space="preserve">Refund or not (Refunds will be displayed first). ADD will identify RC refunds using the condition </w:t>
      </w:r>
      <w:proofErr w:type="spellStart"/>
      <w:r w:rsidRPr="00C524EF">
        <w:t>ftr_revenue_code</w:t>
      </w:r>
      <w:proofErr w:type="spellEnd"/>
      <w:r w:rsidRPr="00C524EF">
        <w:t xml:space="preserve"> = </w:t>
      </w:r>
      <w:r>
        <w:t>‘</w:t>
      </w:r>
      <w:r w:rsidRPr="00C524EF">
        <w:t>R</w:t>
      </w:r>
      <w:r>
        <w:t>’</w:t>
      </w:r>
      <w:r w:rsidRPr="00C524EF">
        <w:t xml:space="preserve"> and </w:t>
      </w:r>
      <w:proofErr w:type="spellStart"/>
      <w:r w:rsidRPr="00C524EF">
        <w:t>actv_code</w:t>
      </w:r>
      <w:proofErr w:type="spellEnd"/>
      <w:r w:rsidRPr="00C524EF">
        <w:t>=</w:t>
      </w:r>
      <w:r w:rsidRPr="00B53ED8">
        <w:t>'</w:t>
      </w:r>
      <w:r w:rsidRPr="00C524EF">
        <w:t>CRDT</w:t>
      </w:r>
      <w:r w:rsidRPr="00B53ED8">
        <w:t>'</w:t>
      </w:r>
      <w:r w:rsidRPr="00C524EF">
        <w:t xml:space="preserve"> and </w:t>
      </w:r>
      <w:proofErr w:type="spellStart"/>
      <w:r w:rsidRPr="00C524EF">
        <w:t>discount_code</w:t>
      </w:r>
      <w:proofErr w:type="spellEnd"/>
      <w:r w:rsidRPr="00C524EF">
        <w:t xml:space="preserve"> = </w:t>
      </w:r>
      <w:r>
        <w:t>‘</w:t>
      </w:r>
      <w:r w:rsidRPr="00C524EF">
        <w:t>NO-</w:t>
      </w:r>
      <w:r>
        <w:t xml:space="preserve">DISC’ </w:t>
      </w:r>
      <w:proofErr w:type="spellStart"/>
      <w:r>
        <w:t>actv_reason_code</w:t>
      </w:r>
      <w:proofErr w:type="spellEnd"/>
      <w:r>
        <w:t>=‘REFUND’</w:t>
      </w:r>
    </w:p>
    <w:p w:rsidR="00BB6C47" w:rsidRDefault="00BB6C47" w:rsidP="00BB6C47">
      <w:pPr>
        <w:pStyle w:val="Bullet1square"/>
        <w:numPr>
          <w:ilvl w:val="2"/>
          <w:numId w:val="12"/>
        </w:numPr>
      </w:pPr>
      <w:r>
        <w:t>The month in case of  carry over (ascending)</w:t>
      </w:r>
    </w:p>
    <w:p w:rsidR="00BB6C47" w:rsidRDefault="00BB6C47" w:rsidP="00BB6C47">
      <w:pPr>
        <w:pStyle w:val="Bullet1square"/>
        <w:numPr>
          <w:ilvl w:val="2"/>
          <w:numId w:val="12"/>
        </w:numPr>
      </w:pPr>
      <w:r>
        <w:t>Start date (ascending)</w:t>
      </w:r>
    </w:p>
    <w:p w:rsidR="00BB6C47" w:rsidRDefault="00BB6C47" w:rsidP="00BB6C47">
      <w:pPr>
        <w:pStyle w:val="Bullet1square"/>
        <w:numPr>
          <w:ilvl w:val="2"/>
          <w:numId w:val="12"/>
        </w:numPr>
      </w:pPr>
      <w:r>
        <w:t>SOC bill description sequence number/ Feature category bill description sequence number (ascending). These criteria ensure that the same bill / customer will always have the RC lines in a specific order in case two charges have the same RC sort type, month and start date.</w:t>
      </w:r>
    </w:p>
    <w:p w:rsidR="00D8144C" w:rsidRDefault="00D8144C" w:rsidP="00D8144C">
      <w:pPr>
        <w:pStyle w:val="Heading3"/>
      </w:pPr>
      <w:bookmarkStart w:id="287" w:name="_Toc320453633"/>
      <w:r w:rsidRPr="008A1DD8">
        <w:lastRenderedPageBreak/>
        <w:t>Impact on Other Applications</w:t>
      </w:r>
      <w:bookmarkEnd w:id="287"/>
    </w:p>
    <w:p w:rsidR="00D8144C" w:rsidRDefault="00D8144C" w:rsidP="00D8144C">
      <w:pPr>
        <w:pStyle w:val="Heading4"/>
      </w:pPr>
      <w:r>
        <w:t>Price Plan</w:t>
      </w:r>
    </w:p>
    <w:p w:rsidR="00BB6C47" w:rsidRPr="002B3AF9" w:rsidRDefault="00BB6C47" w:rsidP="00BB6C47">
      <w:pPr>
        <w:pStyle w:val="Bullet1square"/>
      </w:pPr>
      <w:r>
        <w:t>The SOC table will be enhanced with a new field - RC_SORT_IND - and will be include for RC sort type of the PP/SOC.</w:t>
      </w:r>
    </w:p>
    <w:p w:rsidR="00BB6C47" w:rsidRPr="006A5CB1" w:rsidRDefault="00BB6C47" w:rsidP="00BB6C47">
      <w:pPr>
        <w:pStyle w:val="Bullet1square"/>
      </w:pPr>
      <w:r>
        <w:t>In the Price-Plan online system, w</w:t>
      </w:r>
      <w:r w:rsidRPr="002B3AF9">
        <w:t xml:space="preserve">hen a new </w:t>
      </w:r>
      <w:r>
        <w:t>SOC, price-plan or promotion</w:t>
      </w:r>
      <w:r w:rsidRPr="002B3AF9">
        <w:t xml:space="preserve"> is created</w:t>
      </w:r>
      <w:r>
        <w:t>,</w:t>
      </w:r>
      <w:r w:rsidRPr="002B3AF9">
        <w:t xml:space="preserve"> the user will be able to </w:t>
      </w:r>
      <w:r>
        <w:t>select from a list of RC sort types</w:t>
      </w:r>
      <w:r w:rsidRPr="002B3AF9">
        <w:t xml:space="preserve"> defined in the new </w:t>
      </w:r>
      <w:r>
        <w:t xml:space="preserve">RC_SORT_TYPES </w:t>
      </w:r>
      <w:r w:rsidRPr="002B3AF9">
        <w:t>table.</w:t>
      </w:r>
      <w:r>
        <w:t xml:space="preserve"> The new “RC Sort type” field will be </w:t>
      </w:r>
      <w:r w:rsidRPr="006A5CB1">
        <w:t xml:space="preserve">mandatory and it will be initialized as blank/"null” in the PP-screens when creating a new </w:t>
      </w:r>
      <w:r>
        <w:t>SOC</w:t>
      </w:r>
      <w:r w:rsidRPr="006A5CB1">
        <w:t>/pp</w:t>
      </w:r>
      <w:r>
        <w:t xml:space="preserve">. </w:t>
      </w:r>
    </w:p>
    <w:p w:rsidR="00BB6C47" w:rsidRDefault="00BB6C47" w:rsidP="00BB6C47">
      <w:pPr>
        <w:pStyle w:val="Bullet1square"/>
        <w:rPr>
          <w:rFonts w:ascii="Verdana" w:hAnsi="Verdana"/>
          <w:color w:val="000000"/>
          <w:sz w:val="18"/>
          <w:szCs w:val="18"/>
        </w:rPr>
      </w:pPr>
      <w:r w:rsidRPr="006A5CB1">
        <w:t xml:space="preserve">Amdocs will be responsible </w:t>
      </w:r>
      <w:r>
        <w:t>for creating</w:t>
      </w:r>
      <w:r w:rsidRPr="006A5CB1">
        <w:t xml:space="preserve"> a script to </w:t>
      </w:r>
      <w:r w:rsidRPr="00FE62D4">
        <w:t xml:space="preserve">populate the </w:t>
      </w:r>
      <w:r w:rsidRPr="006A5CB1">
        <w:t>new RC Sort Ty</w:t>
      </w:r>
      <w:r>
        <w:t>pe column for the already existing</w:t>
      </w:r>
      <w:r w:rsidRPr="006A5CB1">
        <w:t xml:space="preserve"> SOCs/Price</w:t>
      </w:r>
      <w:r>
        <w:t xml:space="preserve"> </w:t>
      </w:r>
      <w:r w:rsidRPr="006A5CB1">
        <w:t xml:space="preserve">Plans. </w:t>
      </w:r>
      <w:r>
        <w:t xml:space="preserve">The </w:t>
      </w:r>
      <w:r w:rsidRPr="006A5CB1">
        <w:t xml:space="preserve">final rules will be sent by Telia </w:t>
      </w:r>
      <w:r>
        <w:t>at the time this</w:t>
      </w:r>
      <w:r w:rsidRPr="006A5CB1">
        <w:t xml:space="preserve"> IA </w:t>
      </w:r>
      <w:r>
        <w:t>is approved</w:t>
      </w:r>
      <w:r w:rsidRPr="006A5CB1">
        <w:t xml:space="preserve"> or when ordering the CR.</w:t>
      </w:r>
    </w:p>
    <w:p w:rsidR="00BB6C47" w:rsidRDefault="00BB6C47" w:rsidP="00BB6C47">
      <w:pPr>
        <w:pStyle w:val="Heading4"/>
      </w:pPr>
      <w:r>
        <w:t>Reference Application</w:t>
      </w:r>
    </w:p>
    <w:p w:rsidR="00BB6C47" w:rsidRDefault="00BB6C47" w:rsidP="00BB6C47">
      <w:pPr>
        <w:pStyle w:val="Bullet1square"/>
      </w:pPr>
      <w:r w:rsidRPr="002B3AF9">
        <w:t xml:space="preserve">A new </w:t>
      </w:r>
      <w:r>
        <w:t xml:space="preserve">RC_SORT_TYPES reference </w:t>
      </w:r>
      <w:r w:rsidRPr="002B3AF9">
        <w:t xml:space="preserve">table </w:t>
      </w:r>
      <w:r>
        <w:t>will</w:t>
      </w:r>
      <w:r w:rsidRPr="002B3AF9">
        <w:t xml:space="preserve"> be created</w:t>
      </w:r>
      <w:r>
        <w:t>,</w:t>
      </w:r>
      <w:r w:rsidRPr="002B3AF9">
        <w:t xml:space="preserve"> contain</w:t>
      </w:r>
      <w:r>
        <w:t>ing</w:t>
      </w:r>
      <w:r w:rsidRPr="002B3AF9">
        <w:t xml:space="preserve"> </w:t>
      </w:r>
      <w:r>
        <w:t>a list of sort types for RC charges and the priority for each one.</w:t>
      </w:r>
    </w:p>
    <w:p w:rsidR="00BB6C47" w:rsidRDefault="00BB6C47" w:rsidP="00BB6C47">
      <w:pPr>
        <w:pStyle w:val="Bullet1square"/>
      </w:pPr>
      <w:r>
        <w:t xml:space="preserve">A new window will be added to the online part of the reference application. The user will use this window to maintain the entries in the RC_SORT_TYPES table. </w:t>
      </w:r>
    </w:p>
    <w:p w:rsidR="00BB6C47" w:rsidRDefault="00BB6C47" w:rsidP="00BB6C47">
      <w:pPr>
        <w:pStyle w:val="Bullet1square"/>
        <w:numPr>
          <w:ilvl w:val="0"/>
          <w:numId w:val="0"/>
        </w:numPr>
        <w:ind w:left="1800"/>
      </w:pPr>
      <w:r>
        <w:t>This window will open from the Billing section where the user will be able to add or modify entries; it will not be possible to delete entries from the table.</w:t>
      </w:r>
    </w:p>
    <w:p w:rsidR="00D8144C" w:rsidRDefault="00D8144C" w:rsidP="00D8144C">
      <w:pPr>
        <w:pStyle w:val="Heading3"/>
      </w:pPr>
      <w:bookmarkStart w:id="288" w:name="_Toc320453634"/>
      <w:r>
        <w:t>Collection</w:t>
      </w:r>
      <w:r w:rsidRPr="008A1DD8">
        <w:t xml:space="preserve"> Assumptions and Constraints</w:t>
      </w:r>
      <w:bookmarkEnd w:id="288"/>
    </w:p>
    <w:p w:rsidR="00D8144C" w:rsidRPr="00334249" w:rsidRDefault="00D8144C" w:rsidP="00D8144C">
      <w:pPr>
        <w:pStyle w:val="BodyText"/>
      </w:pPr>
      <w:r>
        <w:t>N/A</w:t>
      </w:r>
    </w:p>
    <w:p w:rsidR="00D8144C" w:rsidRDefault="00D8144C" w:rsidP="00D8144C">
      <w:pPr>
        <w:pStyle w:val="Heading3"/>
      </w:pPr>
      <w:bookmarkStart w:id="289" w:name="_Toc320453635"/>
      <w:r w:rsidRPr="008A1DD8">
        <w:t>Implementation, BPT CR, and Training Notes</w:t>
      </w:r>
      <w:bookmarkEnd w:id="289"/>
    </w:p>
    <w:p w:rsidR="00D8144C" w:rsidRPr="00D8144C" w:rsidRDefault="00D8144C" w:rsidP="00D8144C">
      <w:pPr>
        <w:pStyle w:val="BodyText"/>
        <w:rPr>
          <w:lang w:bidi="ar-SA"/>
        </w:rPr>
      </w:pPr>
      <w:r>
        <w:rPr>
          <w:lang w:bidi="ar-SA"/>
        </w:rPr>
        <w:t>N/A</w:t>
      </w:r>
    </w:p>
    <w:p w:rsidR="00D8144C" w:rsidRDefault="00D8144C" w:rsidP="00D8144C">
      <w:pPr>
        <w:pStyle w:val="Heading3"/>
      </w:pPr>
      <w:bookmarkStart w:id="290" w:name="_Toc320453636"/>
      <w:r>
        <w:t xml:space="preserve">Netcom </w:t>
      </w:r>
      <w:r w:rsidRPr="008A1DD8">
        <w:t>Responsibility</w:t>
      </w:r>
      <w:bookmarkEnd w:id="290"/>
    </w:p>
    <w:p w:rsidR="00D8144C" w:rsidRPr="00334249" w:rsidRDefault="00B4545C" w:rsidP="00D8144C">
      <w:pPr>
        <w:pStyle w:val="BodyText"/>
      </w:pPr>
      <w:r>
        <w:t>Am</w:t>
      </w:r>
      <w:r w:rsidRPr="00B4545C">
        <w:t>docs will be responsible for creating a script to populate the new RC Sort Type column for the already existing SOCs/Price Plans. The final rules will be sent by Telia at the time this IA is approved or when ordering the CR</w:t>
      </w:r>
    </w:p>
    <w:p w:rsidR="00D8144C" w:rsidRDefault="00D8144C" w:rsidP="00D8144C">
      <w:pPr>
        <w:pStyle w:val="Heading3"/>
      </w:pPr>
      <w:bookmarkStart w:id="291" w:name="_Toc320453637"/>
      <w:r w:rsidRPr="008A1DD8">
        <w:t>File and Record Changes</w:t>
      </w:r>
      <w:bookmarkEnd w:id="291"/>
    </w:p>
    <w:p w:rsidR="00D8144C" w:rsidRPr="00334249" w:rsidRDefault="00D8144C" w:rsidP="00D8144C">
      <w:pPr>
        <w:pStyle w:val="BodyText"/>
      </w:pPr>
      <w:r>
        <w:t>N/A</w:t>
      </w:r>
    </w:p>
    <w:p w:rsidR="00D8144C" w:rsidRDefault="00D8144C" w:rsidP="00D8144C">
      <w:pPr>
        <w:pStyle w:val="Heading3"/>
      </w:pPr>
      <w:bookmarkStart w:id="292" w:name="_Toc320453638"/>
      <w:r w:rsidRPr="008A1DD8">
        <w:t>Database Structural Changes</w:t>
      </w:r>
      <w:bookmarkEnd w:id="292"/>
    </w:p>
    <w:p w:rsidR="00BB6C47" w:rsidRPr="00B3039D" w:rsidRDefault="00BB6C47" w:rsidP="00BB6C47">
      <w:pPr>
        <w:pStyle w:val="Heading4"/>
      </w:pPr>
      <w:bookmarkStart w:id="293" w:name="_Toc289782233"/>
      <w:bookmarkStart w:id="294" w:name="_Toc309631831"/>
      <w:r>
        <w:t>RC_SORT_TYPES</w:t>
      </w:r>
      <w:r w:rsidRPr="00B3039D">
        <w:t xml:space="preserve"> – New</w:t>
      </w:r>
      <w:bookmarkEnd w:id="293"/>
      <w:bookmarkEnd w:id="294"/>
    </w:p>
    <w:p w:rsidR="00BB6C47" w:rsidRPr="00B3039D" w:rsidRDefault="00BB6C47" w:rsidP="00BB6C47">
      <w:pPr>
        <w:pStyle w:val="BodyText"/>
      </w:pPr>
      <w:r w:rsidRPr="00B3039D">
        <w:t xml:space="preserve">This is a new </w:t>
      </w:r>
      <w:r>
        <w:t>reference</w:t>
      </w:r>
      <w:r w:rsidRPr="00B3039D">
        <w:t xml:space="preserve"> table </w:t>
      </w:r>
      <w:r>
        <w:t>that</w:t>
      </w:r>
      <w:r w:rsidRPr="00B3039D">
        <w:t xml:space="preserve"> will be populated by the </w:t>
      </w:r>
      <w:r>
        <w:t>RFT</w:t>
      </w:r>
      <w:r w:rsidRPr="00B3039D">
        <w:t xml:space="preserve"> application. The table will include the following field</w:t>
      </w:r>
      <w:r>
        <w:t>s</w:t>
      </w:r>
      <w:r w:rsidRPr="00B3039D">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777"/>
        <w:gridCol w:w="1668"/>
        <w:gridCol w:w="1234"/>
        <w:gridCol w:w="1113"/>
        <w:gridCol w:w="1394"/>
        <w:gridCol w:w="827"/>
      </w:tblGrid>
      <w:tr w:rsidR="00BB6C47" w:rsidRPr="00B3039D" w:rsidTr="001F78C5">
        <w:trPr>
          <w:cantSplit/>
          <w:tblHeader/>
        </w:trPr>
        <w:tc>
          <w:tcPr>
            <w:tcW w:w="943" w:type="pct"/>
            <w:tcBorders>
              <w:top w:val="single" w:sz="4" w:space="0" w:color="auto"/>
              <w:left w:val="single" w:sz="6" w:space="0" w:color="auto"/>
              <w:bottom w:val="single" w:sz="12" w:space="0" w:color="auto"/>
              <w:right w:val="single" w:sz="6" w:space="0" w:color="auto"/>
            </w:tcBorders>
          </w:tcPr>
          <w:p w:rsidR="00BB6C47" w:rsidRPr="00B3039D" w:rsidRDefault="00BB6C47" w:rsidP="001F78C5">
            <w:pPr>
              <w:pStyle w:val="TableHeader"/>
              <w:rPr>
                <w:bCs w:val="0"/>
              </w:rPr>
            </w:pPr>
            <w:r w:rsidRPr="00B3039D">
              <w:rPr>
                <w:bCs w:val="0"/>
              </w:rPr>
              <w:lastRenderedPageBreak/>
              <w:t>Name</w:t>
            </w:r>
          </w:p>
        </w:tc>
        <w:tc>
          <w:tcPr>
            <w:tcW w:w="465" w:type="pct"/>
            <w:tcBorders>
              <w:top w:val="single" w:sz="4" w:space="0" w:color="auto"/>
              <w:left w:val="single" w:sz="6" w:space="0" w:color="auto"/>
              <w:bottom w:val="single" w:sz="12" w:space="0" w:color="auto"/>
              <w:right w:val="single" w:sz="6" w:space="0" w:color="auto"/>
            </w:tcBorders>
          </w:tcPr>
          <w:p w:rsidR="00BB6C47" w:rsidRPr="00B3039D" w:rsidRDefault="00BB6C47" w:rsidP="001F78C5">
            <w:pPr>
              <w:pStyle w:val="TableHeader"/>
              <w:rPr>
                <w:bCs w:val="0"/>
              </w:rPr>
            </w:pPr>
            <w:r>
              <w:rPr>
                <w:bCs w:val="0"/>
              </w:rPr>
              <w:t>PK/NN</w:t>
            </w:r>
          </w:p>
        </w:tc>
        <w:tc>
          <w:tcPr>
            <w:tcW w:w="990" w:type="pct"/>
            <w:tcBorders>
              <w:top w:val="single" w:sz="4" w:space="0" w:color="auto"/>
              <w:left w:val="single" w:sz="6" w:space="0" w:color="auto"/>
              <w:bottom w:val="single" w:sz="12" w:space="0" w:color="auto"/>
              <w:right w:val="single" w:sz="6" w:space="0" w:color="auto"/>
            </w:tcBorders>
          </w:tcPr>
          <w:p w:rsidR="00BB6C47" w:rsidRPr="00B3039D" w:rsidRDefault="00BB6C47" w:rsidP="001F78C5">
            <w:pPr>
              <w:pStyle w:val="TableHeader"/>
              <w:rPr>
                <w:bCs w:val="0"/>
              </w:rPr>
            </w:pPr>
            <w:r w:rsidRPr="00B3039D">
              <w:rPr>
                <w:bCs w:val="0"/>
              </w:rPr>
              <w:t>Type (Length)</w:t>
            </w:r>
          </w:p>
        </w:tc>
        <w:tc>
          <w:tcPr>
            <w:tcW w:w="734" w:type="pct"/>
            <w:tcBorders>
              <w:top w:val="single" w:sz="4" w:space="0" w:color="auto"/>
              <w:left w:val="single" w:sz="6" w:space="0" w:color="auto"/>
              <w:bottom w:val="single" w:sz="12" w:space="0" w:color="auto"/>
              <w:right w:val="single" w:sz="6" w:space="0" w:color="auto"/>
            </w:tcBorders>
          </w:tcPr>
          <w:p w:rsidR="00BB6C47" w:rsidRPr="00B3039D" w:rsidRDefault="00BB6C47" w:rsidP="001F78C5">
            <w:pPr>
              <w:pStyle w:val="TableHeader"/>
              <w:rPr>
                <w:bCs w:val="0"/>
              </w:rPr>
            </w:pPr>
            <w:r w:rsidRPr="00B3039D">
              <w:rPr>
                <w:bCs w:val="0"/>
              </w:rPr>
              <w:t>Description</w:t>
            </w:r>
          </w:p>
        </w:tc>
        <w:tc>
          <w:tcPr>
            <w:tcW w:w="665" w:type="pct"/>
            <w:tcBorders>
              <w:top w:val="single" w:sz="4" w:space="0" w:color="auto"/>
              <w:left w:val="single" w:sz="6" w:space="0" w:color="auto"/>
              <w:bottom w:val="single" w:sz="12" w:space="0" w:color="auto"/>
              <w:right w:val="single" w:sz="6" w:space="0" w:color="auto"/>
            </w:tcBorders>
          </w:tcPr>
          <w:p w:rsidR="00BB6C47" w:rsidRPr="00B3039D" w:rsidRDefault="00BB6C47" w:rsidP="001F78C5">
            <w:pPr>
              <w:pStyle w:val="TableHeader"/>
              <w:rPr>
                <w:bCs w:val="0"/>
              </w:rPr>
            </w:pPr>
            <w:r w:rsidRPr="00B3039D">
              <w:rPr>
                <w:bCs w:val="0"/>
              </w:rPr>
              <w:t>Valid Values</w:t>
            </w:r>
          </w:p>
        </w:tc>
        <w:tc>
          <w:tcPr>
            <w:tcW w:w="699" w:type="pct"/>
            <w:tcBorders>
              <w:top w:val="single" w:sz="4" w:space="0" w:color="auto"/>
              <w:left w:val="single" w:sz="6" w:space="0" w:color="auto"/>
              <w:bottom w:val="single" w:sz="12" w:space="0" w:color="auto"/>
              <w:right w:val="single" w:sz="6" w:space="0" w:color="auto"/>
            </w:tcBorders>
          </w:tcPr>
          <w:p w:rsidR="00BB6C47" w:rsidRPr="00B3039D" w:rsidRDefault="00BB6C47" w:rsidP="001F78C5">
            <w:pPr>
              <w:pStyle w:val="TableHeader"/>
              <w:rPr>
                <w:bCs w:val="0"/>
              </w:rPr>
            </w:pPr>
            <w:r w:rsidRPr="00B3039D">
              <w:rPr>
                <w:bCs w:val="0"/>
              </w:rPr>
              <w:t>Domain Name</w:t>
            </w:r>
          </w:p>
        </w:tc>
        <w:tc>
          <w:tcPr>
            <w:tcW w:w="503" w:type="pct"/>
            <w:tcBorders>
              <w:top w:val="single" w:sz="4" w:space="0" w:color="auto"/>
              <w:left w:val="single" w:sz="6" w:space="0" w:color="auto"/>
              <w:bottom w:val="single" w:sz="12" w:space="0" w:color="auto"/>
              <w:right w:val="single" w:sz="4" w:space="0" w:color="auto"/>
            </w:tcBorders>
          </w:tcPr>
          <w:p w:rsidR="00BB6C47" w:rsidRPr="00B3039D" w:rsidRDefault="00BB6C47" w:rsidP="001F78C5">
            <w:pPr>
              <w:pStyle w:val="TableHeader"/>
              <w:rPr>
                <w:bCs w:val="0"/>
              </w:rPr>
            </w:pPr>
            <w:r w:rsidRPr="00B3039D">
              <w:rPr>
                <w:bCs w:val="0"/>
              </w:rPr>
              <w:t>New/ Delete/ Update</w:t>
            </w:r>
          </w:p>
        </w:tc>
      </w:tr>
      <w:tr w:rsidR="00BB6C47" w:rsidRPr="00B3039D" w:rsidTr="001F78C5">
        <w:trPr>
          <w:cantSplit/>
          <w:tblHeader/>
        </w:trPr>
        <w:tc>
          <w:tcPr>
            <w:tcW w:w="943"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t>RC_SORT_IND</w:t>
            </w:r>
          </w:p>
        </w:tc>
        <w:tc>
          <w:tcPr>
            <w:tcW w:w="465"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t>PK</w:t>
            </w:r>
          </w:p>
        </w:tc>
        <w:tc>
          <w:tcPr>
            <w:tcW w:w="990"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t>Char(2)</w:t>
            </w:r>
            <w:r w:rsidRPr="00B3039D">
              <w:t xml:space="preserve"> </w:t>
            </w:r>
          </w:p>
        </w:tc>
        <w:tc>
          <w:tcPr>
            <w:tcW w:w="734"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t>RC Sort type</w:t>
            </w:r>
          </w:p>
        </w:tc>
        <w:tc>
          <w:tcPr>
            <w:tcW w:w="665"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p>
        </w:tc>
        <w:tc>
          <w:tcPr>
            <w:tcW w:w="699"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t>RCSIND (new)</w:t>
            </w:r>
          </w:p>
        </w:tc>
        <w:tc>
          <w:tcPr>
            <w:tcW w:w="503" w:type="pct"/>
            <w:tcBorders>
              <w:top w:val="single" w:sz="4" w:space="0" w:color="auto"/>
              <w:left w:val="single" w:sz="6" w:space="0" w:color="auto"/>
              <w:bottom w:val="single" w:sz="4" w:space="0" w:color="auto"/>
              <w:right w:val="single" w:sz="4" w:space="0" w:color="auto"/>
            </w:tcBorders>
          </w:tcPr>
          <w:p w:rsidR="00BB6C47" w:rsidRPr="00B3039D" w:rsidRDefault="00BB6C47" w:rsidP="001F78C5">
            <w:pPr>
              <w:pStyle w:val="TableBody"/>
            </w:pPr>
            <w:r w:rsidRPr="00B3039D">
              <w:t>New</w:t>
            </w:r>
          </w:p>
        </w:tc>
      </w:tr>
      <w:tr w:rsidR="00BB6C47" w:rsidRPr="00B3039D" w:rsidTr="001F78C5">
        <w:trPr>
          <w:cantSplit/>
          <w:tblHeader/>
        </w:trPr>
        <w:tc>
          <w:tcPr>
            <w:tcW w:w="943"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t>DESCRIPTION</w:t>
            </w:r>
          </w:p>
        </w:tc>
        <w:tc>
          <w:tcPr>
            <w:tcW w:w="465"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t>NN</w:t>
            </w:r>
          </w:p>
        </w:tc>
        <w:tc>
          <w:tcPr>
            <w:tcW w:w="990"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rsidRPr="00A46776">
              <w:t>VARCHAR2(30)</w:t>
            </w:r>
          </w:p>
        </w:tc>
        <w:tc>
          <w:tcPr>
            <w:tcW w:w="734"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t>Sort type description</w:t>
            </w:r>
          </w:p>
        </w:tc>
        <w:tc>
          <w:tcPr>
            <w:tcW w:w="665"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p>
        </w:tc>
        <w:tc>
          <w:tcPr>
            <w:tcW w:w="699"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rsidRPr="00A46776">
              <w:t>DLRDSC</w:t>
            </w:r>
          </w:p>
        </w:tc>
        <w:tc>
          <w:tcPr>
            <w:tcW w:w="503" w:type="pct"/>
            <w:tcBorders>
              <w:top w:val="single" w:sz="4" w:space="0" w:color="auto"/>
              <w:left w:val="single" w:sz="6" w:space="0" w:color="auto"/>
              <w:bottom w:val="single" w:sz="4" w:space="0" w:color="auto"/>
              <w:right w:val="single" w:sz="4" w:space="0" w:color="auto"/>
            </w:tcBorders>
          </w:tcPr>
          <w:p w:rsidR="00BB6C47" w:rsidRPr="00B3039D" w:rsidRDefault="00BB6C47" w:rsidP="001F78C5">
            <w:pPr>
              <w:pStyle w:val="TableBody"/>
            </w:pPr>
            <w:r w:rsidRPr="00B3039D">
              <w:t>New</w:t>
            </w:r>
          </w:p>
        </w:tc>
      </w:tr>
      <w:tr w:rsidR="00BB6C47" w:rsidRPr="00B3039D" w:rsidTr="001F78C5">
        <w:trPr>
          <w:cantSplit/>
          <w:tblHeader/>
        </w:trPr>
        <w:tc>
          <w:tcPr>
            <w:tcW w:w="943"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t>RC_SORT_ORDER</w:t>
            </w:r>
          </w:p>
        </w:tc>
        <w:tc>
          <w:tcPr>
            <w:tcW w:w="465"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t>NN</w:t>
            </w:r>
          </w:p>
        </w:tc>
        <w:tc>
          <w:tcPr>
            <w:tcW w:w="990"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rsidRPr="00A46776">
              <w:t>NUMBER(4)</w:t>
            </w:r>
          </w:p>
        </w:tc>
        <w:tc>
          <w:tcPr>
            <w:tcW w:w="734"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t>Sort type priority</w:t>
            </w:r>
          </w:p>
        </w:tc>
        <w:tc>
          <w:tcPr>
            <w:tcW w:w="665"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p>
        </w:tc>
        <w:tc>
          <w:tcPr>
            <w:tcW w:w="699"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rsidRPr="00A46776">
              <w:t>RTPRIORITY</w:t>
            </w:r>
          </w:p>
        </w:tc>
        <w:tc>
          <w:tcPr>
            <w:tcW w:w="503" w:type="pct"/>
            <w:tcBorders>
              <w:top w:val="single" w:sz="4" w:space="0" w:color="auto"/>
              <w:left w:val="single" w:sz="6" w:space="0" w:color="auto"/>
              <w:bottom w:val="single" w:sz="4" w:space="0" w:color="auto"/>
              <w:right w:val="single" w:sz="4" w:space="0" w:color="auto"/>
            </w:tcBorders>
          </w:tcPr>
          <w:p w:rsidR="00BB6C47" w:rsidRPr="00B3039D" w:rsidRDefault="00BB6C47" w:rsidP="001F78C5">
            <w:pPr>
              <w:pStyle w:val="TableBody"/>
            </w:pPr>
            <w:r w:rsidRPr="00B3039D">
              <w:t>New</w:t>
            </w:r>
          </w:p>
        </w:tc>
      </w:tr>
    </w:tbl>
    <w:p w:rsidR="00BB6C47" w:rsidRPr="00B3039D" w:rsidRDefault="00BB6C47" w:rsidP="00BB6C47">
      <w:pPr>
        <w:pStyle w:val="Heading4"/>
      </w:pPr>
      <w:bookmarkStart w:id="295" w:name="_Toc309631832"/>
      <w:r>
        <w:t>SOC</w:t>
      </w:r>
      <w:r w:rsidRPr="00B3039D">
        <w:t xml:space="preserve"> – </w:t>
      </w:r>
      <w:r>
        <w:t>Modified</w:t>
      </w:r>
      <w:bookmarkEnd w:id="295"/>
    </w:p>
    <w:p w:rsidR="00BB6C47" w:rsidRPr="00B3039D" w:rsidRDefault="00BB6C47" w:rsidP="00BB6C47">
      <w:pPr>
        <w:pStyle w:val="BodyText"/>
      </w:pPr>
      <w:r w:rsidRPr="00B3039D">
        <w:t xml:space="preserve">This </w:t>
      </w:r>
      <w:r>
        <w:t>reference table will be enhanced to have the following new field</w:t>
      </w:r>
      <w:r w:rsidRPr="00B3039D">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7"/>
        <w:gridCol w:w="827"/>
        <w:gridCol w:w="1759"/>
        <w:gridCol w:w="1304"/>
        <w:gridCol w:w="1182"/>
        <w:gridCol w:w="1242"/>
        <w:gridCol w:w="894"/>
      </w:tblGrid>
      <w:tr w:rsidR="00BB6C47" w:rsidRPr="00B3039D" w:rsidTr="001F78C5">
        <w:trPr>
          <w:cantSplit/>
          <w:tblHeader/>
        </w:trPr>
        <w:tc>
          <w:tcPr>
            <w:tcW w:w="943" w:type="pct"/>
            <w:tcBorders>
              <w:top w:val="single" w:sz="4" w:space="0" w:color="auto"/>
              <w:left w:val="single" w:sz="6" w:space="0" w:color="auto"/>
              <w:bottom w:val="single" w:sz="12" w:space="0" w:color="auto"/>
              <w:right w:val="single" w:sz="6" w:space="0" w:color="auto"/>
            </w:tcBorders>
          </w:tcPr>
          <w:p w:rsidR="00BB6C47" w:rsidRPr="00B3039D" w:rsidRDefault="00BB6C47" w:rsidP="001F78C5">
            <w:pPr>
              <w:pStyle w:val="TableHeader"/>
              <w:rPr>
                <w:bCs w:val="0"/>
              </w:rPr>
            </w:pPr>
            <w:r w:rsidRPr="00B3039D">
              <w:rPr>
                <w:bCs w:val="0"/>
              </w:rPr>
              <w:t>Name</w:t>
            </w:r>
          </w:p>
        </w:tc>
        <w:tc>
          <w:tcPr>
            <w:tcW w:w="465" w:type="pct"/>
            <w:tcBorders>
              <w:top w:val="single" w:sz="4" w:space="0" w:color="auto"/>
              <w:left w:val="single" w:sz="6" w:space="0" w:color="auto"/>
              <w:bottom w:val="single" w:sz="12" w:space="0" w:color="auto"/>
              <w:right w:val="single" w:sz="6" w:space="0" w:color="auto"/>
            </w:tcBorders>
          </w:tcPr>
          <w:p w:rsidR="00BB6C47" w:rsidRPr="00B3039D" w:rsidRDefault="00BB6C47" w:rsidP="001F78C5">
            <w:pPr>
              <w:pStyle w:val="TableHeader"/>
              <w:rPr>
                <w:bCs w:val="0"/>
              </w:rPr>
            </w:pPr>
            <w:r>
              <w:rPr>
                <w:bCs w:val="0"/>
              </w:rPr>
              <w:t>PK/NN</w:t>
            </w:r>
          </w:p>
        </w:tc>
        <w:tc>
          <w:tcPr>
            <w:tcW w:w="990" w:type="pct"/>
            <w:tcBorders>
              <w:top w:val="single" w:sz="4" w:space="0" w:color="auto"/>
              <w:left w:val="single" w:sz="6" w:space="0" w:color="auto"/>
              <w:bottom w:val="single" w:sz="12" w:space="0" w:color="auto"/>
              <w:right w:val="single" w:sz="6" w:space="0" w:color="auto"/>
            </w:tcBorders>
          </w:tcPr>
          <w:p w:rsidR="00BB6C47" w:rsidRPr="00B3039D" w:rsidRDefault="00BB6C47" w:rsidP="001F78C5">
            <w:pPr>
              <w:pStyle w:val="TableHeader"/>
              <w:rPr>
                <w:bCs w:val="0"/>
              </w:rPr>
            </w:pPr>
            <w:r w:rsidRPr="00B3039D">
              <w:rPr>
                <w:bCs w:val="0"/>
              </w:rPr>
              <w:t>Type (Length)</w:t>
            </w:r>
          </w:p>
        </w:tc>
        <w:tc>
          <w:tcPr>
            <w:tcW w:w="734" w:type="pct"/>
            <w:tcBorders>
              <w:top w:val="single" w:sz="4" w:space="0" w:color="auto"/>
              <w:left w:val="single" w:sz="6" w:space="0" w:color="auto"/>
              <w:bottom w:val="single" w:sz="12" w:space="0" w:color="auto"/>
              <w:right w:val="single" w:sz="6" w:space="0" w:color="auto"/>
            </w:tcBorders>
          </w:tcPr>
          <w:p w:rsidR="00BB6C47" w:rsidRPr="00B3039D" w:rsidRDefault="00BB6C47" w:rsidP="001F78C5">
            <w:pPr>
              <w:pStyle w:val="TableHeader"/>
              <w:rPr>
                <w:bCs w:val="0"/>
              </w:rPr>
            </w:pPr>
            <w:r w:rsidRPr="00B3039D">
              <w:rPr>
                <w:bCs w:val="0"/>
              </w:rPr>
              <w:t>Description</w:t>
            </w:r>
          </w:p>
        </w:tc>
        <w:tc>
          <w:tcPr>
            <w:tcW w:w="665" w:type="pct"/>
            <w:tcBorders>
              <w:top w:val="single" w:sz="4" w:space="0" w:color="auto"/>
              <w:left w:val="single" w:sz="6" w:space="0" w:color="auto"/>
              <w:bottom w:val="single" w:sz="12" w:space="0" w:color="auto"/>
              <w:right w:val="single" w:sz="6" w:space="0" w:color="auto"/>
            </w:tcBorders>
          </w:tcPr>
          <w:p w:rsidR="00BB6C47" w:rsidRPr="00B3039D" w:rsidRDefault="00BB6C47" w:rsidP="001F78C5">
            <w:pPr>
              <w:pStyle w:val="TableHeader"/>
              <w:rPr>
                <w:bCs w:val="0"/>
              </w:rPr>
            </w:pPr>
            <w:r w:rsidRPr="00B3039D">
              <w:rPr>
                <w:bCs w:val="0"/>
              </w:rPr>
              <w:t>Valid Values</w:t>
            </w:r>
          </w:p>
        </w:tc>
        <w:tc>
          <w:tcPr>
            <w:tcW w:w="699" w:type="pct"/>
            <w:tcBorders>
              <w:top w:val="single" w:sz="4" w:space="0" w:color="auto"/>
              <w:left w:val="single" w:sz="6" w:space="0" w:color="auto"/>
              <w:bottom w:val="single" w:sz="12" w:space="0" w:color="auto"/>
              <w:right w:val="single" w:sz="6" w:space="0" w:color="auto"/>
            </w:tcBorders>
          </w:tcPr>
          <w:p w:rsidR="00BB6C47" w:rsidRPr="00B3039D" w:rsidRDefault="00BB6C47" w:rsidP="001F78C5">
            <w:pPr>
              <w:pStyle w:val="TableHeader"/>
              <w:rPr>
                <w:bCs w:val="0"/>
              </w:rPr>
            </w:pPr>
            <w:r w:rsidRPr="00B3039D">
              <w:rPr>
                <w:bCs w:val="0"/>
              </w:rPr>
              <w:t>Domain Name</w:t>
            </w:r>
          </w:p>
        </w:tc>
        <w:tc>
          <w:tcPr>
            <w:tcW w:w="503" w:type="pct"/>
            <w:tcBorders>
              <w:top w:val="single" w:sz="4" w:space="0" w:color="auto"/>
              <w:left w:val="single" w:sz="6" w:space="0" w:color="auto"/>
              <w:bottom w:val="single" w:sz="12" w:space="0" w:color="auto"/>
              <w:right w:val="single" w:sz="4" w:space="0" w:color="auto"/>
            </w:tcBorders>
          </w:tcPr>
          <w:p w:rsidR="00BB6C47" w:rsidRPr="00B3039D" w:rsidRDefault="00BB6C47" w:rsidP="001F78C5">
            <w:pPr>
              <w:pStyle w:val="TableHeader"/>
              <w:rPr>
                <w:bCs w:val="0"/>
              </w:rPr>
            </w:pPr>
            <w:r w:rsidRPr="00B3039D">
              <w:rPr>
                <w:bCs w:val="0"/>
              </w:rPr>
              <w:t>New/ Delete/ Update</w:t>
            </w:r>
          </w:p>
        </w:tc>
      </w:tr>
      <w:tr w:rsidR="00BB6C47" w:rsidRPr="00B3039D" w:rsidTr="001F78C5">
        <w:trPr>
          <w:cantSplit/>
          <w:tblHeader/>
        </w:trPr>
        <w:tc>
          <w:tcPr>
            <w:tcW w:w="943"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t>RC_SORT_IND</w:t>
            </w:r>
          </w:p>
        </w:tc>
        <w:tc>
          <w:tcPr>
            <w:tcW w:w="465"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t>NN</w:t>
            </w:r>
          </w:p>
        </w:tc>
        <w:tc>
          <w:tcPr>
            <w:tcW w:w="990"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t>Char(2)</w:t>
            </w:r>
            <w:r w:rsidRPr="00B3039D">
              <w:t xml:space="preserve"> </w:t>
            </w:r>
          </w:p>
        </w:tc>
        <w:tc>
          <w:tcPr>
            <w:tcW w:w="734"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t>RC Sort type</w:t>
            </w:r>
          </w:p>
        </w:tc>
        <w:tc>
          <w:tcPr>
            <w:tcW w:w="665"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p>
        </w:tc>
        <w:tc>
          <w:tcPr>
            <w:tcW w:w="699" w:type="pct"/>
            <w:tcBorders>
              <w:top w:val="single" w:sz="4" w:space="0" w:color="auto"/>
              <w:left w:val="single" w:sz="6" w:space="0" w:color="auto"/>
              <w:bottom w:val="single" w:sz="4" w:space="0" w:color="auto"/>
              <w:right w:val="single" w:sz="6" w:space="0" w:color="auto"/>
            </w:tcBorders>
          </w:tcPr>
          <w:p w:rsidR="00BB6C47" w:rsidRPr="00B3039D" w:rsidRDefault="00BB6C47" w:rsidP="001F78C5">
            <w:pPr>
              <w:pStyle w:val="TableBody"/>
            </w:pPr>
            <w:r>
              <w:t>RCSIND (new)</w:t>
            </w:r>
          </w:p>
        </w:tc>
        <w:tc>
          <w:tcPr>
            <w:tcW w:w="503" w:type="pct"/>
            <w:tcBorders>
              <w:top w:val="single" w:sz="4" w:space="0" w:color="auto"/>
              <w:left w:val="single" w:sz="6" w:space="0" w:color="auto"/>
              <w:bottom w:val="single" w:sz="4" w:space="0" w:color="auto"/>
              <w:right w:val="single" w:sz="4" w:space="0" w:color="auto"/>
            </w:tcBorders>
          </w:tcPr>
          <w:p w:rsidR="00BB6C47" w:rsidRPr="00B3039D" w:rsidRDefault="00BB6C47" w:rsidP="001F78C5">
            <w:pPr>
              <w:pStyle w:val="TableBody"/>
            </w:pPr>
            <w:r w:rsidRPr="00B3039D">
              <w:t>New</w:t>
            </w:r>
          </w:p>
        </w:tc>
      </w:tr>
    </w:tbl>
    <w:p w:rsidR="00D8144C" w:rsidRPr="00D8144C" w:rsidRDefault="00D8144C" w:rsidP="00D8144C">
      <w:pPr>
        <w:pStyle w:val="BodyText"/>
        <w:rPr>
          <w:lang w:eastAsia="en-GB" w:bidi="ar-SA"/>
        </w:rPr>
      </w:pPr>
    </w:p>
    <w:p w:rsidR="00D8144C" w:rsidRDefault="00D8144C" w:rsidP="00D8144C">
      <w:pPr>
        <w:pStyle w:val="Heading3"/>
        <w:tabs>
          <w:tab w:val="left" w:pos="2160"/>
        </w:tabs>
      </w:pPr>
      <w:bookmarkStart w:id="296" w:name="_Toc320453639"/>
      <w:r w:rsidRPr="00603CA4">
        <w:t>Test Instructions</w:t>
      </w:r>
      <w:bookmarkEnd w:id="296"/>
    </w:p>
    <w:p w:rsidR="00D8144C" w:rsidRPr="00C63119" w:rsidRDefault="00D8144C" w:rsidP="00D8144C">
      <w:pPr>
        <w:pStyle w:val="Heading4"/>
      </w:pPr>
      <w:r>
        <w:t>ADD</w:t>
      </w:r>
    </w:p>
    <w:p w:rsidR="00BB6C47" w:rsidRDefault="00BB6C47" w:rsidP="00BB6C47">
      <w:pPr>
        <w:pStyle w:val="BodyText"/>
      </w:pPr>
      <w:r>
        <w:t>As a result of the changed functionality, the following issues must be checked:</w:t>
      </w:r>
    </w:p>
    <w:p w:rsidR="00BB6C47" w:rsidRDefault="00BB6C47" w:rsidP="00BB6C47">
      <w:pPr>
        <w:pStyle w:val="Bullet1square"/>
      </w:pPr>
      <w:r>
        <w:t>Presence of the new “RC_SORT_ORDER” field in the reference extract.</w:t>
      </w:r>
    </w:p>
    <w:p w:rsidR="00BB6C47" w:rsidRDefault="00BB6C47" w:rsidP="00BB6C47">
      <w:pPr>
        <w:pStyle w:val="Bullet1square"/>
      </w:pPr>
      <w:r>
        <w:t>The sorting of BAN and subscriber RC charges displayed on the bill should be in accordance with the rules described in this CR. All possible combinations of RC charge types should be covered.</w:t>
      </w:r>
    </w:p>
    <w:p w:rsidR="00BB6C47" w:rsidRDefault="00BB6C47" w:rsidP="00BB6C47">
      <w:pPr>
        <w:pStyle w:val="BodyText"/>
        <w:ind w:left="1800"/>
      </w:pPr>
      <w:r>
        <w:t>Affected invoice formats that must be tested are:</w:t>
      </w:r>
    </w:p>
    <w:p w:rsidR="00BB6C47" w:rsidRDefault="00BB6C47" w:rsidP="00BB6C47">
      <w:pPr>
        <w:pStyle w:val="Bullet2round"/>
      </w:pPr>
      <w:r>
        <w:t xml:space="preserve">Telia paper format </w:t>
      </w:r>
    </w:p>
    <w:p w:rsidR="00BB6C47" w:rsidRDefault="00BB6C47" w:rsidP="00BB6C47">
      <w:pPr>
        <w:pStyle w:val="Bullet2round"/>
      </w:pPr>
      <w:r>
        <w:t>Telia PBS details (non-paper format)</w:t>
      </w:r>
    </w:p>
    <w:p w:rsidR="00D8144C" w:rsidRDefault="00D8144C" w:rsidP="00D8144C">
      <w:pPr>
        <w:pStyle w:val="Heading4"/>
      </w:pPr>
      <w:r>
        <w:t>Price Plan</w:t>
      </w:r>
    </w:p>
    <w:p w:rsidR="00BB6C47" w:rsidRDefault="00BB6C47" w:rsidP="00BB6C47">
      <w:pPr>
        <w:pStyle w:val="Bullet1square"/>
      </w:pPr>
      <w:r>
        <w:t>Open an existing PP, SOC or promotion and ensure that you can see the new RC_SORT_IND field.</w:t>
      </w:r>
    </w:p>
    <w:p w:rsidR="00BB6C47" w:rsidRPr="00085624" w:rsidRDefault="00BB6C47" w:rsidP="00BB6C47">
      <w:pPr>
        <w:pStyle w:val="Bullet1square"/>
      </w:pPr>
      <w:r>
        <w:t>Create a new PP, SOC or promotion and ensure that you can populate the new field from a dropdown list which displays the list of sort indicators from the RC_SORT_TYPES table.</w:t>
      </w:r>
    </w:p>
    <w:p w:rsidR="00BB6C47" w:rsidRDefault="00BB6C47" w:rsidP="00BB6C47">
      <w:pPr>
        <w:pStyle w:val="Heading4"/>
      </w:pPr>
      <w:bookmarkStart w:id="297" w:name="_Toc309631848"/>
      <w:r>
        <w:t>RFT</w:t>
      </w:r>
      <w:bookmarkEnd w:id="297"/>
    </w:p>
    <w:p w:rsidR="00BB6C47" w:rsidRDefault="00BB6C47" w:rsidP="00BB6C47">
      <w:pPr>
        <w:pStyle w:val="Bullet1square"/>
      </w:pPr>
      <w:r>
        <w:t>Open the RFT application and from there open the Billing section</w:t>
      </w:r>
    </w:p>
    <w:p w:rsidR="00BB6C47" w:rsidRDefault="00BB6C47" w:rsidP="00BB6C47">
      <w:pPr>
        <w:pStyle w:val="Bullet1square"/>
      </w:pPr>
      <w:r>
        <w:t>Ensure that you can see a new entry for RC Sort Types.</w:t>
      </w:r>
    </w:p>
    <w:p w:rsidR="00BB6C47" w:rsidRDefault="00BB6C47" w:rsidP="00BB6C47">
      <w:pPr>
        <w:pStyle w:val="Bullet1square"/>
      </w:pPr>
      <w:r>
        <w:t>Double click this entry and ensure that the list of entries from RC_SORT_TYPES table is displayed.</w:t>
      </w:r>
    </w:p>
    <w:p w:rsidR="00BB6C47" w:rsidRDefault="00BB6C47" w:rsidP="00BB6C47">
      <w:pPr>
        <w:pStyle w:val="Bullet1square"/>
      </w:pPr>
      <w:r>
        <w:lastRenderedPageBreak/>
        <w:t>Ensure that you can add and modify entries.</w:t>
      </w:r>
    </w:p>
    <w:p w:rsidR="008005CF" w:rsidRDefault="008005CF" w:rsidP="008005CF">
      <w:pPr>
        <w:pStyle w:val="Bullet1square"/>
        <w:numPr>
          <w:ilvl w:val="0"/>
          <w:numId w:val="0"/>
        </w:numPr>
        <w:ind w:left="1800"/>
      </w:pPr>
    </w:p>
    <w:p w:rsidR="00AD199B" w:rsidRDefault="00AD199B" w:rsidP="00215863">
      <w:pPr>
        <w:pStyle w:val="Heading2"/>
      </w:pPr>
      <w:bookmarkStart w:id="298" w:name="_Toc320453640"/>
      <w:r>
        <w:t>CR-</w:t>
      </w:r>
      <w:r w:rsidR="00215863">
        <w:t>1353</w:t>
      </w:r>
      <w:r>
        <w:t xml:space="preserve"> </w:t>
      </w:r>
      <w:r w:rsidR="00215863">
        <w:t>Prolonging Fee Improved</w:t>
      </w:r>
      <w:bookmarkEnd w:id="298"/>
      <w:r>
        <w:t xml:space="preserve"> </w:t>
      </w:r>
    </w:p>
    <w:p w:rsidR="00AD199B" w:rsidRDefault="00AD199B" w:rsidP="00AD199B">
      <w:pPr>
        <w:pStyle w:val="Heading3"/>
      </w:pPr>
      <w:bookmarkStart w:id="299" w:name="_Toc320453641"/>
      <w:r>
        <w:t>Requirement Overview</w:t>
      </w:r>
      <w:bookmarkEnd w:id="299"/>
    </w:p>
    <w:p w:rsidR="00AD199B" w:rsidRDefault="00AD199B" w:rsidP="00AD199B">
      <w:pPr>
        <w:pStyle w:val="Heading4"/>
      </w:pPr>
      <w:r>
        <w:t>Functional Requirements</w:t>
      </w:r>
    </w:p>
    <w:p w:rsidR="000533CB" w:rsidRPr="000533CB" w:rsidRDefault="000533CB" w:rsidP="000533CB">
      <w:pPr>
        <w:pStyle w:val="Bullet1square"/>
      </w:pPr>
      <w:r w:rsidRPr="000533CB">
        <w:t xml:space="preserve">FR1 - When the user performs change rating activity he should be able to choose between a normal change </w:t>
      </w:r>
      <w:proofErr w:type="gramStart"/>
      <w:r w:rsidRPr="000533CB">
        <w:t>rating</w:t>
      </w:r>
      <w:proofErr w:type="gramEnd"/>
      <w:r w:rsidRPr="000533CB">
        <w:t xml:space="preserve"> and prolonging.</w:t>
      </w:r>
    </w:p>
    <w:p w:rsidR="000533CB" w:rsidRPr="000533CB" w:rsidRDefault="000533CB" w:rsidP="000533CB">
      <w:pPr>
        <w:pStyle w:val="Bullet1square"/>
      </w:pPr>
      <w:r w:rsidRPr="000533CB">
        <w:t>FR</w:t>
      </w:r>
      <w:r>
        <w:t>2</w:t>
      </w:r>
      <w:r w:rsidRPr="000533CB">
        <w:t xml:space="preserve"> - If the user chooses to perform a prolonging, the Commitment button should default to “Change commitment”. Otherwise the Commitment button should default to “keep old commitment”.</w:t>
      </w:r>
    </w:p>
    <w:p w:rsidR="000533CB" w:rsidRPr="000533CB" w:rsidRDefault="000533CB" w:rsidP="000533CB">
      <w:pPr>
        <w:pStyle w:val="Bullet1square"/>
      </w:pPr>
      <w:r>
        <w:t>FR3</w:t>
      </w:r>
      <w:r w:rsidRPr="000533CB">
        <w:t xml:space="preserve"> – When change rating to a PP, the prolonging fee must have a market level or price plan level rate. In case of change rating to campaign the fee should be taken from a new field added to the campaign level.</w:t>
      </w:r>
    </w:p>
    <w:p w:rsidR="000533CB" w:rsidRPr="000533CB" w:rsidRDefault="000533CB" w:rsidP="000533CB">
      <w:pPr>
        <w:pStyle w:val="Bullet1square"/>
      </w:pPr>
      <w:r>
        <w:t>FR4</w:t>
      </w:r>
      <w:r w:rsidRPr="000533CB">
        <w:t xml:space="preserve"> - This activity should be available to perform from Tuxedo in the same way as is done today for Change Rating.</w:t>
      </w:r>
    </w:p>
    <w:p w:rsidR="00AD199B" w:rsidRDefault="00AD199B" w:rsidP="00AD199B">
      <w:pPr>
        <w:pStyle w:val="Heading3"/>
      </w:pPr>
      <w:bookmarkStart w:id="300" w:name="_Toc320453642"/>
      <w:r>
        <w:t>Market-Specific Notes</w:t>
      </w:r>
      <w:bookmarkEnd w:id="300"/>
    </w:p>
    <w:p w:rsidR="00AD199B" w:rsidRDefault="00AD199B" w:rsidP="000533CB">
      <w:pPr>
        <w:pStyle w:val="BodyText"/>
        <w:keepNext/>
        <w:keepLines/>
      </w:pPr>
      <w:r>
        <w:t xml:space="preserve">The item for customization is part of the Fokus </w:t>
      </w:r>
      <w:r w:rsidR="000533CB">
        <w:t>core</w:t>
      </w:r>
      <w:r>
        <w:t xml:space="preserve"> module; therefore, it is available to</w:t>
      </w:r>
      <w:r w:rsidR="000533CB">
        <w:t xml:space="preserve"> both</w:t>
      </w:r>
      <w:r>
        <w:t xml:space="preserve"> Telia </w:t>
      </w:r>
      <w:r w:rsidR="000533CB">
        <w:t>and Netcom</w:t>
      </w:r>
      <w:r>
        <w:t xml:space="preserve">. </w:t>
      </w:r>
    </w:p>
    <w:p w:rsidR="00AD199B" w:rsidRDefault="00AD199B" w:rsidP="00AD199B">
      <w:pPr>
        <w:pStyle w:val="Heading3"/>
      </w:pPr>
      <w:bookmarkStart w:id="301" w:name="_Toc320453643"/>
      <w:r>
        <w:t>Existing Functionality</w:t>
      </w:r>
      <w:bookmarkEnd w:id="301"/>
    </w:p>
    <w:p w:rsidR="000533CB" w:rsidRPr="000533CB" w:rsidRDefault="000533CB" w:rsidP="000533CB">
      <w:pPr>
        <w:pStyle w:val="BodyText"/>
        <w:rPr>
          <w:lang w:bidi="ar-SA"/>
        </w:rPr>
      </w:pPr>
      <w:r w:rsidRPr="000533CB">
        <w:rPr>
          <w:lang w:bidi="ar-SA"/>
        </w:rPr>
        <w:t>Currently, it is not possible to create a prolonging fee when the Change Rating activity is performed</w:t>
      </w:r>
      <w:r>
        <w:rPr>
          <w:lang w:bidi="ar-SA"/>
        </w:rPr>
        <w:t>.</w:t>
      </w:r>
    </w:p>
    <w:p w:rsidR="00AD199B" w:rsidRDefault="00AD199B" w:rsidP="00AD199B">
      <w:pPr>
        <w:pStyle w:val="Heading3"/>
      </w:pPr>
      <w:bookmarkStart w:id="302" w:name="_Toc320453644"/>
      <w:r>
        <w:t>Proposed Solution Functional Specifications</w:t>
      </w:r>
      <w:bookmarkEnd w:id="302"/>
    </w:p>
    <w:p w:rsidR="000533CB" w:rsidRDefault="000533CB" w:rsidP="000533CB">
      <w:pPr>
        <w:pStyle w:val="Bullet1square"/>
      </w:pPr>
      <w:r>
        <w:t>CSM applications will be enhanced as follows:</w:t>
      </w:r>
    </w:p>
    <w:p w:rsidR="000533CB" w:rsidRDefault="000533CB" w:rsidP="000533CB">
      <w:pPr>
        <w:pStyle w:val="Bullet2round"/>
      </w:pPr>
      <w:r>
        <w:t>A new Prolonging checkbox will be added to the Change Rating window.</w:t>
      </w:r>
    </w:p>
    <w:p w:rsidR="000533CB" w:rsidRDefault="000533CB" w:rsidP="000533CB">
      <w:pPr>
        <w:pStyle w:val="Bullet2round"/>
      </w:pPr>
      <w:r>
        <w:t>When the user opens the Change Rating window a new message will be displayed to the user asking whether or not to create a prolonging activity.</w:t>
      </w:r>
    </w:p>
    <w:p w:rsidR="000533CB" w:rsidRDefault="000533CB" w:rsidP="000533CB">
      <w:pPr>
        <w:pStyle w:val="Bullet2round"/>
      </w:pPr>
      <w:r>
        <w:t>If the user chooses to create a prolonging activity the system will set the Prolonging checkbox to be ON, and will set the commitment to be “Change commitment”.</w:t>
      </w:r>
    </w:p>
    <w:p w:rsidR="000533CB" w:rsidRDefault="000533CB" w:rsidP="000533CB">
      <w:pPr>
        <w:pStyle w:val="Bullet2round"/>
      </w:pPr>
      <w:r>
        <w:t>If the user chooses not to create a prolonging activity the system will set the Prolonging” checkbox to be OFF, and will set the commitment to be “keep old commitment”.</w:t>
      </w:r>
    </w:p>
    <w:p w:rsidR="000533CB" w:rsidRDefault="000533CB" w:rsidP="000533CB">
      <w:pPr>
        <w:pStyle w:val="Bullet2round"/>
      </w:pPr>
      <w:r>
        <w:t>The user will still have the possibility to check or un-check the “Prolonging” checkbox before saving the new rating data.</w:t>
      </w:r>
    </w:p>
    <w:p w:rsidR="000533CB" w:rsidRDefault="000533CB" w:rsidP="000533CB">
      <w:pPr>
        <w:pStyle w:val="Bullet2round"/>
      </w:pPr>
      <w:r>
        <w:t>When the user completes the new rating data and clicks OK, CSM OL will send the Prolonging activity (along with the other data) to the Tuxedo service.</w:t>
      </w:r>
    </w:p>
    <w:p w:rsidR="000533CB" w:rsidRDefault="000533CB" w:rsidP="000533CB">
      <w:pPr>
        <w:pStyle w:val="Bullet2round"/>
      </w:pPr>
      <w:r>
        <w:lastRenderedPageBreak/>
        <w:t>In the Tuxedo service, the system will handle the prolonging activity as follows:</w:t>
      </w:r>
    </w:p>
    <w:p w:rsidR="000533CB" w:rsidRDefault="000533CB" w:rsidP="000533CB">
      <w:pPr>
        <w:pStyle w:val="Bullet3hollow"/>
        <w:rPr>
          <w:lang w:bidi="ar-SA"/>
        </w:rPr>
      </w:pPr>
      <w:r>
        <w:rPr>
          <w:lang w:bidi="ar-SA"/>
        </w:rPr>
        <w:t>If the prolonging activity exists in the list, the system will check whether the new rating is campaign or PP.</w:t>
      </w:r>
    </w:p>
    <w:p w:rsidR="000533CB" w:rsidRDefault="000533CB" w:rsidP="000533CB">
      <w:pPr>
        <w:pStyle w:val="Bullet3hollow"/>
        <w:rPr>
          <w:lang w:bidi="ar-SA"/>
        </w:rPr>
      </w:pPr>
      <w:r>
        <w:rPr>
          <w:lang w:bidi="ar-SA"/>
        </w:rPr>
        <w:t>If the new rating is a campaign, the system will create a fee according to the rate exists on a new field that will be added to hold prolonging fee for campaigns.</w:t>
      </w:r>
    </w:p>
    <w:p w:rsidR="000533CB" w:rsidRDefault="000533CB" w:rsidP="000533CB">
      <w:pPr>
        <w:pStyle w:val="Bullet3hollow"/>
        <w:rPr>
          <w:lang w:bidi="ar-SA"/>
        </w:rPr>
      </w:pPr>
      <w:r>
        <w:rPr>
          <w:lang w:bidi="ar-SA"/>
        </w:rPr>
        <w:t>If the new rating is a price plan, the system will create the fee according to the current practice by taking the rate from the PP level or the market level.</w:t>
      </w:r>
    </w:p>
    <w:p w:rsidR="000533CB" w:rsidRDefault="000533CB" w:rsidP="000533CB">
      <w:pPr>
        <w:pStyle w:val="Bullet2round"/>
      </w:pPr>
      <w:r>
        <w:t>The same changes will be applied in the move subscriber window and move subscriber Tuxedo service; this is because it is possible to change rating during move subscriber as well.</w:t>
      </w:r>
    </w:p>
    <w:p w:rsidR="000533CB" w:rsidRDefault="000533CB" w:rsidP="000533CB">
      <w:pPr>
        <w:pStyle w:val="Bullet1square"/>
      </w:pPr>
      <w:r>
        <w:t>External systems will follow the same procedure - they will only send the prolonging indicator or activity and the Tuxedo service will create the fee if the prolonging activity exists. These systems should also send whether or not to keep the commitment (as currently done).</w:t>
      </w:r>
    </w:p>
    <w:p w:rsidR="000533CB" w:rsidRDefault="000533CB" w:rsidP="000533CB">
      <w:pPr>
        <w:pStyle w:val="Bullet1square"/>
      </w:pPr>
      <w:r>
        <w:t>The PP application will be enhanced as follows:</w:t>
      </w:r>
    </w:p>
    <w:p w:rsidR="000533CB" w:rsidRDefault="000533CB" w:rsidP="000533CB">
      <w:pPr>
        <w:pStyle w:val="Bullet2round"/>
      </w:pPr>
      <w:r>
        <w:t>A new PROLONGING_FEE field will be added to the CAMPAIGN_COMMITMENTS table. This field will hold the fee that should be charged when performing prolonging activity to a campaign.</w:t>
      </w:r>
    </w:p>
    <w:p w:rsidR="000533CB" w:rsidRPr="000533CB" w:rsidRDefault="000533CB" w:rsidP="000533CB">
      <w:pPr>
        <w:pStyle w:val="Bullet2round"/>
      </w:pPr>
      <w:r>
        <w:t>The campaign window in PP application will be enhanced to display the new PROLONGING_FEE field to allow the user to maintain this attribute.</w:t>
      </w:r>
    </w:p>
    <w:p w:rsidR="00AD199B" w:rsidRDefault="00AD199B" w:rsidP="00AD199B">
      <w:pPr>
        <w:pStyle w:val="Heading3"/>
      </w:pPr>
      <w:bookmarkStart w:id="303" w:name="_Toc320453645"/>
      <w:r>
        <w:t>Impact on Other Applications</w:t>
      </w:r>
      <w:bookmarkEnd w:id="303"/>
    </w:p>
    <w:p w:rsidR="00C40464" w:rsidRPr="00C40464" w:rsidRDefault="00C40464" w:rsidP="00C40464">
      <w:pPr>
        <w:pStyle w:val="BodyText"/>
        <w:rPr>
          <w:lang w:bidi="ar-SA"/>
        </w:rPr>
      </w:pPr>
      <w:r>
        <w:rPr>
          <w:lang w:bidi="ar-SA"/>
        </w:rPr>
        <w:t>N/A</w:t>
      </w:r>
    </w:p>
    <w:p w:rsidR="00AD199B" w:rsidRDefault="00AD199B" w:rsidP="00AD199B">
      <w:pPr>
        <w:pStyle w:val="Heading3"/>
      </w:pPr>
      <w:bookmarkStart w:id="304" w:name="_Toc320453646"/>
      <w:r>
        <w:t>Collection Assumptions and Constraints</w:t>
      </w:r>
      <w:bookmarkEnd w:id="304"/>
    </w:p>
    <w:p w:rsidR="00AD199B" w:rsidRDefault="00803596" w:rsidP="00AD199B">
      <w:pPr>
        <w:pStyle w:val="BodyText"/>
        <w:keepNext/>
        <w:keepLines/>
      </w:pPr>
      <w:r>
        <w:rPr>
          <w:lang w:val="en-GB"/>
        </w:rPr>
        <w:t>This new functionality will be developed for subscriber level rating only, not for BAN level rating.</w:t>
      </w:r>
    </w:p>
    <w:p w:rsidR="00AD199B" w:rsidRDefault="00AD199B" w:rsidP="00AD199B">
      <w:pPr>
        <w:pStyle w:val="Heading3"/>
      </w:pPr>
      <w:bookmarkStart w:id="305" w:name="_Toc320453647"/>
      <w:r>
        <w:t>Implementation, BPT CR, and Training Notes</w:t>
      </w:r>
      <w:bookmarkEnd w:id="305"/>
    </w:p>
    <w:p w:rsidR="00803596" w:rsidRPr="008E6E8E" w:rsidRDefault="00803596" w:rsidP="00803596">
      <w:pPr>
        <w:pStyle w:val="Bullet1square"/>
      </w:pPr>
      <w:r>
        <w:t>The new PROFEE one-time charge code will be defined in the system.</w:t>
      </w:r>
    </w:p>
    <w:p w:rsidR="00803596" w:rsidRDefault="00803596" w:rsidP="00803596">
      <w:pPr>
        <w:pStyle w:val="Bullet1square"/>
      </w:pPr>
      <w:r>
        <w:t>The new Prolonging activity (activity code = PRO) will be defined in CSM_ACTIVITY table. The new PROFEE one-time charge code will be attached to this activity.</w:t>
      </w:r>
    </w:p>
    <w:p w:rsidR="00AD199B" w:rsidRDefault="00AD199B" w:rsidP="00AD199B">
      <w:pPr>
        <w:pStyle w:val="Heading3"/>
      </w:pPr>
      <w:bookmarkStart w:id="306" w:name="_Toc320453648"/>
      <w:r>
        <w:t>Netcom Responsibility</w:t>
      </w:r>
      <w:bookmarkEnd w:id="306"/>
    </w:p>
    <w:p w:rsidR="005E1FBA" w:rsidRDefault="005E1FBA" w:rsidP="00803596">
      <w:pPr>
        <w:pStyle w:val="Bullet1square"/>
      </w:pPr>
      <w:r>
        <w:t>Telia and Netcom should create the new PROFEE one-time charge using price plan application.</w:t>
      </w:r>
    </w:p>
    <w:p w:rsidR="00803596" w:rsidRDefault="00803596" w:rsidP="00803596">
      <w:pPr>
        <w:pStyle w:val="Bullet1square"/>
      </w:pPr>
      <w:r>
        <w:t xml:space="preserve">Telia </w:t>
      </w:r>
      <w:r w:rsidR="005E1FBA">
        <w:t xml:space="preserve">and Netcom </w:t>
      </w:r>
      <w:r>
        <w:t>should attach the new PROFEE one-time charge code to the market level and assign a rate to it.</w:t>
      </w:r>
    </w:p>
    <w:p w:rsidR="00803596" w:rsidRPr="00831679" w:rsidRDefault="00803596" w:rsidP="00803596">
      <w:pPr>
        <w:pStyle w:val="Bullet1square"/>
      </w:pPr>
      <w:r>
        <w:lastRenderedPageBreak/>
        <w:t xml:space="preserve">Telia </w:t>
      </w:r>
      <w:r w:rsidR="005E1FBA">
        <w:t xml:space="preserve">and Netcom </w:t>
      </w:r>
      <w:r>
        <w:t>should also attach the new PROFEE one-time charge code to the required price plans with the required rate.</w:t>
      </w:r>
    </w:p>
    <w:p w:rsidR="00AD199B" w:rsidRDefault="00AD199B" w:rsidP="00AD199B">
      <w:pPr>
        <w:pStyle w:val="Heading3"/>
      </w:pPr>
      <w:bookmarkStart w:id="307" w:name="_Toc320453649"/>
      <w:r>
        <w:t>File and Record Changes</w:t>
      </w:r>
      <w:bookmarkEnd w:id="307"/>
    </w:p>
    <w:p w:rsidR="00AD199B" w:rsidRDefault="00803596" w:rsidP="00AD199B">
      <w:pPr>
        <w:pStyle w:val="BodyText"/>
        <w:keepNext/>
        <w:keepLines/>
      </w:pPr>
      <w:r>
        <w:t>N/A</w:t>
      </w:r>
    </w:p>
    <w:p w:rsidR="00AD199B" w:rsidRDefault="00AD199B" w:rsidP="00AD199B">
      <w:pPr>
        <w:pStyle w:val="Heading3"/>
      </w:pPr>
      <w:bookmarkStart w:id="308" w:name="_Toc320453650"/>
      <w:r>
        <w:t>Database Structural Changes</w:t>
      </w:r>
      <w:bookmarkEnd w:id="308"/>
    </w:p>
    <w:p w:rsidR="00803596" w:rsidRPr="00DB4528" w:rsidRDefault="00803596" w:rsidP="00803596">
      <w:pPr>
        <w:pStyle w:val="BodyText"/>
      </w:pPr>
      <w:r>
        <w:t xml:space="preserve">A new field will be added to the </w:t>
      </w:r>
      <w:r w:rsidRPr="00DB4528">
        <w:t>CAMPAIGN_COMMITMENTS</w:t>
      </w:r>
      <w:r>
        <w:t xml:space="preserve"> reference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1"/>
        <w:gridCol w:w="1555"/>
        <w:gridCol w:w="2166"/>
        <w:gridCol w:w="998"/>
        <w:gridCol w:w="1085"/>
        <w:gridCol w:w="1000"/>
      </w:tblGrid>
      <w:tr w:rsidR="00803596" w:rsidTr="007609FB">
        <w:trPr>
          <w:cantSplit/>
          <w:tblHeader/>
        </w:trPr>
        <w:tc>
          <w:tcPr>
            <w:tcW w:w="1243" w:type="pct"/>
            <w:tcBorders>
              <w:top w:val="single" w:sz="4" w:space="0" w:color="auto"/>
              <w:left w:val="single" w:sz="6" w:space="0" w:color="auto"/>
              <w:bottom w:val="single" w:sz="12" w:space="0" w:color="auto"/>
              <w:right w:val="single" w:sz="6" w:space="0" w:color="auto"/>
            </w:tcBorders>
            <w:vAlign w:val="bottom"/>
          </w:tcPr>
          <w:p w:rsidR="00803596" w:rsidRDefault="00803596" w:rsidP="007609FB">
            <w:pPr>
              <w:pStyle w:val="TableHeader"/>
              <w:rPr>
                <w:bCs w:val="0"/>
              </w:rPr>
            </w:pPr>
            <w:r>
              <w:rPr>
                <w:bCs w:val="0"/>
              </w:rPr>
              <w:t>Name</w:t>
            </w:r>
          </w:p>
        </w:tc>
        <w:tc>
          <w:tcPr>
            <w:tcW w:w="517" w:type="pct"/>
            <w:tcBorders>
              <w:top w:val="single" w:sz="4" w:space="0" w:color="auto"/>
              <w:left w:val="single" w:sz="6" w:space="0" w:color="auto"/>
              <w:bottom w:val="single" w:sz="12" w:space="0" w:color="auto"/>
              <w:right w:val="single" w:sz="6" w:space="0" w:color="auto"/>
            </w:tcBorders>
            <w:vAlign w:val="bottom"/>
          </w:tcPr>
          <w:p w:rsidR="00803596" w:rsidRDefault="00803596" w:rsidP="007609FB">
            <w:pPr>
              <w:pStyle w:val="TableHeader"/>
              <w:rPr>
                <w:bCs w:val="0"/>
              </w:rPr>
            </w:pPr>
            <w:r>
              <w:rPr>
                <w:bCs w:val="0"/>
              </w:rPr>
              <w:t>Type (Length)</w:t>
            </w:r>
          </w:p>
        </w:tc>
        <w:tc>
          <w:tcPr>
            <w:tcW w:w="1291" w:type="pct"/>
            <w:tcBorders>
              <w:top w:val="single" w:sz="4" w:space="0" w:color="auto"/>
              <w:left w:val="single" w:sz="6" w:space="0" w:color="auto"/>
              <w:bottom w:val="single" w:sz="12" w:space="0" w:color="auto"/>
              <w:right w:val="single" w:sz="6" w:space="0" w:color="auto"/>
            </w:tcBorders>
            <w:vAlign w:val="bottom"/>
          </w:tcPr>
          <w:p w:rsidR="00803596" w:rsidRDefault="00803596" w:rsidP="007609FB">
            <w:pPr>
              <w:pStyle w:val="TableHeader"/>
              <w:rPr>
                <w:bCs w:val="0"/>
              </w:rPr>
            </w:pPr>
            <w:r>
              <w:rPr>
                <w:bCs w:val="0"/>
              </w:rPr>
              <w:t>Description</w:t>
            </w:r>
          </w:p>
        </w:tc>
        <w:tc>
          <w:tcPr>
            <w:tcW w:w="633" w:type="pct"/>
            <w:tcBorders>
              <w:top w:val="single" w:sz="4" w:space="0" w:color="auto"/>
              <w:left w:val="single" w:sz="6" w:space="0" w:color="auto"/>
              <w:bottom w:val="single" w:sz="12" w:space="0" w:color="auto"/>
              <w:right w:val="single" w:sz="6" w:space="0" w:color="auto"/>
            </w:tcBorders>
            <w:vAlign w:val="bottom"/>
          </w:tcPr>
          <w:p w:rsidR="00803596" w:rsidRDefault="00803596" w:rsidP="007609FB">
            <w:pPr>
              <w:pStyle w:val="TableHeader"/>
              <w:rPr>
                <w:bCs w:val="0"/>
              </w:rPr>
            </w:pPr>
            <w:r>
              <w:rPr>
                <w:bCs w:val="0"/>
              </w:rPr>
              <w:t>Valid Values</w:t>
            </w:r>
          </w:p>
        </w:tc>
        <w:tc>
          <w:tcPr>
            <w:tcW w:w="682" w:type="pct"/>
            <w:tcBorders>
              <w:top w:val="single" w:sz="4" w:space="0" w:color="auto"/>
              <w:left w:val="single" w:sz="6" w:space="0" w:color="auto"/>
              <w:bottom w:val="single" w:sz="12" w:space="0" w:color="auto"/>
              <w:right w:val="single" w:sz="6" w:space="0" w:color="auto"/>
            </w:tcBorders>
            <w:vAlign w:val="bottom"/>
          </w:tcPr>
          <w:p w:rsidR="00803596" w:rsidRDefault="00803596" w:rsidP="007609FB">
            <w:pPr>
              <w:pStyle w:val="TableHeader"/>
              <w:rPr>
                <w:bCs w:val="0"/>
              </w:rPr>
            </w:pPr>
            <w:r>
              <w:rPr>
                <w:bCs w:val="0"/>
              </w:rPr>
              <w:t>Domain Name</w:t>
            </w:r>
          </w:p>
        </w:tc>
        <w:tc>
          <w:tcPr>
            <w:tcW w:w="634" w:type="pct"/>
            <w:tcBorders>
              <w:top w:val="single" w:sz="4" w:space="0" w:color="auto"/>
              <w:left w:val="single" w:sz="6" w:space="0" w:color="auto"/>
              <w:bottom w:val="single" w:sz="12" w:space="0" w:color="auto"/>
              <w:right w:val="single" w:sz="4" w:space="0" w:color="auto"/>
            </w:tcBorders>
            <w:vAlign w:val="bottom"/>
          </w:tcPr>
          <w:p w:rsidR="00803596" w:rsidRDefault="00803596" w:rsidP="007609FB">
            <w:pPr>
              <w:pStyle w:val="TableHeader"/>
              <w:rPr>
                <w:bCs w:val="0"/>
              </w:rPr>
            </w:pPr>
            <w:r>
              <w:rPr>
                <w:bCs w:val="0"/>
              </w:rPr>
              <w:t>New/ Delete/ Update</w:t>
            </w:r>
          </w:p>
        </w:tc>
      </w:tr>
      <w:tr w:rsidR="00803596" w:rsidTr="007609FB">
        <w:trPr>
          <w:cantSplit/>
          <w:tblHeader/>
        </w:trPr>
        <w:tc>
          <w:tcPr>
            <w:tcW w:w="1243" w:type="pct"/>
            <w:tcBorders>
              <w:top w:val="single" w:sz="4" w:space="0" w:color="auto"/>
              <w:left w:val="single" w:sz="6" w:space="0" w:color="auto"/>
              <w:bottom w:val="single" w:sz="4" w:space="0" w:color="auto"/>
              <w:right w:val="single" w:sz="6" w:space="0" w:color="auto"/>
            </w:tcBorders>
          </w:tcPr>
          <w:p w:rsidR="00803596" w:rsidRPr="005C1858" w:rsidRDefault="00803596" w:rsidP="007609FB">
            <w:pPr>
              <w:pStyle w:val="TableBody"/>
              <w:rPr>
                <w:lang w:val="da-DK"/>
              </w:rPr>
            </w:pPr>
            <w:r>
              <w:rPr>
                <w:lang w:val="da-DK"/>
              </w:rPr>
              <w:t>PROLONGING_FEE</w:t>
            </w:r>
          </w:p>
        </w:tc>
        <w:tc>
          <w:tcPr>
            <w:tcW w:w="517" w:type="pct"/>
            <w:tcBorders>
              <w:top w:val="single" w:sz="4" w:space="0" w:color="auto"/>
              <w:left w:val="single" w:sz="6" w:space="0" w:color="auto"/>
              <w:bottom w:val="single" w:sz="4" w:space="0" w:color="auto"/>
              <w:right w:val="single" w:sz="6" w:space="0" w:color="auto"/>
            </w:tcBorders>
          </w:tcPr>
          <w:p w:rsidR="00803596" w:rsidRDefault="00803596" w:rsidP="007609FB">
            <w:pPr>
              <w:pStyle w:val="TableBody"/>
            </w:pPr>
            <w:r w:rsidRPr="00DB4528">
              <w:t>NUMBER(11,2)</w:t>
            </w:r>
          </w:p>
        </w:tc>
        <w:tc>
          <w:tcPr>
            <w:tcW w:w="1291" w:type="pct"/>
            <w:tcBorders>
              <w:top w:val="single" w:sz="4" w:space="0" w:color="auto"/>
              <w:left w:val="single" w:sz="6" w:space="0" w:color="auto"/>
              <w:bottom w:val="single" w:sz="4" w:space="0" w:color="auto"/>
              <w:right w:val="single" w:sz="6" w:space="0" w:color="auto"/>
            </w:tcBorders>
          </w:tcPr>
          <w:p w:rsidR="00803596" w:rsidRDefault="00803596" w:rsidP="007609FB">
            <w:pPr>
              <w:pStyle w:val="TableBody"/>
            </w:pPr>
            <w:r>
              <w:t>The rate that should be charged when performing prolonging with a new campaign</w:t>
            </w:r>
          </w:p>
        </w:tc>
        <w:tc>
          <w:tcPr>
            <w:tcW w:w="633" w:type="pct"/>
            <w:tcBorders>
              <w:top w:val="single" w:sz="4" w:space="0" w:color="auto"/>
              <w:left w:val="single" w:sz="6" w:space="0" w:color="auto"/>
              <w:bottom w:val="single" w:sz="4" w:space="0" w:color="auto"/>
              <w:right w:val="single" w:sz="6" w:space="0" w:color="auto"/>
            </w:tcBorders>
          </w:tcPr>
          <w:p w:rsidR="00803596" w:rsidRDefault="00803596" w:rsidP="007609FB">
            <w:pPr>
              <w:pStyle w:val="TableBody"/>
            </w:pPr>
            <w:r>
              <w:t>Valid amount</w:t>
            </w:r>
          </w:p>
        </w:tc>
        <w:tc>
          <w:tcPr>
            <w:tcW w:w="682" w:type="pct"/>
            <w:tcBorders>
              <w:top w:val="single" w:sz="4" w:space="0" w:color="auto"/>
              <w:left w:val="single" w:sz="6" w:space="0" w:color="auto"/>
              <w:bottom w:val="single" w:sz="4" w:space="0" w:color="auto"/>
              <w:right w:val="single" w:sz="6" w:space="0" w:color="auto"/>
            </w:tcBorders>
          </w:tcPr>
          <w:p w:rsidR="00803596" w:rsidRDefault="00803596" w:rsidP="007609FB">
            <w:pPr>
              <w:pStyle w:val="TableBody"/>
            </w:pPr>
            <w:r w:rsidRPr="00DB4528">
              <w:t>AMTREG</w:t>
            </w:r>
          </w:p>
        </w:tc>
        <w:tc>
          <w:tcPr>
            <w:tcW w:w="634" w:type="pct"/>
            <w:tcBorders>
              <w:top w:val="single" w:sz="4" w:space="0" w:color="auto"/>
              <w:left w:val="single" w:sz="6" w:space="0" w:color="auto"/>
              <w:bottom w:val="single" w:sz="4" w:space="0" w:color="auto"/>
              <w:right w:val="single" w:sz="4" w:space="0" w:color="auto"/>
            </w:tcBorders>
          </w:tcPr>
          <w:p w:rsidR="00803596" w:rsidRDefault="00803596" w:rsidP="007609FB">
            <w:pPr>
              <w:pStyle w:val="TableBody"/>
            </w:pPr>
            <w:r>
              <w:t>New</w:t>
            </w:r>
          </w:p>
        </w:tc>
      </w:tr>
    </w:tbl>
    <w:p w:rsidR="00C40464" w:rsidRPr="00C40464" w:rsidRDefault="00C40464" w:rsidP="00803596">
      <w:pPr>
        <w:pStyle w:val="BodyText"/>
        <w:ind w:left="0"/>
        <w:rPr>
          <w:lang w:bidi="ar-SA"/>
        </w:rPr>
      </w:pPr>
    </w:p>
    <w:p w:rsidR="00AD199B" w:rsidRDefault="00AD199B" w:rsidP="00AD199B">
      <w:pPr>
        <w:pStyle w:val="Heading3"/>
      </w:pPr>
      <w:bookmarkStart w:id="309" w:name="_Toc320453651"/>
      <w:r>
        <w:t>Test Instructions</w:t>
      </w:r>
      <w:bookmarkEnd w:id="309"/>
    </w:p>
    <w:p w:rsidR="00803596" w:rsidRDefault="00803596" w:rsidP="00803596">
      <w:pPr>
        <w:pStyle w:val="Heading4"/>
      </w:pPr>
      <w:bookmarkStart w:id="310" w:name="_Toc312251905"/>
      <w:r>
        <w:t>Price Plan</w:t>
      </w:r>
      <w:bookmarkEnd w:id="310"/>
    </w:p>
    <w:p w:rsidR="00803596" w:rsidRPr="00EF5005" w:rsidRDefault="00803596" w:rsidP="00803596">
      <w:pPr>
        <w:pStyle w:val="BodyText"/>
      </w:pPr>
      <w:r>
        <w:t>Testers should ensure that they can see the new one-time charge code and that they can create a market and price plan level rates for this code.</w:t>
      </w:r>
    </w:p>
    <w:p w:rsidR="00803596" w:rsidRPr="001327C7" w:rsidRDefault="00803596" w:rsidP="00803596">
      <w:pPr>
        <w:pStyle w:val="Heading4"/>
      </w:pPr>
      <w:bookmarkStart w:id="311" w:name="Heading"/>
      <w:bookmarkStart w:id="312" w:name="_Toc312251906"/>
      <w:bookmarkEnd w:id="311"/>
      <w:r w:rsidRPr="001327C7">
        <w:t>CSM</w:t>
      </w:r>
      <w:bookmarkEnd w:id="312"/>
    </w:p>
    <w:p w:rsidR="00803596" w:rsidRPr="001327C7" w:rsidRDefault="00803596" w:rsidP="00803596">
      <w:pPr>
        <w:pStyle w:val="BodyText"/>
      </w:pPr>
      <w:r w:rsidRPr="001327C7">
        <w:t xml:space="preserve">Testers </w:t>
      </w:r>
      <w:r>
        <w:t>must</w:t>
      </w:r>
      <w:r w:rsidRPr="001327C7">
        <w:t xml:space="preserve"> perform the following procedures</w:t>
      </w:r>
      <w:r>
        <w:t xml:space="preserve"> in Telia and Netcom market</w:t>
      </w:r>
      <w:r w:rsidRPr="001327C7">
        <w:t>:</w:t>
      </w:r>
    </w:p>
    <w:p w:rsidR="00803596" w:rsidRDefault="00803596" w:rsidP="00803596">
      <w:pPr>
        <w:pStyle w:val="Bullet1square"/>
      </w:pPr>
      <w:r>
        <w:t>Open an active subscriber and perform Change Rating for it; ensure that a message is displayed asking whether or not to create prolonging activity.</w:t>
      </w:r>
    </w:p>
    <w:p w:rsidR="00803596" w:rsidRDefault="00803596" w:rsidP="00803596">
      <w:pPr>
        <w:pStyle w:val="Bullet1square"/>
      </w:pPr>
      <w:r>
        <w:t xml:space="preserve">Choose </w:t>
      </w:r>
      <w:r w:rsidRPr="00A84821">
        <w:rPr>
          <w:rStyle w:val="Command"/>
        </w:rPr>
        <w:t>OK</w:t>
      </w:r>
      <w:r>
        <w:t xml:space="preserve"> in the message and ensure that the new prolonging field is visible and turned ON.</w:t>
      </w:r>
    </w:p>
    <w:p w:rsidR="00803596" w:rsidRDefault="00803596" w:rsidP="00803596">
      <w:pPr>
        <w:pStyle w:val="Bullet1square"/>
      </w:pPr>
      <w:r>
        <w:t xml:space="preserve">Complete the new rating data and click </w:t>
      </w:r>
      <w:r w:rsidRPr="00A84821">
        <w:rPr>
          <w:rStyle w:val="Command"/>
        </w:rPr>
        <w:t>Save</w:t>
      </w:r>
      <w:r>
        <w:t>.</w:t>
      </w:r>
    </w:p>
    <w:p w:rsidR="00803596" w:rsidRDefault="00803596" w:rsidP="00803596">
      <w:pPr>
        <w:pStyle w:val="Bullet1square"/>
      </w:pPr>
      <w:r>
        <w:t>Ensure that the new rating data is saved and that a prolonging activity and fee are created.</w:t>
      </w:r>
    </w:p>
    <w:p w:rsidR="00803596" w:rsidRDefault="00803596" w:rsidP="00803596">
      <w:pPr>
        <w:pStyle w:val="Bullet1square"/>
      </w:pPr>
      <w:r>
        <w:t xml:space="preserve">Repeat the change rating and choose </w:t>
      </w:r>
      <w:r w:rsidRPr="00A84821">
        <w:rPr>
          <w:rStyle w:val="Command"/>
        </w:rPr>
        <w:t>NO</w:t>
      </w:r>
      <w:r>
        <w:t xml:space="preserve"> in the message; ensure that the new prolonging field is visible and checked OFF (un-checked).</w:t>
      </w:r>
    </w:p>
    <w:p w:rsidR="00803596" w:rsidRDefault="00803596" w:rsidP="00803596">
      <w:pPr>
        <w:pStyle w:val="Bullet1square"/>
      </w:pPr>
      <w:r>
        <w:t xml:space="preserve">Complete the new rating data and click </w:t>
      </w:r>
      <w:r w:rsidRPr="00A84821">
        <w:rPr>
          <w:rStyle w:val="Command"/>
        </w:rPr>
        <w:t>Save</w:t>
      </w:r>
      <w:r>
        <w:t>.</w:t>
      </w:r>
    </w:p>
    <w:p w:rsidR="00803596" w:rsidRDefault="00803596" w:rsidP="00803596">
      <w:pPr>
        <w:pStyle w:val="Bullet1square"/>
      </w:pPr>
      <w:r>
        <w:t>Ensure that the new rating data is saved and that a prolonging activity and fee are not created.</w:t>
      </w:r>
    </w:p>
    <w:p w:rsidR="00803596" w:rsidRDefault="00803596" w:rsidP="00803596">
      <w:pPr>
        <w:pStyle w:val="Bullet1square"/>
      </w:pPr>
      <w:r>
        <w:t>Perform Move Subscriber activity for an active subscriber and perform change rating during the move.</w:t>
      </w:r>
    </w:p>
    <w:p w:rsidR="00803596" w:rsidRDefault="00803596" w:rsidP="00803596">
      <w:pPr>
        <w:pStyle w:val="Bullet1square"/>
      </w:pPr>
      <w:r>
        <w:t>Ensure that the same message displayed in normal change rating is also displayed here.</w:t>
      </w:r>
    </w:p>
    <w:p w:rsidR="00803596" w:rsidRDefault="00803596" w:rsidP="00803596">
      <w:pPr>
        <w:pStyle w:val="Bullet1square"/>
      </w:pPr>
      <w:r>
        <w:lastRenderedPageBreak/>
        <w:t xml:space="preserve">Choose </w:t>
      </w:r>
      <w:r w:rsidRPr="00A84821">
        <w:rPr>
          <w:rStyle w:val="Command"/>
        </w:rPr>
        <w:t>Yes</w:t>
      </w:r>
      <w:r>
        <w:t xml:space="preserve"> in the message, complete the move data and </w:t>
      </w:r>
      <w:r w:rsidRPr="00A84821">
        <w:rPr>
          <w:rStyle w:val="Command"/>
        </w:rPr>
        <w:t>Save</w:t>
      </w:r>
      <w:r>
        <w:t>.</w:t>
      </w:r>
    </w:p>
    <w:p w:rsidR="00803596" w:rsidRDefault="00803596" w:rsidP="00803596">
      <w:pPr>
        <w:pStyle w:val="Bullet1square"/>
      </w:pPr>
      <w:r>
        <w:t>Ensure that the move is performed successfully and that a prolonging activity and fee are created.</w:t>
      </w:r>
    </w:p>
    <w:p w:rsidR="00803596" w:rsidRDefault="00803596" w:rsidP="00803596">
      <w:pPr>
        <w:pStyle w:val="Bullet1square"/>
      </w:pPr>
      <w:r>
        <w:t xml:space="preserve">Repeat the move flow and chose </w:t>
      </w:r>
      <w:r w:rsidRPr="00A84821">
        <w:rPr>
          <w:rStyle w:val="Command"/>
        </w:rPr>
        <w:t>No</w:t>
      </w:r>
      <w:r>
        <w:t xml:space="preserve"> in the message.</w:t>
      </w:r>
    </w:p>
    <w:p w:rsidR="00803596" w:rsidRDefault="00803596" w:rsidP="00803596">
      <w:pPr>
        <w:pStyle w:val="Bullet1square"/>
      </w:pPr>
      <w:r>
        <w:t xml:space="preserve">Complete the data and </w:t>
      </w:r>
      <w:r w:rsidRPr="00A84821">
        <w:rPr>
          <w:rStyle w:val="Command"/>
        </w:rPr>
        <w:t>Save</w:t>
      </w:r>
    </w:p>
    <w:p w:rsidR="00803596" w:rsidRDefault="00803596" w:rsidP="00803596">
      <w:pPr>
        <w:pStyle w:val="Bullet1square"/>
      </w:pPr>
      <w:r>
        <w:t>Ensure that the move is performed successfully and that a prolonging activity and fee are not created</w:t>
      </w:r>
    </w:p>
    <w:p w:rsidR="00803596" w:rsidRDefault="00803596" w:rsidP="00803596">
      <w:pPr>
        <w:pStyle w:val="Bullet1square"/>
      </w:pPr>
      <w:r>
        <w:t>Perform a BAN level change rating and ensure that the new message is not displayed and that the new field is not visible.</w:t>
      </w:r>
    </w:p>
    <w:p w:rsidR="00885097" w:rsidRDefault="005E1FBA" w:rsidP="005E1FBA">
      <w:pPr>
        <w:pStyle w:val="Heading2"/>
      </w:pPr>
      <w:bookmarkStart w:id="313" w:name="_Toc320453652"/>
      <w:r>
        <w:t>CR-1419</w:t>
      </w:r>
      <w:r w:rsidR="00885097">
        <w:t xml:space="preserve"> </w:t>
      </w:r>
      <w:r>
        <w:t>Campaign History</w:t>
      </w:r>
      <w:bookmarkEnd w:id="313"/>
      <w:r w:rsidR="00885097">
        <w:t xml:space="preserve"> </w:t>
      </w:r>
    </w:p>
    <w:p w:rsidR="00885097" w:rsidRDefault="00885097" w:rsidP="00885097">
      <w:pPr>
        <w:pStyle w:val="Heading3"/>
      </w:pPr>
      <w:bookmarkStart w:id="314" w:name="_Toc320453653"/>
      <w:r>
        <w:t>Requirement Overview</w:t>
      </w:r>
      <w:bookmarkEnd w:id="314"/>
    </w:p>
    <w:p w:rsidR="00885097" w:rsidRDefault="00885097" w:rsidP="00885097">
      <w:pPr>
        <w:pStyle w:val="Heading4"/>
      </w:pPr>
      <w:r>
        <w:t>Functional Requirements</w:t>
      </w:r>
    </w:p>
    <w:p w:rsidR="00B920DC" w:rsidRPr="00087143" w:rsidRDefault="00B920DC" w:rsidP="00B920DC">
      <w:pPr>
        <w:pStyle w:val="Bullet1square"/>
      </w:pPr>
      <w:r>
        <w:t xml:space="preserve">FR1 – It should be possible to view the campaign history for a subscriber; this should be similar to the existing </w:t>
      </w:r>
      <w:r w:rsidRPr="00563F5E">
        <w:t>“Price Plan and Service History”</w:t>
      </w:r>
      <w:r>
        <w:t>.</w:t>
      </w:r>
    </w:p>
    <w:p w:rsidR="00B920DC" w:rsidRPr="00563F5E" w:rsidRDefault="00B920DC" w:rsidP="00B920DC">
      <w:pPr>
        <w:pStyle w:val="Bullet1square"/>
      </w:pPr>
      <w:r>
        <w:t>FR2 – The following information should be presented in the campaign history window:</w:t>
      </w:r>
    </w:p>
    <w:p w:rsidR="00B920DC" w:rsidRDefault="00B920DC" w:rsidP="00B920DC">
      <w:pPr>
        <w:pStyle w:val="Bullet2round"/>
      </w:pPr>
      <w:r>
        <w:t>Campaign Code</w:t>
      </w:r>
    </w:p>
    <w:p w:rsidR="00B920DC" w:rsidRDefault="00B920DC" w:rsidP="00B920DC">
      <w:pPr>
        <w:pStyle w:val="Bullet2round"/>
      </w:pPr>
      <w:r>
        <w:t>Campaign description</w:t>
      </w:r>
    </w:p>
    <w:p w:rsidR="00B920DC" w:rsidRDefault="00B920DC" w:rsidP="00B920DC">
      <w:pPr>
        <w:pStyle w:val="Bullet2round"/>
      </w:pPr>
      <w:r>
        <w:t>Effective Date</w:t>
      </w:r>
    </w:p>
    <w:p w:rsidR="00B920DC" w:rsidRDefault="00B920DC" w:rsidP="00B920DC">
      <w:pPr>
        <w:pStyle w:val="Bullet2round"/>
      </w:pPr>
      <w:r>
        <w:t xml:space="preserve">Expiration Date – If the campaign is not expired, the value </w:t>
      </w:r>
      <w:r w:rsidRPr="002106DC">
        <w:rPr>
          <w:rFonts w:ascii="Arial" w:hAnsi="Arial" w:cs="Arial"/>
          <w:sz w:val="20"/>
          <w:szCs w:val="20"/>
          <w:lang w:val="en-GB"/>
        </w:rPr>
        <w:t xml:space="preserve">00.00.0000 </w:t>
      </w:r>
      <w:r>
        <w:t xml:space="preserve">should be presented in this field. </w:t>
      </w:r>
    </w:p>
    <w:p w:rsidR="00B920DC" w:rsidRPr="00B920DC" w:rsidRDefault="00B920DC" w:rsidP="00B920DC">
      <w:pPr>
        <w:pStyle w:val="Bullet2round"/>
      </w:pPr>
      <w:r>
        <w:t>Campaign Sequence</w:t>
      </w:r>
    </w:p>
    <w:p w:rsidR="00885097" w:rsidRDefault="00885097" w:rsidP="00885097">
      <w:pPr>
        <w:pStyle w:val="Heading3"/>
      </w:pPr>
      <w:bookmarkStart w:id="315" w:name="_Toc320453654"/>
      <w:r>
        <w:t>Market-Specific Notes</w:t>
      </w:r>
      <w:bookmarkEnd w:id="315"/>
    </w:p>
    <w:p w:rsidR="00885097" w:rsidRDefault="00B920DC" w:rsidP="00885097">
      <w:pPr>
        <w:pStyle w:val="BodyText"/>
        <w:keepNext/>
        <w:keepLines/>
      </w:pPr>
      <w:r>
        <w:t>The item for customization is part of the Fokus core module; therefore, it is available to both Telia and Netcom.</w:t>
      </w:r>
      <w:r w:rsidR="00885097">
        <w:t xml:space="preserve"> </w:t>
      </w:r>
    </w:p>
    <w:p w:rsidR="00885097" w:rsidRDefault="00885097" w:rsidP="00885097">
      <w:pPr>
        <w:pStyle w:val="Heading3"/>
      </w:pPr>
      <w:bookmarkStart w:id="316" w:name="_Toc320453655"/>
      <w:r>
        <w:t>Existing Functionality</w:t>
      </w:r>
      <w:bookmarkEnd w:id="316"/>
    </w:p>
    <w:p w:rsidR="00B920DC" w:rsidRPr="00B920DC" w:rsidRDefault="00B920DC" w:rsidP="00B920DC">
      <w:pPr>
        <w:pStyle w:val="BodyText"/>
        <w:rPr>
          <w:lang w:bidi="ar-SA"/>
        </w:rPr>
      </w:pPr>
      <w:r w:rsidRPr="001327C7">
        <w:t>Currently</w:t>
      </w:r>
      <w:r>
        <w:t>,</w:t>
      </w:r>
      <w:r w:rsidRPr="001327C7">
        <w:t xml:space="preserve"> it is not possible </w:t>
      </w:r>
      <w:r>
        <w:t>to view a subscriber’s campaign history</w:t>
      </w:r>
      <w:r w:rsidRPr="001327C7">
        <w:t>.</w:t>
      </w:r>
    </w:p>
    <w:p w:rsidR="00885097" w:rsidRDefault="00885097" w:rsidP="00885097">
      <w:pPr>
        <w:pStyle w:val="Heading3"/>
      </w:pPr>
      <w:bookmarkStart w:id="317" w:name="_Toc320453656"/>
      <w:r>
        <w:t>Proposed Solution Functional Specifications</w:t>
      </w:r>
      <w:bookmarkEnd w:id="317"/>
    </w:p>
    <w:p w:rsidR="00B920DC" w:rsidRDefault="00B920DC" w:rsidP="00B920DC">
      <w:pPr>
        <w:pStyle w:val="Bullet1square"/>
      </w:pPr>
      <w:r>
        <w:t>The Queries menu for the BAN window will be enhanced to have a new sub menu for “Campaign History”.</w:t>
      </w:r>
    </w:p>
    <w:p w:rsidR="00B920DC" w:rsidRDefault="00B920DC" w:rsidP="00B920DC">
      <w:pPr>
        <w:pStyle w:val="Bullet1square"/>
      </w:pPr>
      <w:r>
        <w:t>When the user clicks the new “Campaign History” menu, a new Campaign History window will be opened.</w:t>
      </w:r>
    </w:p>
    <w:p w:rsidR="00B920DC" w:rsidRDefault="00B920DC" w:rsidP="00B920DC">
      <w:pPr>
        <w:pStyle w:val="Bullet2round"/>
      </w:pPr>
      <w:r>
        <w:t>If the selected tab in the BAN window is either “Financial Summary” or “BAN Profile”, the Campaign History window will be opened for the BAN level, displaying the BAN’s campaign history.</w:t>
      </w:r>
    </w:p>
    <w:p w:rsidR="00B920DC" w:rsidRDefault="00B920DC" w:rsidP="00B920DC">
      <w:pPr>
        <w:pStyle w:val="Bullet2round"/>
      </w:pPr>
      <w:r>
        <w:lastRenderedPageBreak/>
        <w:t>If the selected tab in the BAN window is either “Subscriber Profile” or “Subscriber Services”, the Campaign History window will be opened for the subscriber level, displaying the campaign history for the specific BAN and subscriber.</w:t>
      </w:r>
    </w:p>
    <w:p w:rsidR="00B920DC" w:rsidRDefault="00B920DC" w:rsidP="00B920DC">
      <w:pPr>
        <w:pStyle w:val="Bullet2round"/>
      </w:pPr>
      <w:r>
        <w:t>The Campaign History window will call a new Tuxedo service in order to retrieve the required data.</w:t>
      </w:r>
    </w:p>
    <w:p w:rsidR="00B920DC" w:rsidRDefault="00B920DC" w:rsidP="00B920DC">
      <w:pPr>
        <w:pStyle w:val="Bullet2round"/>
      </w:pPr>
      <w:r>
        <w:t xml:space="preserve">The following fields will be populated in the window: </w:t>
      </w:r>
    </w:p>
    <w:p w:rsidR="00B920DC" w:rsidRDefault="00B920DC" w:rsidP="00B920DC">
      <w:pPr>
        <w:pStyle w:val="Bullet3hollow"/>
      </w:pPr>
      <w:r>
        <w:t>Campaign Code</w:t>
      </w:r>
    </w:p>
    <w:p w:rsidR="00B920DC" w:rsidRDefault="00B920DC" w:rsidP="00B920DC">
      <w:pPr>
        <w:pStyle w:val="Bullet3hollow"/>
      </w:pPr>
      <w:r>
        <w:t>Campaign Description</w:t>
      </w:r>
    </w:p>
    <w:p w:rsidR="00B920DC" w:rsidRDefault="00B920DC" w:rsidP="00B920DC">
      <w:pPr>
        <w:pStyle w:val="Bullet3hollow"/>
      </w:pPr>
      <w:r>
        <w:t>Effective Date</w:t>
      </w:r>
    </w:p>
    <w:p w:rsidR="00B920DC" w:rsidRDefault="00B920DC" w:rsidP="00B920DC">
      <w:pPr>
        <w:pStyle w:val="Bullet3hollow"/>
      </w:pPr>
      <w:r>
        <w:t xml:space="preserve">Expiration Date - If the campaign is not expired, the </w:t>
      </w:r>
      <w:r w:rsidRPr="002106DC">
        <w:rPr>
          <w:rFonts w:ascii="Arial" w:hAnsi="Arial" w:cs="Arial"/>
          <w:sz w:val="20"/>
          <w:szCs w:val="20"/>
          <w:lang w:val="en-GB"/>
        </w:rPr>
        <w:t xml:space="preserve">00.00.0000 </w:t>
      </w:r>
      <w:r>
        <w:t>value should be presented in this field.</w:t>
      </w:r>
    </w:p>
    <w:p w:rsidR="00B920DC" w:rsidRDefault="00B920DC" w:rsidP="00B920DC">
      <w:pPr>
        <w:pStyle w:val="Bullet3hollow"/>
      </w:pPr>
      <w:r>
        <w:t>Campaign Sequence</w:t>
      </w:r>
    </w:p>
    <w:p w:rsidR="00B920DC" w:rsidRDefault="00B920DC" w:rsidP="00B920DC">
      <w:pPr>
        <w:pStyle w:val="Bullet2round"/>
      </w:pPr>
      <w:r>
        <w:t xml:space="preserve">The data will be sorted according to effective date. </w:t>
      </w:r>
    </w:p>
    <w:p w:rsidR="00B920DC" w:rsidRDefault="00B920DC" w:rsidP="00B920DC">
      <w:pPr>
        <w:pStyle w:val="Bullet1square"/>
      </w:pPr>
      <w:r>
        <w:t xml:space="preserve">A new Tuxedo service, </w:t>
      </w:r>
      <w:proofErr w:type="spellStart"/>
      <w:r>
        <w:t>gnLsCmpHst</w:t>
      </w:r>
      <w:proofErr w:type="spellEnd"/>
      <w:r>
        <w:t>, will be developed to retrieve the campaign history:</w:t>
      </w:r>
    </w:p>
    <w:p w:rsidR="00B920DC" w:rsidRDefault="00B920DC" w:rsidP="00B920DC">
      <w:pPr>
        <w:pStyle w:val="Bullet2round"/>
      </w:pPr>
      <w:r>
        <w:t>The data will be retrieved either for BAN or BAN and subscriber, depending on the input.</w:t>
      </w:r>
    </w:p>
    <w:p w:rsidR="00B920DC" w:rsidRPr="00B920DC" w:rsidRDefault="00B920DC" w:rsidP="003B3AC0">
      <w:pPr>
        <w:pStyle w:val="Bullet2round"/>
      </w:pPr>
      <w:r>
        <w:t>The service will return a buffer with the list of campaigns.</w:t>
      </w:r>
    </w:p>
    <w:p w:rsidR="00885097" w:rsidRDefault="00885097" w:rsidP="00885097">
      <w:pPr>
        <w:pStyle w:val="Heading3"/>
      </w:pPr>
      <w:bookmarkStart w:id="318" w:name="_Toc320453657"/>
      <w:r>
        <w:t>Impact on Other Applications</w:t>
      </w:r>
      <w:bookmarkEnd w:id="318"/>
    </w:p>
    <w:p w:rsidR="0094245A" w:rsidRPr="0094245A" w:rsidRDefault="0094245A" w:rsidP="0094245A">
      <w:pPr>
        <w:pStyle w:val="BodyText"/>
        <w:rPr>
          <w:lang w:bidi="ar-SA"/>
        </w:rPr>
      </w:pPr>
      <w:r>
        <w:rPr>
          <w:lang w:bidi="ar-SA"/>
        </w:rPr>
        <w:t>N/A</w:t>
      </w:r>
    </w:p>
    <w:p w:rsidR="00885097" w:rsidRDefault="00885097" w:rsidP="00885097">
      <w:pPr>
        <w:pStyle w:val="Heading3"/>
      </w:pPr>
      <w:bookmarkStart w:id="319" w:name="_Toc320453658"/>
      <w:r>
        <w:t>Collection Assumptions and Constraints</w:t>
      </w:r>
      <w:bookmarkEnd w:id="319"/>
    </w:p>
    <w:p w:rsidR="00885097" w:rsidRDefault="00885097" w:rsidP="00885097">
      <w:pPr>
        <w:pStyle w:val="BodyText"/>
        <w:keepNext/>
        <w:keepLines/>
      </w:pPr>
      <w:r>
        <w:t>N/A</w:t>
      </w:r>
    </w:p>
    <w:p w:rsidR="00885097" w:rsidRDefault="00885097" w:rsidP="00885097">
      <w:pPr>
        <w:pStyle w:val="Heading3"/>
      </w:pPr>
      <w:bookmarkStart w:id="320" w:name="_Toc320453659"/>
      <w:r>
        <w:t>Implementation, BPT CR, and Training Notes</w:t>
      </w:r>
      <w:bookmarkEnd w:id="320"/>
    </w:p>
    <w:p w:rsidR="0094245A" w:rsidRPr="0094245A" w:rsidRDefault="0094245A" w:rsidP="0094245A">
      <w:pPr>
        <w:pStyle w:val="BodyText"/>
        <w:rPr>
          <w:lang w:bidi="ar-SA"/>
        </w:rPr>
      </w:pPr>
      <w:r>
        <w:rPr>
          <w:lang w:bidi="ar-SA"/>
        </w:rPr>
        <w:t>N/A</w:t>
      </w:r>
    </w:p>
    <w:p w:rsidR="00885097" w:rsidRDefault="00885097" w:rsidP="00885097">
      <w:pPr>
        <w:pStyle w:val="Heading3"/>
      </w:pPr>
      <w:bookmarkStart w:id="321" w:name="_Toc320453660"/>
      <w:r>
        <w:t>Netcom Responsibility</w:t>
      </w:r>
      <w:bookmarkEnd w:id="321"/>
    </w:p>
    <w:p w:rsidR="00885097" w:rsidRDefault="0094245A" w:rsidP="00885097">
      <w:pPr>
        <w:pStyle w:val="BodyText"/>
        <w:keepNext/>
        <w:keepLines/>
      </w:pPr>
      <w:r>
        <w:t>N/A</w:t>
      </w:r>
    </w:p>
    <w:p w:rsidR="00885097" w:rsidRDefault="00885097" w:rsidP="00885097">
      <w:pPr>
        <w:pStyle w:val="Heading3"/>
      </w:pPr>
      <w:bookmarkStart w:id="322" w:name="_Toc320453661"/>
      <w:r>
        <w:t>File and Record Changes</w:t>
      </w:r>
      <w:bookmarkEnd w:id="322"/>
    </w:p>
    <w:p w:rsidR="00885097" w:rsidRDefault="00885097" w:rsidP="00885097">
      <w:pPr>
        <w:pStyle w:val="BodyText"/>
        <w:keepNext/>
        <w:keepLines/>
      </w:pPr>
      <w:r>
        <w:t>N/A</w:t>
      </w:r>
    </w:p>
    <w:p w:rsidR="00885097" w:rsidRDefault="00885097" w:rsidP="00885097">
      <w:pPr>
        <w:pStyle w:val="Heading3"/>
      </w:pPr>
      <w:bookmarkStart w:id="323" w:name="_Toc320453662"/>
      <w:r>
        <w:t>Database Structural Changes</w:t>
      </w:r>
      <w:bookmarkEnd w:id="323"/>
    </w:p>
    <w:p w:rsidR="00803596" w:rsidRPr="00803596" w:rsidRDefault="0094245A" w:rsidP="00803596">
      <w:pPr>
        <w:pStyle w:val="BodyText"/>
        <w:rPr>
          <w:lang w:bidi="ar-SA"/>
        </w:rPr>
      </w:pPr>
      <w:r>
        <w:t>N/A</w:t>
      </w:r>
    </w:p>
    <w:p w:rsidR="00885097" w:rsidRDefault="00885097" w:rsidP="00885097">
      <w:pPr>
        <w:pStyle w:val="Heading3"/>
      </w:pPr>
      <w:bookmarkStart w:id="324" w:name="_Toc320453663"/>
      <w:r>
        <w:t>Test Instructions</w:t>
      </w:r>
      <w:bookmarkEnd w:id="324"/>
    </w:p>
    <w:p w:rsidR="0094245A" w:rsidRPr="001327C7" w:rsidRDefault="0094245A" w:rsidP="0094245A">
      <w:pPr>
        <w:pStyle w:val="BodyText"/>
      </w:pPr>
      <w:r w:rsidRPr="001327C7">
        <w:t xml:space="preserve">Testers </w:t>
      </w:r>
      <w:r>
        <w:t>must</w:t>
      </w:r>
      <w:r w:rsidRPr="001327C7">
        <w:t xml:space="preserve"> perform the following procedures:</w:t>
      </w:r>
    </w:p>
    <w:p w:rsidR="0094245A" w:rsidRDefault="0094245A" w:rsidP="0094245A">
      <w:pPr>
        <w:pStyle w:val="Bullet1square"/>
      </w:pPr>
      <w:r>
        <w:lastRenderedPageBreak/>
        <w:t>Perform different change rating on a subscriber, such as change from PP to campaign, and then to another campaign, and then to a new PP, and again to a campaign, and so on.</w:t>
      </w:r>
    </w:p>
    <w:p w:rsidR="0094245A" w:rsidRDefault="0094245A" w:rsidP="0094245A">
      <w:pPr>
        <w:pStyle w:val="Bullet1square"/>
      </w:pPr>
      <w:r>
        <w:t>Click the Queries menu and then select the new Campaign History menu.</w:t>
      </w:r>
    </w:p>
    <w:p w:rsidR="0094245A" w:rsidRDefault="0094245A" w:rsidP="0094245A">
      <w:pPr>
        <w:pStyle w:val="Bullet1square"/>
      </w:pPr>
      <w:r>
        <w:t>Ensure that a new window is opened, displaying the data as expected.</w:t>
      </w:r>
    </w:p>
    <w:p w:rsidR="008005CF" w:rsidRPr="008005CF" w:rsidRDefault="008005CF" w:rsidP="008005CF">
      <w:pPr>
        <w:pStyle w:val="BodyText"/>
        <w:rPr>
          <w:lang w:bidi="ar-SA"/>
        </w:rPr>
      </w:pPr>
    </w:p>
    <w:p w:rsidR="00CB2E53" w:rsidRDefault="00CB2E53" w:rsidP="00CB2E53">
      <w:pPr>
        <w:pStyle w:val="Heading2"/>
      </w:pPr>
      <w:bookmarkStart w:id="325" w:name="_Toc320453664"/>
      <w:bookmarkStart w:id="326" w:name="_Toc243101170"/>
      <w:r>
        <w:rPr>
          <w:noProof/>
        </w:rPr>
        <w:t>CR</w:t>
      </w:r>
      <w:r w:rsidR="008840E7">
        <w:rPr>
          <w:noProof/>
        </w:rPr>
        <w:t xml:space="preserve">- 1394 </w:t>
      </w:r>
      <w:r>
        <w:rPr>
          <w:noProof/>
        </w:rPr>
        <w:t>Username in DLG billing name</w:t>
      </w:r>
      <w:r>
        <w:t xml:space="preserve"> Function</w:t>
      </w:r>
      <w:bookmarkEnd w:id="325"/>
      <w:r>
        <w:t xml:space="preserve"> </w:t>
      </w:r>
    </w:p>
    <w:p w:rsidR="00CB2E53" w:rsidRDefault="00CB2E53" w:rsidP="00CB2E53">
      <w:pPr>
        <w:pStyle w:val="Heading3"/>
      </w:pPr>
      <w:bookmarkStart w:id="327" w:name="_Toc243101171"/>
      <w:bookmarkStart w:id="328" w:name="_Toc320453665"/>
      <w:bookmarkEnd w:id="326"/>
      <w:r w:rsidRPr="008A1DD8">
        <w:t>Market-Specific Notes</w:t>
      </w:r>
      <w:bookmarkEnd w:id="327"/>
      <w:bookmarkEnd w:id="328"/>
    </w:p>
    <w:p w:rsidR="00CB2E53" w:rsidRPr="00E747AD" w:rsidRDefault="00CB2E53" w:rsidP="00CB2E53">
      <w:pPr>
        <w:pStyle w:val="BodyText"/>
      </w:pPr>
      <w:bookmarkStart w:id="329" w:name="_Toc243101172"/>
      <w:bookmarkStart w:id="330" w:name="_Toc300233455"/>
      <w:r w:rsidRPr="00E747AD">
        <w:t xml:space="preserve">The item for customization is part of the Fokus </w:t>
      </w:r>
      <w:r>
        <w:t xml:space="preserve">customized </w:t>
      </w:r>
      <w:r w:rsidRPr="00E747AD">
        <w:t>module</w:t>
      </w:r>
      <w:r>
        <w:t>, and is</w:t>
      </w:r>
      <w:r w:rsidRPr="00E747AD">
        <w:t xml:space="preserve"> </w:t>
      </w:r>
      <w:r>
        <w:t xml:space="preserve">therefore </w:t>
      </w:r>
      <w:r w:rsidRPr="00E747AD">
        <w:t xml:space="preserve">available </w:t>
      </w:r>
      <w:r>
        <w:t>for Telia only.</w:t>
      </w:r>
    </w:p>
    <w:p w:rsidR="00CB2E53" w:rsidRDefault="00CB2E53" w:rsidP="00CB2E53">
      <w:pPr>
        <w:pStyle w:val="Heading3"/>
      </w:pPr>
      <w:bookmarkStart w:id="331" w:name="_Toc320453666"/>
      <w:r w:rsidRPr="008A1DD8">
        <w:t>Functional Specifications</w:t>
      </w:r>
      <w:bookmarkEnd w:id="329"/>
      <w:bookmarkEnd w:id="330"/>
      <w:bookmarkEnd w:id="331"/>
    </w:p>
    <w:p w:rsidR="00CB2E53" w:rsidRDefault="00CB2E53" w:rsidP="00CB2E53">
      <w:pPr>
        <w:numPr>
          <w:ilvl w:val="0"/>
          <w:numId w:val="27"/>
        </w:numPr>
        <w:jc w:val="both"/>
        <w:rPr>
          <w:sz w:val="22"/>
          <w:szCs w:val="22"/>
        </w:rPr>
      </w:pPr>
      <w:bookmarkStart w:id="332" w:name="_Toc243101173"/>
      <w:r w:rsidRPr="00DF4591">
        <w:rPr>
          <w:sz w:val="22"/>
          <w:szCs w:val="22"/>
        </w:rPr>
        <w:t xml:space="preserve">DLG needs to have a new optional field with subscriber name in the DLG billing file. </w:t>
      </w:r>
    </w:p>
    <w:p w:rsidR="00CB2E53" w:rsidRPr="00DF4591" w:rsidRDefault="00CB2E53" w:rsidP="00CB2E53">
      <w:pPr>
        <w:ind w:left="1440"/>
        <w:jc w:val="both"/>
        <w:rPr>
          <w:sz w:val="22"/>
          <w:szCs w:val="22"/>
        </w:rPr>
      </w:pPr>
    </w:p>
    <w:p w:rsidR="00CB2E53" w:rsidRDefault="00CB2E53" w:rsidP="00CB2E53">
      <w:pPr>
        <w:numPr>
          <w:ilvl w:val="0"/>
          <w:numId w:val="27"/>
        </w:numPr>
        <w:jc w:val="both"/>
        <w:rPr>
          <w:sz w:val="22"/>
          <w:szCs w:val="22"/>
        </w:rPr>
      </w:pPr>
      <w:r>
        <w:rPr>
          <w:sz w:val="22"/>
          <w:szCs w:val="22"/>
        </w:rPr>
        <w:t>This field should be populated with user name for all DLG subscribers who has user name. This field will be empty like today if the DLG subscriber doesn’t have a user name.</w:t>
      </w:r>
    </w:p>
    <w:p w:rsidR="00CB2E53" w:rsidRDefault="00CB2E53" w:rsidP="00CB2E53">
      <w:pPr>
        <w:ind w:left="1800"/>
        <w:jc w:val="both"/>
        <w:rPr>
          <w:sz w:val="22"/>
          <w:szCs w:val="22"/>
        </w:rPr>
      </w:pPr>
    </w:p>
    <w:p w:rsidR="00CB2E53" w:rsidRDefault="00CB2E53" w:rsidP="00CB2E53">
      <w:pPr>
        <w:numPr>
          <w:ilvl w:val="0"/>
          <w:numId w:val="27"/>
        </w:numPr>
        <w:jc w:val="both"/>
        <w:rPr>
          <w:sz w:val="22"/>
          <w:szCs w:val="22"/>
        </w:rPr>
      </w:pPr>
      <w:r>
        <w:rPr>
          <w:sz w:val="22"/>
          <w:szCs w:val="22"/>
        </w:rPr>
        <w:t>DLG wants to populate the DLG customer number instead of fixed string 11111111 in record type 2 and 3 for ban level charges. The customer number should be masked in front with zeroes if the length of the customer number is less than subscriber.</w:t>
      </w:r>
    </w:p>
    <w:p w:rsidR="00CB2E53" w:rsidRDefault="00CB2E53" w:rsidP="00CB2E53">
      <w:pPr>
        <w:ind w:left="1440"/>
        <w:rPr>
          <w:sz w:val="22"/>
          <w:szCs w:val="22"/>
        </w:rPr>
      </w:pPr>
    </w:p>
    <w:p w:rsidR="00CB2E53" w:rsidRDefault="00CB2E53" w:rsidP="00CB2E53">
      <w:pPr>
        <w:ind w:left="1440"/>
        <w:rPr>
          <w:sz w:val="22"/>
          <w:szCs w:val="22"/>
        </w:rPr>
      </w:pPr>
      <w:r>
        <w:rPr>
          <w:sz w:val="22"/>
          <w:szCs w:val="22"/>
        </w:rPr>
        <w:t xml:space="preserve">The location of the new field is shown in a sample file part below. </w:t>
      </w:r>
    </w:p>
    <w:p w:rsidR="00CB2E53" w:rsidRPr="00DF4591" w:rsidRDefault="00CB2E53" w:rsidP="00CB2E53">
      <w:pPr>
        <w:ind w:left="1440"/>
        <w:rPr>
          <w:sz w:val="22"/>
          <w:szCs w:val="22"/>
        </w:rPr>
      </w:pPr>
    </w:p>
    <w:p w:rsidR="00CB2E53" w:rsidRPr="00DF4591" w:rsidRDefault="00CB2E53" w:rsidP="00CB2E53">
      <w:pPr>
        <w:ind w:left="1440"/>
        <w:rPr>
          <w:sz w:val="20"/>
          <w:szCs w:val="20"/>
        </w:rPr>
      </w:pPr>
      <w:r w:rsidRPr="00DF4591">
        <w:rPr>
          <w:sz w:val="20"/>
          <w:szCs w:val="20"/>
        </w:rPr>
        <w:t>HDXLQZ2900 DEBITEL                 DLGSAP                  DEBITELF</w:t>
      </w:r>
    </w:p>
    <w:p w:rsidR="00CB2E53" w:rsidRPr="00DF4591" w:rsidRDefault="00CB2E53" w:rsidP="00CB2E53">
      <w:pPr>
        <w:ind w:left="1440"/>
        <w:rPr>
          <w:sz w:val="20"/>
          <w:szCs w:val="20"/>
        </w:rPr>
      </w:pPr>
      <w:r w:rsidRPr="00DF4591">
        <w:rPr>
          <w:sz w:val="20"/>
          <w:szCs w:val="20"/>
        </w:rPr>
        <w:t>0031-05-10333</w:t>
      </w:r>
    </w:p>
    <w:p w:rsidR="00CB2E53" w:rsidRPr="00DF4591" w:rsidRDefault="00CB2E53" w:rsidP="00CB2E53">
      <w:pPr>
        <w:ind w:left="1440"/>
        <w:rPr>
          <w:color w:val="FF6600"/>
          <w:sz w:val="16"/>
          <w:szCs w:val="16"/>
        </w:rPr>
      </w:pPr>
      <w:r w:rsidRPr="00DF4591">
        <w:rPr>
          <w:sz w:val="16"/>
          <w:szCs w:val="16"/>
        </w:rPr>
        <w:t xml:space="preserve">020641782048443602          160410150510702003233 </w:t>
      </w:r>
      <w:r w:rsidRPr="00DF4591">
        <w:rPr>
          <w:color w:val="FF6600"/>
          <w:sz w:val="16"/>
          <w:szCs w:val="16"/>
        </w:rPr>
        <w:t>XXXXXXXXXXXXXXXXXXXXXXX</w:t>
      </w:r>
    </w:p>
    <w:p w:rsidR="00CB2E53" w:rsidRPr="00DF4591" w:rsidRDefault="00CB2E53" w:rsidP="00CB2E53">
      <w:pPr>
        <w:ind w:left="1440"/>
        <w:rPr>
          <w:sz w:val="20"/>
          <w:szCs w:val="20"/>
        </w:rPr>
      </w:pPr>
      <w:r w:rsidRPr="00DF4591">
        <w:rPr>
          <w:sz w:val="20"/>
          <w:szCs w:val="20"/>
        </w:rPr>
        <w:t>0306417820484436021250000092+000000010245+000000000000031150</w:t>
      </w:r>
    </w:p>
    <w:p w:rsidR="00CB2E53" w:rsidRPr="00DF4591" w:rsidRDefault="00CB2E53" w:rsidP="00CB2E53">
      <w:pPr>
        <w:ind w:left="1440"/>
        <w:rPr>
          <w:sz w:val="20"/>
          <w:szCs w:val="20"/>
        </w:rPr>
      </w:pPr>
      <w:r w:rsidRPr="00DF4591">
        <w:rPr>
          <w:sz w:val="20"/>
          <w:szCs w:val="20"/>
        </w:rPr>
        <w:t>0306417820484436021300000003+000000014030+000000000000002354</w:t>
      </w:r>
    </w:p>
    <w:p w:rsidR="00CB2E53" w:rsidRPr="00DF4591" w:rsidRDefault="00CB2E53" w:rsidP="00CB2E53">
      <w:pPr>
        <w:ind w:left="1440"/>
        <w:rPr>
          <w:sz w:val="20"/>
          <w:szCs w:val="20"/>
        </w:rPr>
      </w:pPr>
      <w:r w:rsidRPr="00DF4591">
        <w:rPr>
          <w:sz w:val="20"/>
          <w:szCs w:val="20"/>
        </w:rPr>
        <w:t>0306417820484436021400000019+000000001425+000000000000000000</w:t>
      </w:r>
    </w:p>
    <w:p w:rsidR="00CB2E53" w:rsidRPr="00DF4591" w:rsidRDefault="00CB2E53" w:rsidP="00CB2E53">
      <w:pPr>
        <w:ind w:left="1440"/>
        <w:rPr>
          <w:sz w:val="20"/>
          <w:szCs w:val="20"/>
        </w:rPr>
      </w:pPr>
      <w:r w:rsidRPr="00DF4591">
        <w:rPr>
          <w:sz w:val="20"/>
          <w:szCs w:val="20"/>
        </w:rPr>
        <w:t>0306417820484436021410000001+000000000235+000000000000000139</w:t>
      </w:r>
    </w:p>
    <w:p w:rsidR="00CB2E53" w:rsidRPr="00DF4591" w:rsidRDefault="00CB2E53" w:rsidP="00CB2E53">
      <w:pPr>
        <w:ind w:left="1440"/>
        <w:rPr>
          <w:sz w:val="20"/>
          <w:szCs w:val="20"/>
        </w:rPr>
      </w:pPr>
      <w:r w:rsidRPr="00DF4591">
        <w:rPr>
          <w:sz w:val="20"/>
          <w:szCs w:val="20"/>
        </w:rPr>
        <w:t>0306417820484436021441000361+000000166694+000000000000000000</w:t>
      </w:r>
    </w:p>
    <w:p w:rsidR="00CB2E53" w:rsidRPr="00DF4591" w:rsidRDefault="00CB2E53" w:rsidP="00CB2E53">
      <w:pPr>
        <w:ind w:left="1440"/>
        <w:rPr>
          <w:sz w:val="20"/>
          <w:szCs w:val="20"/>
        </w:rPr>
      </w:pPr>
      <w:r w:rsidRPr="00DF4591">
        <w:rPr>
          <w:sz w:val="20"/>
          <w:szCs w:val="20"/>
        </w:rPr>
        <w:t>0306417820484436021460000874+000000010488+000000000000</w:t>
      </w:r>
    </w:p>
    <w:p w:rsidR="00CB2E53" w:rsidRDefault="00CB2E53" w:rsidP="00CB2E53">
      <w:pPr>
        <w:pStyle w:val="Figure"/>
      </w:pPr>
      <w:r w:rsidRPr="00DF4591">
        <w:rPr>
          <w:sz w:val="20"/>
          <w:szCs w:val="20"/>
        </w:rPr>
        <w:t xml:space="preserve">0306417820484436021462000005+000000001260+000000000000000000  </w:t>
      </w:r>
    </w:p>
    <w:p w:rsidR="00CB2E53" w:rsidRDefault="00CB2E53" w:rsidP="00CB2E53">
      <w:pPr>
        <w:pStyle w:val="Bullet1square"/>
        <w:numPr>
          <w:ilvl w:val="0"/>
          <w:numId w:val="0"/>
        </w:numPr>
        <w:ind w:left="1440"/>
      </w:pPr>
    </w:p>
    <w:p w:rsidR="00CB2E53" w:rsidRDefault="00CB2E53" w:rsidP="00CB2E53">
      <w:pPr>
        <w:pStyle w:val="Heading3"/>
      </w:pPr>
      <w:bookmarkStart w:id="333" w:name="_Toc320453667"/>
      <w:r w:rsidRPr="008A1DD8">
        <w:t>Impact on Other Applications</w:t>
      </w:r>
      <w:bookmarkEnd w:id="332"/>
      <w:bookmarkEnd w:id="333"/>
    </w:p>
    <w:p w:rsidR="00CB2E53" w:rsidRPr="001327C7" w:rsidRDefault="00CB2E53" w:rsidP="00CB2E53">
      <w:pPr>
        <w:pStyle w:val="Bullet1square"/>
      </w:pPr>
      <w:bookmarkStart w:id="334" w:name="_Toc243101174"/>
      <w:bookmarkStart w:id="335" w:name="_Toc300233457"/>
      <w:r>
        <w:t>N/A</w:t>
      </w:r>
    </w:p>
    <w:p w:rsidR="00CB2E53" w:rsidRDefault="00CB2E53" w:rsidP="00CB2E53">
      <w:pPr>
        <w:pStyle w:val="Heading3"/>
      </w:pPr>
      <w:bookmarkStart w:id="336" w:name="_Toc320453668"/>
      <w:r>
        <w:lastRenderedPageBreak/>
        <w:t>Collection</w:t>
      </w:r>
      <w:r w:rsidRPr="008A1DD8">
        <w:t xml:space="preserve"> Assumptions and Constraints</w:t>
      </w:r>
      <w:bookmarkEnd w:id="334"/>
      <w:bookmarkEnd w:id="335"/>
      <w:bookmarkEnd w:id="336"/>
    </w:p>
    <w:p w:rsidR="00CB2E53" w:rsidRPr="00334249" w:rsidRDefault="00CB2E53" w:rsidP="00CB2E53">
      <w:pPr>
        <w:pStyle w:val="BodyText"/>
      </w:pPr>
      <w:r>
        <w:t>N/A</w:t>
      </w:r>
    </w:p>
    <w:p w:rsidR="00CB2E53" w:rsidRDefault="00CB2E53" w:rsidP="00CB2E53">
      <w:pPr>
        <w:pStyle w:val="Heading3"/>
      </w:pPr>
      <w:bookmarkStart w:id="337" w:name="_Toc243101175"/>
      <w:bookmarkStart w:id="338" w:name="_Toc300233458"/>
      <w:bookmarkStart w:id="339" w:name="_Toc320453669"/>
      <w:r w:rsidRPr="008A1DD8">
        <w:t>Implementation, BPT CR, and Training Notes</w:t>
      </w:r>
      <w:bookmarkEnd w:id="337"/>
      <w:bookmarkEnd w:id="338"/>
      <w:bookmarkEnd w:id="339"/>
    </w:p>
    <w:p w:rsidR="004756B5" w:rsidRPr="00334249" w:rsidRDefault="004756B5" w:rsidP="004756B5">
      <w:pPr>
        <w:pStyle w:val="BodyText"/>
      </w:pPr>
      <w:r>
        <w:t>N/A</w:t>
      </w:r>
    </w:p>
    <w:p w:rsidR="00CB2E53" w:rsidRDefault="00CB2E53" w:rsidP="00CB2E53">
      <w:pPr>
        <w:pStyle w:val="Heading3"/>
      </w:pPr>
      <w:bookmarkStart w:id="340" w:name="_Toc243101176"/>
      <w:bookmarkStart w:id="341" w:name="_Toc320453670"/>
      <w:r>
        <w:t xml:space="preserve">Netcom </w:t>
      </w:r>
      <w:r w:rsidRPr="008A1DD8">
        <w:t>Responsibility</w:t>
      </w:r>
      <w:bookmarkEnd w:id="340"/>
      <w:bookmarkEnd w:id="341"/>
    </w:p>
    <w:p w:rsidR="00CB2E53" w:rsidRPr="00334249" w:rsidRDefault="00CB2E53" w:rsidP="00CB2E53">
      <w:pPr>
        <w:pStyle w:val="BodyText"/>
      </w:pPr>
      <w:r>
        <w:t>N/A</w:t>
      </w:r>
    </w:p>
    <w:p w:rsidR="00CB2E53" w:rsidRDefault="00CB2E53" w:rsidP="00CB2E53">
      <w:pPr>
        <w:pStyle w:val="Heading3"/>
      </w:pPr>
      <w:bookmarkStart w:id="342" w:name="_Toc243101177"/>
      <w:bookmarkStart w:id="343" w:name="_Toc320453671"/>
      <w:r w:rsidRPr="008A1DD8">
        <w:t>File and Record Changes</w:t>
      </w:r>
      <w:bookmarkEnd w:id="342"/>
      <w:bookmarkEnd w:id="343"/>
    </w:p>
    <w:p w:rsidR="00CB2E53" w:rsidRPr="00334249" w:rsidRDefault="00CB2E53" w:rsidP="00CB2E53">
      <w:pPr>
        <w:pStyle w:val="BodyText"/>
      </w:pPr>
      <w:r>
        <w:t>N/A</w:t>
      </w:r>
    </w:p>
    <w:p w:rsidR="00CB2E53" w:rsidRDefault="00CB2E53" w:rsidP="00CB2E53">
      <w:pPr>
        <w:pStyle w:val="Heading3"/>
      </w:pPr>
      <w:bookmarkStart w:id="344" w:name="_Toc243101178"/>
      <w:bookmarkStart w:id="345" w:name="_Toc320453672"/>
      <w:r w:rsidRPr="008A1DD8">
        <w:t>Database Structural Changes</w:t>
      </w:r>
      <w:bookmarkEnd w:id="344"/>
      <w:bookmarkEnd w:id="345"/>
    </w:p>
    <w:p w:rsidR="00CB2E53" w:rsidRPr="00E64689" w:rsidRDefault="00CB2E53" w:rsidP="00CB2E53">
      <w:pPr>
        <w:pStyle w:val="BodyText"/>
        <w:rPr>
          <w:lang w:val="en-GB" w:eastAsia="en-GB" w:bidi="ar-SA"/>
        </w:rPr>
      </w:pPr>
      <w:bookmarkStart w:id="346" w:name="_Toc274820263"/>
      <w:r>
        <w:rPr>
          <w:lang w:val="en-GB" w:eastAsia="en-GB" w:bidi="ar-SA"/>
        </w:rPr>
        <w:t>N/A</w:t>
      </w:r>
    </w:p>
    <w:p w:rsidR="00CB2E53" w:rsidRDefault="00CB2E53" w:rsidP="00CB2E53">
      <w:pPr>
        <w:pStyle w:val="Heading3"/>
        <w:tabs>
          <w:tab w:val="left" w:pos="2160"/>
        </w:tabs>
      </w:pPr>
      <w:bookmarkStart w:id="347" w:name="_Toc320453673"/>
      <w:bookmarkEnd w:id="346"/>
      <w:r w:rsidRPr="00603CA4">
        <w:t>Test Instructions</w:t>
      </w:r>
      <w:bookmarkEnd w:id="347"/>
    </w:p>
    <w:p w:rsidR="004756B5" w:rsidRDefault="004756B5" w:rsidP="004756B5">
      <w:pPr>
        <w:pStyle w:val="Heading4"/>
      </w:pPr>
      <w:r>
        <w:t>Billing</w:t>
      </w:r>
    </w:p>
    <w:p w:rsidR="004756B5" w:rsidRDefault="004756B5" w:rsidP="004756B5">
      <w:pPr>
        <w:pStyle w:val="Bullet1square"/>
        <w:keepNext/>
        <w:keepLines/>
        <w:numPr>
          <w:ilvl w:val="3"/>
          <w:numId w:val="12"/>
        </w:numPr>
      </w:pPr>
      <w:r>
        <w:t xml:space="preserve">Run DLG SAP interface for a new bill run of DLG cycle. </w:t>
      </w:r>
    </w:p>
    <w:p w:rsidR="004756B5" w:rsidRDefault="004756B5" w:rsidP="004756B5">
      <w:pPr>
        <w:pStyle w:val="Bullet1square"/>
        <w:keepNext/>
        <w:keepLines/>
        <w:numPr>
          <w:ilvl w:val="3"/>
          <w:numId w:val="12"/>
        </w:numPr>
      </w:pPr>
      <w:r>
        <w:t xml:space="preserve"> Verify that the username field is populated properly</w:t>
      </w:r>
    </w:p>
    <w:p w:rsidR="008840E7" w:rsidRDefault="008840E7" w:rsidP="008840E7">
      <w:pPr>
        <w:pStyle w:val="Heading2"/>
      </w:pPr>
      <w:bookmarkStart w:id="348" w:name="_Toc320453674"/>
      <w:r>
        <w:rPr>
          <w:noProof/>
        </w:rPr>
        <w:t xml:space="preserve">CR-1195 </w:t>
      </w:r>
      <w:r>
        <w:t>Alteration Regarding Dispute Function</w:t>
      </w:r>
      <w:bookmarkEnd w:id="348"/>
    </w:p>
    <w:p w:rsidR="008840E7" w:rsidRDefault="008840E7" w:rsidP="008840E7">
      <w:pPr>
        <w:pStyle w:val="Heading3"/>
      </w:pPr>
      <w:bookmarkStart w:id="349" w:name="_Toc320453675"/>
      <w:r>
        <w:t>Requirement Overview</w:t>
      </w:r>
      <w:bookmarkEnd w:id="349"/>
    </w:p>
    <w:p w:rsidR="008840E7" w:rsidRDefault="008840E7" w:rsidP="008840E7">
      <w:pPr>
        <w:pStyle w:val="Heading4"/>
      </w:pPr>
      <w:r>
        <w:t>Functional Requirements</w:t>
      </w:r>
    </w:p>
    <w:p w:rsidR="008840E7" w:rsidRDefault="008840E7" w:rsidP="008840E7">
      <w:pPr>
        <w:pStyle w:val="Bullet1square"/>
        <w:spacing w:after="60"/>
      </w:pPr>
      <w:r>
        <w:t>FR1 – Telia requires the ability to have an expiration date for disputes that are not accepted or rejected after five days. In such cases, the dispute will be automatically rejected and will continue normally with the collection process.</w:t>
      </w:r>
    </w:p>
    <w:p w:rsidR="008840E7" w:rsidRDefault="008840E7" w:rsidP="008840E7">
      <w:pPr>
        <w:pStyle w:val="Bullet1square"/>
        <w:spacing w:after="60"/>
      </w:pPr>
      <w:r>
        <w:t>FR2 – The dispute expiration date must be displayed on the Collection window.</w:t>
      </w:r>
    </w:p>
    <w:p w:rsidR="008840E7" w:rsidRDefault="008840E7" w:rsidP="008840E7">
      <w:pPr>
        <w:pStyle w:val="Bullet1square"/>
        <w:spacing w:after="60"/>
      </w:pPr>
      <w:r>
        <w:t xml:space="preserve">FR3 – When an automatic rejection is performed, a memo will be created. The text will be "Auto-rejection of dispute created on date </w:t>
      </w:r>
      <w:proofErr w:type="spellStart"/>
      <w:r>
        <w:t>dd.mm.yyyy</w:t>
      </w:r>
      <w:proofErr w:type="spellEnd"/>
      <w:r>
        <w:t>. No action taken."</w:t>
      </w:r>
    </w:p>
    <w:p w:rsidR="008840E7" w:rsidRDefault="008840E7" w:rsidP="008840E7">
      <w:pPr>
        <w:pStyle w:val="Bullet1square"/>
        <w:spacing w:after="60"/>
      </w:pPr>
      <w:r>
        <w:t>FR4 – Invoices that are paid must be removed from dispute.</w:t>
      </w:r>
    </w:p>
    <w:p w:rsidR="008840E7" w:rsidRDefault="008840E7" w:rsidP="008840E7">
      <w:pPr>
        <w:pStyle w:val="Heading3"/>
      </w:pPr>
      <w:bookmarkStart w:id="350" w:name="_Toc320453676"/>
      <w:r>
        <w:t>Market-Specific Notes</w:t>
      </w:r>
      <w:bookmarkEnd w:id="350"/>
    </w:p>
    <w:p w:rsidR="008840E7" w:rsidRDefault="008840E7" w:rsidP="008840E7">
      <w:pPr>
        <w:pStyle w:val="BodyText"/>
      </w:pPr>
      <w:r>
        <w:t xml:space="preserve">The item for customization is part of the Fokus customized module; therefore, it is available to Telia only. </w:t>
      </w:r>
    </w:p>
    <w:p w:rsidR="008840E7" w:rsidRDefault="008840E7" w:rsidP="008840E7">
      <w:pPr>
        <w:pStyle w:val="BodyText"/>
        <w:keepNext/>
        <w:keepLines/>
      </w:pPr>
      <w:r>
        <w:lastRenderedPageBreak/>
        <w:t xml:space="preserve">. </w:t>
      </w:r>
    </w:p>
    <w:p w:rsidR="008840E7" w:rsidRDefault="008840E7" w:rsidP="008840E7">
      <w:pPr>
        <w:pStyle w:val="Heading3"/>
      </w:pPr>
      <w:bookmarkStart w:id="351" w:name="_Toc320453677"/>
      <w:r>
        <w:t>Existing Functionality</w:t>
      </w:r>
      <w:bookmarkEnd w:id="351"/>
    </w:p>
    <w:p w:rsidR="008840E7" w:rsidRPr="00B920DC" w:rsidRDefault="008840E7" w:rsidP="008840E7">
      <w:pPr>
        <w:pStyle w:val="BodyText"/>
      </w:pPr>
      <w:r>
        <w:t>Currently, disputes that are created must be either approved or rejected by a user; until that is done, the disputed invoice will be held in the Collection process.</w:t>
      </w:r>
    </w:p>
    <w:p w:rsidR="008840E7" w:rsidRDefault="008840E7" w:rsidP="008840E7">
      <w:pPr>
        <w:pStyle w:val="Heading3"/>
      </w:pPr>
      <w:bookmarkStart w:id="352" w:name="_Toc320453678"/>
      <w:r>
        <w:t>Proposed Solution Functional Specifications</w:t>
      </w:r>
      <w:bookmarkEnd w:id="352"/>
    </w:p>
    <w:p w:rsidR="008840E7" w:rsidRDefault="008840E7" w:rsidP="008840E7">
      <w:pPr>
        <w:pStyle w:val="Heading4"/>
      </w:pPr>
      <w:r>
        <w:t>CSM Online</w:t>
      </w:r>
    </w:p>
    <w:p w:rsidR="008840E7" w:rsidRDefault="008840E7" w:rsidP="008840E7">
      <w:pPr>
        <w:pStyle w:val="Bullet1square"/>
        <w:numPr>
          <w:ilvl w:val="0"/>
          <w:numId w:val="0"/>
        </w:numPr>
        <w:spacing w:after="60"/>
        <w:ind w:left="1440"/>
      </w:pPr>
      <w:r>
        <w:t>The Create Dispute window will be modified as follows:</w:t>
      </w:r>
    </w:p>
    <w:p w:rsidR="008840E7" w:rsidRDefault="008840E7" w:rsidP="008840E7">
      <w:pPr>
        <w:pStyle w:val="Bullet1square"/>
        <w:spacing w:after="60"/>
      </w:pPr>
      <w:r>
        <w:t>A new date field, “Dispute Expiration Date”, will be added to the window.</w:t>
      </w:r>
    </w:p>
    <w:p w:rsidR="008840E7" w:rsidRDefault="008840E7" w:rsidP="008840E7">
      <w:pPr>
        <w:pStyle w:val="Bullet1square"/>
        <w:spacing w:after="60"/>
      </w:pPr>
      <w:r>
        <w:t>The new “Dispute Expiration Date” will be a mandatory field, so the user must populate it every time an invoice entered into a dispute.</w:t>
      </w:r>
    </w:p>
    <w:p w:rsidR="008840E7" w:rsidRDefault="008840E7" w:rsidP="008840E7">
      <w:pPr>
        <w:pStyle w:val="Bullet1square"/>
      </w:pPr>
      <w:r>
        <w:t xml:space="preserve">When the “Create Dispute” window is opened, the new “Dispute Expiration Date” field will be populated with a default value. The default value will be calculated by adding a configurable (in the </w:t>
      </w:r>
      <w:proofErr w:type="spellStart"/>
      <w:r>
        <w:t>param_values</w:t>
      </w:r>
      <w:proofErr w:type="spellEnd"/>
      <w:r>
        <w:t xml:space="preserve"> table) number of days to the Logical date. Initially, the value will be defined as 5 days.</w:t>
      </w:r>
    </w:p>
    <w:p w:rsidR="008840E7" w:rsidRDefault="008840E7" w:rsidP="008840E7">
      <w:pPr>
        <w:pStyle w:val="Bullet1square"/>
        <w:spacing w:after="60"/>
      </w:pPr>
      <w:r>
        <w:t>The “Dispute Expiration Date” field will be validated. The date must not be in the past.</w:t>
      </w:r>
    </w:p>
    <w:p w:rsidR="008840E7" w:rsidRDefault="008840E7" w:rsidP="008840E7">
      <w:pPr>
        <w:pStyle w:val="Bullet1square"/>
        <w:spacing w:after="60"/>
      </w:pPr>
      <w:r>
        <w:t>The new “Dispute Expiration Date” will be non-editable for certain users. Telia will do this by using the security profile.</w:t>
      </w:r>
    </w:p>
    <w:p w:rsidR="008840E7" w:rsidRDefault="008840E7" w:rsidP="008840E7">
      <w:pPr>
        <w:pStyle w:val="Bullet1square"/>
        <w:numPr>
          <w:ilvl w:val="0"/>
          <w:numId w:val="0"/>
        </w:numPr>
        <w:spacing w:after="60"/>
        <w:ind w:left="1800"/>
      </w:pPr>
      <w:r>
        <w:rPr>
          <w:noProof/>
          <w:lang w:val="en-US" w:eastAsia="en-US" w:bidi="he-IL"/>
        </w:rPr>
        <w:drawing>
          <wp:inline distT="0" distB="0" distL="0" distR="0">
            <wp:extent cx="3505200" cy="212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05200" cy="2124075"/>
                    </a:xfrm>
                    <a:prstGeom prst="rect">
                      <a:avLst/>
                    </a:prstGeom>
                    <a:noFill/>
                    <a:ln>
                      <a:noFill/>
                    </a:ln>
                  </pic:spPr>
                </pic:pic>
              </a:graphicData>
            </a:graphic>
          </wp:inline>
        </w:drawing>
      </w:r>
    </w:p>
    <w:p w:rsidR="008840E7" w:rsidRDefault="008840E7" w:rsidP="008840E7">
      <w:pPr>
        <w:pStyle w:val="Bullet1square"/>
        <w:spacing w:after="60"/>
      </w:pPr>
      <w:r>
        <w:t>When clicking the OK button, the dispute expiration date will be sent to the Tuxedo service in a new variable, this date will be also sent in the P4 field so it will be added to the dispute creation memo.</w:t>
      </w:r>
    </w:p>
    <w:p w:rsidR="008840E7" w:rsidRDefault="008840E7" w:rsidP="008840E7">
      <w:pPr>
        <w:pStyle w:val="Bullet1square"/>
        <w:spacing w:after="60"/>
      </w:pPr>
      <w:r>
        <w:t>The “Regular” tab in the Collection window will be modified to display the “Dispute Expiration Date”, as shown below.</w:t>
      </w:r>
    </w:p>
    <w:p w:rsidR="008840E7" w:rsidRDefault="008840E7" w:rsidP="008840E7">
      <w:pPr>
        <w:pStyle w:val="BodyText"/>
        <w:ind w:left="720"/>
      </w:pPr>
      <w:r>
        <w:rPr>
          <w:noProof/>
        </w:rPr>
        <w:lastRenderedPageBreak/>
        <w:drawing>
          <wp:inline distT="0" distB="0" distL="0" distR="0">
            <wp:extent cx="4962525" cy="3419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2525" cy="3419475"/>
                    </a:xfrm>
                    <a:prstGeom prst="rect">
                      <a:avLst/>
                    </a:prstGeom>
                    <a:noFill/>
                    <a:ln>
                      <a:noFill/>
                    </a:ln>
                  </pic:spPr>
                </pic:pic>
              </a:graphicData>
            </a:graphic>
          </wp:inline>
        </w:drawing>
      </w:r>
    </w:p>
    <w:p w:rsidR="008840E7" w:rsidRDefault="008840E7" w:rsidP="008840E7">
      <w:pPr>
        <w:pStyle w:val="BodyText"/>
      </w:pPr>
    </w:p>
    <w:p w:rsidR="008840E7" w:rsidRDefault="008840E7" w:rsidP="008840E7">
      <w:pPr>
        <w:pStyle w:val="Heading4"/>
      </w:pPr>
      <w:r>
        <w:t>CSM UNIX</w:t>
      </w:r>
    </w:p>
    <w:p w:rsidR="008840E7" w:rsidRDefault="008840E7" w:rsidP="008840E7">
      <w:pPr>
        <w:pStyle w:val="BodyText"/>
      </w:pPr>
      <w:r>
        <w:t>The tuxedo service that creates a dispute will be enhanced to receive the new value for “Dispute Expiration Date”, and populate it on the existing REMOVE_DISP_IND_DATE field in COLLECTION_POSITION.</w:t>
      </w:r>
    </w:p>
    <w:p w:rsidR="008840E7" w:rsidRDefault="008840E7" w:rsidP="008840E7">
      <w:pPr>
        <w:pStyle w:val="Heading4"/>
      </w:pPr>
      <w:r>
        <w:t>Collection</w:t>
      </w:r>
    </w:p>
    <w:p w:rsidR="008840E7" w:rsidRDefault="008840E7" w:rsidP="008840E7">
      <w:pPr>
        <w:pStyle w:val="Bullet1square"/>
        <w:spacing w:after="60"/>
      </w:pPr>
      <w:r>
        <w:t xml:space="preserve">The “Dispute </w:t>
      </w:r>
      <w:proofErr w:type="spellStart"/>
      <w:r>
        <w:t>Cleanup</w:t>
      </w:r>
      <w:proofErr w:type="spellEnd"/>
      <w:r>
        <w:t xml:space="preserve">” job (ARDISPCLN) will be enhanced to automatically remove the invoice from dispute when the “Dispute Expiration Date” is reached for disputes still in “New” status. This process will be called “Auto-rejection”. </w:t>
      </w:r>
    </w:p>
    <w:p w:rsidR="008840E7" w:rsidRDefault="008840E7" w:rsidP="008840E7">
      <w:pPr>
        <w:pStyle w:val="Note"/>
      </w:pPr>
      <w:r>
        <w:rPr>
          <w:noProof/>
        </w:rPr>
        <w:drawing>
          <wp:inline distT="0" distB="0" distL="0" distR="0">
            <wp:extent cx="304800" cy="34290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42900"/>
                    </a:xfrm>
                    <a:prstGeom prst="rect">
                      <a:avLst/>
                    </a:prstGeom>
                    <a:noFill/>
                    <a:ln>
                      <a:noFill/>
                    </a:ln>
                  </pic:spPr>
                </pic:pic>
              </a:graphicData>
            </a:graphic>
          </wp:inline>
        </w:drawing>
      </w:r>
      <w:r>
        <w:tab/>
        <w:t xml:space="preserve">This action will not remove the invoice from collection. </w:t>
      </w:r>
    </w:p>
    <w:p w:rsidR="008840E7" w:rsidRDefault="008840E7" w:rsidP="008840E7">
      <w:pPr>
        <w:pStyle w:val="Bullet1square"/>
        <w:spacing w:after="60"/>
      </w:pPr>
      <w:r>
        <w:t>Once the invoice is taken out of dispute, it will resume its collection treatment from the same point at which it was interrupted.</w:t>
      </w:r>
    </w:p>
    <w:p w:rsidR="008840E7" w:rsidRDefault="008840E7" w:rsidP="008840E7">
      <w:pPr>
        <w:pStyle w:val="Bullet1square"/>
        <w:spacing w:after="60"/>
      </w:pPr>
      <w:r>
        <w:t xml:space="preserve">A memo will be generated by the “Auto-rejection” process with the following text: "Auto-rejection of dispute created on date </w:t>
      </w:r>
      <w:proofErr w:type="spellStart"/>
      <w:r>
        <w:t>dd.mm.yyyy</w:t>
      </w:r>
      <w:proofErr w:type="spellEnd"/>
      <w:r>
        <w:t>. No action taken. Invoice: &lt;Invoice number&gt;."</w:t>
      </w:r>
    </w:p>
    <w:p w:rsidR="008840E7" w:rsidRDefault="008840E7" w:rsidP="008840E7">
      <w:pPr>
        <w:pStyle w:val="Bullet1square"/>
        <w:spacing w:after="60"/>
      </w:pPr>
      <w:r>
        <w:t xml:space="preserve">The “Dispute </w:t>
      </w:r>
      <w:proofErr w:type="spellStart"/>
      <w:r>
        <w:t>Cleanup</w:t>
      </w:r>
      <w:proofErr w:type="spellEnd"/>
      <w:r>
        <w:t>” job will be enhanced to remove disputed invoices out of collection if the open amount is zero and the invoice does not have an active payment arrangement. If the dispute is in status “New”, the system will also wait for the “Dispute Expiration Date” before removing the invoice from collection.</w:t>
      </w:r>
    </w:p>
    <w:p w:rsidR="008840E7" w:rsidRDefault="008840E7" w:rsidP="008840E7">
      <w:pPr>
        <w:pStyle w:val="Bullet1square"/>
        <w:spacing w:after="60"/>
      </w:pPr>
      <w:r>
        <w:lastRenderedPageBreak/>
        <w:t xml:space="preserve">A script will be created to update the dispute expiration date, based on the run date, by adding the number of days set in the </w:t>
      </w:r>
      <w:proofErr w:type="spellStart"/>
      <w:r>
        <w:t>param_values</w:t>
      </w:r>
      <w:proofErr w:type="spellEnd"/>
      <w:r>
        <w:t xml:space="preserve"> table. This process is required for disputed invoices in “New” status.</w:t>
      </w:r>
    </w:p>
    <w:p w:rsidR="008840E7" w:rsidRDefault="008840E7" w:rsidP="008840E7">
      <w:pPr>
        <w:pStyle w:val="Heading3"/>
      </w:pPr>
      <w:bookmarkStart w:id="353" w:name="_Toc320453679"/>
      <w:r>
        <w:t>Impact on Other Applications</w:t>
      </w:r>
      <w:bookmarkEnd w:id="353"/>
    </w:p>
    <w:p w:rsidR="008840E7" w:rsidRDefault="008840E7" w:rsidP="008840E7">
      <w:pPr>
        <w:pStyle w:val="BodyText"/>
      </w:pPr>
      <w:r>
        <w:t>The following applications are impacted by the CR:</w:t>
      </w:r>
    </w:p>
    <w:p w:rsidR="008840E7" w:rsidRDefault="008840E7" w:rsidP="008840E7">
      <w:pPr>
        <w:pStyle w:val="Bullet1square"/>
      </w:pPr>
      <w:bookmarkStart w:id="354" w:name="_Toc288634891"/>
      <w:r>
        <w:t>CSM</w:t>
      </w:r>
      <w:bookmarkEnd w:id="354"/>
    </w:p>
    <w:p w:rsidR="008840E7" w:rsidRDefault="008840E7" w:rsidP="008840E7">
      <w:pPr>
        <w:pStyle w:val="Bullet1square"/>
      </w:pPr>
      <w:r>
        <w:t>Collection</w:t>
      </w:r>
    </w:p>
    <w:p w:rsidR="008840E7" w:rsidRDefault="008840E7" w:rsidP="008840E7">
      <w:pPr>
        <w:pStyle w:val="Heading3"/>
      </w:pPr>
      <w:bookmarkStart w:id="355" w:name="_Toc320453680"/>
      <w:r>
        <w:t>Collection Assumptions and Constraints</w:t>
      </w:r>
      <w:bookmarkEnd w:id="355"/>
    </w:p>
    <w:p w:rsidR="008840E7" w:rsidRDefault="008840E7" w:rsidP="008840E7">
      <w:pPr>
        <w:pStyle w:val="BodyText"/>
        <w:keepNext/>
        <w:keepLines/>
      </w:pPr>
      <w:r>
        <w:t>N/A</w:t>
      </w:r>
    </w:p>
    <w:p w:rsidR="008840E7" w:rsidRDefault="008840E7" w:rsidP="008840E7">
      <w:pPr>
        <w:pStyle w:val="Heading3"/>
      </w:pPr>
      <w:bookmarkStart w:id="356" w:name="_Toc320453681"/>
      <w:r>
        <w:t>Implementation, BPT CR, and Training Notes</w:t>
      </w:r>
      <w:bookmarkEnd w:id="356"/>
    </w:p>
    <w:p w:rsidR="008840E7" w:rsidRDefault="008840E7" w:rsidP="008840E7">
      <w:pPr>
        <w:pStyle w:val="Bullet1square"/>
      </w:pPr>
      <w:r>
        <w:t>A new script must be executed in order to populate REMOVE_DISP_IND_DATE in the COLLECTION_POSITION table for all entries in dispute with status “New”.</w:t>
      </w:r>
    </w:p>
    <w:p w:rsidR="008840E7" w:rsidRDefault="008840E7" w:rsidP="008840E7">
      <w:pPr>
        <w:pStyle w:val="Bullet1square"/>
      </w:pPr>
      <w:r>
        <w:t>A new entry must be created in CSM_ACTIVITY and MEMO_TYPE to allow a collection job to create the “Auto-Rejection” memo.</w:t>
      </w:r>
    </w:p>
    <w:p w:rsidR="008840E7" w:rsidRDefault="008840E7" w:rsidP="008840E7">
      <w:pPr>
        <w:pStyle w:val="Bullet1square"/>
      </w:pPr>
      <w:r>
        <w:t>A new entry, “DISPUTE_GRACE_PERIOD”, must be created in PARAM_VALUES to hold the default number of days for dispute expiration.</w:t>
      </w:r>
    </w:p>
    <w:p w:rsidR="008840E7" w:rsidRDefault="008840E7" w:rsidP="008840E7">
      <w:pPr>
        <w:pStyle w:val="Bullet1square"/>
      </w:pPr>
      <w:r>
        <w:t xml:space="preserve">The current memo type (code = </w:t>
      </w:r>
      <w:r w:rsidRPr="003276ED">
        <w:t>2125</w:t>
      </w:r>
      <w:r>
        <w:t>) will be enhanced to receive a new parameter for Dispute expiration date. So the new text will be: “</w:t>
      </w:r>
      <w:r w:rsidRPr="003276ED">
        <w:t>Dispute requested. Invoice: %s. Amount: %s. Reason: %s</w:t>
      </w:r>
      <w:r>
        <w:t xml:space="preserve">. </w:t>
      </w:r>
      <w:r w:rsidRPr="00F17264">
        <w:rPr>
          <w:i/>
          <w:iCs/>
        </w:rPr>
        <w:t>Expiration Date: %s</w:t>
      </w:r>
    </w:p>
    <w:p w:rsidR="008840E7" w:rsidRDefault="008840E7" w:rsidP="008840E7">
      <w:pPr>
        <w:pStyle w:val="Heading3"/>
      </w:pPr>
      <w:bookmarkStart w:id="357" w:name="_Toc320453682"/>
      <w:r>
        <w:t>Netcom Responsibility</w:t>
      </w:r>
      <w:bookmarkEnd w:id="357"/>
    </w:p>
    <w:p w:rsidR="008840E7" w:rsidRDefault="008840E7" w:rsidP="008840E7">
      <w:pPr>
        <w:pStyle w:val="BodyText"/>
        <w:keepNext/>
        <w:keepLines/>
      </w:pPr>
      <w:r>
        <w:t>N/A</w:t>
      </w:r>
    </w:p>
    <w:p w:rsidR="008840E7" w:rsidRDefault="008840E7" w:rsidP="008840E7">
      <w:pPr>
        <w:pStyle w:val="Heading3"/>
      </w:pPr>
      <w:bookmarkStart w:id="358" w:name="_Toc320453683"/>
      <w:r>
        <w:t>File and Record Changes</w:t>
      </w:r>
      <w:bookmarkEnd w:id="358"/>
    </w:p>
    <w:p w:rsidR="008840E7" w:rsidRDefault="008840E7" w:rsidP="008840E7">
      <w:pPr>
        <w:pStyle w:val="BodyText"/>
        <w:keepNext/>
        <w:keepLines/>
      </w:pPr>
      <w:r>
        <w:t>N/A</w:t>
      </w:r>
    </w:p>
    <w:p w:rsidR="008840E7" w:rsidRDefault="008840E7" w:rsidP="008840E7">
      <w:pPr>
        <w:pStyle w:val="Heading3"/>
      </w:pPr>
      <w:bookmarkStart w:id="359" w:name="_Toc320453684"/>
      <w:r>
        <w:t>Database Structural Changes</w:t>
      </w:r>
      <w:bookmarkEnd w:id="359"/>
    </w:p>
    <w:p w:rsidR="008840E7" w:rsidRPr="00803596" w:rsidRDefault="008840E7" w:rsidP="008840E7">
      <w:pPr>
        <w:pStyle w:val="BodyText"/>
        <w:rPr>
          <w:lang w:bidi="ar-SA"/>
        </w:rPr>
      </w:pPr>
      <w:r>
        <w:t>N/A</w:t>
      </w:r>
    </w:p>
    <w:p w:rsidR="008840E7" w:rsidRDefault="008840E7" w:rsidP="008840E7">
      <w:pPr>
        <w:pStyle w:val="Heading3"/>
      </w:pPr>
      <w:bookmarkStart w:id="360" w:name="_Toc320453685"/>
      <w:r>
        <w:t>Test Instructions</w:t>
      </w:r>
      <w:bookmarkEnd w:id="360"/>
    </w:p>
    <w:p w:rsidR="008840E7" w:rsidRDefault="008840E7" w:rsidP="008840E7">
      <w:pPr>
        <w:pStyle w:val="BodyText"/>
      </w:pPr>
      <w:r>
        <w:t>Testers should perform the following procedures:</w:t>
      </w:r>
    </w:p>
    <w:p w:rsidR="008840E7" w:rsidRDefault="008840E7" w:rsidP="008840E7">
      <w:pPr>
        <w:pStyle w:val="Bullet1square"/>
        <w:tabs>
          <w:tab w:val="clear" w:pos="1800"/>
          <w:tab w:val="num" w:pos="-4920"/>
        </w:tabs>
        <w:spacing w:after="60"/>
      </w:pPr>
      <w:r>
        <w:t xml:space="preserve">Run the script to update existing entries in dispute, and make sure there are disputes in “New” status both fully paid and with open amount. Open the Collection window for several disputes. Advance logical date 5 days and run the “Dispute </w:t>
      </w:r>
      <w:proofErr w:type="spellStart"/>
      <w:r>
        <w:t>Cleanup</w:t>
      </w:r>
      <w:proofErr w:type="spellEnd"/>
      <w:r>
        <w:t>” job (ARDISPCLN).</w:t>
      </w:r>
    </w:p>
    <w:p w:rsidR="008840E7" w:rsidRDefault="008840E7" w:rsidP="008840E7">
      <w:pPr>
        <w:pStyle w:val="Bullet1square"/>
        <w:tabs>
          <w:tab w:val="clear" w:pos="1800"/>
          <w:tab w:val="num" w:pos="-4920"/>
        </w:tabs>
        <w:spacing w:after="60"/>
      </w:pPr>
      <w:r>
        <w:t>Create new disputes.</w:t>
      </w:r>
    </w:p>
    <w:p w:rsidR="008840E7" w:rsidRDefault="008840E7" w:rsidP="008840E7">
      <w:pPr>
        <w:pStyle w:val="Bullet2round"/>
      </w:pPr>
      <w:r>
        <w:t>Ensure that the default expiration date is correct.</w:t>
      </w:r>
    </w:p>
    <w:p w:rsidR="008840E7" w:rsidRDefault="008840E7" w:rsidP="008840E7">
      <w:pPr>
        <w:pStyle w:val="Bullet2round"/>
      </w:pPr>
      <w:r>
        <w:t>Ensure that the expiration date cannot be before the run date.</w:t>
      </w:r>
    </w:p>
    <w:p w:rsidR="008840E7" w:rsidRDefault="008840E7" w:rsidP="008840E7">
      <w:pPr>
        <w:pStyle w:val="Bullet1square"/>
        <w:spacing w:after="60"/>
      </w:pPr>
      <w:r>
        <w:t xml:space="preserve">Reject and approve disputes and run the “Dispute </w:t>
      </w:r>
      <w:proofErr w:type="spellStart"/>
      <w:r>
        <w:t>Cleanup</w:t>
      </w:r>
      <w:proofErr w:type="spellEnd"/>
      <w:r>
        <w:t>” job.</w:t>
      </w:r>
    </w:p>
    <w:p w:rsidR="008840E7" w:rsidRDefault="008840E7" w:rsidP="008840E7">
      <w:pPr>
        <w:pStyle w:val="Bullet1square"/>
        <w:spacing w:after="60"/>
      </w:pPr>
      <w:r>
        <w:lastRenderedPageBreak/>
        <w:t xml:space="preserve">Leave disputes in status “New”, advance logical date to their expiration date, and run “Dispute </w:t>
      </w:r>
      <w:proofErr w:type="spellStart"/>
      <w:r>
        <w:t>Cleanup</w:t>
      </w:r>
      <w:proofErr w:type="spellEnd"/>
      <w:r>
        <w:t>” job.</w:t>
      </w:r>
    </w:p>
    <w:p w:rsidR="008840E7" w:rsidRDefault="008840E7" w:rsidP="008840E7">
      <w:pPr>
        <w:pStyle w:val="Bullet1square"/>
        <w:spacing w:after="60"/>
      </w:pPr>
      <w:r>
        <w:t xml:space="preserve">Make payments to close disputed invoices in status “New”, open Collection screen, advance logical date to “Dispute Expiration” date and run “Dispute </w:t>
      </w:r>
      <w:proofErr w:type="spellStart"/>
      <w:r>
        <w:t>Cleanup</w:t>
      </w:r>
      <w:proofErr w:type="spellEnd"/>
      <w:r>
        <w:t>” job, and open Collection screen again for those disputes.</w:t>
      </w:r>
    </w:p>
    <w:p w:rsidR="008005CF" w:rsidRPr="008840E7" w:rsidRDefault="008005CF" w:rsidP="008005CF">
      <w:pPr>
        <w:pStyle w:val="BodyText"/>
        <w:rPr>
          <w:lang w:val="en-GB" w:bidi="ar-SA"/>
        </w:rPr>
      </w:pPr>
    </w:p>
    <w:p w:rsidR="00964222" w:rsidRPr="008A1DD8" w:rsidRDefault="00DE6451" w:rsidP="00964222">
      <w:pPr>
        <w:pStyle w:val="Heading1"/>
      </w:pPr>
      <w:bookmarkStart w:id="361" w:name="_Toc300233474"/>
      <w:bookmarkStart w:id="362" w:name="_Toc320453686"/>
      <w:r w:rsidRPr="008A1DD8">
        <w:lastRenderedPageBreak/>
        <w:t>Technical Changes</w:t>
      </w:r>
      <w:bookmarkEnd w:id="174"/>
      <w:bookmarkEnd w:id="175"/>
      <w:bookmarkEnd w:id="176"/>
      <w:bookmarkEnd w:id="177"/>
      <w:bookmarkEnd w:id="178"/>
      <w:bookmarkEnd w:id="179"/>
      <w:bookmarkEnd w:id="180"/>
      <w:bookmarkEnd w:id="361"/>
      <w:bookmarkEnd w:id="362"/>
    </w:p>
    <w:p w:rsidR="00DE6451" w:rsidRPr="008A1DD8" w:rsidRDefault="00DE6451" w:rsidP="00F96918">
      <w:pPr>
        <w:pStyle w:val="Heading2"/>
      </w:pPr>
      <w:bookmarkStart w:id="363" w:name="_Toc181336318"/>
      <w:bookmarkStart w:id="364" w:name="_Toc181336374"/>
      <w:bookmarkStart w:id="365" w:name="_Toc181336319"/>
      <w:bookmarkStart w:id="366" w:name="_Toc181336375"/>
      <w:bookmarkStart w:id="367" w:name="_Toc148779923"/>
      <w:bookmarkStart w:id="368" w:name="_Toc108756936"/>
      <w:bookmarkStart w:id="369" w:name="_Toc108852829"/>
      <w:bookmarkStart w:id="370" w:name="_Toc196208416"/>
      <w:bookmarkStart w:id="371" w:name="_Toc243101226"/>
      <w:bookmarkStart w:id="372" w:name="_Toc300233475"/>
      <w:bookmarkStart w:id="373" w:name="_Toc320453687"/>
      <w:bookmarkStart w:id="374" w:name="_Toc496499478"/>
      <w:bookmarkStart w:id="375" w:name="_Toc499003135"/>
      <w:bookmarkEnd w:id="363"/>
      <w:bookmarkEnd w:id="364"/>
      <w:bookmarkEnd w:id="365"/>
      <w:bookmarkEnd w:id="366"/>
      <w:bookmarkEnd w:id="367"/>
      <w:r w:rsidRPr="008A1DD8">
        <w:t>Release Changes Summary</w:t>
      </w:r>
      <w:bookmarkEnd w:id="368"/>
      <w:bookmarkEnd w:id="369"/>
      <w:bookmarkEnd w:id="370"/>
      <w:bookmarkEnd w:id="371"/>
      <w:bookmarkEnd w:id="372"/>
      <w:bookmarkEnd w:id="373"/>
    </w:p>
    <w:p w:rsidR="00DE6451" w:rsidRDefault="00DE6451" w:rsidP="00B41BA6">
      <w:pPr>
        <w:pStyle w:val="BodyText"/>
      </w:pPr>
      <w:r w:rsidRPr="008A1DD8">
        <w:t xml:space="preserve">The changes in Release </w:t>
      </w:r>
      <w:r w:rsidR="006B252C">
        <w:t>1</w:t>
      </w:r>
      <w:r w:rsidR="002C7C5F">
        <w:t>9</w:t>
      </w:r>
      <w:r w:rsidR="00B41BA6">
        <w:t>.0</w:t>
      </w:r>
      <w:r w:rsidRPr="008A1DD8">
        <w:t xml:space="preserve"> are summarized in the following table:</w:t>
      </w:r>
      <w:bookmarkStart w:id="376" w:name="OLE_LINK1"/>
      <w:bookmarkStart w:id="377" w:name="OLE_LINK2"/>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2"/>
        <w:gridCol w:w="361"/>
      </w:tblGrid>
      <w:tr w:rsidR="00D91FF6" w:rsidRPr="00E85EA7" w:rsidTr="00A9698A">
        <w:trPr>
          <w:cantSplit/>
        </w:trPr>
        <w:tc>
          <w:tcPr>
            <w:tcW w:w="0" w:type="auto"/>
            <w:tcBorders>
              <w:top w:val="single" w:sz="4" w:space="0" w:color="auto"/>
            </w:tcBorders>
          </w:tcPr>
          <w:p w:rsidR="00D91FF6" w:rsidRPr="00E85EA7" w:rsidRDefault="00D91FF6" w:rsidP="00B7315B">
            <w:pPr>
              <w:pStyle w:val="TableBody"/>
              <w:keepNext w:val="0"/>
              <w:keepLines w:val="0"/>
            </w:pPr>
            <w:r>
              <w:t>UNIX</w:t>
            </w:r>
            <w:r w:rsidRPr="00E85EA7">
              <w:t xml:space="preserve"> </w:t>
            </w:r>
            <w:proofErr w:type="spellStart"/>
            <w:r w:rsidRPr="00E85EA7">
              <w:t>Executables</w:t>
            </w:r>
            <w:proofErr w:type="spellEnd"/>
          </w:p>
        </w:tc>
        <w:tc>
          <w:tcPr>
            <w:tcW w:w="0" w:type="auto"/>
            <w:tcBorders>
              <w:top w:val="single" w:sz="4" w:space="0" w:color="auto"/>
            </w:tcBorders>
          </w:tcPr>
          <w:p w:rsidR="00D91FF6" w:rsidRPr="00360D09" w:rsidRDefault="00D91FF6" w:rsidP="00A9698A">
            <w:pPr>
              <w:pStyle w:val="TableBody"/>
              <w:keepNext w:val="0"/>
              <w:keepLines w:val="0"/>
              <w:rPr>
                <w:b/>
                <w:bCs/>
              </w:rPr>
            </w:pPr>
            <w:r w:rsidRPr="00360D09">
              <w:rPr>
                <w:b/>
                <w:bCs/>
              </w:rPr>
              <w:sym w:font="Symbol" w:char="F0D6"/>
            </w:r>
          </w:p>
        </w:tc>
      </w:tr>
      <w:tr w:rsidR="00D91FF6" w:rsidRPr="00E85EA7" w:rsidTr="00A9698A">
        <w:trPr>
          <w:cantSplit/>
        </w:trPr>
        <w:tc>
          <w:tcPr>
            <w:tcW w:w="0" w:type="auto"/>
          </w:tcPr>
          <w:p w:rsidR="00D91FF6" w:rsidRPr="00E85EA7" w:rsidRDefault="00D91FF6" w:rsidP="00B7315B">
            <w:pPr>
              <w:pStyle w:val="TableBody"/>
              <w:keepNext w:val="0"/>
              <w:keepLines w:val="0"/>
            </w:pPr>
            <w:r w:rsidRPr="00E85EA7">
              <w:t xml:space="preserve">PB </w:t>
            </w:r>
            <w:proofErr w:type="spellStart"/>
            <w:r w:rsidRPr="00E85EA7">
              <w:t>Executables</w:t>
            </w:r>
            <w:proofErr w:type="spellEnd"/>
            <w:r w:rsidRPr="00E85EA7">
              <w:t xml:space="preserve"> </w:t>
            </w:r>
          </w:p>
        </w:tc>
        <w:tc>
          <w:tcPr>
            <w:tcW w:w="0" w:type="auto"/>
          </w:tcPr>
          <w:p w:rsidR="00D91FF6" w:rsidRPr="00360D09" w:rsidRDefault="00D91FF6" w:rsidP="00A9698A">
            <w:pPr>
              <w:pStyle w:val="TableBody"/>
              <w:keepNext w:val="0"/>
              <w:keepLines w:val="0"/>
              <w:rPr>
                <w:b/>
                <w:bCs/>
              </w:rPr>
            </w:pPr>
            <w:r w:rsidRPr="00360D09">
              <w:rPr>
                <w:b/>
                <w:bCs/>
              </w:rPr>
              <w:sym w:font="Symbol" w:char="F0D6"/>
            </w:r>
          </w:p>
        </w:tc>
      </w:tr>
      <w:tr w:rsidR="00D91FF6" w:rsidRPr="00E85EA7" w:rsidTr="00A9698A">
        <w:trPr>
          <w:cantSplit/>
        </w:trPr>
        <w:tc>
          <w:tcPr>
            <w:tcW w:w="0" w:type="auto"/>
          </w:tcPr>
          <w:p w:rsidR="00D91FF6" w:rsidRPr="00E85EA7" w:rsidRDefault="00D91FF6" w:rsidP="00B7315B">
            <w:pPr>
              <w:pStyle w:val="TableBody"/>
              <w:keepNext w:val="0"/>
              <w:keepLines w:val="0"/>
            </w:pPr>
            <w:r w:rsidRPr="00E85EA7">
              <w:t xml:space="preserve">Database (GDD) </w:t>
            </w:r>
          </w:p>
        </w:tc>
        <w:tc>
          <w:tcPr>
            <w:tcW w:w="0" w:type="auto"/>
          </w:tcPr>
          <w:p w:rsidR="00D91FF6" w:rsidRPr="00360D09" w:rsidRDefault="00D91FF6" w:rsidP="00A9698A">
            <w:pPr>
              <w:pStyle w:val="TableBody"/>
              <w:keepNext w:val="0"/>
              <w:keepLines w:val="0"/>
              <w:rPr>
                <w:b/>
                <w:bCs/>
              </w:rPr>
            </w:pPr>
            <w:r w:rsidRPr="00360D09">
              <w:rPr>
                <w:b/>
                <w:bCs/>
              </w:rPr>
              <w:sym w:font="Symbol" w:char="F0D6"/>
            </w:r>
            <w:r w:rsidRPr="00360D09">
              <w:rPr>
                <w:b/>
                <w:bCs/>
              </w:rPr>
              <w:t xml:space="preserve"> </w:t>
            </w:r>
          </w:p>
        </w:tc>
      </w:tr>
      <w:tr w:rsidR="00D91FF6" w:rsidRPr="00E85EA7" w:rsidTr="00A9698A">
        <w:trPr>
          <w:cantSplit/>
        </w:trPr>
        <w:tc>
          <w:tcPr>
            <w:tcW w:w="0" w:type="auto"/>
          </w:tcPr>
          <w:p w:rsidR="00D91FF6" w:rsidRPr="00E85EA7" w:rsidRDefault="00D91FF6" w:rsidP="00B7315B">
            <w:pPr>
              <w:pStyle w:val="TableBody"/>
              <w:keepNext w:val="0"/>
              <w:keepLines w:val="0"/>
            </w:pPr>
            <w:r w:rsidRPr="00E85EA7">
              <w:t>Third</w:t>
            </w:r>
            <w:r>
              <w:t>-p</w:t>
            </w:r>
            <w:r w:rsidRPr="00E85EA7">
              <w:t>arty Tools</w:t>
            </w:r>
          </w:p>
        </w:tc>
        <w:tc>
          <w:tcPr>
            <w:tcW w:w="0" w:type="auto"/>
          </w:tcPr>
          <w:p w:rsidR="00D91FF6" w:rsidRPr="00360D09" w:rsidRDefault="00D91FF6" w:rsidP="00A9698A">
            <w:pPr>
              <w:pStyle w:val="TableBody"/>
              <w:keepNext w:val="0"/>
              <w:keepLines w:val="0"/>
              <w:rPr>
                <w:b/>
                <w:bCs/>
              </w:rPr>
            </w:pPr>
            <w:r>
              <w:rPr>
                <w:b/>
                <w:bCs/>
              </w:rPr>
              <w:t>X</w:t>
            </w:r>
          </w:p>
        </w:tc>
      </w:tr>
      <w:tr w:rsidR="00D91FF6" w:rsidRPr="00E85EA7" w:rsidTr="00A9698A">
        <w:trPr>
          <w:cantSplit/>
        </w:trPr>
        <w:tc>
          <w:tcPr>
            <w:tcW w:w="0" w:type="auto"/>
          </w:tcPr>
          <w:p w:rsidR="00D91FF6" w:rsidRPr="00E85EA7" w:rsidRDefault="00D91FF6" w:rsidP="00B7315B">
            <w:pPr>
              <w:pStyle w:val="TableBody"/>
              <w:keepNext w:val="0"/>
              <w:keepLines w:val="0"/>
            </w:pPr>
            <w:r w:rsidRPr="00E85EA7">
              <w:t>Application Patches</w:t>
            </w:r>
          </w:p>
        </w:tc>
        <w:tc>
          <w:tcPr>
            <w:tcW w:w="0" w:type="auto"/>
          </w:tcPr>
          <w:p w:rsidR="00D91FF6" w:rsidRPr="00E85EA7" w:rsidRDefault="00D91FF6" w:rsidP="00A9698A">
            <w:pPr>
              <w:pStyle w:val="TableBody"/>
              <w:keepNext w:val="0"/>
              <w:keepLines w:val="0"/>
            </w:pPr>
            <w:r w:rsidRPr="00360D09">
              <w:rPr>
                <w:b/>
                <w:bCs/>
              </w:rPr>
              <w:sym w:font="Symbol" w:char="F0D6"/>
            </w:r>
          </w:p>
        </w:tc>
      </w:tr>
      <w:tr w:rsidR="00D91FF6" w:rsidRPr="00E85EA7" w:rsidTr="00A9698A">
        <w:trPr>
          <w:cantSplit/>
        </w:trPr>
        <w:tc>
          <w:tcPr>
            <w:tcW w:w="0" w:type="auto"/>
          </w:tcPr>
          <w:p w:rsidR="00D91FF6" w:rsidRPr="00E85EA7" w:rsidRDefault="00D91FF6" w:rsidP="00B7315B">
            <w:pPr>
              <w:pStyle w:val="TableBody"/>
              <w:keepNext w:val="0"/>
              <w:keepLines w:val="0"/>
              <w:rPr>
                <w:color w:val="000000"/>
              </w:rPr>
            </w:pPr>
            <w:r w:rsidRPr="00E85EA7">
              <w:rPr>
                <w:color w:val="000000"/>
              </w:rPr>
              <w:t>BPT Data</w:t>
            </w:r>
          </w:p>
        </w:tc>
        <w:tc>
          <w:tcPr>
            <w:tcW w:w="0" w:type="auto"/>
          </w:tcPr>
          <w:p w:rsidR="00D91FF6" w:rsidRPr="00360D09" w:rsidRDefault="00D91FF6" w:rsidP="00A9698A">
            <w:pPr>
              <w:pStyle w:val="TableBody"/>
              <w:keepNext w:val="0"/>
              <w:keepLines w:val="0"/>
              <w:rPr>
                <w:b/>
                <w:bCs/>
              </w:rPr>
            </w:pPr>
            <w:r w:rsidRPr="00360D09">
              <w:rPr>
                <w:b/>
                <w:bCs/>
              </w:rPr>
              <w:sym w:font="Symbol" w:char="F0D6"/>
            </w:r>
          </w:p>
        </w:tc>
      </w:tr>
      <w:tr w:rsidR="00D91FF6" w:rsidRPr="00E85EA7" w:rsidTr="00A9698A">
        <w:trPr>
          <w:cantSplit/>
        </w:trPr>
        <w:tc>
          <w:tcPr>
            <w:tcW w:w="0" w:type="auto"/>
          </w:tcPr>
          <w:p w:rsidR="00D91FF6" w:rsidRPr="00E85EA7" w:rsidRDefault="00D91FF6" w:rsidP="00B7315B">
            <w:pPr>
              <w:pStyle w:val="TableBody"/>
              <w:keepNext w:val="0"/>
              <w:keepLines w:val="0"/>
            </w:pPr>
            <w:r w:rsidRPr="00E85EA7">
              <w:t>FI Data</w:t>
            </w:r>
          </w:p>
        </w:tc>
        <w:tc>
          <w:tcPr>
            <w:tcW w:w="0" w:type="auto"/>
          </w:tcPr>
          <w:p w:rsidR="00D91FF6" w:rsidRPr="00E85EA7" w:rsidRDefault="00D91FF6" w:rsidP="00A9698A">
            <w:pPr>
              <w:pStyle w:val="TableBody"/>
              <w:keepNext w:val="0"/>
              <w:keepLines w:val="0"/>
            </w:pPr>
            <w:r w:rsidRPr="00360D09">
              <w:rPr>
                <w:b/>
                <w:bCs/>
              </w:rPr>
              <w:sym w:font="Symbol" w:char="F0D6"/>
            </w:r>
          </w:p>
        </w:tc>
      </w:tr>
      <w:tr w:rsidR="00D91FF6" w:rsidRPr="00E85EA7" w:rsidTr="00A9698A">
        <w:trPr>
          <w:cantSplit/>
        </w:trPr>
        <w:tc>
          <w:tcPr>
            <w:tcW w:w="0" w:type="auto"/>
          </w:tcPr>
          <w:p w:rsidR="00D91FF6" w:rsidRPr="00E85EA7" w:rsidRDefault="00D91FF6" w:rsidP="00B7315B">
            <w:pPr>
              <w:pStyle w:val="TableBody"/>
              <w:keepNext w:val="0"/>
              <w:keepLines w:val="0"/>
              <w:rPr>
                <w:color w:val="000000"/>
              </w:rPr>
            </w:pPr>
            <w:r w:rsidRPr="00E85EA7">
              <w:rPr>
                <w:color w:val="000000"/>
              </w:rPr>
              <w:t>OP Data</w:t>
            </w:r>
          </w:p>
        </w:tc>
        <w:tc>
          <w:tcPr>
            <w:tcW w:w="0" w:type="auto"/>
          </w:tcPr>
          <w:p w:rsidR="00D91FF6" w:rsidRPr="00360D09" w:rsidRDefault="00D91FF6" w:rsidP="00A9698A">
            <w:pPr>
              <w:pStyle w:val="TableBody"/>
              <w:keepNext w:val="0"/>
              <w:keepLines w:val="0"/>
              <w:rPr>
                <w:b/>
                <w:bCs/>
              </w:rPr>
            </w:pPr>
            <w:r w:rsidRPr="00360D09">
              <w:rPr>
                <w:b/>
                <w:bCs/>
              </w:rPr>
              <w:sym w:font="Symbol" w:char="F0D6"/>
            </w:r>
            <w:r w:rsidRPr="00360D09">
              <w:rPr>
                <w:b/>
                <w:bCs/>
              </w:rPr>
              <w:t xml:space="preserve"> </w:t>
            </w:r>
          </w:p>
        </w:tc>
      </w:tr>
    </w:tbl>
    <w:p w:rsidR="00B7315B" w:rsidRPr="008A1DD8" w:rsidRDefault="00B7315B" w:rsidP="00B7315B">
      <w:pPr>
        <w:pStyle w:val="BodyText"/>
        <w:ind w:left="0"/>
      </w:pPr>
    </w:p>
    <w:p w:rsidR="00DE6451" w:rsidRDefault="00DE6451" w:rsidP="00F96918">
      <w:pPr>
        <w:pStyle w:val="Heading2"/>
      </w:pPr>
      <w:bookmarkStart w:id="378" w:name="_Toc166231358"/>
      <w:bookmarkStart w:id="379" w:name="_Toc166231438"/>
      <w:bookmarkStart w:id="380" w:name="_Toc166231518"/>
      <w:bookmarkStart w:id="381" w:name="_Toc166231653"/>
      <w:bookmarkStart w:id="382" w:name="_Toc166232089"/>
      <w:bookmarkStart w:id="383" w:name="_Toc166233135"/>
      <w:bookmarkStart w:id="384" w:name="_Toc196208417"/>
      <w:bookmarkStart w:id="385" w:name="_Toc243101227"/>
      <w:bookmarkStart w:id="386" w:name="_Toc300233476"/>
      <w:bookmarkStart w:id="387" w:name="_Toc320453688"/>
      <w:bookmarkEnd w:id="374"/>
      <w:bookmarkEnd w:id="375"/>
      <w:bookmarkEnd w:id="376"/>
      <w:bookmarkEnd w:id="377"/>
      <w:bookmarkEnd w:id="378"/>
      <w:bookmarkEnd w:id="379"/>
      <w:bookmarkEnd w:id="380"/>
      <w:bookmarkEnd w:id="381"/>
      <w:bookmarkEnd w:id="382"/>
      <w:bookmarkEnd w:id="383"/>
      <w:r w:rsidRPr="008A1DD8">
        <w:t>Third-</w:t>
      </w:r>
      <w:r w:rsidR="00964222" w:rsidRPr="008A1DD8">
        <w:t xml:space="preserve">Party </w:t>
      </w:r>
      <w:r w:rsidRPr="008A1DD8">
        <w:t>Items</w:t>
      </w:r>
      <w:bookmarkEnd w:id="384"/>
      <w:bookmarkEnd w:id="385"/>
      <w:bookmarkEnd w:id="386"/>
      <w:bookmarkEnd w:id="387"/>
    </w:p>
    <w:tbl>
      <w:tblPr>
        <w:tblW w:w="7682"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7"/>
        <w:gridCol w:w="1969"/>
        <w:gridCol w:w="1549"/>
        <w:gridCol w:w="2837"/>
      </w:tblGrid>
      <w:tr w:rsidR="00B7315B" w:rsidRPr="00E85EA7" w:rsidTr="00C867A6">
        <w:trPr>
          <w:cantSplit/>
          <w:tblHeader/>
        </w:trPr>
        <w:tc>
          <w:tcPr>
            <w:tcW w:w="0" w:type="auto"/>
            <w:tcBorders>
              <w:bottom w:val="single" w:sz="12" w:space="0" w:color="auto"/>
            </w:tcBorders>
            <w:shd w:val="clear" w:color="auto" w:fill="auto"/>
            <w:vAlign w:val="bottom"/>
          </w:tcPr>
          <w:p w:rsidR="00B7315B" w:rsidRPr="00E85EA7" w:rsidRDefault="00B7315B" w:rsidP="00B7315B">
            <w:pPr>
              <w:pStyle w:val="TableHeader"/>
            </w:pPr>
            <w:r w:rsidRPr="00E85EA7">
              <w:t>Item Name</w:t>
            </w:r>
          </w:p>
        </w:tc>
        <w:tc>
          <w:tcPr>
            <w:tcW w:w="1969" w:type="dxa"/>
            <w:tcBorders>
              <w:bottom w:val="single" w:sz="12" w:space="0" w:color="auto"/>
            </w:tcBorders>
            <w:shd w:val="clear" w:color="auto" w:fill="auto"/>
            <w:vAlign w:val="bottom"/>
          </w:tcPr>
          <w:p w:rsidR="00B7315B" w:rsidRPr="00E85EA7" w:rsidRDefault="00B7315B" w:rsidP="00B7315B">
            <w:pPr>
              <w:pStyle w:val="TableHeader"/>
            </w:pPr>
            <w:r w:rsidRPr="00E85EA7">
              <w:t>Production Version</w:t>
            </w:r>
          </w:p>
        </w:tc>
        <w:tc>
          <w:tcPr>
            <w:tcW w:w="1549" w:type="dxa"/>
            <w:tcBorders>
              <w:bottom w:val="single" w:sz="12" w:space="0" w:color="auto"/>
            </w:tcBorders>
            <w:shd w:val="clear" w:color="auto" w:fill="auto"/>
            <w:vAlign w:val="bottom"/>
          </w:tcPr>
          <w:p w:rsidR="00B7315B" w:rsidRPr="00E85EA7" w:rsidRDefault="00B7315B" w:rsidP="00B7315B">
            <w:pPr>
              <w:pStyle w:val="TableHeader"/>
            </w:pPr>
            <w:r w:rsidRPr="00E85EA7">
              <w:t>New Version</w:t>
            </w:r>
          </w:p>
        </w:tc>
        <w:tc>
          <w:tcPr>
            <w:tcW w:w="2837" w:type="dxa"/>
            <w:tcBorders>
              <w:bottom w:val="single" w:sz="12" w:space="0" w:color="auto"/>
            </w:tcBorders>
            <w:shd w:val="clear" w:color="auto" w:fill="auto"/>
            <w:vAlign w:val="bottom"/>
          </w:tcPr>
          <w:p w:rsidR="00B7315B" w:rsidRPr="00E85EA7" w:rsidRDefault="00B7315B" w:rsidP="00B7315B">
            <w:pPr>
              <w:pStyle w:val="TableHeader"/>
            </w:pPr>
            <w:r w:rsidRPr="00E85EA7">
              <w:t>Comments</w:t>
            </w:r>
          </w:p>
        </w:tc>
      </w:tr>
      <w:tr w:rsidR="00873615" w:rsidRPr="00E85EA7" w:rsidTr="00C867A6">
        <w:trPr>
          <w:cantSplit/>
        </w:trPr>
        <w:tc>
          <w:tcPr>
            <w:tcW w:w="0" w:type="auto"/>
            <w:tcBorders>
              <w:top w:val="single" w:sz="12" w:space="0" w:color="auto"/>
            </w:tcBorders>
            <w:shd w:val="clear" w:color="auto" w:fill="auto"/>
          </w:tcPr>
          <w:p w:rsidR="00873615" w:rsidRDefault="00873615" w:rsidP="00B7315B">
            <w:pPr>
              <w:pStyle w:val="TableBody"/>
              <w:keepNext w:val="0"/>
              <w:keepLines w:val="0"/>
              <w:rPr>
                <w:color w:val="000000"/>
              </w:rPr>
            </w:pPr>
            <w:r>
              <w:rPr>
                <w:color w:val="000000"/>
              </w:rPr>
              <w:t>C</w:t>
            </w:r>
          </w:p>
        </w:tc>
        <w:tc>
          <w:tcPr>
            <w:tcW w:w="1969" w:type="dxa"/>
            <w:tcBorders>
              <w:top w:val="single" w:sz="12" w:space="0" w:color="auto"/>
            </w:tcBorders>
            <w:shd w:val="clear" w:color="auto" w:fill="auto"/>
          </w:tcPr>
          <w:p w:rsidR="00873615" w:rsidRDefault="00873615" w:rsidP="00A9698A">
            <w:pPr>
              <w:pStyle w:val="TableBody"/>
              <w:keepNext w:val="0"/>
              <w:keepLines w:val="0"/>
              <w:rPr>
                <w:color w:val="000000"/>
              </w:rPr>
            </w:pPr>
            <w:r>
              <w:rPr>
                <w:color w:val="000000"/>
              </w:rPr>
              <w:t>A.06.16</w:t>
            </w:r>
          </w:p>
        </w:tc>
        <w:tc>
          <w:tcPr>
            <w:tcW w:w="1549" w:type="dxa"/>
            <w:tcBorders>
              <w:top w:val="single" w:sz="12" w:space="0" w:color="auto"/>
            </w:tcBorders>
            <w:shd w:val="clear" w:color="auto" w:fill="auto"/>
          </w:tcPr>
          <w:p w:rsidR="00873615" w:rsidRPr="00416EFB" w:rsidRDefault="00873615" w:rsidP="00B7315B">
            <w:pPr>
              <w:pStyle w:val="TableBody"/>
              <w:keepNext w:val="0"/>
              <w:keepLines w:val="0"/>
              <w:rPr>
                <w:color w:val="000000"/>
              </w:rPr>
            </w:pPr>
          </w:p>
        </w:tc>
        <w:tc>
          <w:tcPr>
            <w:tcW w:w="2837" w:type="dxa"/>
            <w:tcBorders>
              <w:top w:val="single" w:sz="12" w:space="0" w:color="auto"/>
            </w:tcBorders>
            <w:shd w:val="clear" w:color="auto" w:fill="auto"/>
          </w:tcPr>
          <w:p w:rsidR="00873615" w:rsidRPr="00416EFB" w:rsidRDefault="00873615" w:rsidP="00B7315B">
            <w:pPr>
              <w:pStyle w:val="TableBody"/>
              <w:keepNext w:val="0"/>
              <w:keepLines w:val="0"/>
              <w:rPr>
                <w:color w:val="000000"/>
              </w:rPr>
            </w:pPr>
          </w:p>
        </w:tc>
      </w:tr>
      <w:tr w:rsidR="00873615" w:rsidRPr="00E85EA7" w:rsidTr="00C867A6">
        <w:trPr>
          <w:cantSplit/>
        </w:trPr>
        <w:tc>
          <w:tcPr>
            <w:tcW w:w="0" w:type="auto"/>
            <w:shd w:val="clear" w:color="auto" w:fill="auto"/>
          </w:tcPr>
          <w:p w:rsidR="00873615" w:rsidRDefault="00873615" w:rsidP="00B7315B">
            <w:pPr>
              <w:pStyle w:val="TableBody"/>
              <w:keepNext w:val="0"/>
              <w:keepLines w:val="0"/>
              <w:rPr>
                <w:color w:val="000000"/>
              </w:rPr>
            </w:pPr>
            <w:r>
              <w:rPr>
                <w:color w:val="000000"/>
              </w:rPr>
              <w:t xml:space="preserve">C++ </w:t>
            </w:r>
          </w:p>
        </w:tc>
        <w:tc>
          <w:tcPr>
            <w:tcW w:w="1969" w:type="dxa"/>
            <w:shd w:val="clear" w:color="auto" w:fill="auto"/>
          </w:tcPr>
          <w:p w:rsidR="00873615" w:rsidRDefault="00873615" w:rsidP="00A9698A">
            <w:pPr>
              <w:pStyle w:val="TableBody"/>
              <w:keepNext w:val="0"/>
              <w:keepLines w:val="0"/>
              <w:rPr>
                <w:color w:val="000000"/>
              </w:rPr>
            </w:pPr>
            <w:r>
              <w:rPr>
                <w:color w:val="000000"/>
              </w:rPr>
              <w:t>A.06.16</w:t>
            </w:r>
          </w:p>
        </w:tc>
        <w:tc>
          <w:tcPr>
            <w:tcW w:w="1549" w:type="dxa"/>
            <w:shd w:val="clear" w:color="auto" w:fill="auto"/>
          </w:tcPr>
          <w:p w:rsidR="00873615" w:rsidRPr="00416EFB" w:rsidRDefault="00873615" w:rsidP="00B7315B">
            <w:pPr>
              <w:pStyle w:val="TableBody"/>
              <w:keepNext w:val="0"/>
              <w:keepLines w:val="0"/>
              <w:rPr>
                <w:color w:val="000000"/>
              </w:rPr>
            </w:pPr>
          </w:p>
        </w:tc>
        <w:tc>
          <w:tcPr>
            <w:tcW w:w="2837" w:type="dxa"/>
            <w:shd w:val="clear" w:color="auto" w:fill="auto"/>
          </w:tcPr>
          <w:p w:rsidR="00873615" w:rsidRPr="00416EFB" w:rsidRDefault="00873615" w:rsidP="00B7315B">
            <w:pPr>
              <w:pStyle w:val="TableBody"/>
              <w:keepNext w:val="0"/>
              <w:keepLines w:val="0"/>
              <w:rPr>
                <w:color w:val="000000"/>
              </w:rPr>
            </w:pPr>
          </w:p>
        </w:tc>
      </w:tr>
      <w:tr w:rsidR="00873615" w:rsidRPr="00E85EA7" w:rsidTr="00C867A6">
        <w:trPr>
          <w:cantSplit/>
        </w:trPr>
        <w:tc>
          <w:tcPr>
            <w:tcW w:w="0" w:type="auto"/>
            <w:shd w:val="clear" w:color="auto" w:fill="auto"/>
          </w:tcPr>
          <w:p w:rsidR="00873615" w:rsidRDefault="00873615" w:rsidP="00B7315B">
            <w:pPr>
              <w:pStyle w:val="TableBody"/>
              <w:keepNext w:val="0"/>
              <w:keepLines w:val="0"/>
              <w:rPr>
                <w:color w:val="000000"/>
              </w:rPr>
            </w:pPr>
            <w:r>
              <w:rPr>
                <w:color w:val="000000"/>
              </w:rPr>
              <w:t>Jolt</w:t>
            </w:r>
          </w:p>
        </w:tc>
        <w:tc>
          <w:tcPr>
            <w:tcW w:w="1969" w:type="dxa"/>
            <w:shd w:val="clear" w:color="auto" w:fill="auto"/>
          </w:tcPr>
          <w:p w:rsidR="00873615" w:rsidRDefault="00873615" w:rsidP="00A9698A">
            <w:pPr>
              <w:pStyle w:val="TableBody"/>
              <w:keepNext w:val="0"/>
              <w:keepLines w:val="0"/>
              <w:rPr>
                <w:color w:val="000000"/>
              </w:rPr>
            </w:pPr>
            <w:r>
              <w:rPr>
                <w:color w:val="000000"/>
              </w:rPr>
              <w:t>8.1 (RP</w:t>
            </w:r>
            <w:r>
              <w:t xml:space="preserve"> </w:t>
            </w:r>
            <w:r>
              <w:rPr>
                <w:color w:val="000000"/>
              </w:rPr>
              <w:t>264)</w:t>
            </w:r>
          </w:p>
        </w:tc>
        <w:tc>
          <w:tcPr>
            <w:tcW w:w="1549" w:type="dxa"/>
            <w:shd w:val="clear" w:color="auto" w:fill="auto"/>
          </w:tcPr>
          <w:p w:rsidR="00873615" w:rsidRPr="00E85EA7" w:rsidRDefault="00873615" w:rsidP="00B7315B">
            <w:pPr>
              <w:pStyle w:val="TableBody"/>
              <w:keepNext w:val="0"/>
              <w:keepLines w:val="0"/>
              <w:rPr>
                <w:color w:val="000000"/>
              </w:rPr>
            </w:pPr>
          </w:p>
        </w:tc>
        <w:tc>
          <w:tcPr>
            <w:tcW w:w="2837" w:type="dxa"/>
            <w:shd w:val="clear" w:color="auto" w:fill="auto"/>
          </w:tcPr>
          <w:p w:rsidR="00873615" w:rsidRPr="00E85EA7" w:rsidRDefault="00873615" w:rsidP="00B7315B">
            <w:pPr>
              <w:pStyle w:val="TableBody"/>
              <w:keepNext w:val="0"/>
              <w:keepLines w:val="0"/>
              <w:rPr>
                <w:color w:val="000000"/>
              </w:rPr>
            </w:pPr>
          </w:p>
        </w:tc>
      </w:tr>
      <w:tr w:rsidR="00873615" w:rsidRPr="00E85EA7" w:rsidTr="00C867A6">
        <w:trPr>
          <w:cantSplit/>
        </w:trPr>
        <w:tc>
          <w:tcPr>
            <w:tcW w:w="0" w:type="auto"/>
            <w:shd w:val="clear" w:color="auto" w:fill="auto"/>
          </w:tcPr>
          <w:p w:rsidR="00873615" w:rsidRDefault="00873615" w:rsidP="00B7315B">
            <w:pPr>
              <w:pStyle w:val="TableBody"/>
              <w:keepNext w:val="0"/>
              <w:keepLines w:val="0"/>
              <w:rPr>
                <w:color w:val="000000"/>
              </w:rPr>
            </w:pPr>
            <w:r>
              <w:rPr>
                <w:color w:val="000000"/>
              </w:rPr>
              <w:t>Maestro</w:t>
            </w:r>
          </w:p>
        </w:tc>
        <w:tc>
          <w:tcPr>
            <w:tcW w:w="1969" w:type="dxa"/>
            <w:shd w:val="clear" w:color="auto" w:fill="auto"/>
          </w:tcPr>
          <w:p w:rsidR="00873615" w:rsidRDefault="00873615" w:rsidP="00A9698A">
            <w:pPr>
              <w:pStyle w:val="TableBody"/>
              <w:keepNext w:val="0"/>
              <w:keepLines w:val="0"/>
              <w:rPr>
                <w:color w:val="000000"/>
              </w:rPr>
            </w:pPr>
            <w:r>
              <w:rPr>
                <w:color w:val="000000"/>
              </w:rPr>
              <w:t>8.2  (patch 1.36.1.7)</w:t>
            </w:r>
          </w:p>
        </w:tc>
        <w:tc>
          <w:tcPr>
            <w:tcW w:w="1549" w:type="dxa"/>
            <w:shd w:val="clear" w:color="auto" w:fill="auto"/>
          </w:tcPr>
          <w:p w:rsidR="00873615" w:rsidRPr="00DE7AB0" w:rsidRDefault="00873615" w:rsidP="00B7315B">
            <w:pPr>
              <w:pStyle w:val="TableBody"/>
              <w:keepNext w:val="0"/>
              <w:keepLines w:val="0"/>
              <w:rPr>
                <w:color w:val="000000"/>
              </w:rPr>
            </w:pPr>
          </w:p>
        </w:tc>
        <w:tc>
          <w:tcPr>
            <w:tcW w:w="2837" w:type="dxa"/>
            <w:shd w:val="clear" w:color="auto" w:fill="auto"/>
          </w:tcPr>
          <w:p w:rsidR="00873615" w:rsidRPr="00DE7AB0" w:rsidRDefault="00354070" w:rsidP="00B7315B">
            <w:pPr>
              <w:pStyle w:val="TableBody"/>
              <w:keepNext w:val="0"/>
              <w:keepLines w:val="0"/>
              <w:rPr>
                <w:color w:val="000000"/>
              </w:rPr>
            </w:pPr>
            <w:r w:rsidRPr="00354070">
              <w:rPr>
                <w:color w:val="000000"/>
              </w:rPr>
              <w:t>/opt/maestro82/maestro82</w:t>
            </w:r>
          </w:p>
        </w:tc>
      </w:tr>
      <w:tr w:rsidR="00873615" w:rsidRPr="00E85EA7" w:rsidTr="00C867A6">
        <w:trPr>
          <w:cantSplit/>
        </w:trPr>
        <w:tc>
          <w:tcPr>
            <w:tcW w:w="0" w:type="auto"/>
            <w:shd w:val="clear" w:color="auto" w:fill="auto"/>
          </w:tcPr>
          <w:p w:rsidR="00873615" w:rsidRDefault="00873615" w:rsidP="00B7315B">
            <w:pPr>
              <w:pStyle w:val="TableBody"/>
              <w:keepNext w:val="0"/>
              <w:keepLines w:val="0"/>
              <w:rPr>
                <w:color w:val="000000"/>
              </w:rPr>
            </w:pPr>
            <w:r>
              <w:rPr>
                <w:color w:val="000000"/>
              </w:rPr>
              <w:t>MF Cobol</w:t>
            </w:r>
          </w:p>
        </w:tc>
        <w:tc>
          <w:tcPr>
            <w:tcW w:w="1969" w:type="dxa"/>
            <w:shd w:val="clear" w:color="auto" w:fill="auto"/>
          </w:tcPr>
          <w:p w:rsidR="00873615" w:rsidRDefault="000F4C3C" w:rsidP="00A9698A">
            <w:pPr>
              <w:pStyle w:val="TableBody"/>
              <w:keepNext w:val="0"/>
              <w:keepLines w:val="0"/>
              <w:rPr>
                <w:color w:val="000000"/>
              </w:rPr>
            </w:pPr>
            <w:r>
              <w:rPr>
                <w:color w:val="000000"/>
              </w:rPr>
              <w:t>v5.1</w:t>
            </w:r>
          </w:p>
        </w:tc>
        <w:tc>
          <w:tcPr>
            <w:tcW w:w="1549" w:type="dxa"/>
            <w:shd w:val="clear" w:color="auto" w:fill="auto"/>
          </w:tcPr>
          <w:p w:rsidR="00873615" w:rsidRPr="00DE7AB0" w:rsidRDefault="00873615" w:rsidP="00B7315B">
            <w:pPr>
              <w:pStyle w:val="TableBody"/>
              <w:keepNext w:val="0"/>
              <w:keepLines w:val="0"/>
              <w:rPr>
                <w:color w:val="000000"/>
              </w:rPr>
            </w:pPr>
          </w:p>
        </w:tc>
        <w:tc>
          <w:tcPr>
            <w:tcW w:w="2837" w:type="dxa"/>
            <w:shd w:val="clear" w:color="auto" w:fill="auto"/>
          </w:tcPr>
          <w:p w:rsidR="00873615" w:rsidRPr="00DE7AB0" w:rsidRDefault="00354070" w:rsidP="00B7315B">
            <w:pPr>
              <w:pStyle w:val="TableBody"/>
              <w:keepNext w:val="0"/>
              <w:keepLines w:val="0"/>
              <w:rPr>
                <w:color w:val="000000"/>
              </w:rPr>
            </w:pPr>
            <w:r w:rsidRPr="00354070">
              <w:rPr>
                <w:color w:val="000000"/>
              </w:rPr>
              <w:t>/opt/cobol5.1</w:t>
            </w:r>
          </w:p>
        </w:tc>
      </w:tr>
      <w:tr w:rsidR="00873615" w:rsidRPr="00E85EA7" w:rsidTr="00C867A6">
        <w:trPr>
          <w:cantSplit/>
        </w:trPr>
        <w:tc>
          <w:tcPr>
            <w:tcW w:w="0" w:type="auto"/>
            <w:shd w:val="clear" w:color="auto" w:fill="auto"/>
          </w:tcPr>
          <w:p w:rsidR="00873615" w:rsidRDefault="00873615" w:rsidP="00B7315B">
            <w:pPr>
              <w:pStyle w:val="TableBody"/>
              <w:keepNext w:val="0"/>
              <w:keepLines w:val="0"/>
            </w:pPr>
            <w:r>
              <w:t>Oracle</w:t>
            </w:r>
          </w:p>
        </w:tc>
        <w:tc>
          <w:tcPr>
            <w:tcW w:w="1969" w:type="dxa"/>
            <w:shd w:val="clear" w:color="auto" w:fill="auto"/>
          </w:tcPr>
          <w:p w:rsidR="00873615" w:rsidRDefault="00873615" w:rsidP="00A9698A">
            <w:pPr>
              <w:pStyle w:val="TableBody"/>
              <w:keepNext w:val="0"/>
              <w:keepLines w:val="0"/>
            </w:pPr>
            <w:r>
              <w:t xml:space="preserve">Oracle </w:t>
            </w:r>
            <w:r w:rsidR="000F4C3C" w:rsidRPr="00354070">
              <w:rPr>
                <w:color w:val="000000"/>
              </w:rPr>
              <w:t>11.2.0.2</w:t>
            </w:r>
          </w:p>
        </w:tc>
        <w:tc>
          <w:tcPr>
            <w:tcW w:w="1549" w:type="dxa"/>
            <w:shd w:val="clear" w:color="auto" w:fill="auto"/>
          </w:tcPr>
          <w:p w:rsidR="00873615" w:rsidRPr="00815F5A" w:rsidRDefault="00C867A6" w:rsidP="00B7315B">
            <w:pPr>
              <w:pStyle w:val="TableBody"/>
              <w:keepNext w:val="0"/>
              <w:keepLines w:val="0"/>
            </w:pPr>
            <w:r>
              <w:t xml:space="preserve">Oracle </w:t>
            </w:r>
            <w:r>
              <w:rPr>
                <w:color w:val="000000"/>
              </w:rPr>
              <w:t>11.2.0.3</w:t>
            </w:r>
          </w:p>
        </w:tc>
        <w:tc>
          <w:tcPr>
            <w:tcW w:w="2837" w:type="dxa"/>
            <w:shd w:val="clear" w:color="auto" w:fill="auto"/>
          </w:tcPr>
          <w:p w:rsidR="00873615" w:rsidRPr="00DE7AB0" w:rsidRDefault="00354070" w:rsidP="00C867A6">
            <w:pPr>
              <w:pStyle w:val="TableBody"/>
              <w:keepNext w:val="0"/>
              <w:keepLines w:val="0"/>
              <w:rPr>
                <w:color w:val="000000"/>
              </w:rPr>
            </w:pPr>
            <w:r w:rsidRPr="00354070">
              <w:rPr>
                <w:color w:val="000000"/>
              </w:rPr>
              <w:t>/oravl01/oracle/11.2.0.</w:t>
            </w:r>
            <w:r w:rsidR="00C867A6">
              <w:rPr>
                <w:color w:val="000000"/>
              </w:rPr>
              <w:t>3</w:t>
            </w:r>
          </w:p>
        </w:tc>
      </w:tr>
      <w:tr w:rsidR="000F4C3C" w:rsidRPr="00E85EA7" w:rsidTr="00C867A6">
        <w:trPr>
          <w:cantSplit/>
        </w:trPr>
        <w:tc>
          <w:tcPr>
            <w:tcW w:w="0" w:type="auto"/>
            <w:shd w:val="clear" w:color="auto" w:fill="auto"/>
          </w:tcPr>
          <w:p w:rsidR="000F4C3C" w:rsidRDefault="000F4C3C" w:rsidP="00B7315B">
            <w:pPr>
              <w:pStyle w:val="TableBody"/>
              <w:keepNext w:val="0"/>
              <w:keepLines w:val="0"/>
              <w:rPr>
                <w:color w:val="000000"/>
              </w:rPr>
            </w:pPr>
            <w:r>
              <w:rPr>
                <w:color w:val="000000"/>
              </w:rPr>
              <w:t>Oracle Client</w:t>
            </w:r>
          </w:p>
        </w:tc>
        <w:tc>
          <w:tcPr>
            <w:tcW w:w="1969" w:type="dxa"/>
            <w:shd w:val="clear" w:color="auto" w:fill="auto"/>
          </w:tcPr>
          <w:p w:rsidR="000F4C3C" w:rsidRDefault="000F4C3C" w:rsidP="00A9698A">
            <w:pPr>
              <w:pStyle w:val="TableBody"/>
              <w:keepNext w:val="0"/>
              <w:keepLines w:val="0"/>
              <w:rPr>
                <w:color w:val="000000"/>
              </w:rPr>
            </w:pPr>
            <w:r w:rsidRPr="00822E81">
              <w:t>11.2.0.2</w:t>
            </w:r>
          </w:p>
        </w:tc>
        <w:tc>
          <w:tcPr>
            <w:tcW w:w="1549" w:type="dxa"/>
            <w:shd w:val="clear" w:color="auto" w:fill="auto"/>
          </w:tcPr>
          <w:p w:rsidR="000F4C3C" w:rsidRPr="00815F5A" w:rsidRDefault="000F4C3C" w:rsidP="00C867A6">
            <w:pPr>
              <w:pStyle w:val="TableBody"/>
              <w:keepNext w:val="0"/>
              <w:keepLines w:val="0"/>
            </w:pPr>
            <w:r w:rsidRPr="00822E81">
              <w:t>11.2.0.</w:t>
            </w:r>
            <w:r w:rsidR="00C867A6">
              <w:t>3</w:t>
            </w:r>
          </w:p>
        </w:tc>
        <w:tc>
          <w:tcPr>
            <w:tcW w:w="2837" w:type="dxa"/>
            <w:shd w:val="clear" w:color="auto" w:fill="auto"/>
          </w:tcPr>
          <w:p w:rsidR="000F4C3C" w:rsidRPr="00DE7AB0" w:rsidRDefault="000F4C3C" w:rsidP="00B7315B">
            <w:pPr>
              <w:pStyle w:val="TableBody"/>
              <w:keepNext w:val="0"/>
              <w:keepLines w:val="0"/>
              <w:rPr>
                <w:color w:val="000000"/>
              </w:rPr>
            </w:pPr>
          </w:p>
        </w:tc>
      </w:tr>
      <w:tr w:rsidR="000F4C3C" w:rsidRPr="00E85EA7" w:rsidTr="00C867A6">
        <w:trPr>
          <w:cantSplit/>
        </w:trPr>
        <w:tc>
          <w:tcPr>
            <w:tcW w:w="0" w:type="auto"/>
            <w:shd w:val="clear" w:color="auto" w:fill="auto"/>
          </w:tcPr>
          <w:p w:rsidR="000F4C3C" w:rsidRDefault="000F4C3C" w:rsidP="00B7315B">
            <w:pPr>
              <w:pStyle w:val="TableBody"/>
              <w:keepNext w:val="0"/>
              <w:keepLines w:val="0"/>
              <w:rPr>
                <w:color w:val="000000"/>
                <w:lang w:val="nb-NO"/>
              </w:rPr>
            </w:pPr>
            <w:r>
              <w:rPr>
                <w:color w:val="000000"/>
                <w:lang w:val="nb-NO"/>
              </w:rPr>
              <w:t>OSS ASN.1</w:t>
            </w:r>
          </w:p>
        </w:tc>
        <w:tc>
          <w:tcPr>
            <w:tcW w:w="1969" w:type="dxa"/>
            <w:shd w:val="clear" w:color="auto" w:fill="auto"/>
          </w:tcPr>
          <w:p w:rsidR="000F4C3C" w:rsidRDefault="000F4C3C" w:rsidP="00A9698A">
            <w:pPr>
              <w:pStyle w:val="TableBody"/>
              <w:keepNext w:val="0"/>
              <w:keepLines w:val="0"/>
              <w:rPr>
                <w:color w:val="000000"/>
              </w:rPr>
            </w:pPr>
            <w:r>
              <w:rPr>
                <w:color w:val="000000"/>
              </w:rPr>
              <w:t>V8.2</w:t>
            </w:r>
          </w:p>
        </w:tc>
        <w:tc>
          <w:tcPr>
            <w:tcW w:w="1549" w:type="dxa"/>
            <w:shd w:val="clear" w:color="auto" w:fill="auto"/>
          </w:tcPr>
          <w:p w:rsidR="000F4C3C" w:rsidRPr="00DE7AB0" w:rsidRDefault="000F4C3C" w:rsidP="00B7315B">
            <w:pPr>
              <w:pStyle w:val="TableBody"/>
              <w:keepNext w:val="0"/>
              <w:keepLines w:val="0"/>
              <w:rPr>
                <w:color w:val="000000"/>
              </w:rPr>
            </w:pPr>
            <w:r>
              <w:rPr>
                <w:color w:val="000000"/>
              </w:rPr>
              <w:t>V8.2</w:t>
            </w:r>
          </w:p>
        </w:tc>
        <w:tc>
          <w:tcPr>
            <w:tcW w:w="2837" w:type="dxa"/>
            <w:shd w:val="clear" w:color="auto" w:fill="auto"/>
          </w:tcPr>
          <w:p w:rsidR="000F4C3C" w:rsidRPr="00DE7AB0" w:rsidRDefault="000F4C3C" w:rsidP="00B7315B">
            <w:pPr>
              <w:pStyle w:val="TableBody"/>
              <w:keepNext w:val="0"/>
              <w:keepLines w:val="0"/>
              <w:rPr>
                <w:color w:val="000000"/>
              </w:rPr>
            </w:pPr>
            <w:r w:rsidRPr="00354070">
              <w:rPr>
                <w:color w:val="000000"/>
              </w:rPr>
              <w:t>/opt/ossasn1/hpux-itanium-32bit.tgt/8.6.1</w:t>
            </w:r>
          </w:p>
        </w:tc>
      </w:tr>
      <w:tr w:rsidR="000F4C3C" w:rsidRPr="00E85EA7" w:rsidTr="00C867A6">
        <w:trPr>
          <w:cantSplit/>
        </w:trPr>
        <w:tc>
          <w:tcPr>
            <w:tcW w:w="0" w:type="auto"/>
            <w:shd w:val="clear" w:color="auto" w:fill="auto"/>
          </w:tcPr>
          <w:p w:rsidR="000F4C3C" w:rsidRDefault="000F4C3C" w:rsidP="00B7315B">
            <w:pPr>
              <w:pStyle w:val="TableBody"/>
              <w:keepNext w:val="0"/>
              <w:keepLines w:val="0"/>
              <w:rPr>
                <w:color w:val="000000"/>
                <w:lang w:val="nb-NO"/>
              </w:rPr>
            </w:pPr>
            <w:r>
              <w:rPr>
                <w:color w:val="000000"/>
                <w:lang w:val="nb-NO"/>
              </w:rPr>
              <w:t>PowerBuilder</w:t>
            </w:r>
          </w:p>
        </w:tc>
        <w:tc>
          <w:tcPr>
            <w:tcW w:w="1969" w:type="dxa"/>
            <w:shd w:val="clear" w:color="auto" w:fill="auto"/>
          </w:tcPr>
          <w:p w:rsidR="000F4C3C" w:rsidRDefault="000F4C3C" w:rsidP="00A9698A">
            <w:pPr>
              <w:pStyle w:val="TableBody"/>
              <w:keepNext w:val="0"/>
              <w:keepLines w:val="0"/>
              <w:rPr>
                <w:color w:val="000000"/>
                <w:lang w:val="nb-NO"/>
              </w:rPr>
            </w:pPr>
            <w:r>
              <w:rPr>
                <w:color w:val="000000"/>
                <w:lang w:val="nb-NO"/>
              </w:rPr>
              <w:t>11.5</w:t>
            </w:r>
          </w:p>
        </w:tc>
        <w:tc>
          <w:tcPr>
            <w:tcW w:w="1549" w:type="dxa"/>
            <w:shd w:val="clear" w:color="auto" w:fill="auto"/>
          </w:tcPr>
          <w:p w:rsidR="000F4C3C" w:rsidRPr="00DE7AB0" w:rsidRDefault="000F4C3C" w:rsidP="00B7315B">
            <w:pPr>
              <w:pStyle w:val="TableBody"/>
              <w:keepNext w:val="0"/>
              <w:keepLines w:val="0"/>
              <w:rPr>
                <w:color w:val="000000"/>
                <w:lang w:val="nb-NO"/>
              </w:rPr>
            </w:pPr>
          </w:p>
        </w:tc>
        <w:tc>
          <w:tcPr>
            <w:tcW w:w="2837" w:type="dxa"/>
            <w:shd w:val="clear" w:color="auto" w:fill="auto"/>
          </w:tcPr>
          <w:p w:rsidR="000F4C3C" w:rsidRPr="00DE7AB0" w:rsidRDefault="000F4C3C" w:rsidP="00B7315B">
            <w:pPr>
              <w:pStyle w:val="TableBody"/>
              <w:keepNext w:val="0"/>
              <w:keepLines w:val="0"/>
              <w:rPr>
                <w:color w:val="000000"/>
              </w:rPr>
            </w:pPr>
          </w:p>
        </w:tc>
      </w:tr>
      <w:tr w:rsidR="000F4C3C" w:rsidRPr="00E85EA7" w:rsidTr="00C867A6">
        <w:trPr>
          <w:cantSplit/>
        </w:trPr>
        <w:tc>
          <w:tcPr>
            <w:tcW w:w="0" w:type="auto"/>
            <w:shd w:val="clear" w:color="auto" w:fill="auto"/>
          </w:tcPr>
          <w:p w:rsidR="000F4C3C" w:rsidRDefault="000F4C3C" w:rsidP="00B7315B">
            <w:pPr>
              <w:pStyle w:val="TableBody"/>
              <w:keepNext w:val="0"/>
              <w:keepLines w:val="0"/>
              <w:rPr>
                <w:color w:val="000000"/>
              </w:rPr>
            </w:pPr>
            <w:proofErr w:type="spellStart"/>
            <w:r>
              <w:rPr>
                <w:color w:val="000000"/>
              </w:rPr>
              <w:t>QuickSelect</w:t>
            </w:r>
            <w:proofErr w:type="spellEnd"/>
          </w:p>
        </w:tc>
        <w:tc>
          <w:tcPr>
            <w:tcW w:w="1969" w:type="dxa"/>
            <w:shd w:val="clear" w:color="auto" w:fill="auto"/>
          </w:tcPr>
          <w:p w:rsidR="000F4C3C" w:rsidRDefault="000F4C3C" w:rsidP="00A9698A">
            <w:pPr>
              <w:pStyle w:val="TableBody"/>
              <w:keepNext w:val="0"/>
              <w:keepLines w:val="0"/>
              <w:rPr>
                <w:color w:val="000000"/>
              </w:rPr>
            </w:pPr>
            <w:r>
              <w:rPr>
                <w:color w:val="000000"/>
              </w:rPr>
              <w:t>1.9</w:t>
            </w:r>
          </w:p>
        </w:tc>
        <w:tc>
          <w:tcPr>
            <w:tcW w:w="1549" w:type="dxa"/>
            <w:shd w:val="clear" w:color="auto" w:fill="auto"/>
          </w:tcPr>
          <w:p w:rsidR="000F4C3C" w:rsidRPr="00DE7AB0" w:rsidRDefault="000F4C3C" w:rsidP="00B7315B">
            <w:pPr>
              <w:pStyle w:val="TableBody"/>
              <w:keepNext w:val="0"/>
              <w:keepLines w:val="0"/>
              <w:rPr>
                <w:color w:val="000000"/>
              </w:rPr>
            </w:pPr>
          </w:p>
        </w:tc>
        <w:tc>
          <w:tcPr>
            <w:tcW w:w="2837" w:type="dxa"/>
            <w:shd w:val="clear" w:color="auto" w:fill="auto"/>
          </w:tcPr>
          <w:p w:rsidR="000F4C3C" w:rsidRPr="00DE7AB0" w:rsidRDefault="000F4C3C" w:rsidP="00B7315B">
            <w:pPr>
              <w:pStyle w:val="TableBody"/>
              <w:keepNext w:val="0"/>
              <w:keepLines w:val="0"/>
              <w:rPr>
                <w:color w:val="000000"/>
              </w:rPr>
            </w:pPr>
            <w:r w:rsidRPr="00354070">
              <w:rPr>
                <w:color w:val="000000"/>
              </w:rPr>
              <w:t>/opt/qsel1.9_32bit</w:t>
            </w:r>
          </w:p>
        </w:tc>
      </w:tr>
      <w:tr w:rsidR="000F4C3C" w:rsidRPr="00210810" w:rsidTr="00C867A6">
        <w:trPr>
          <w:cantSplit/>
        </w:trPr>
        <w:tc>
          <w:tcPr>
            <w:tcW w:w="0" w:type="auto"/>
            <w:shd w:val="clear" w:color="auto" w:fill="auto"/>
          </w:tcPr>
          <w:p w:rsidR="000F4C3C" w:rsidRDefault="000F4C3C" w:rsidP="00B7315B">
            <w:pPr>
              <w:pStyle w:val="TableBody"/>
              <w:keepNext w:val="0"/>
              <w:keepLines w:val="0"/>
              <w:rPr>
                <w:color w:val="000000"/>
              </w:rPr>
            </w:pPr>
            <w:r>
              <w:rPr>
                <w:color w:val="000000"/>
              </w:rPr>
              <w:t>SQL Net</w:t>
            </w:r>
          </w:p>
        </w:tc>
        <w:tc>
          <w:tcPr>
            <w:tcW w:w="1969" w:type="dxa"/>
            <w:shd w:val="clear" w:color="auto" w:fill="auto"/>
          </w:tcPr>
          <w:p w:rsidR="000F4C3C" w:rsidRDefault="000F4C3C" w:rsidP="00A9698A">
            <w:pPr>
              <w:pStyle w:val="TableBody"/>
              <w:keepNext w:val="0"/>
              <w:keepLines w:val="0"/>
              <w:rPr>
                <w:color w:val="000000"/>
                <w:lang w:val="nb-NO"/>
              </w:rPr>
            </w:pPr>
            <w:r>
              <w:rPr>
                <w:color w:val="000000"/>
                <w:lang w:val="nb-NO"/>
              </w:rPr>
              <w:t>Net10.1 10.2.0.3.0</w:t>
            </w:r>
          </w:p>
        </w:tc>
        <w:tc>
          <w:tcPr>
            <w:tcW w:w="1549" w:type="dxa"/>
            <w:shd w:val="clear" w:color="auto" w:fill="auto"/>
          </w:tcPr>
          <w:p w:rsidR="000F4C3C" w:rsidRPr="00DE7AB0" w:rsidRDefault="000F4C3C" w:rsidP="00B7315B">
            <w:pPr>
              <w:pStyle w:val="TableBody"/>
              <w:keepNext w:val="0"/>
              <w:keepLines w:val="0"/>
              <w:rPr>
                <w:color w:val="000000"/>
                <w:lang w:val="nb-NO"/>
              </w:rPr>
            </w:pPr>
          </w:p>
        </w:tc>
        <w:tc>
          <w:tcPr>
            <w:tcW w:w="2837" w:type="dxa"/>
            <w:shd w:val="clear" w:color="auto" w:fill="auto"/>
          </w:tcPr>
          <w:p w:rsidR="000F4C3C" w:rsidRPr="00DE7AB0" w:rsidRDefault="000F4C3C" w:rsidP="00B7315B">
            <w:pPr>
              <w:pStyle w:val="TableBody"/>
              <w:keepNext w:val="0"/>
              <w:keepLines w:val="0"/>
              <w:rPr>
                <w:color w:val="000000"/>
                <w:lang w:val="nb-NO"/>
              </w:rPr>
            </w:pPr>
          </w:p>
        </w:tc>
      </w:tr>
      <w:tr w:rsidR="000F4C3C" w:rsidRPr="00210810" w:rsidTr="00C867A6">
        <w:trPr>
          <w:cantSplit/>
        </w:trPr>
        <w:tc>
          <w:tcPr>
            <w:tcW w:w="0" w:type="auto"/>
            <w:shd w:val="clear" w:color="auto" w:fill="auto"/>
          </w:tcPr>
          <w:p w:rsidR="000F4C3C" w:rsidRDefault="000F4C3C" w:rsidP="00B7315B">
            <w:pPr>
              <w:pStyle w:val="TableBody"/>
              <w:keepNext w:val="0"/>
              <w:keepLines w:val="0"/>
              <w:rPr>
                <w:color w:val="000000"/>
                <w:lang w:val="nb-NO"/>
              </w:rPr>
            </w:pPr>
            <w:r>
              <w:rPr>
                <w:color w:val="000000"/>
                <w:lang w:val="nb-NO"/>
              </w:rPr>
              <w:t>SyncSort</w:t>
            </w:r>
          </w:p>
        </w:tc>
        <w:tc>
          <w:tcPr>
            <w:tcW w:w="1969" w:type="dxa"/>
            <w:shd w:val="clear" w:color="auto" w:fill="auto"/>
          </w:tcPr>
          <w:p w:rsidR="000F4C3C" w:rsidRDefault="000F4C3C" w:rsidP="00A9698A">
            <w:pPr>
              <w:pStyle w:val="TableBody"/>
              <w:keepNext w:val="0"/>
              <w:keepLines w:val="0"/>
              <w:rPr>
                <w:color w:val="000000"/>
                <w:lang w:val="fr-FR"/>
              </w:rPr>
            </w:pPr>
            <w:r>
              <w:rPr>
                <w:color w:val="000000"/>
                <w:lang w:val="fr-FR"/>
              </w:rPr>
              <w:t>3.15</w:t>
            </w:r>
          </w:p>
        </w:tc>
        <w:tc>
          <w:tcPr>
            <w:tcW w:w="1549" w:type="dxa"/>
            <w:shd w:val="clear" w:color="auto" w:fill="auto"/>
          </w:tcPr>
          <w:p w:rsidR="000F4C3C" w:rsidRPr="00DE7AB0" w:rsidRDefault="000F4C3C" w:rsidP="00B7315B">
            <w:pPr>
              <w:pStyle w:val="TableBody"/>
              <w:keepNext w:val="0"/>
              <w:keepLines w:val="0"/>
              <w:rPr>
                <w:color w:val="000000"/>
                <w:lang w:val="fr-FR"/>
              </w:rPr>
            </w:pPr>
          </w:p>
        </w:tc>
        <w:tc>
          <w:tcPr>
            <w:tcW w:w="2837" w:type="dxa"/>
            <w:shd w:val="clear" w:color="auto" w:fill="auto"/>
          </w:tcPr>
          <w:p w:rsidR="000F4C3C" w:rsidRPr="00DE7AB0" w:rsidRDefault="000F4C3C" w:rsidP="00B7315B">
            <w:pPr>
              <w:pStyle w:val="TableBody"/>
              <w:keepNext w:val="0"/>
              <w:keepLines w:val="0"/>
              <w:rPr>
                <w:color w:val="000000"/>
                <w:lang w:val="fr-FR"/>
              </w:rPr>
            </w:pPr>
            <w:r w:rsidRPr="00354070">
              <w:rPr>
                <w:color w:val="000000"/>
                <w:lang w:val="fr-FR"/>
              </w:rPr>
              <w:t>/</w:t>
            </w:r>
            <w:proofErr w:type="spellStart"/>
            <w:r w:rsidRPr="00354070">
              <w:rPr>
                <w:color w:val="000000"/>
                <w:lang w:val="fr-FR"/>
              </w:rPr>
              <w:t>opt</w:t>
            </w:r>
            <w:proofErr w:type="spellEnd"/>
            <w:r w:rsidRPr="00354070">
              <w:rPr>
                <w:color w:val="000000"/>
                <w:lang w:val="fr-FR"/>
              </w:rPr>
              <w:t>/syncsort3.15</w:t>
            </w:r>
          </w:p>
        </w:tc>
      </w:tr>
      <w:tr w:rsidR="000F4C3C" w:rsidRPr="00210810" w:rsidTr="00C867A6">
        <w:trPr>
          <w:cantSplit/>
        </w:trPr>
        <w:tc>
          <w:tcPr>
            <w:tcW w:w="0" w:type="auto"/>
            <w:shd w:val="clear" w:color="auto" w:fill="auto"/>
          </w:tcPr>
          <w:p w:rsidR="000F4C3C" w:rsidRDefault="000F4C3C" w:rsidP="00B7315B">
            <w:pPr>
              <w:pStyle w:val="TableBody"/>
              <w:keepNext w:val="0"/>
              <w:keepLines w:val="0"/>
              <w:rPr>
                <w:color w:val="000000"/>
                <w:lang w:val="fr-FR"/>
              </w:rPr>
            </w:pPr>
            <w:proofErr w:type="spellStart"/>
            <w:r>
              <w:rPr>
                <w:color w:val="000000"/>
                <w:lang w:val="fr-FR"/>
              </w:rPr>
              <w:t>Tuxedo</w:t>
            </w:r>
            <w:proofErr w:type="spellEnd"/>
          </w:p>
        </w:tc>
        <w:tc>
          <w:tcPr>
            <w:tcW w:w="1969" w:type="dxa"/>
            <w:shd w:val="clear" w:color="auto" w:fill="auto"/>
          </w:tcPr>
          <w:p w:rsidR="000F4C3C" w:rsidRDefault="000F4C3C" w:rsidP="00A9698A">
            <w:pPr>
              <w:pStyle w:val="TableBody"/>
              <w:keepNext w:val="0"/>
              <w:keepLines w:val="0"/>
              <w:rPr>
                <w:color w:val="000000"/>
                <w:lang w:val="fr-FR"/>
              </w:rPr>
            </w:pPr>
            <w:proofErr w:type="gramStart"/>
            <w:r>
              <w:rPr>
                <w:color w:val="000000"/>
                <w:lang w:val="fr-FR"/>
              </w:rPr>
              <w:t>11g(</w:t>
            </w:r>
            <w:proofErr w:type="gramEnd"/>
            <w:r>
              <w:rPr>
                <w:color w:val="000000"/>
                <w:lang w:val="fr-FR"/>
              </w:rPr>
              <w:t>10.3)</w:t>
            </w:r>
          </w:p>
        </w:tc>
        <w:tc>
          <w:tcPr>
            <w:tcW w:w="1549" w:type="dxa"/>
            <w:shd w:val="clear" w:color="auto" w:fill="auto"/>
          </w:tcPr>
          <w:p w:rsidR="000F4C3C" w:rsidRPr="00DE7AB0" w:rsidRDefault="000F4C3C" w:rsidP="00B7315B">
            <w:pPr>
              <w:pStyle w:val="TableBody"/>
              <w:keepNext w:val="0"/>
              <w:keepLines w:val="0"/>
              <w:rPr>
                <w:color w:val="000000"/>
                <w:lang w:val="fr-FR"/>
              </w:rPr>
            </w:pPr>
          </w:p>
        </w:tc>
        <w:tc>
          <w:tcPr>
            <w:tcW w:w="2837" w:type="dxa"/>
            <w:shd w:val="clear" w:color="auto" w:fill="auto"/>
          </w:tcPr>
          <w:p w:rsidR="000F4C3C" w:rsidRPr="00DE7AB0" w:rsidRDefault="000F4C3C" w:rsidP="00B7315B">
            <w:pPr>
              <w:pStyle w:val="TableBody"/>
              <w:keepNext w:val="0"/>
              <w:keepLines w:val="0"/>
              <w:rPr>
                <w:color w:val="000000"/>
                <w:lang w:val="fr-FR"/>
              </w:rPr>
            </w:pPr>
            <w:r w:rsidRPr="00354070">
              <w:rPr>
                <w:color w:val="000000"/>
                <w:lang w:val="fr-FR"/>
              </w:rPr>
              <w:t>/</w:t>
            </w:r>
            <w:proofErr w:type="spellStart"/>
            <w:r w:rsidRPr="00354070">
              <w:rPr>
                <w:color w:val="000000"/>
                <w:lang w:val="fr-FR"/>
              </w:rPr>
              <w:t>opt</w:t>
            </w:r>
            <w:proofErr w:type="spellEnd"/>
            <w:r w:rsidRPr="00354070">
              <w:rPr>
                <w:color w:val="000000"/>
                <w:lang w:val="fr-FR"/>
              </w:rPr>
              <w:t>/tuxedo10.3</w:t>
            </w:r>
          </w:p>
        </w:tc>
      </w:tr>
      <w:tr w:rsidR="000F4C3C" w:rsidRPr="00210810" w:rsidTr="00C867A6">
        <w:trPr>
          <w:cantSplit/>
        </w:trPr>
        <w:tc>
          <w:tcPr>
            <w:tcW w:w="0" w:type="auto"/>
            <w:shd w:val="clear" w:color="auto" w:fill="auto"/>
          </w:tcPr>
          <w:p w:rsidR="000F4C3C" w:rsidRDefault="000F4C3C" w:rsidP="00B7315B">
            <w:pPr>
              <w:pStyle w:val="TableBody"/>
              <w:keepNext w:val="0"/>
              <w:keepLines w:val="0"/>
              <w:rPr>
                <w:color w:val="000000"/>
                <w:lang w:val="fr-FR"/>
              </w:rPr>
            </w:pPr>
            <w:r>
              <w:rPr>
                <w:color w:val="000000"/>
                <w:lang w:val="fr-FR"/>
              </w:rPr>
              <w:t>OS</w:t>
            </w:r>
          </w:p>
        </w:tc>
        <w:tc>
          <w:tcPr>
            <w:tcW w:w="1969" w:type="dxa"/>
            <w:shd w:val="clear" w:color="auto" w:fill="auto"/>
          </w:tcPr>
          <w:p w:rsidR="000F4C3C" w:rsidRDefault="000F4C3C" w:rsidP="00A9698A">
            <w:pPr>
              <w:pStyle w:val="TableBody"/>
              <w:keepNext w:val="0"/>
              <w:keepLines w:val="0"/>
              <w:rPr>
                <w:color w:val="000000"/>
                <w:lang w:val="fr-FR"/>
              </w:rPr>
            </w:pPr>
            <w:r>
              <w:rPr>
                <w:color w:val="000000"/>
                <w:lang w:val="fr-FR"/>
              </w:rPr>
              <w:t>HP-UX B.11.31 U ia64</w:t>
            </w:r>
          </w:p>
        </w:tc>
        <w:tc>
          <w:tcPr>
            <w:tcW w:w="1549" w:type="dxa"/>
            <w:shd w:val="clear" w:color="auto" w:fill="auto"/>
          </w:tcPr>
          <w:p w:rsidR="000F4C3C" w:rsidRPr="00DE7AB0" w:rsidRDefault="000F4C3C" w:rsidP="00B7315B">
            <w:pPr>
              <w:pStyle w:val="TableBody"/>
              <w:keepNext w:val="0"/>
              <w:keepLines w:val="0"/>
              <w:rPr>
                <w:color w:val="000000"/>
                <w:lang w:val="fr-FR"/>
              </w:rPr>
            </w:pPr>
          </w:p>
        </w:tc>
        <w:tc>
          <w:tcPr>
            <w:tcW w:w="2837" w:type="dxa"/>
            <w:shd w:val="clear" w:color="auto" w:fill="auto"/>
          </w:tcPr>
          <w:p w:rsidR="000F4C3C" w:rsidRPr="00DE7AB0" w:rsidRDefault="000F4C3C" w:rsidP="00B7315B">
            <w:pPr>
              <w:pStyle w:val="TableBody"/>
              <w:keepNext w:val="0"/>
              <w:keepLines w:val="0"/>
              <w:rPr>
                <w:color w:val="000000"/>
                <w:lang w:val="fr-FR"/>
              </w:rPr>
            </w:pPr>
          </w:p>
        </w:tc>
      </w:tr>
      <w:tr w:rsidR="000F4C3C" w:rsidRPr="00210810" w:rsidTr="00C867A6">
        <w:trPr>
          <w:cantSplit/>
        </w:trPr>
        <w:tc>
          <w:tcPr>
            <w:tcW w:w="0" w:type="auto"/>
            <w:shd w:val="clear" w:color="auto" w:fill="auto"/>
          </w:tcPr>
          <w:p w:rsidR="000F4C3C" w:rsidRDefault="000F4C3C" w:rsidP="00B7315B">
            <w:pPr>
              <w:pStyle w:val="TableBody"/>
              <w:keepNext w:val="0"/>
              <w:keepLines w:val="0"/>
              <w:rPr>
                <w:color w:val="000000"/>
                <w:lang w:val="fr-FR"/>
              </w:rPr>
            </w:pPr>
            <w:proofErr w:type="spellStart"/>
            <w:r>
              <w:rPr>
                <w:color w:val="000000"/>
                <w:lang w:val="fr-FR"/>
              </w:rPr>
              <w:t>Xerces</w:t>
            </w:r>
            <w:proofErr w:type="spellEnd"/>
          </w:p>
        </w:tc>
        <w:tc>
          <w:tcPr>
            <w:tcW w:w="1969" w:type="dxa"/>
            <w:shd w:val="clear" w:color="auto" w:fill="auto"/>
          </w:tcPr>
          <w:p w:rsidR="000F4C3C" w:rsidRDefault="000F4C3C" w:rsidP="00A9698A">
            <w:pPr>
              <w:pStyle w:val="TableBody"/>
              <w:keepNext w:val="0"/>
              <w:keepLines w:val="0"/>
              <w:rPr>
                <w:color w:val="000000"/>
                <w:lang w:val="fr-FR"/>
              </w:rPr>
            </w:pPr>
            <w:r w:rsidRPr="00354070">
              <w:rPr>
                <w:color w:val="000000"/>
                <w:lang w:val="fr-FR"/>
              </w:rPr>
              <w:t>2_6_0</w:t>
            </w:r>
          </w:p>
        </w:tc>
        <w:tc>
          <w:tcPr>
            <w:tcW w:w="1549" w:type="dxa"/>
            <w:shd w:val="clear" w:color="auto" w:fill="auto"/>
          </w:tcPr>
          <w:p w:rsidR="000F4C3C" w:rsidRPr="00DE7AB0" w:rsidRDefault="000F4C3C" w:rsidP="00B7315B">
            <w:pPr>
              <w:pStyle w:val="TableBody"/>
              <w:keepNext w:val="0"/>
              <w:keepLines w:val="0"/>
              <w:rPr>
                <w:color w:val="000000"/>
                <w:lang w:val="fr-FR"/>
              </w:rPr>
            </w:pPr>
          </w:p>
        </w:tc>
        <w:tc>
          <w:tcPr>
            <w:tcW w:w="2837" w:type="dxa"/>
            <w:shd w:val="clear" w:color="auto" w:fill="auto"/>
          </w:tcPr>
          <w:p w:rsidR="000F4C3C" w:rsidRPr="00DE7AB0" w:rsidRDefault="000F4C3C" w:rsidP="00B7315B">
            <w:pPr>
              <w:pStyle w:val="TableBody"/>
              <w:keepNext w:val="0"/>
              <w:keepLines w:val="0"/>
              <w:rPr>
                <w:color w:val="000000"/>
                <w:lang w:val="fr-FR"/>
              </w:rPr>
            </w:pPr>
            <w:r w:rsidRPr="00354070">
              <w:rPr>
                <w:color w:val="000000"/>
                <w:lang w:val="fr-FR"/>
              </w:rPr>
              <w:t>/local/xerces-c2_6_0_32b/</w:t>
            </w:r>
          </w:p>
        </w:tc>
      </w:tr>
      <w:tr w:rsidR="000F4C3C" w:rsidRPr="00210810" w:rsidTr="00C867A6">
        <w:trPr>
          <w:cantSplit/>
        </w:trPr>
        <w:tc>
          <w:tcPr>
            <w:tcW w:w="0" w:type="auto"/>
            <w:shd w:val="clear" w:color="auto" w:fill="auto"/>
          </w:tcPr>
          <w:p w:rsidR="000F4C3C" w:rsidRDefault="000F4C3C" w:rsidP="00B7315B">
            <w:pPr>
              <w:pStyle w:val="TableBody"/>
              <w:keepNext w:val="0"/>
              <w:keepLines w:val="0"/>
              <w:rPr>
                <w:color w:val="000000"/>
                <w:lang w:val="fr-FR"/>
              </w:rPr>
            </w:pPr>
            <w:r>
              <w:rPr>
                <w:color w:val="000000"/>
                <w:lang w:val="fr-FR"/>
              </w:rPr>
              <w:t>XML-</w:t>
            </w:r>
            <w:proofErr w:type="spellStart"/>
            <w:r>
              <w:rPr>
                <w:color w:val="000000"/>
                <w:lang w:val="fr-FR"/>
              </w:rPr>
              <w:t>Xalan</w:t>
            </w:r>
            <w:proofErr w:type="spellEnd"/>
          </w:p>
        </w:tc>
        <w:tc>
          <w:tcPr>
            <w:tcW w:w="1969" w:type="dxa"/>
            <w:shd w:val="clear" w:color="auto" w:fill="auto"/>
          </w:tcPr>
          <w:p w:rsidR="000F4C3C" w:rsidRDefault="000F4C3C" w:rsidP="00A9698A">
            <w:pPr>
              <w:pStyle w:val="TableBody"/>
              <w:keepNext w:val="0"/>
              <w:keepLines w:val="0"/>
              <w:rPr>
                <w:color w:val="000000"/>
                <w:lang w:val="fr-FR"/>
              </w:rPr>
            </w:pPr>
            <w:r w:rsidRPr="00354070">
              <w:rPr>
                <w:color w:val="000000"/>
                <w:lang w:val="fr-FR"/>
              </w:rPr>
              <w:t>1_9_0</w:t>
            </w:r>
          </w:p>
        </w:tc>
        <w:tc>
          <w:tcPr>
            <w:tcW w:w="1549" w:type="dxa"/>
            <w:shd w:val="clear" w:color="auto" w:fill="auto"/>
          </w:tcPr>
          <w:p w:rsidR="000F4C3C" w:rsidRPr="00DE7AB0" w:rsidRDefault="000F4C3C" w:rsidP="00B7315B">
            <w:pPr>
              <w:pStyle w:val="TableBody"/>
              <w:keepNext w:val="0"/>
              <w:keepLines w:val="0"/>
              <w:rPr>
                <w:color w:val="000000"/>
                <w:lang w:val="fr-FR"/>
              </w:rPr>
            </w:pPr>
          </w:p>
        </w:tc>
        <w:tc>
          <w:tcPr>
            <w:tcW w:w="2837" w:type="dxa"/>
            <w:shd w:val="clear" w:color="auto" w:fill="auto"/>
          </w:tcPr>
          <w:p w:rsidR="000F4C3C" w:rsidRPr="00FC5C49" w:rsidRDefault="000F4C3C" w:rsidP="00B7315B">
            <w:pPr>
              <w:pStyle w:val="TableBody"/>
              <w:keepNext w:val="0"/>
              <w:keepLines w:val="0"/>
              <w:rPr>
                <w:color w:val="000000"/>
              </w:rPr>
            </w:pPr>
            <w:r w:rsidRPr="00FC5C49">
              <w:rPr>
                <w:color w:val="000000"/>
              </w:rPr>
              <w:t>/local/xml-xalan-c1_9_0_32b</w:t>
            </w:r>
          </w:p>
        </w:tc>
      </w:tr>
    </w:tbl>
    <w:p w:rsidR="00B7315B" w:rsidRPr="00D2217B" w:rsidRDefault="00B7315B" w:rsidP="00B7315B">
      <w:pPr>
        <w:pStyle w:val="BodyText"/>
      </w:pPr>
    </w:p>
    <w:p w:rsidR="00B7315B" w:rsidRDefault="00B7315B" w:rsidP="00B7315B">
      <w:pPr>
        <w:pStyle w:val="BodyText"/>
        <w:keepNext/>
        <w:rPr>
          <w:b/>
          <w:bCs/>
        </w:rPr>
      </w:pPr>
      <w:r w:rsidRPr="00210810">
        <w:rPr>
          <w:b/>
          <w:bCs/>
          <w:lang w:val="fr-FR"/>
        </w:rPr>
        <w:t xml:space="preserve">GNU/Public </w:t>
      </w:r>
      <w:r w:rsidRPr="00806C99">
        <w:rPr>
          <w:b/>
          <w:bCs/>
        </w:rPr>
        <w:t>Doma</w:t>
      </w:r>
      <w:r w:rsidRPr="00E85EA7">
        <w:rPr>
          <w:b/>
          <w:bCs/>
        </w:rPr>
        <w:t>in SW</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877"/>
        <w:gridCol w:w="1297"/>
        <w:gridCol w:w="2144"/>
      </w:tblGrid>
      <w:tr w:rsidR="00B7315B" w:rsidRPr="00E85EA7" w:rsidTr="00B7315B">
        <w:trPr>
          <w:cantSplit/>
          <w:tblHeader/>
        </w:trPr>
        <w:tc>
          <w:tcPr>
            <w:tcW w:w="0" w:type="auto"/>
            <w:tcBorders>
              <w:bottom w:val="single" w:sz="12" w:space="0" w:color="auto"/>
            </w:tcBorders>
            <w:shd w:val="clear" w:color="auto" w:fill="auto"/>
            <w:vAlign w:val="bottom"/>
          </w:tcPr>
          <w:p w:rsidR="00B7315B" w:rsidRPr="00E85EA7" w:rsidRDefault="00B7315B" w:rsidP="00B7315B">
            <w:pPr>
              <w:pStyle w:val="TableHeader"/>
            </w:pPr>
            <w:r w:rsidRPr="00E85EA7">
              <w:t>Item Name</w:t>
            </w:r>
          </w:p>
        </w:tc>
        <w:tc>
          <w:tcPr>
            <w:tcW w:w="0" w:type="auto"/>
            <w:tcBorders>
              <w:bottom w:val="single" w:sz="12" w:space="0" w:color="auto"/>
            </w:tcBorders>
            <w:shd w:val="clear" w:color="auto" w:fill="auto"/>
            <w:vAlign w:val="bottom"/>
          </w:tcPr>
          <w:p w:rsidR="00B7315B" w:rsidRPr="00E85EA7" w:rsidRDefault="00B7315B" w:rsidP="00B7315B">
            <w:pPr>
              <w:pStyle w:val="TableHeader"/>
            </w:pPr>
            <w:r w:rsidRPr="00E85EA7">
              <w:t>Production Version</w:t>
            </w:r>
          </w:p>
        </w:tc>
        <w:tc>
          <w:tcPr>
            <w:tcW w:w="0" w:type="auto"/>
            <w:tcBorders>
              <w:bottom w:val="single" w:sz="12" w:space="0" w:color="auto"/>
            </w:tcBorders>
            <w:shd w:val="clear" w:color="auto" w:fill="auto"/>
            <w:vAlign w:val="bottom"/>
          </w:tcPr>
          <w:p w:rsidR="00B7315B" w:rsidRPr="00E85EA7" w:rsidRDefault="00B7315B" w:rsidP="00B7315B">
            <w:pPr>
              <w:pStyle w:val="TableHeader"/>
            </w:pPr>
            <w:r w:rsidRPr="00E85EA7">
              <w:t>New Version</w:t>
            </w:r>
          </w:p>
        </w:tc>
        <w:tc>
          <w:tcPr>
            <w:tcW w:w="0" w:type="auto"/>
            <w:tcBorders>
              <w:bottom w:val="single" w:sz="12" w:space="0" w:color="auto"/>
            </w:tcBorders>
            <w:shd w:val="clear" w:color="auto" w:fill="auto"/>
            <w:vAlign w:val="bottom"/>
          </w:tcPr>
          <w:p w:rsidR="00B7315B" w:rsidRPr="00E85EA7" w:rsidRDefault="00B7315B" w:rsidP="00B7315B">
            <w:pPr>
              <w:pStyle w:val="TableHeader"/>
            </w:pPr>
            <w:r w:rsidRPr="00E85EA7">
              <w:t>Comments</w:t>
            </w:r>
          </w:p>
        </w:tc>
      </w:tr>
      <w:tr w:rsidR="00873615" w:rsidRPr="00E85EA7" w:rsidTr="00B7315B">
        <w:trPr>
          <w:cantSplit/>
        </w:trPr>
        <w:tc>
          <w:tcPr>
            <w:tcW w:w="0" w:type="auto"/>
            <w:tcBorders>
              <w:top w:val="single" w:sz="12" w:space="0" w:color="auto"/>
            </w:tcBorders>
            <w:shd w:val="clear" w:color="auto" w:fill="auto"/>
          </w:tcPr>
          <w:p w:rsidR="00873615" w:rsidRDefault="00873615" w:rsidP="00B7315B">
            <w:pPr>
              <w:pStyle w:val="TableBody"/>
              <w:rPr>
                <w:color w:val="000000"/>
              </w:rPr>
            </w:pPr>
            <w:proofErr w:type="spellStart"/>
            <w:r>
              <w:rPr>
                <w:color w:val="000000"/>
              </w:rPr>
              <w:t>tcsh</w:t>
            </w:r>
            <w:proofErr w:type="spellEnd"/>
          </w:p>
        </w:tc>
        <w:tc>
          <w:tcPr>
            <w:tcW w:w="0" w:type="auto"/>
            <w:tcBorders>
              <w:top w:val="single" w:sz="12" w:space="0" w:color="auto"/>
            </w:tcBorders>
            <w:shd w:val="clear" w:color="auto" w:fill="auto"/>
          </w:tcPr>
          <w:p w:rsidR="00873615" w:rsidRDefault="00873615" w:rsidP="00A9698A">
            <w:pPr>
              <w:pStyle w:val="TableBody"/>
              <w:rPr>
                <w:color w:val="000000"/>
              </w:rPr>
            </w:pPr>
            <w:r>
              <w:rPr>
                <w:color w:val="000000"/>
              </w:rPr>
              <w:t>6.14.00 (</w:t>
            </w:r>
            <w:proofErr w:type="spellStart"/>
            <w:r>
              <w:rPr>
                <w:color w:val="000000"/>
              </w:rPr>
              <w:t>Astron</w:t>
            </w:r>
            <w:proofErr w:type="spellEnd"/>
            <w:r>
              <w:rPr>
                <w:color w:val="000000"/>
              </w:rPr>
              <w:t>)</w:t>
            </w:r>
          </w:p>
        </w:tc>
        <w:tc>
          <w:tcPr>
            <w:tcW w:w="0" w:type="auto"/>
            <w:tcBorders>
              <w:top w:val="single" w:sz="12" w:space="0" w:color="auto"/>
            </w:tcBorders>
            <w:shd w:val="clear" w:color="auto" w:fill="auto"/>
          </w:tcPr>
          <w:p w:rsidR="00873615" w:rsidRPr="00DE7AB0" w:rsidRDefault="00873615" w:rsidP="00B7315B">
            <w:pPr>
              <w:pStyle w:val="TableBody"/>
              <w:rPr>
                <w:color w:val="000000"/>
              </w:rPr>
            </w:pPr>
          </w:p>
        </w:tc>
        <w:tc>
          <w:tcPr>
            <w:tcW w:w="0" w:type="auto"/>
            <w:tcBorders>
              <w:top w:val="single" w:sz="12" w:space="0" w:color="auto"/>
            </w:tcBorders>
            <w:shd w:val="clear" w:color="auto" w:fill="auto"/>
          </w:tcPr>
          <w:p w:rsidR="00873615" w:rsidRPr="00DE7AB0" w:rsidRDefault="00873615" w:rsidP="00B7315B">
            <w:pPr>
              <w:pStyle w:val="TableBody"/>
              <w:rPr>
                <w:color w:val="000000"/>
              </w:rPr>
            </w:pPr>
          </w:p>
        </w:tc>
      </w:tr>
      <w:tr w:rsidR="00873615" w:rsidRPr="00E85EA7" w:rsidTr="00B7315B">
        <w:trPr>
          <w:cantSplit/>
        </w:trPr>
        <w:tc>
          <w:tcPr>
            <w:tcW w:w="0" w:type="auto"/>
            <w:shd w:val="clear" w:color="auto" w:fill="auto"/>
          </w:tcPr>
          <w:p w:rsidR="00873615" w:rsidRDefault="00873615" w:rsidP="00B7315B">
            <w:pPr>
              <w:pStyle w:val="TableBody"/>
              <w:keepNext w:val="0"/>
              <w:keepLines w:val="0"/>
              <w:rPr>
                <w:color w:val="000000"/>
              </w:rPr>
            </w:pPr>
            <w:proofErr w:type="spellStart"/>
            <w:r>
              <w:rPr>
                <w:color w:val="000000"/>
              </w:rPr>
              <w:t>gzip</w:t>
            </w:r>
            <w:proofErr w:type="spellEnd"/>
            <w:r>
              <w:rPr>
                <w:color w:val="000000"/>
              </w:rPr>
              <w:t>/</w:t>
            </w:r>
            <w:proofErr w:type="spellStart"/>
            <w:r>
              <w:rPr>
                <w:color w:val="000000"/>
              </w:rPr>
              <w:t>gunzip</w:t>
            </w:r>
            <w:proofErr w:type="spellEnd"/>
          </w:p>
        </w:tc>
        <w:tc>
          <w:tcPr>
            <w:tcW w:w="0" w:type="auto"/>
            <w:shd w:val="clear" w:color="auto" w:fill="auto"/>
          </w:tcPr>
          <w:p w:rsidR="00873615" w:rsidRDefault="00873615" w:rsidP="00A9698A">
            <w:pPr>
              <w:pStyle w:val="TableBody"/>
              <w:keepNext w:val="0"/>
              <w:keepLines w:val="0"/>
              <w:rPr>
                <w:color w:val="000000"/>
              </w:rPr>
            </w:pPr>
            <w:r>
              <w:rPr>
                <w:color w:val="000000"/>
              </w:rPr>
              <w:t>1.3.3</w:t>
            </w:r>
          </w:p>
        </w:tc>
        <w:tc>
          <w:tcPr>
            <w:tcW w:w="0" w:type="auto"/>
            <w:shd w:val="clear" w:color="auto" w:fill="auto"/>
          </w:tcPr>
          <w:p w:rsidR="00873615" w:rsidRPr="00DE7AB0" w:rsidRDefault="00873615" w:rsidP="00B7315B">
            <w:pPr>
              <w:pStyle w:val="TableBody"/>
              <w:keepNext w:val="0"/>
              <w:keepLines w:val="0"/>
              <w:rPr>
                <w:color w:val="000000"/>
              </w:rPr>
            </w:pPr>
          </w:p>
        </w:tc>
        <w:tc>
          <w:tcPr>
            <w:tcW w:w="0" w:type="auto"/>
            <w:shd w:val="clear" w:color="auto" w:fill="auto"/>
          </w:tcPr>
          <w:p w:rsidR="00873615" w:rsidRPr="00DE7AB0" w:rsidRDefault="00873615" w:rsidP="00B7315B">
            <w:pPr>
              <w:pStyle w:val="TableBody"/>
              <w:keepNext w:val="0"/>
              <w:keepLines w:val="0"/>
              <w:rPr>
                <w:color w:val="000000"/>
              </w:rPr>
            </w:pPr>
          </w:p>
        </w:tc>
      </w:tr>
      <w:tr w:rsidR="00873615" w:rsidRPr="00E85EA7" w:rsidTr="00B7315B">
        <w:trPr>
          <w:cantSplit/>
        </w:trPr>
        <w:tc>
          <w:tcPr>
            <w:tcW w:w="0" w:type="auto"/>
            <w:shd w:val="clear" w:color="auto" w:fill="auto"/>
          </w:tcPr>
          <w:p w:rsidR="00873615" w:rsidRDefault="00873615" w:rsidP="00B7315B">
            <w:pPr>
              <w:pStyle w:val="TableBody"/>
              <w:keepNext w:val="0"/>
              <w:keepLines w:val="0"/>
              <w:rPr>
                <w:color w:val="000000"/>
              </w:rPr>
            </w:pPr>
            <w:proofErr w:type="spellStart"/>
            <w:r>
              <w:rPr>
                <w:color w:val="000000"/>
              </w:rPr>
              <w:t>gmake</w:t>
            </w:r>
            <w:proofErr w:type="spellEnd"/>
          </w:p>
        </w:tc>
        <w:tc>
          <w:tcPr>
            <w:tcW w:w="0" w:type="auto"/>
            <w:shd w:val="clear" w:color="auto" w:fill="auto"/>
          </w:tcPr>
          <w:p w:rsidR="00873615" w:rsidRDefault="00873615" w:rsidP="00A9698A">
            <w:pPr>
              <w:pStyle w:val="TableBody"/>
              <w:keepNext w:val="0"/>
              <w:keepLines w:val="0"/>
              <w:rPr>
                <w:color w:val="000000"/>
              </w:rPr>
            </w:pPr>
            <w:r>
              <w:rPr>
                <w:color w:val="000000"/>
              </w:rPr>
              <w:t>3.80</w:t>
            </w:r>
          </w:p>
        </w:tc>
        <w:tc>
          <w:tcPr>
            <w:tcW w:w="0" w:type="auto"/>
            <w:shd w:val="clear" w:color="auto" w:fill="auto"/>
          </w:tcPr>
          <w:p w:rsidR="00873615" w:rsidRPr="00DE7AB0" w:rsidRDefault="00873615" w:rsidP="00B7315B">
            <w:pPr>
              <w:pStyle w:val="TableBody"/>
              <w:keepNext w:val="0"/>
              <w:keepLines w:val="0"/>
              <w:rPr>
                <w:color w:val="000000"/>
              </w:rPr>
            </w:pPr>
          </w:p>
        </w:tc>
        <w:tc>
          <w:tcPr>
            <w:tcW w:w="0" w:type="auto"/>
            <w:shd w:val="clear" w:color="auto" w:fill="auto"/>
          </w:tcPr>
          <w:p w:rsidR="00873615" w:rsidRPr="00DE7AB0" w:rsidRDefault="00873615" w:rsidP="00B7315B">
            <w:pPr>
              <w:pStyle w:val="TableBody"/>
              <w:keepNext w:val="0"/>
              <w:keepLines w:val="0"/>
              <w:rPr>
                <w:color w:val="000000"/>
              </w:rPr>
            </w:pPr>
          </w:p>
        </w:tc>
      </w:tr>
      <w:tr w:rsidR="00873615" w:rsidRPr="00E85EA7" w:rsidTr="00B7315B">
        <w:trPr>
          <w:cantSplit/>
        </w:trPr>
        <w:tc>
          <w:tcPr>
            <w:tcW w:w="0" w:type="auto"/>
            <w:shd w:val="clear" w:color="auto" w:fill="auto"/>
          </w:tcPr>
          <w:p w:rsidR="00873615" w:rsidRDefault="00873615" w:rsidP="00B7315B">
            <w:pPr>
              <w:pStyle w:val="TableBody"/>
              <w:keepNext w:val="0"/>
              <w:keepLines w:val="0"/>
              <w:rPr>
                <w:color w:val="000000"/>
              </w:rPr>
            </w:pPr>
            <w:proofErr w:type="spellStart"/>
            <w:r>
              <w:rPr>
                <w:color w:val="000000"/>
              </w:rPr>
              <w:t>gdiff</w:t>
            </w:r>
            <w:proofErr w:type="spellEnd"/>
          </w:p>
        </w:tc>
        <w:tc>
          <w:tcPr>
            <w:tcW w:w="0" w:type="auto"/>
            <w:shd w:val="clear" w:color="auto" w:fill="auto"/>
          </w:tcPr>
          <w:p w:rsidR="00873615" w:rsidRDefault="00873615" w:rsidP="00A9698A">
            <w:pPr>
              <w:pStyle w:val="TableBody"/>
              <w:keepNext w:val="0"/>
              <w:keepLines w:val="0"/>
              <w:rPr>
                <w:color w:val="000000"/>
              </w:rPr>
            </w:pPr>
            <w:r>
              <w:rPr>
                <w:color w:val="000000"/>
              </w:rPr>
              <w:t>2.7</w:t>
            </w:r>
          </w:p>
        </w:tc>
        <w:tc>
          <w:tcPr>
            <w:tcW w:w="0" w:type="auto"/>
            <w:shd w:val="clear" w:color="auto" w:fill="auto"/>
          </w:tcPr>
          <w:p w:rsidR="00873615" w:rsidRPr="00DE7AB0" w:rsidRDefault="00873615" w:rsidP="00B7315B">
            <w:pPr>
              <w:pStyle w:val="TableBody"/>
              <w:keepNext w:val="0"/>
              <w:keepLines w:val="0"/>
              <w:rPr>
                <w:color w:val="000000"/>
              </w:rPr>
            </w:pPr>
          </w:p>
        </w:tc>
        <w:tc>
          <w:tcPr>
            <w:tcW w:w="0" w:type="auto"/>
            <w:shd w:val="clear" w:color="auto" w:fill="auto"/>
          </w:tcPr>
          <w:p w:rsidR="00873615" w:rsidRPr="00DE7AB0" w:rsidRDefault="00873615" w:rsidP="00B7315B">
            <w:pPr>
              <w:pStyle w:val="TableBody"/>
              <w:keepNext w:val="0"/>
              <w:keepLines w:val="0"/>
              <w:rPr>
                <w:color w:val="000000"/>
              </w:rPr>
            </w:pPr>
          </w:p>
        </w:tc>
      </w:tr>
      <w:tr w:rsidR="00873615" w:rsidRPr="00E85EA7" w:rsidTr="00B7315B">
        <w:trPr>
          <w:cantSplit/>
        </w:trPr>
        <w:tc>
          <w:tcPr>
            <w:tcW w:w="0" w:type="auto"/>
            <w:shd w:val="clear" w:color="auto" w:fill="auto"/>
          </w:tcPr>
          <w:p w:rsidR="00873615" w:rsidRDefault="00873615" w:rsidP="00B7315B">
            <w:pPr>
              <w:pStyle w:val="TableBody"/>
              <w:keepNext w:val="0"/>
              <w:keepLines w:val="0"/>
              <w:rPr>
                <w:color w:val="000000"/>
              </w:rPr>
            </w:pPr>
            <w:proofErr w:type="spellStart"/>
            <w:r>
              <w:rPr>
                <w:color w:val="000000"/>
              </w:rPr>
              <w:t>gfind</w:t>
            </w:r>
            <w:proofErr w:type="spellEnd"/>
          </w:p>
        </w:tc>
        <w:tc>
          <w:tcPr>
            <w:tcW w:w="0" w:type="auto"/>
            <w:shd w:val="clear" w:color="auto" w:fill="auto"/>
          </w:tcPr>
          <w:p w:rsidR="00873615" w:rsidRDefault="00873615" w:rsidP="00A9698A">
            <w:pPr>
              <w:pStyle w:val="TableBody"/>
              <w:keepNext w:val="0"/>
              <w:keepLines w:val="0"/>
              <w:rPr>
                <w:color w:val="000000"/>
              </w:rPr>
            </w:pPr>
            <w:r>
              <w:rPr>
                <w:color w:val="000000"/>
              </w:rPr>
              <w:t>3.8</w:t>
            </w:r>
          </w:p>
        </w:tc>
        <w:tc>
          <w:tcPr>
            <w:tcW w:w="0" w:type="auto"/>
            <w:shd w:val="clear" w:color="auto" w:fill="auto"/>
          </w:tcPr>
          <w:p w:rsidR="00873615" w:rsidRPr="00DE7AB0" w:rsidRDefault="00873615" w:rsidP="00B7315B">
            <w:pPr>
              <w:pStyle w:val="TableBody"/>
              <w:keepNext w:val="0"/>
              <w:keepLines w:val="0"/>
              <w:rPr>
                <w:color w:val="000000"/>
              </w:rPr>
            </w:pPr>
          </w:p>
        </w:tc>
        <w:tc>
          <w:tcPr>
            <w:tcW w:w="0" w:type="auto"/>
            <w:shd w:val="clear" w:color="auto" w:fill="auto"/>
          </w:tcPr>
          <w:p w:rsidR="00873615" w:rsidRPr="00DE7AB0" w:rsidRDefault="00873615" w:rsidP="00B7315B">
            <w:pPr>
              <w:pStyle w:val="TableBody"/>
              <w:keepNext w:val="0"/>
              <w:keepLines w:val="0"/>
              <w:rPr>
                <w:color w:val="000000"/>
              </w:rPr>
            </w:pPr>
          </w:p>
        </w:tc>
      </w:tr>
      <w:tr w:rsidR="00873615" w:rsidRPr="00E85EA7" w:rsidTr="00B7315B">
        <w:trPr>
          <w:cantSplit/>
        </w:trPr>
        <w:tc>
          <w:tcPr>
            <w:tcW w:w="0" w:type="auto"/>
            <w:shd w:val="clear" w:color="auto" w:fill="auto"/>
          </w:tcPr>
          <w:p w:rsidR="00873615" w:rsidRDefault="00873615" w:rsidP="00B7315B">
            <w:pPr>
              <w:pStyle w:val="TableBody"/>
              <w:keepNext w:val="0"/>
              <w:keepLines w:val="0"/>
              <w:rPr>
                <w:color w:val="000000"/>
              </w:rPr>
            </w:pPr>
            <w:proofErr w:type="spellStart"/>
            <w:r>
              <w:rPr>
                <w:color w:val="000000"/>
              </w:rPr>
              <w:t>perl</w:t>
            </w:r>
            <w:proofErr w:type="spellEnd"/>
          </w:p>
        </w:tc>
        <w:tc>
          <w:tcPr>
            <w:tcW w:w="0" w:type="auto"/>
            <w:shd w:val="clear" w:color="auto" w:fill="auto"/>
          </w:tcPr>
          <w:p w:rsidR="00873615" w:rsidRDefault="00873615" w:rsidP="00A9698A">
            <w:pPr>
              <w:pStyle w:val="TableBody"/>
              <w:keepNext w:val="0"/>
              <w:keepLines w:val="0"/>
              <w:rPr>
                <w:color w:val="000000"/>
              </w:rPr>
            </w:pPr>
            <w:r>
              <w:rPr>
                <w:color w:val="000000"/>
              </w:rPr>
              <w:t xml:space="preserve">5.8.8 </w:t>
            </w:r>
          </w:p>
        </w:tc>
        <w:tc>
          <w:tcPr>
            <w:tcW w:w="0" w:type="auto"/>
            <w:shd w:val="clear" w:color="auto" w:fill="auto"/>
          </w:tcPr>
          <w:p w:rsidR="00873615" w:rsidRPr="00DE7AB0" w:rsidRDefault="00873615" w:rsidP="00B7315B">
            <w:pPr>
              <w:pStyle w:val="TableBody"/>
              <w:keepNext w:val="0"/>
              <w:keepLines w:val="0"/>
              <w:rPr>
                <w:color w:val="000000"/>
              </w:rPr>
            </w:pPr>
          </w:p>
        </w:tc>
        <w:tc>
          <w:tcPr>
            <w:tcW w:w="0" w:type="auto"/>
            <w:shd w:val="clear" w:color="auto" w:fill="auto"/>
          </w:tcPr>
          <w:p w:rsidR="00873615" w:rsidRPr="00DE7AB0" w:rsidRDefault="00873615" w:rsidP="00B7315B">
            <w:pPr>
              <w:pStyle w:val="TableBody"/>
              <w:keepNext w:val="0"/>
              <w:keepLines w:val="0"/>
              <w:rPr>
                <w:color w:val="000000"/>
              </w:rPr>
            </w:pPr>
          </w:p>
        </w:tc>
      </w:tr>
      <w:tr w:rsidR="000F4C3C" w:rsidRPr="00E85EA7" w:rsidTr="00B7315B">
        <w:trPr>
          <w:cantSplit/>
        </w:trPr>
        <w:tc>
          <w:tcPr>
            <w:tcW w:w="0" w:type="auto"/>
            <w:shd w:val="clear" w:color="auto" w:fill="auto"/>
          </w:tcPr>
          <w:p w:rsidR="000F4C3C" w:rsidRDefault="000F4C3C" w:rsidP="00B7315B">
            <w:pPr>
              <w:pStyle w:val="TableBody"/>
              <w:keepNext w:val="0"/>
              <w:keepLines w:val="0"/>
              <w:rPr>
                <w:color w:val="000000"/>
              </w:rPr>
            </w:pPr>
            <w:proofErr w:type="spellStart"/>
            <w:r>
              <w:rPr>
                <w:color w:val="000000"/>
              </w:rPr>
              <w:t>emacs</w:t>
            </w:r>
            <w:proofErr w:type="spellEnd"/>
          </w:p>
        </w:tc>
        <w:tc>
          <w:tcPr>
            <w:tcW w:w="0" w:type="auto"/>
            <w:shd w:val="clear" w:color="auto" w:fill="auto"/>
          </w:tcPr>
          <w:p w:rsidR="000F4C3C" w:rsidRDefault="000F4C3C" w:rsidP="00A9698A">
            <w:pPr>
              <w:pStyle w:val="TableBody"/>
              <w:keepNext w:val="0"/>
              <w:keepLines w:val="0"/>
              <w:rPr>
                <w:color w:val="000000"/>
              </w:rPr>
            </w:pPr>
            <w:r>
              <w:rPr>
                <w:color w:val="000000"/>
              </w:rPr>
              <w:t>21.3</w:t>
            </w:r>
          </w:p>
        </w:tc>
        <w:tc>
          <w:tcPr>
            <w:tcW w:w="0" w:type="auto"/>
            <w:shd w:val="clear" w:color="auto" w:fill="auto"/>
          </w:tcPr>
          <w:p w:rsidR="000F4C3C" w:rsidRPr="00DE7AB0" w:rsidRDefault="000F4C3C" w:rsidP="00B7315B">
            <w:pPr>
              <w:pStyle w:val="TableBody"/>
              <w:keepNext w:val="0"/>
              <w:keepLines w:val="0"/>
              <w:rPr>
                <w:color w:val="000000"/>
              </w:rPr>
            </w:pPr>
          </w:p>
        </w:tc>
        <w:tc>
          <w:tcPr>
            <w:tcW w:w="0" w:type="auto"/>
            <w:shd w:val="clear" w:color="auto" w:fill="auto"/>
          </w:tcPr>
          <w:p w:rsidR="000F4C3C" w:rsidRPr="00DE7AB0" w:rsidRDefault="000F4C3C" w:rsidP="00B7315B">
            <w:pPr>
              <w:pStyle w:val="TableBody"/>
              <w:keepNext w:val="0"/>
              <w:keepLines w:val="0"/>
              <w:rPr>
                <w:color w:val="000000"/>
              </w:rPr>
            </w:pPr>
          </w:p>
        </w:tc>
      </w:tr>
      <w:tr w:rsidR="00873615" w:rsidRPr="00E85EA7" w:rsidTr="00B7315B">
        <w:trPr>
          <w:cantSplit/>
        </w:trPr>
        <w:tc>
          <w:tcPr>
            <w:tcW w:w="0" w:type="auto"/>
            <w:shd w:val="clear" w:color="auto" w:fill="auto"/>
          </w:tcPr>
          <w:p w:rsidR="00873615" w:rsidRDefault="00873615" w:rsidP="00B7315B">
            <w:pPr>
              <w:pStyle w:val="TableBody"/>
              <w:keepNext w:val="0"/>
              <w:keepLines w:val="0"/>
              <w:rPr>
                <w:color w:val="000000"/>
              </w:rPr>
            </w:pPr>
            <w:proofErr w:type="spellStart"/>
            <w:r>
              <w:rPr>
                <w:color w:val="000000"/>
              </w:rPr>
              <w:t>xemacs</w:t>
            </w:r>
            <w:proofErr w:type="spellEnd"/>
          </w:p>
        </w:tc>
        <w:tc>
          <w:tcPr>
            <w:tcW w:w="0" w:type="auto"/>
            <w:shd w:val="clear" w:color="auto" w:fill="auto"/>
          </w:tcPr>
          <w:p w:rsidR="00873615" w:rsidRDefault="00873615" w:rsidP="00A9698A">
            <w:pPr>
              <w:pStyle w:val="TableBody"/>
              <w:keepNext w:val="0"/>
              <w:keepLines w:val="0"/>
              <w:rPr>
                <w:color w:val="000000"/>
              </w:rPr>
            </w:pPr>
            <w:r>
              <w:rPr>
                <w:color w:val="000000"/>
              </w:rPr>
              <w:t>19.13/21.1</w:t>
            </w:r>
          </w:p>
        </w:tc>
        <w:tc>
          <w:tcPr>
            <w:tcW w:w="0" w:type="auto"/>
            <w:shd w:val="clear" w:color="auto" w:fill="auto"/>
          </w:tcPr>
          <w:p w:rsidR="00873615" w:rsidRPr="00DE7AB0" w:rsidRDefault="00873615" w:rsidP="00B7315B">
            <w:pPr>
              <w:pStyle w:val="TableBody"/>
              <w:keepNext w:val="0"/>
              <w:keepLines w:val="0"/>
              <w:rPr>
                <w:color w:val="000000"/>
              </w:rPr>
            </w:pPr>
          </w:p>
        </w:tc>
        <w:tc>
          <w:tcPr>
            <w:tcW w:w="0" w:type="auto"/>
            <w:shd w:val="clear" w:color="auto" w:fill="auto"/>
          </w:tcPr>
          <w:p w:rsidR="00873615" w:rsidRPr="00DE7AB0" w:rsidRDefault="00354070" w:rsidP="00B7315B">
            <w:pPr>
              <w:pStyle w:val="TableBody"/>
              <w:keepNext w:val="0"/>
              <w:keepLines w:val="0"/>
              <w:rPr>
                <w:color w:val="000000"/>
              </w:rPr>
            </w:pPr>
            <w:r w:rsidRPr="00354070">
              <w:rPr>
                <w:color w:val="000000"/>
              </w:rPr>
              <w:t>/local/bin/xemacs-19.13</w:t>
            </w:r>
          </w:p>
        </w:tc>
      </w:tr>
      <w:tr w:rsidR="00873615" w:rsidRPr="00E85EA7" w:rsidTr="00B7315B">
        <w:trPr>
          <w:cantSplit/>
        </w:trPr>
        <w:tc>
          <w:tcPr>
            <w:tcW w:w="0" w:type="auto"/>
            <w:shd w:val="clear" w:color="auto" w:fill="auto"/>
          </w:tcPr>
          <w:p w:rsidR="00873615" w:rsidRDefault="00873615" w:rsidP="00B7315B">
            <w:pPr>
              <w:pStyle w:val="TableBody"/>
              <w:keepNext w:val="0"/>
              <w:keepLines w:val="0"/>
              <w:rPr>
                <w:color w:val="000000"/>
              </w:rPr>
            </w:pPr>
            <w:r>
              <w:rPr>
                <w:color w:val="000000"/>
              </w:rPr>
              <w:t>flex</w:t>
            </w:r>
          </w:p>
        </w:tc>
        <w:tc>
          <w:tcPr>
            <w:tcW w:w="0" w:type="auto"/>
            <w:shd w:val="clear" w:color="auto" w:fill="auto"/>
          </w:tcPr>
          <w:p w:rsidR="00873615" w:rsidRDefault="00873615" w:rsidP="00A9698A">
            <w:pPr>
              <w:pStyle w:val="TableBody"/>
              <w:keepNext w:val="0"/>
              <w:keepLines w:val="0"/>
              <w:rPr>
                <w:color w:val="000000"/>
              </w:rPr>
            </w:pPr>
            <w:r>
              <w:rPr>
                <w:color w:val="000000"/>
              </w:rPr>
              <w:t>2.5.4</w:t>
            </w:r>
          </w:p>
        </w:tc>
        <w:tc>
          <w:tcPr>
            <w:tcW w:w="0" w:type="auto"/>
            <w:shd w:val="clear" w:color="auto" w:fill="auto"/>
          </w:tcPr>
          <w:p w:rsidR="00873615" w:rsidRPr="00DE7AB0" w:rsidRDefault="00873615" w:rsidP="00B7315B">
            <w:pPr>
              <w:pStyle w:val="TableBody"/>
              <w:keepNext w:val="0"/>
              <w:keepLines w:val="0"/>
              <w:rPr>
                <w:color w:val="000000"/>
              </w:rPr>
            </w:pPr>
          </w:p>
        </w:tc>
        <w:tc>
          <w:tcPr>
            <w:tcW w:w="0" w:type="auto"/>
            <w:shd w:val="clear" w:color="auto" w:fill="auto"/>
          </w:tcPr>
          <w:p w:rsidR="00873615" w:rsidRPr="00DE7AB0" w:rsidRDefault="00354070" w:rsidP="00B7315B">
            <w:pPr>
              <w:pStyle w:val="TableBody"/>
              <w:keepNext w:val="0"/>
              <w:keepLines w:val="0"/>
              <w:rPr>
                <w:color w:val="000000"/>
              </w:rPr>
            </w:pPr>
            <w:r w:rsidRPr="00354070">
              <w:rPr>
                <w:color w:val="000000"/>
              </w:rPr>
              <w:t>/local/bin/flex2.5.4</w:t>
            </w:r>
          </w:p>
        </w:tc>
      </w:tr>
      <w:tr w:rsidR="00873615" w:rsidRPr="00E85EA7" w:rsidTr="00B7315B">
        <w:trPr>
          <w:cantSplit/>
        </w:trPr>
        <w:tc>
          <w:tcPr>
            <w:tcW w:w="0" w:type="auto"/>
            <w:shd w:val="clear" w:color="auto" w:fill="auto"/>
          </w:tcPr>
          <w:p w:rsidR="00873615" w:rsidRDefault="00873615" w:rsidP="00B7315B">
            <w:pPr>
              <w:pStyle w:val="TableBody"/>
              <w:keepNext w:val="0"/>
              <w:keepLines w:val="0"/>
              <w:rPr>
                <w:color w:val="000000"/>
              </w:rPr>
            </w:pPr>
            <w:proofErr w:type="spellStart"/>
            <w:r>
              <w:rPr>
                <w:color w:val="000000"/>
              </w:rPr>
              <w:t>Tk</w:t>
            </w:r>
            <w:proofErr w:type="spellEnd"/>
          </w:p>
        </w:tc>
        <w:tc>
          <w:tcPr>
            <w:tcW w:w="0" w:type="auto"/>
            <w:shd w:val="clear" w:color="auto" w:fill="auto"/>
          </w:tcPr>
          <w:p w:rsidR="00873615" w:rsidRDefault="00873615" w:rsidP="00A9698A">
            <w:pPr>
              <w:pStyle w:val="TableBody"/>
              <w:keepNext w:val="0"/>
              <w:keepLines w:val="0"/>
              <w:rPr>
                <w:color w:val="000000"/>
              </w:rPr>
            </w:pPr>
            <w:r>
              <w:rPr>
                <w:color w:val="000000"/>
              </w:rPr>
              <w:t>4.2</w:t>
            </w:r>
          </w:p>
        </w:tc>
        <w:tc>
          <w:tcPr>
            <w:tcW w:w="0" w:type="auto"/>
            <w:shd w:val="clear" w:color="auto" w:fill="auto"/>
          </w:tcPr>
          <w:p w:rsidR="00873615" w:rsidRPr="00DE7AB0" w:rsidRDefault="00873615" w:rsidP="00B7315B">
            <w:pPr>
              <w:pStyle w:val="TableBody"/>
              <w:keepNext w:val="0"/>
              <w:keepLines w:val="0"/>
              <w:rPr>
                <w:color w:val="000000"/>
              </w:rPr>
            </w:pPr>
          </w:p>
        </w:tc>
        <w:tc>
          <w:tcPr>
            <w:tcW w:w="0" w:type="auto"/>
            <w:shd w:val="clear" w:color="auto" w:fill="auto"/>
          </w:tcPr>
          <w:p w:rsidR="00873615" w:rsidRPr="00DE7AB0" w:rsidRDefault="00873615" w:rsidP="00B7315B">
            <w:pPr>
              <w:pStyle w:val="TableBody"/>
              <w:keepNext w:val="0"/>
              <w:keepLines w:val="0"/>
              <w:rPr>
                <w:color w:val="000000"/>
              </w:rPr>
            </w:pPr>
          </w:p>
        </w:tc>
      </w:tr>
      <w:tr w:rsidR="00873615" w:rsidRPr="00E85EA7" w:rsidTr="00B7315B">
        <w:trPr>
          <w:cantSplit/>
          <w:trHeight w:val="215"/>
        </w:trPr>
        <w:tc>
          <w:tcPr>
            <w:tcW w:w="0" w:type="auto"/>
            <w:shd w:val="clear" w:color="auto" w:fill="auto"/>
          </w:tcPr>
          <w:p w:rsidR="00873615" w:rsidRDefault="00873615" w:rsidP="00B7315B">
            <w:pPr>
              <w:pStyle w:val="TableBody"/>
              <w:keepNext w:val="0"/>
              <w:keepLines w:val="0"/>
              <w:rPr>
                <w:color w:val="000000"/>
              </w:rPr>
            </w:pPr>
            <w:proofErr w:type="spellStart"/>
            <w:r>
              <w:rPr>
                <w:color w:val="000000"/>
              </w:rPr>
              <w:t>tcl</w:t>
            </w:r>
            <w:proofErr w:type="spellEnd"/>
          </w:p>
        </w:tc>
        <w:tc>
          <w:tcPr>
            <w:tcW w:w="0" w:type="auto"/>
            <w:shd w:val="clear" w:color="auto" w:fill="auto"/>
          </w:tcPr>
          <w:p w:rsidR="00873615" w:rsidRDefault="00873615" w:rsidP="00A9698A">
            <w:pPr>
              <w:pStyle w:val="TableBody"/>
              <w:keepNext w:val="0"/>
              <w:keepLines w:val="0"/>
              <w:rPr>
                <w:color w:val="000000"/>
              </w:rPr>
            </w:pPr>
            <w:r>
              <w:rPr>
                <w:color w:val="000000"/>
              </w:rPr>
              <w:t>8.4</w:t>
            </w:r>
          </w:p>
        </w:tc>
        <w:tc>
          <w:tcPr>
            <w:tcW w:w="0" w:type="auto"/>
            <w:shd w:val="clear" w:color="auto" w:fill="auto"/>
          </w:tcPr>
          <w:p w:rsidR="00873615" w:rsidRPr="00DE7AB0" w:rsidRDefault="00873615" w:rsidP="00B7315B">
            <w:pPr>
              <w:pStyle w:val="TableBody"/>
              <w:keepNext w:val="0"/>
              <w:keepLines w:val="0"/>
              <w:rPr>
                <w:color w:val="000000"/>
              </w:rPr>
            </w:pPr>
          </w:p>
        </w:tc>
        <w:tc>
          <w:tcPr>
            <w:tcW w:w="0" w:type="auto"/>
            <w:shd w:val="clear" w:color="auto" w:fill="auto"/>
          </w:tcPr>
          <w:p w:rsidR="00873615" w:rsidRPr="00DE7AB0" w:rsidRDefault="00873615" w:rsidP="00B7315B">
            <w:pPr>
              <w:pStyle w:val="TableBody"/>
              <w:keepNext w:val="0"/>
              <w:keepLines w:val="0"/>
              <w:rPr>
                <w:color w:val="000000"/>
              </w:rPr>
            </w:pPr>
          </w:p>
        </w:tc>
      </w:tr>
      <w:tr w:rsidR="00873615" w:rsidRPr="00E85EA7" w:rsidTr="00B7315B">
        <w:trPr>
          <w:cantSplit/>
        </w:trPr>
        <w:tc>
          <w:tcPr>
            <w:tcW w:w="0" w:type="auto"/>
            <w:shd w:val="clear" w:color="auto" w:fill="auto"/>
          </w:tcPr>
          <w:p w:rsidR="00873615" w:rsidRDefault="00873615" w:rsidP="00B7315B">
            <w:pPr>
              <w:pStyle w:val="TableBody"/>
              <w:keepNext w:val="0"/>
              <w:keepLines w:val="0"/>
              <w:rPr>
                <w:color w:val="000000"/>
              </w:rPr>
            </w:pPr>
            <w:proofErr w:type="spellStart"/>
            <w:r>
              <w:rPr>
                <w:color w:val="000000"/>
              </w:rPr>
              <w:t>gtar</w:t>
            </w:r>
            <w:proofErr w:type="spellEnd"/>
          </w:p>
        </w:tc>
        <w:tc>
          <w:tcPr>
            <w:tcW w:w="0" w:type="auto"/>
            <w:shd w:val="clear" w:color="auto" w:fill="auto"/>
          </w:tcPr>
          <w:p w:rsidR="00873615" w:rsidRDefault="00873615" w:rsidP="00A9698A">
            <w:pPr>
              <w:pStyle w:val="TableBody"/>
              <w:keepNext w:val="0"/>
              <w:keepLines w:val="0"/>
              <w:rPr>
                <w:color w:val="000000"/>
              </w:rPr>
            </w:pPr>
            <w:r>
              <w:rPr>
                <w:color w:val="000000"/>
              </w:rPr>
              <w:t>1.14</w:t>
            </w:r>
          </w:p>
        </w:tc>
        <w:tc>
          <w:tcPr>
            <w:tcW w:w="0" w:type="auto"/>
            <w:shd w:val="clear" w:color="auto" w:fill="auto"/>
          </w:tcPr>
          <w:p w:rsidR="00873615" w:rsidRPr="00DE7AB0" w:rsidRDefault="00873615" w:rsidP="00B7315B">
            <w:pPr>
              <w:pStyle w:val="TableBody"/>
              <w:keepNext w:val="0"/>
              <w:keepLines w:val="0"/>
              <w:rPr>
                <w:color w:val="000000"/>
              </w:rPr>
            </w:pPr>
          </w:p>
        </w:tc>
        <w:tc>
          <w:tcPr>
            <w:tcW w:w="0" w:type="auto"/>
            <w:shd w:val="clear" w:color="auto" w:fill="auto"/>
          </w:tcPr>
          <w:p w:rsidR="00873615" w:rsidRPr="00DE7AB0" w:rsidRDefault="00873615" w:rsidP="00B7315B">
            <w:pPr>
              <w:pStyle w:val="TableBody"/>
              <w:keepNext w:val="0"/>
              <w:keepLines w:val="0"/>
              <w:rPr>
                <w:color w:val="000000"/>
              </w:rPr>
            </w:pPr>
          </w:p>
        </w:tc>
      </w:tr>
      <w:tr w:rsidR="00873615" w:rsidRPr="00E85EA7" w:rsidTr="00B7315B">
        <w:trPr>
          <w:cantSplit/>
        </w:trPr>
        <w:tc>
          <w:tcPr>
            <w:tcW w:w="0" w:type="auto"/>
            <w:shd w:val="clear" w:color="auto" w:fill="auto"/>
          </w:tcPr>
          <w:p w:rsidR="00873615" w:rsidRDefault="00873615" w:rsidP="00B7315B">
            <w:pPr>
              <w:pStyle w:val="TableBody"/>
              <w:keepNext w:val="0"/>
              <w:keepLines w:val="0"/>
              <w:rPr>
                <w:color w:val="000000"/>
              </w:rPr>
            </w:pPr>
            <w:r>
              <w:rPr>
                <w:color w:val="000000"/>
              </w:rPr>
              <w:t>less</w:t>
            </w:r>
          </w:p>
        </w:tc>
        <w:tc>
          <w:tcPr>
            <w:tcW w:w="0" w:type="auto"/>
            <w:shd w:val="clear" w:color="auto" w:fill="auto"/>
          </w:tcPr>
          <w:p w:rsidR="00873615" w:rsidRDefault="00873615" w:rsidP="00A9698A">
            <w:pPr>
              <w:pStyle w:val="TableBody"/>
              <w:keepNext w:val="0"/>
              <w:keepLines w:val="0"/>
              <w:rPr>
                <w:color w:val="000000"/>
              </w:rPr>
            </w:pPr>
            <w:r>
              <w:rPr>
                <w:color w:val="000000"/>
              </w:rPr>
              <w:t>416</w:t>
            </w:r>
          </w:p>
        </w:tc>
        <w:tc>
          <w:tcPr>
            <w:tcW w:w="0" w:type="auto"/>
            <w:shd w:val="clear" w:color="auto" w:fill="auto"/>
          </w:tcPr>
          <w:p w:rsidR="00873615" w:rsidRPr="00DE7AB0" w:rsidRDefault="00873615" w:rsidP="00B7315B">
            <w:pPr>
              <w:pStyle w:val="TableBody"/>
              <w:keepNext w:val="0"/>
              <w:keepLines w:val="0"/>
              <w:rPr>
                <w:color w:val="000000"/>
              </w:rPr>
            </w:pPr>
          </w:p>
        </w:tc>
        <w:tc>
          <w:tcPr>
            <w:tcW w:w="0" w:type="auto"/>
            <w:shd w:val="clear" w:color="auto" w:fill="auto"/>
          </w:tcPr>
          <w:p w:rsidR="00873615" w:rsidRPr="00DE7AB0" w:rsidRDefault="00873615" w:rsidP="00B7315B">
            <w:pPr>
              <w:pStyle w:val="TableBody"/>
              <w:keepNext w:val="0"/>
              <w:keepLines w:val="0"/>
              <w:rPr>
                <w:color w:val="000000"/>
              </w:rPr>
            </w:pPr>
          </w:p>
        </w:tc>
      </w:tr>
      <w:tr w:rsidR="00873615" w:rsidRPr="00E85EA7" w:rsidTr="00B7315B">
        <w:trPr>
          <w:cantSplit/>
        </w:trPr>
        <w:tc>
          <w:tcPr>
            <w:tcW w:w="0" w:type="auto"/>
            <w:shd w:val="clear" w:color="auto" w:fill="auto"/>
          </w:tcPr>
          <w:p w:rsidR="00873615" w:rsidRDefault="00873615" w:rsidP="00B7315B">
            <w:pPr>
              <w:pStyle w:val="TableBody"/>
              <w:keepNext w:val="0"/>
              <w:keepLines w:val="0"/>
              <w:rPr>
                <w:color w:val="000000"/>
              </w:rPr>
            </w:pPr>
            <w:proofErr w:type="spellStart"/>
            <w:r>
              <w:rPr>
                <w:color w:val="000000"/>
              </w:rPr>
              <w:t>Itk</w:t>
            </w:r>
            <w:proofErr w:type="spellEnd"/>
          </w:p>
        </w:tc>
        <w:tc>
          <w:tcPr>
            <w:tcW w:w="0" w:type="auto"/>
            <w:shd w:val="clear" w:color="auto" w:fill="auto"/>
          </w:tcPr>
          <w:p w:rsidR="00873615" w:rsidRDefault="00873615" w:rsidP="00A9698A">
            <w:pPr>
              <w:pStyle w:val="TableBody"/>
              <w:keepNext w:val="0"/>
              <w:keepLines w:val="0"/>
              <w:rPr>
                <w:color w:val="000000"/>
              </w:rPr>
            </w:pPr>
            <w:r>
              <w:rPr>
                <w:color w:val="000000"/>
              </w:rPr>
              <w:t>2.2</w:t>
            </w:r>
          </w:p>
        </w:tc>
        <w:tc>
          <w:tcPr>
            <w:tcW w:w="0" w:type="auto"/>
            <w:shd w:val="clear" w:color="auto" w:fill="auto"/>
          </w:tcPr>
          <w:p w:rsidR="00873615" w:rsidRPr="00E85EA7" w:rsidRDefault="00873615" w:rsidP="00B7315B">
            <w:pPr>
              <w:pStyle w:val="TableBody"/>
              <w:keepNext w:val="0"/>
              <w:keepLines w:val="0"/>
              <w:rPr>
                <w:color w:val="000000"/>
              </w:rPr>
            </w:pPr>
          </w:p>
        </w:tc>
        <w:tc>
          <w:tcPr>
            <w:tcW w:w="0" w:type="auto"/>
            <w:shd w:val="clear" w:color="auto" w:fill="auto"/>
          </w:tcPr>
          <w:p w:rsidR="00873615" w:rsidRPr="00E85EA7" w:rsidRDefault="00873615" w:rsidP="00B7315B">
            <w:pPr>
              <w:pStyle w:val="TableBody"/>
              <w:keepNext w:val="0"/>
              <w:keepLines w:val="0"/>
              <w:rPr>
                <w:color w:val="000000"/>
              </w:rPr>
            </w:pPr>
          </w:p>
        </w:tc>
      </w:tr>
      <w:tr w:rsidR="00873615" w:rsidRPr="00E85EA7" w:rsidTr="00B7315B">
        <w:trPr>
          <w:cantSplit/>
        </w:trPr>
        <w:tc>
          <w:tcPr>
            <w:tcW w:w="0" w:type="auto"/>
            <w:shd w:val="clear" w:color="auto" w:fill="auto"/>
          </w:tcPr>
          <w:p w:rsidR="00873615" w:rsidRDefault="00873615" w:rsidP="00B7315B">
            <w:pPr>
              <w:pStyle w:val="TableBody"/>
              <w:keepNext w:val="0"/>
              <w:keepLines w:val="0"/>
              <w:rPr>
                <w:color w:val="000000"/>
              </w:rPr>
            </w:pPr>
            <w:proofErr w:type="spellStart"/>
            <w:r>
              <w:rPr>
                <w:color w:val="000000"/>
              </w:rPr>
              <w:t>Itcl</w:t>
            </w:r>
            <w:proofErr w:type="spellEnd"/>
          </w:p>
        </w:tc>
        <w:tc>
          <w:tcPr>
            <w:tcW w:w="0" w:type="auto"/>
            <w:shd w:val="clear" w:color="auto" w:fill="auto"/>
          </w:tcPr>
          <w:p w:rsidR="00873615" w:rsidRDefault="00873615" w:rsidP="00A9698A">
            <w:pPr>
              <w:pStyle w:val="TableBody"/>
              <w:keepNext w:val="0"/>
              <w:keepLines w:val="0"/>
              <w:rPr>
                <w:color w:val="000000"/>
              </w:rPr>
            </w:pPr>
            <w:r>
              <w:rPr>
                <w:color w:val="000000"/>
              </w:rPr>
              <w:t>2.2</w:t>
            </w:r>
          </w:p>
        </w:tc>
        <w:tc>
          <w:tcPr>
            <w:tcW w:w="0" w:type="auto"/>
            <w:shd w:val="clear" w:color="auto" w:fill="auto"/>
          </w:tcPr>
          <w:p w:rsidR="00873615" w:rsidRPr="00E85EA7" w:rsidRDefault="00873615" w:rsidP="00B7315B">
            <w:pPr>
              <w:pStyle w:val="TableBody"/>
              <w:keepNext w:val="0"/>
              <w:keepLines w:val="0"/>
              <w:rPr>
                <w:color w:val="000000"/>
              </w:rPr>
            </w:pPr>
          </w:p>
        </w:tc>
        <w:tc>
          <w:tcPr>
            <w:tcW w:w="0" w:type="auto"/>
            <w:shd w:val="clear" w:color="auto" w:fill="auto"/>
          </w:tcPr>
          <w:p w:rsidR="00873615" w:rsidRPr="00E85EA7" w:rsidRDefault="00873615" w:rsidP="00B7315B">
            <w:pPr>
              <w:pStyle w:val="TableBody"/>
              <w:keepNext w:val="0"/>
              <w:keepLines w:val="0"/>
              <w:rPr>
                <w:color w:val="000000"/>
              </w:rPr>
            </w:pPr>
          </w:p>
        </w:tc>
      </w:tr>
      <w:tr w:rsidR="00873615" w:rsidRPr="00E85EA7" w:rsidTr="00B7315B">
        <w:trPr>
          <w:cantSplit/>
        </w:trPr>
        <w:tc>
          <w:tcPr>
            <w:tcW w:w="0" w:type="auto"/>
            <w:shd w:val="clear" w:color="auto" w:fill="auto"/>
          </w:tcPr>
          <w:p w:rsidR="00873615" w:rsidRDefault="00873615" w:rsidP="00B7315B">
            <w:pPr>
              <w:pStyle w:val="TableBody"/>
              <w:keepNext w:val="0"/>
              <w:keepLines w:val="0"/>
              <w:rPr>
                <w:color w:val="000000"/>
              </w:rPr>
            </w:pPr>
            <w:proofErr w:type="spellStart"/>
            <w:r>
              <w:rPr>
                <w:color w:val="000000"/>
              </w:rPr>
              <w:t>ghostview</w:t>
            </w:r>
            <w:proofErr w:type="spellEnd"/>
          </w:p>
        </w:tc>
        <w:tc>
          <w:tcPr>
            <w:tcW w:w="0" w:type="auto"/>
            <w:shd w:val="clear" w:color="auto" w:fill="auto"/>
          </w:tcPr>
          <w:p w:rsidR="00873615" w:rsidRDefault="00873615" w:rsidP="00A9698A">
            <w:pPr>
              <w:pStyle w:val="TableBody"/>
              <w:keepNext w:val="0"/>
              <w:keepLines w:val="0"/>
              <w:rPr>
                <w:color w:val="000000"/>
              </w:rPr>
            </w:pPr>
            <w:r>
              <w:rPr>
                <w:color w:val="000000"/>
              </w:rPr>
              <w:t>1.5</w:t>
            </w:r>
          </w:p>
        </w:tc>
        <w:tc>
          <w:tcPr>
            <w:tcW w:w="0" w:type="auto"/>
            <w:shd w:val="clear" w:color="auto" w:fill="auto"/>
          </w:tcPr>
          <w:p w:rsidR="00873615" w:rsidRPr="00E85EA7" w:rsidRDefault="00873615" w:rsidP="00B7315B">
            <w:pPr>
              <w:pStyle w:val="TableBody"/>
              <w:keepNext w:val="0"/>
              <w:keepLines w:val="0"/>
              <w:rPr>
                <w:color w:val="000000"/>
              </w:rPr>
            </w:pPr>
          </w:p>
        </w:tc>
        <w:tc>
          <w:tcPr>
            <w:tcW w:w="0" w:type="auto"/>
            <w:shd w:val="clear" w:color="auto" w:fill="auto"/>
          </w:tcPr>
          <w:p w:rsidR="00873615" w:rsidRPr="00E85EA7" w:rsidRDefault="00873615" w:rsidP="00B7315B">
            <w:pPr>
              <w:pStyle w:val="TableBody"/>
              <w:keepNext w:val="0"/>
              <w:keepLines w:val="0"/>
              <w:rPr>
                <w:color w:val="000000"/>
              </w:rPr>
            </w:pPr>
          </w:p>
        </w:tc>
      </w:tr>
      <w:tr w:rsidR="00873615" w:rsidRPr="00E85EA7" w:rsidTr="00B7315B">
        <w:trPr>
          <w:cantSplit/>
        </w:trPr>
        <w:tc>
          <w:tcPr>
            <w:tcW w:w="0" w:type="auto"/>
            <w:shd w:val="clear" w:color="auto" w:fill="auto"/>
          </w:tcPr>
          <w:p w:rsidR="00873615" w:rsidRDefault="00873615" w:rsidP="00B7315B">
            <w:pPr>
              <w:pStyle w:val="TableBody"/>
              <w:keepNext w:val="0"/>
              <w:keepLines w:val="0"/>
              <w:rPr>
                <w:color w:val="000000"/>
              </w:rPr>
            </w:pPr>
            <w:r>
              <w:rPr>
                <w:color w:val="000000"/>
              </w:rPr>
              <w:t>wish</w:t>
            </w:r>
          </w:p>
        </w:tc>
        <w:tc>
          <w:tcPr>
            <w:tcW w:w="0" w:type="auto"/>
            <w:shd w:val="clear" w:color="auto" w:fill="auto"/>
          </w:tcPr>
          <w:p w:rsidR="00873615" w:rsidRDefault="00873615" w:rsidP="00B7315B">
            <w:pPr>
              <w:pStyle w:val="TableBody"/>
              <w:keepNext w:val="0"/>
              <w:keepLines w:val="0"/>
              <w:rPr>
                <w:color w:val="000000"/>
              </w:rPr>
            </w:pPr>
            <w:r>
              <w:rPr>
                <w:color w:val="000000"/>
              </w:rPr>
              <w:t>4.2</w:t>
            </w:r>
          </w:p>
        </w:tc>
        <w:tc>
          <w:tcPr>
            <w:tcW w:w="0" w:type="auto"/>
            <w:shd w:val="clear" w:color="auto" w:fill="auto"/>
          </w:tcPr>
          <w:p w:rsidR="00873615" w:rsidRPr="009A11B0" w:rsidRDefault="00873615" w:rsidP="00B7315B">
            <w:pPr>
              <w:pStyle w:val="TableBody"/>
              <w:keepNext w:val="0"/>
              <w:keepLines w:val="0"/>
              <w:rPr>
                <w:color w:val="000000"/>
              </w:rPr>
            </w:pPr>
          </w:p>
        </w:tc>
        <w:tc>
          <w:tcPr>
            <w:tcW w:w="0" w:type="auto"/>
            <w:shd w:val="clear" w:color="auto" w:fill="auto"/>
          </w:tcPr>
          <w:p w:rsidR="00873615" w:rsidRPr="00985B8F" w:rsidRDefault="00873615" w:rsidP="00B7315B">
            <w:pPr>
              <w:pStyle w:val="TableBody"/>
              <w:keepNext w:val="0"/>
              <w:keepLines w:val="0"/>
              <w:rPr>
                <w:color w:val="000000"/>
                <w:highlight w:val="red"/>
              </w:rPr>
            </w:pPr>
          </w:p>
        </w:tc>
      </w:tr>
    </w:tbl>
    <w:p w:rsidR="00B7315B" w:rsidRDefault="00157306" w:rsidP="00157306">
      <w:pPr>
        <w:pStyle w:val="BodyText"/>
        <w:ind w:left="0" w:firstLine="720"/>
      </w:pPr>
      <w:r>
        <w:t>Kernel Parameters change:</w:t>
      </w:r>
    </w:p>
    <w:p w:rsidR="004753C2" w:rsidRPr="00334249" w:rsidRDefault="004753C2" w:rsidP="004753C2">
      <w:pPr>
        <w:pStyle w:val="BodyText"/>
      </w:pPr>
      <w:r>
        <w:t>N/A</w:t>
      </w:r>
    </w:p>
    <w:p w:rsidR="00157306" w:rsidRPr="00B7315B" w:rsidRDefault="00157306" w:rsidP="00157306">
      <w:pPr>
        <w:pStyle w:val="BodyText"/>
        <w:ind w:left="720"/>
      </w:pPr>
    </w:p>
    <w:p w:rsidR="00DE6451" w:rsidRDefault="00DE6451" w:rsidP="00F96918">
      <w:pPr>
        <w:pStyle w:val="Heading2"/>
      </w:pPr>
      <w:bookmarkStart w:id="388" w:name="_Toc166231360"/>
      <w:bookmarkStart w:id="389" w:name="_Toc166231440"/>
      <w:bookmarkStart w:id="390" w:name="_Toc166231520"/>
      <w:bookmarkStart w:id="391" w:name="_Toc166231655"/>
      <w:bookmarkStart w:id="392" w:name="_Toc166232091"/>
      <w:bookmarkStart w:id="393" w:name="_Toc166233137"/>
      <w:bookmarkStart w:id="394" w:name="_Toc196208418"/>
      <w:bookmarkStart w:id="395" w:name="_Toc108756938"/>
      <w:bookmarkStart w:id="396" w:name="_Toc108852831"/>
      <w:bookmarkStart w:id="397" w:name="_Toc196208419"/>
      <w:bookmarkStart w:id="398" w:name="_Toc243101228"/>
      <w:bookmarkStart w:id="399" w:name="_Toc300233477"/>
      <w:bookmarkStart w:id="400" w:name="_Toc320453689"/>
      <w:bookmarkStart w:id="401" w:name="_Toc496499479"/>
      <w:bookmarkStart w:id="402" w:name="_Toc499003136"/>
      <w:bookmarkEnd w:id="388"/>
      <w:bookmarkEnd w:id="389"/>
      <w:bookmarkEnd w:id="390"/>
      <w:bookmarkEnd w:id="391"/>
      <w:bookmarkEnd w:id="392"/>
      <w:bookmarkEnd w:id="393"/>
      <w:bookmarkEnd w:id="394"/>
      <w:r w:rsidRPr="008A1DD8">
        <w:t>Amdocs Tools</w:t>
      </w:r>
      <w:bookmarkEnd w:id="395"/>
      <w:bookmarkEnd w:id="396"/>
      <w:bookmarkEnd w:id="397"/>
      <w:bookmarkEnd w:id="398"/>
      <w:bookmarkEnd w:id="399"/>
      <w:bookmarkEnd w:id="400"/>
    </w:p>
    <w:p w:rsidR="00B7315B" w:rsidRDefault="00B7315B" w:rsidP="00B7315B">
      <w:pPr>
        <w:pStyle w:val="BodyText"/>
      </w:pPr>
    </w:p>
    <w:tbl>
      <w:tblPr>
        <w:tblW w:w="702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2654"/>
        <w:gridCol w:w="1396"/>
        <w:gridCol w:w="1260"/>
      </w:tblGrid>
      <w:tr w:rsidR="00B7315B" w:rsidRPr="00E85EA7" w:rsidTr="00B7315B">
        <w:trPr>
          <w:cantSplit/>
          <w:tblHeader/>
        </w:trPr>
        <w:tc>
          <w:tcPr>
            <w:tcW w:w="1710" w:type="dxa"/>
            <w:tcBorders>
              <w:bottom w:val="single" w:sz="12" w:space="0" w:color="auto"/>
            </w:tcBorders>
            <w:shd w:val="clear" w:color="auto" w:fill="auto"/>
            <w:vAlign w:val="bottom"/>
          </w:tcPr>
          <w:p w:rsidR="00B7315B" w:rsidRPr="00E85EA7" w:rsidRDefault="00B7315B" w:rsidP="00B7315B">
            <w:pPr>
              <w:pStyle w:val="TableHeader"/>
            </w:pPr>
            <w:r w:rsidRPr="00E85EA7">
              <w:t>Item Name</w:t>
            </w:r>
          </w:p>
        </w:tc>
        <w:tc>
          <w:tcPr>
            <w:tcW w:w="2654" w:type="dxa"/>
            <w:tcBorders>
              <w:bottom w:val="single" w:sz="12" w:space="0" w:color="auto"/>
            </w:tcBorders>
            <w:shd w:val="clear" w:color="auto" w:fill="auto"/>
            <w:vAlign w:val="bottom"/>
          </w:tcPr>
          <w:p w:rsidR="00B7315B" w:rsidRPr="00E85EA7" w:rsidRDefault="00B7315B" w:rsidP="00B7315B">
            <w:pPr>
              <w:pStyle w:val="TableHeader"/>
            </w:pPr>
            <w:r w:rsidRPr="00E85EA7">
              <w:t>Production Version</w:t>
            </w:r>
          </w:p>
        </w:tc>
        <w:tc>
          <w:tcPr>
            <w:tcW w:w="1396" w:type="dxa"/>
            <w:tcBorders>
              <w:bottom w:val="single" w:sz="12" w:space="0" w:color="auto"/>
            </w:tcBorders>
            <w:shd w:val="clear" w:color="auto" w:fill="auto"/>
            <w:vAlign w:val="bottom"/>
          </w:tcPr>
          <w:p w:rsidR="00B7315B" w:rsidRPr="00E85EA7" w:rsidRDefault="00B7315B" w:rsidP="00B7315B">
            <w:pPr>
              <w:pStyle w:val="TableHeader"/>
            </w:pPr>
            <w:r w:rsidRPr="00E85EA7">
              <w:t>New Version</w:t>
            </w:r>
          </w:p>
        </w:tc>
        <w:tc>
          <w:tcPr>
            <w:tcW w:w="1260" w:type="dxa"/>
            <w:tcBorders>
              <w:bottom w:val="single" w:sz="12" w:space="0" w:color="auto"/>
            </w:tcBorders>
            <w:shd w:val="clear" w:color="auto" w:fill="auto"/>
            <w:vAlign w:val="bottom"/>
          </w:tcPr>
          <w:p w:rsidR="00B7315B" w:rsidRPr="00E85EA7" w:rsidRDefault="00B7315B" w:rsidP="00B7315B">
            <w:pPr>
              <w:pStyle w:val="TableHeader"/>
            </w:pPr>
            <w:r w:rsidRPr="00E85EA7">
              <w:t>Comments</w:t>
            </w:r>
          </w:p>
        </w:tc>
      </w:tr>
      <w:tr w:rsidR="00B7315B" w:rsidRPr="00181923" w:rsidTr="00B7315B">
        <w:trPr>
          <w:cantSplit/>
        </w:trPr>
        <w:tc>
          <w:tcPr>
            <w:tcW w:w="1710" w:type="dxa"/>
            <w:tcBorders>
              <w:top w:val="single" w:sz="12" w:space="0" w:color="auto"/>
            </w:tcBorders>
            <w:shd w:val="clear" w:color="auto" w:fill="auto"/>
          </w:tcPr>
          <w:p w:rsidR="00B7315B" w:rsidRDefault="00B7315B" w:rsidP="00B7315B">
            <w:pPr>
              <w:pStyle w:val="TableBody"/>
              <w:keepNext w:val="0"/>
              <w:keepLines w:val="0"/>
            </w:pPr>
            <w:r>
              <w:t>CC</w:t>
            </w:r>
          </w:p>
        </w:tc>
        <w:tc>
          <w:tcPr>
            <w:tcW w:w="2654" w:type="dxa"/>
            <w:tcBorders>
              <w:top w:val="single" w:sz="12" w:space="0" w:color="auto"/>
            </w:tcBorders>
            <w:shd w:val="clear" w:color="auto" w:fill="auto"/>
          </w:tcPr>
          <w:p w:rsidR="00B7315B" w:rsidRDefault="00FD6EF0" w:rsidP="00B7315B">
            <w:pPr>
              <w:pStyle w:val="TableBody"/>
              <w:keepNext w:val="0"/>
              <w:keepLines w:val="0"/>
            </w:pPr>
            <w:r>
              <w:t>V07</w:t>
            </w:r>
          </w:p>
        </w:tc>
        <w:tc>
          <w:tcPr>
            <w:tcW w:w="1396" w:type="dxa"/>
            <w:tcBorders>
              <w:top w:val="single" w:sz="12" w:space="0" w:color="auto"/>
            </w:tcBorders>
            <w:shd w:val="clear" w:color="auto" w:fill="auto"/>
          </w:tcPr>
          <w:p w:rsidR="00B7315B" w:rsidRPr="00181923" w:rsidRDefault="00B7315B" w:rsidP="00B7315B">
            <w:pPr>
              <w:pStyle w:val="TableBody"/>
              <w:keepNext w:val="0"/>
              <w:keepLines w:val="0"/>
            </w:pPr>
          </w:p>
        </w:tc>
        <w:tc>
          <w:tcPr>
            <w:tcW w:w="1260" w:type="dxa"/>
            <w:tcBorders>
              <w:top w:val="single" w:sz="12" w:space="0" w:color="auto"/>
            </w:tcBorders>
            <w:shd w:val="clear" w:color="auto" w:fill="auto"/>
          </w:tcPr>
          <w:p w:rsidR="00B7315B" w:rsidRPr="00181923" w:rsidRDefault="00B7315B" w:rsidP="00B7315B">
            <w:pPr>
              <w:pStyle w:val="TableBody"/>
              <w:keepNext w:val="0"/>
              <w:keepLines w:val="0"/>
            </w:pPr>
          </w:p>
        </w:tc>
      </w:tr>
      <w:tr w:rsidR="00B7315B" w:rsidRPr="00181923" w:rsidTr="00B7315B">
        <w:trPr>
          <w:cantSplit/>
        </w:trPr>
        <w:tc>
          <w:tcPr>
            <w:tcW w:w="1710" w:type="dxa"/>
            <w:shd w:val="clear" w:color="auto" w:fill="auto"/>
          </w:tcPr>
          <w:p w:rsidR="00B7315B" w:rsidRDefault="00B7315B" w:rsidP="00B7315B">
            <w:pPr>
              <w:pStyle w:val="TableBody"/>
              <w:keepNext w:val="0"/>
              <w:keepLines w:val="0"/>
            </w:pPr>
            <w:r>
              <w:t>CC tools</w:t>
            </w:r>
          </w:p>
        </w:tc>
        <w:tc>
          <w:tcPr>
            <w:tcW w:w="2654" w:type="dxa"/>
            <w:shd w:val="clear" w:color="auto" w:fill="auto"/>
          </w:tcPr>
          <w:p w:rsidR="00B7315B" w:rsidRDefault="00FD6EF0" w:rsidP="00B7315B">
            <w:pPr>
              <w:pStyle w:val="TableBody"/>
              <w:keepNext w:val="0"/>
              <w:keepLines w:val="0"/>
            </w:pPr>
            <w:r>
              <w:t>V07</w:t>
            </w:r>
          </w:p>
        </w:tc>
        <w:tc>
          <w:tcPr>
            <w:tcW w:w="1396" w:type="dxa"/>
            <w:shd w:val="clear" w:color="auto" w:fill="auto"/>
          </w:tcPr>
          <w:p w:rsidR="00B7315B" w:rsidRPr="00181923" w:rsidRDefault="00B7315B" w:rsidP="00B7315B">
            <w:pPr>
              <w:pStyle w:val="TableBody"/>
              <w:keepNext w:val="0"/>
              <w:keepLines w:val="0"/>
            </w:pPr>
          </w:p>
        </w:tc>
        <w:tc>
          <w:tcPr>
            <w:tcW w:w="1260" w:type="dxa"/>
            <w:shd w:val="clear" w:color="auto" w:fill="auto"/>
          </w:tcPr>
          <w:p w:rsidR="00B7315B" w:rsidRPr="00181923" w:rsidRDefault="00B7315B" w:rsidP="00B7315B">
            <w:pPr>
              <w:pStyle w:val="TableBody"/>
              <w:keepNext w:val="0"/>
              <w:keepLines w:val="0"/>
            </w:pPr>
          </w:p>
        </w:tc>
      </w:tr>
      <w:tr w:rsidR="00B7315B" w:rsidRPr="00181923" w:rsidTr="00B7315B">
        <w:trPr>
          <w:cantSplit/>
        </w:trPr>
        <w:tc>
          <w:tcPr>
            <w:tcW w:w="1710" w:type="dxa"/>
            <w:shd w:val="clear" w:color="auto" w:fill="auto"/>
          </w:tcPr>
          <w:p w:rsidR="00B7315B" w:rsidRDefault="00B7315B" w:rsidP="00B7315B">
            <w:pPr>
              <w:pStyle w:val="TableBody"/>
              <w:keepNext w:val="0"/>
              <w:keepLines w:val="0"/>
            </w:pPr>
            <w:r>
              <w:t>Online CC manager</w:t>
            </w:r>
          </w:p>
        </w:tc>
        <w:tc>
          <w:tcPr>
            <w:tcW w:w="2654" w:type="dxa"/>
            <w:shd w:val="clear" w:color="auto" w:fill="auto"/>
          </w:tcPr>
          <w:p w:rsidR="00B7315B" w:rsidRDefault="00822E81" w:rsidP="00B7315B">
            <w:pPr>
              <w:pStyle w:val="TableBody"/>
              <w:keepNext w:val="0"/>
              <w:keepLines w:val="0"/>
            </w:pPr>
            <w:r>
              <w:t>EPCC2009</w:t>
            </w:r>
          </w:p>
        </w:tc>
        <w:tc>
          <w:tcPr>
            <w:tcW w:w="1396" w:type="dxa"/>
            <w:shd w:val="clear" w:color="auto" w:fill="auto"/>
          </w:tcPr>
          <w:p w:rsidR="00B7315B" w:rsidRPr="00181923" w:rsidRDefault="00B7315B" w:rsidP="00B7315B">
            <w:pPr>
              <w:pStyle w:val="TableBody"/>
              <w:keepNext w:val="0"/>
              <w:keepLines w:val="0"/>
            </w:pPr>
          </w:p>
        </w:tc>
        <w:tc>
          <w:tcPr>
            <w:tcW w:w="1260" w:type="dxa"/>
            <w:shd w:val="clear" w:color="auto" w:fill="auto"/>
          </w:tcPr>
          <w:p w:rsidR="00B7315B" w:rsidRPr="00181923" w:rsidRDefault="00B7315B" w:rsidP="00B7315B">
            <w:pPr>
              <w:pStyle w:val="TableBody"/>
              <w:keepNext w:val="0"/>
              <w:keepLines w:val="0"/>
            </w:pPr>
          </w:p>
        </w:tc>
      </w:tr>
      <w:tr w:rsidR="00873615" w:rsidRPr="00181923" w:rsidTr="00B7315B">
        <w:trPr>
          <w:cantSplit/>
        </w:trPr>
        <w:tc>
          <w:tcPr>
            <w:tcW w:w="1710" w:type="dxa"/>
            <w:shd w:val="clear" w:color="auto" w:fill="auto"/>
          </w:tcPr>
          <w:p w:rsidR="00873615" w:rsidRDefault="00873615" w:rsidP="00B7315B">
            <w:pPr>
              <w:pStyle w:val="TableBody"/>
              <w:keepNext w:val="0"/>
              <w:keepLines w:val="0"/>
            </w:pPr>
            <w:r>
              <w:t>Operational</w:t>
            </w:r>
          </w:p>
        </w:tc>
        <w:tc>
          <w:tcPr>
            <w:tcW w:w="2654" w:type="dxa"/>
            <w:shd w:val="clear" w:color="auto" w:fill="auto"/>
          </w:tcPr>
          <w:p w:rsidR="00873615" w:rsidRDefault="00873615" w:rsidP="00A9698A">
            <w:pPr>
              <w:pStyle w:val="TableBody"/>
              <w:keepNext w:val="0"/>
              <w:keepLines w:val="0"/>
            </w:pPr>
            <w:r>
              <w:t>4.1 (Patch #74)</w:t>
            </w:r>
          </w:p>
        </w:tc>
        <w:tc>
          <w:tcPr>
            <w:tcW w:w="1396" w:type="dxa"/>
            <w:shd w:val="clear" w:color="auto" w:fill="auto"/>
          </w:tcPr>
          <w:p w:rsidR="00873615" w:rsidRPr="00A913D6" w:rsidRDefault="00873615" w:rsidP="00B7315B">
            <w:pPr>
              <w:pStyle w:val="TableBody"/>
              <w:keepNext w:val="0"/>
              <w:keepLines w:val="0"/>
            </w:pPr>
          </w:p>
        </w:tc>
        <w:tc>
          <w:tcPr>
            <w:tcW w:w="1260" w:type="dxa"/>
            <w:shd w:val="clear" w:color="auto" w:fill="auto"/>
          </w:tcPr>
          <w:p w:rsidR="00873615" w:rsidRPr="00A913D6" w:rsidRDefault="00873615" w:rsidP="00B7315B">
            <w:pPr>
              <w:pStyle w:val="TableBody"/>
              <w:keepNext w:val="0"/>
              <w:keepLines w:val="0"/>
            </w:pPr>
          </w:p>
        </w:tc>
      </w:tr>
      <w:tr w:rsidR="00873615" w:rsidRPr="00181923" w:rsidTr="00B7315B">
        <w:trPr>
          <w:cantSplit/>
        </w:trPr>
        <w:tc>
          <w:tcPr>
            <w:tcW w:w="1710" w:type="dxa"/>
            <w:shd w:val="clear" w:color="auto" w:fill="auto"/>
          </w:tcPr>
          <w:p w:rsidR="00873615" w:rsidRDefault="00873615" w:rsidP="00B7315B">
            <w:pPr>
              <w:pStyle w:val="TableBody"/>
              <w:keepNext w:val="0"/>
              <w:keepLines w:val="0"/>
            </w:pPr>
            <w:proofErr w:type="spellStart"/>
            <w:r>
              <w:t>Schapi</w:t>
            </w:r>
            <w:proofErr w:type="spellEnd"/>
          </w:p>
        </w:tc>
        <w:tc>
          <w:tcPr>
            <w:tcW w:w="2654" w:type="dxa"/>
            <w:shd w:val="clear" w:color="auto" w:fill="auto"/>
          </w:tcPr>
          <w:p w:rsidR="00873615" w:rsidRDefault="00873615" w:rsidP="00A9698A">
            <w:pPr>
              <w:pStyle w:val="TableBody"/>
              <w:keepNext w:val="0"/>
              <w:keepLines w:val="0"/>
            </w:pPr>
            <w:r>
              <w:t>3.0 (Patch #2)</w:t>
            </w:r>
          </w:p>
        </w:tc>
        <w:tc>
          <w:tcPr>
            <w:tcW w:w="1396" w:type="dxa"/>
            <w:shd w:val="clear" w:color="auto" w:fill="auto"/>
          </w:tcPr>
          <w:p w:rsidR="00873615" w:rsidRPr="006A0159" w:rsidRDefault="00873615" w:rsidP="00B7315B">
            <w:pPr>
              <w:pStyle w:val="TableBody"/>
              <w:keepNext w:val="0"/>
              <w:keepLines w:val="0"/>
            </w:pPr>
          </w:p>
        </w:tc>
        <w:tc>
          <w:tcPr>
            <w:tcW w:w="1260" w:type="dxa"/>
            <w:shd w:val="clear" w:color="auto" w:fill="auto"/>
          </w:tcPr>
          <w:p w:rsidR="00873615" w:rsidRPr="007A50CA" w:rsidRDefault="00873615" w:rsidP="00B7315B">
            <w:pPr>
              <w:pStyle w:val="TableBody"/>
              <w:keepNext w:val="0"/>
              <w:keepLines w:val="0"/>
              <w:rPr>
                <w:highlight w:val="yellow"/>
              </w:rPr>
            </w:pPr>
          </w:p>
        </w:tc>
      </w:tr>
      <w:tr w:rsidR="00873615" w:rsidRPr="00181923" w:rsidTr="00B7315B">
        <w:trPr>
          <w:cantSplit/>
        </w:trPr>
        <w:tc>
          <w:tcPr>
            <w:tcW w:w="1710" w:type="dxa"/>
            <w:shd w:val="clear" w:color="auto" w:fill="auto"/>
          </w:tcPr>
          <w:p w:rsidR="00873615" w:rsidRDefault="00873615" w:rsidP="00B7315B">
            <w:pPr>
              <w:pStyle w:val="TableBody"/>
              <w:keepNext w:val="0"/>
              <w:keepLines w:val="0"/>
            </w:pPr>
            <w:r>
              <w:t>Juliet</w:t>
            </w:r>
          </w:p>
        </w:tc>
        <w:tc>
          <w:tcPr>
            <w:tcW w:w="2654" w:type="dxa"/>
            <w:shd w:val="clear" w:color="auto" w:fill="auto"/>
          </w:tcPr>
          <w:p w:rsidR="00873615" w:rsidRDefault="00873615" w:rsidP="00A9698A">
            <w:pPr>
              <w:pStyle w:val="TableBody"/>
              <w:keepNext w:val="0"/>
              <w:keepLines w:val="0"/>
            </w:pPr>
            <w:r>
              <w:t>8.5</w:t>
            </w:r>
          </w:p>
        </w:tc>
        <w:tc>
          <w:tcPr>
            <w:tcW w:w="1396" w:type="dxa"/>
            <w:shd w:val="clear" w:color="auto" w:fill="auto"/>
          </w:tcPr>
          <w:p w:rsidR="00873615" w:rsidRPr="00181923" w:rsidRDefault="00873615" w:rsidP="00B7315B">
            <w:pPr>
              <w:pStyle w:val="TableBody"/>
              <w:keepNext w:val="0"/>
              <w:keepLines w:val="0"/>
            </w:pPr>
          </w:p>
        </w:tc>
        <w:tc>
          <w:tcPr>
            <w:tcW w:w="1260" w:type="dxa"/>
            <w:shd w:val="clear" w:color="auto" w:fill="auto"/>
          </w:tcPr>
          <w:p w:rsidR="00873615" w:rsidRPr="00181923" w:rsidRDefault="00873615" w:rsidP="00B7315B">
            <w:pPr>
              <w:pStyle w:val="TableBody"/>
              <w:keepNext w:val="0"/>
              <w:keepLines w:val="0"/>
            </w:pPr>
          </w:p>
        </w:tc>
      </w:tr>
      <w:tr w:rsidR="00B7315B" w:rsidRPr="00181923" w:rsidTr="00B7315B">
        <w:trPr>
          <w:cantSplit/>
        </w:trPr>
        <w:tc>
          <w:tcPr>
            <w:tcW w:w="1710" w:type="dxa"/>
            <w:shd w:val="clear" w:color="auto" w:fill="auto"/>
          </w:tcPr>
          <w:p w:rsidR="00B7315B" w:rsidRDefault="00B7315B" w:rsidP="00B7315B">
            <w:pPr>
              <w:pStyle w:val="TableBody"/>
              <w:keepNext w:val="0"/>
              <w:keepLines w:val="0"/>
            </w:pPr>
            <w:r>
              <w:t>Cell Tools</w:t>
            </w:r>
          </w:p>
        </w:tc>
        <w:tc>
          <w:tcPr>
            <w:tcW w:w="2654" w:type="dxa"/>
            <w:shd w:val="clear" w:color="auto" w:fill="auto"/>
          </w:tcPr>
          <w:p w:rsidR="00B7315B" w:rsidRDefault="00FD6EF0" w:rsidP="00B7315B">
            <w:pPr>
              <w:pStyle w:val="TableBody"/>
              <w:keepNext w:val="0"/>
              <w:keepLines w:val="0"/>
            </w:pPr>
            <w:r>
              <w:t>v15_0U1 (Patches: P2_D84</w:t>
            </w:r>
            <w:r>
              <w:br/>
            </w:r>
            <w:r w:rsidRPr="0066769D">
              <w:t>and P3_D85</w:t>
            </w:r>
            <w:r>
              <w:t>)</w:t>
            </w:r>
          </w:p>
        </w:tc>
        <w:tc>
          <w:tcPr>
            <w:tcW w:w="1396" w:type="dxa"/>
            <w:shd w:val="clear" w:color="auto" w:fill="auto"/>
          </w:tcPr>
          <w:p w:rsidR="00B7315B" w:rsidRPr="00181923" w:rsidRDefault="00B7315B" w:rsidP="00B7315B">
            <w:pPr>
              <w:pStyle w:val="TableBody"/>
              <w:keepNext w:val="0"/>
              <w:keepLines w:val="0"/>
            </w:pPr>
          </w:p>
        </w:tc>
        <w:tc>
          <w:tcPr>
            <w:tcW w:w="1260" w:type="dxa"/>
            <w:shd w:val="clear" w:color="auto" w:fill="auto"/>
          </w:tcPr>
          <w:p w:rsidR="00B7315B" w:rsidRPr="00181923" w:rsidRDefault="00B7315B" w:rsidP="00B7315B">
            <w:pPr>
              <w:pStyle w:val="TableBody"/>
              <w:keepNext w:val="0"/>
              <w:keepLines w:val="0"/>
            </w:pPr>
          </w:p>
        </w:tc>
      </w:tr>
      <w:tr w:rsidR="00B7315B" w:rsidRPr="00181923" w:rsidTr="00B7315B">
        <w:trPr>
          <w:cantSplit/>
        </w:trPr>
        <w:tc>
          <w:tcPr>
            <w:tcW w:w="1710" w:type="dxa"/>
            <w:shd w:val="clear" w:color="auto" w:fill="auto"/>
          </w:tcPr>
          <w:p w:rsidR="00B7315B" w:rsidRDefault="00B7315B" w:rsidP="00B7315B">
            <w:pPr>
              <w:pStyle w:val="TableBody"/>
              <w:keepNext w:val="0"/>
              <w:keepLines w:val="0"/>
            </w:pPr>
            <w:smartTag w:uri="urn:schemas-microsoft-com:office:smarttags" w:element="place">
              <w:smartTag w:uri="urn:schemas-microsoft-com:office:smarttags" w:element="City">
                <w:smartTag w:uri="urn:schemas-microsoft-com:office:smarttags" w:element="PlaceName">
                  <w:r>
                    <w:t>Quality</w:t>
                  </w:r>
                </w:smartTag>
                <w:r>
                  <w:t xml:space="preserve"> </w:t>
                </w:r>
                <w:smartTag w:uri="urn:schemas-microsoft-com:office:smarttags" w:element="PlaceType">
                  <w:r>
                    <w:t>Center</w:t>
                  </w:r>
                </w:smartTag>
              </w:smartTag>
            </w:smartTag>
          </w:p>
        </w:tc>
        <w:tc>
          <w:tcPr>
            <w:tcW w:w="2654" w:type="dxa"/>
            <w:shd w:val="clear" w:color="auto" w:fill="auto"/>
          </w:tcPr>
          <w:p w:rsidR="00B7315B" w:rsidRDefault="00873615" w:rsidP="00B7315B">
            <w:pPr>
              <w:pStyle w:val="TableBody"/>
              <w:keepNext w:val="0"/>
              <w:keepLines w:val="0"/>
            </w:pPr>
            <w:r>
              <w:t>9</w:t>
            </w:r>
          </w:p>
        </w:tc>
        <w:tc>
          <w:tcPr>
            <w:tcW w:w="1396" w:type="dxa"/>
            <w:shd w:val="clear" w:color="auto" w:fill="auto"/>
          </w:tcPr>
          <w:p w:rsidR="00B7315B" w:rsidRPr="00CE6B97" w:rsidRDefault="00B7315B" w:rsidP="00B7315B">
            <w:pPr>
              <w:pStyle w:val="TableBody"/>
              <w:keepNext w:val="0"/>
              <w:keepLines w:val="0"/>
            </w:pPr>
          </w:p>
        </w:tc>
        <w:tc>
          <w:tcPr>
            <w:tcW w:w="1260" w:type="dxa"/>
            <w:shd w:val="clear" w:color="auto" w:fill="auto"/>
          </w:tcPr>
          <w:p w:rsidR="00B7315B" w:rsidRPr="00146CD6" w:rsidRDefault="00B7315B" w:rsidP="00B7315B">
            <w:pPr>
              <w:pStyle w:val="TableBody"/>
              <w:keepNext w:val="0"/>
              <w:keepLines w:val="0"/>
              <w:rPr>
                <w:b/>
                <w:bCs/>
                <w:highlight w:val="red"/>
              </w:rPr>
            </w:pPr>
          </w:p>
        </w:tc>
      </w:tr>
      <w:tr w:rsidR="00FD6EF0" w:rsidRPr="00181923" w:rsidTr="00B7315B">
        <w:trPr>
          <w:cantSplit/>
        </w:trPr>
        <w:tc>
          <w:tcPr>
            <w:tcW w:w="1710" w:type="dxa"/>
            <w:shd w:val="clear" w:color="auto" w:fill="auto"/>
          </w:tcPr>
          <w:p w:rsidR="00FD6EF0" w:rsidRDefault="00FD6EF0" w:rsidP="00B7315B">
            <w:pPr>
              <w:pStyle w:val="TableBody"/>
              <w:keepNext w:val="0"/>
              <w:keepLines w:val="0"/>
            </w:pPr>
            <w:r>
              <w:lastRenderedPageBreak/>
              <w:t>Tester Choice</w:t>
            </w:r>
          </w:p>
        </w:tc>
        <w:tc>
          <w:tcPr>
            <w:tcW w:w="2654" w:type="dxa"/>
            <w:shd w:val="clear" w:color="auto" w:fill="auto"/>
          </w:tcPr>
          <w:p w:rsidR="00FD6EF0" w:rsidRDefault="00FD6EF0" w:rsidP="006E31D0">
            <w:pPr>
              <w:pStyle w:val="TableBody"/>
              <w:keepNext w:val="0"/>
              <w:keepLines w:val="0"/>
            </w:pPr>
            <w:r>
              <w:t>4.81 (SP1)</w:t>
            </w:r>
          </w:p>
        </w:tc>
        <w:tc>
          <w:tcPr>
            <w:tcW w:w="1396" w:type="dxa"/>
            <w:shd w:val="clear" w:color="auto" w:fill="auto"/>
          </w:tcPr>
          <w:p w:rsidR="00FD6EF0" w:rsidRPr="00CE6B97" w:rsidRDefault="00FD6EF0" w:rsidP="00B7315B">
            <w:pPr>
              <w:pStyle w:val="TableBody"/>
              <w:keepNext w:val="0"/>
              <w:keepLines w:val="0"/>
            </w:pPr>
          </w:p>
        </w:tc>
        <w:tc>
          <w:tcPr>
            <w:tcW w:w="1260" w:type="dxa"/>
            <w:shd w:val="clear" w:color="auto" w:fill="auto"/>
          </w:tcPr>
          <w:p w:rsidR="00FD6EF0" w:rsidRPr="00181923" w:rsidRDefault="00FD6EF0" w:rsidP="00B7315B">
            <w:pPr>
              <w:pStyle w:val="TableBody"/>
              <w:keepNext w:val="0"/>
              <w:keepLines w:val="0"/>
            </w:pPr>
          </w:p>
        </w:tc>
      </w:tr>
    </w:tbl>
    <w:p w:rsidR="00DE6451" w:rsidRPr="008A1DD8" w:rsidRDefault="00DE6451" w:rsidP="00F96918">
      <w:pPr>
        <w:pStyle w:val="Heading2"/>
      </w:pPr>
      <w:bookmarkStart w:id="403" w:name="_Toc166231362"/>
      <w:bookmarkStart w:id="404" w:name="_Toc166231442"/>
      <w:bookmarkStart w:id="405" w:name="_Toc166231522"/>
      <w:bookmarkStart w:id="406" w:name="_Toc166231657"/>
      <w:bookmarkStart w:id="407" w:name="_Toc166232093"/>
      <w:bookmarkStart w:id="408" w:name="_Toc166233139"/>
      <w:bookmarkStart w:id="409" w:name="_Toc108756939"/>
      <w:bookmarkStart w:id="410" w:name="_Toc108852832"/>
      <w:bookmarkStart w:id="411" w:name="_Toc196208420"/>
      <w:bookmarkStart w:id="412" w:name="_Toc243101229"/>
      <w:bookmarkStart w:id="413" w:name="_Toc300233478"/>
      <w:bookmarkStart w:id="414" w:name="_Toc320453690"/>
      <w:bookmarkEnd w:id="403"/>
      <w:bookmarkEnd w:id="404"/>
      <w:bookmarkEnd w:id="405"/>
      <w:bookmarkEnd w:id="406"/>
      <w:bookmarkEnd w:id="407"/>
      <w:bookmarkEnd w:id="408"/>
      <w:r w:rsidRPr="008A1DD8">
        <w:t>Application Components Deliv</w:t>
      </w:r>
      <w:bookmarkEnd w:id="401"/>
      <w:bookmarkEnd w:id="402"/>
      <w:bookmarkEnd w:id="409"/>
      <w:bookmarkEnd w:id="410"/>
      <w:bookmarkEnd w:id="411"/>
      <w:r w:rsidRPr="008A1DD8">
        <w:t>ered</w:t>
      </w:r>
      <w:bookmarkEnd w:id="412"/>
      <w:bookmarkEnd w:id="413"/>
      <w:bookmarkEnd w:id="414"/>
    </w:p>
    <w:p w:rsidR="00B7315B" w:rsidRPr="00E85EA7" w:rsidRDefault="00B7315B" w:rsidP="00B7315B">
      <w:pPr>
        <w:pStyle w:val="BodyText"/>
        <w:keepNext/>
        <w:rPr>
          <w:b/>
          <w:bCs/>
        </w:rPr>
      </w:pPr>
      <w:r>
        <w:rPr>
          <w:b/>
          <w:bCs/>
        </w:rPr>
        <w:t>Online (NT)</w:t>
      </w:r>
    </w:p>
    <w:tbl>
      <w:tblPr>
        <w:tblW w:w="702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9"/>
        <w:gridCol w:w="1416"/>
        <w:gridCol w:w="1875"/>
      </w:tblGrid>
      <w:tr w:rsidR="00B7315B" w:rsidRPr="00E85EA7" w:rsidTr="00B7315B">
        <w:trPr>
          <w:cantSplit/>
          <w:tblHeader/>
        </w:trPr>
        <w:tc>
          <w:tcPr>
            <w:tcW w:w="3729" w:type="dxa"/>
            <w:tcBorders>
              <w:bottom w:val="single" w:sz="12" w:space="0" w:color="auto"/>
            </w:tcBorders>
            <w:shd w:val="clear" w:color="auto" w:fill="auto"/>
            <w:vAlign w:val="bottom"/>
          </w:tcPr>
          <w:p w:rsidR="00B7315B" w:rsidRPr="00E85EA7" w:rsidRDefault="00B7315B" w:rsidP="00B7315B">
            <w:pPr>
              <w:pStyle w:val="TableHeader"/>
            </w:pPr>
            <w:r w:rsidRPr="00E85EA7">
              <w:t>Application</w:t>
            </w:r>
          </w:p>
        </w:tc>
        <w:tc>
          <w:tcPr>
            <w:tcW w:w="1416" w:type="dxa"/>
            <w:tcBorders>
              <w:bottom w:val="single" w:sz="12" w:space="0" w:color="auto"/>
            </w:tcBorders>
            <w:shd w:val="clear" w:color="auto" w:fill="auto"/>
            <w:vAlign w:val="bottom"/>
          </w:tcPr>
          <w:p w:rsidR="00B7315B" w:rsidRPr="00E85EA7" w:rsidRDefault="00B7315B" w:rsidP="00B7315B">
            <w:pPr>
              <w:pStyle w:val="TableHeader"/>
            </w:pPr>
            <w:r w:rsidRPr="00E85EA7">
              <w:t>Version</w:t>
            </w:r>
          </w:p>
        </w:tc>
        <w:tc>
          <w:tcPr>
            <w:tcW w:w="1875" w:type="dxa"/>
            <w:tcBorders>
              <w:bottom w:val="single" w:sz="12" w:space="0" w:color="auto"/>
            </w:tcBorders>
            <w:shd w:val="clear" w:color="auto" w:fill="auto"/>
            <w:vAlign w:val="bottom"/>
          </w:tcPr>
          <w:p w:rsidR="00B7315B" w:rsidRPr="00E85EA7" w:rsidRDefault="00B7315B" w:rsidP="00B7315B">
            <w:pPr>
              <w:pStyle w:val="TableHeader"/>
            </w:pPr>
            <w:r w:rsidRPr="00E85EA7">
              <w:t>Compile Date</w:t>
            </w:r>
          </w:p>
        </w:tc>
      </w:tr>
      <w:tr w:rsidR="00873615" w:rsidRPr="00E85EA7" w:rsidTr="00B7315B">
        <w:trPr>
          <w:cantSplit/>
        </w:trPr>
        <w:tc>
          <w:tcPr>
            <w:tcW w:w="3729" w:type="dxa"/>
            <w:shd w:val="clear" w:color="auto" w:fill="auto"/>
          </w:tcPr>
          <w:p w:rsidR="00873615" w:rsidRDefault="00873615" w:rsidP="00B7315B">
            <w:pPr>
              <w:pStyle w:val="TableBody"/>
              <w:keepNext w:val="0"/>
              <w:keepLines w:val="0"/>
            </w:pPr>
            <w:r>
              <w:t>Application Tables</w:t>
            </w:r>
          </w:p>
        </w:tc>
        <w:tc>
          <w:tcPr>
            <w:tcW w:w="1416" w:type="dxa"/>
            <w:shd w:val="clear" w:color="auto" w:fill="auto"/>
          </w:tcPr>
          <w:p w:rsidR="00873615" w:rsidRDefault="00430C77" w:rsidP="000F4C3C">
            <w:pPr>
              <w:pStyle w:val="TableBody"/>
              <w:keepNext w:val="0"/>
              <w:keepLines w:val="0"/>
            </w:pPr>
            <w:r>
              <w:t>19.0</w:t>
            </w:r>
          </w:p>
        </w:tc>
        <w:tc>
          <w:tcPr>
            <w:tcW w:w="1875" w:type="dxa"/>
            <w:shd w:val="clear" w:color="auto" w:fill="auto"/>
          </w:tcPr>
          <w:p w:rsidR="00873615" w:rsidRPr="00E85EA7" w:rsidRDefault="00873615" w:rsidP="00B7315B">
            <w:pPr>
              <w:pStyle w:val="TableBody"/>
              <w:keepNext w:val="0"/>
              <w:keepLines w:val="0"/>
            </w:pPr>
          </w:p>
        </w:tc>
      </w:tr>
      <w:tr w:rsidR="000F4C3C" w:rsidRPr="00E85EA7" w:rsidTr="00B7315B">
        <w:trPr>
          <w:cantSplit/>
        </w:trPr>
        <w:tc>
          <w:tcPr>
            <w:tcW w:w="3729" w:type="dxa"/>
            <w:shd w:val="clear" w:color="auto" w:fill="auto"/>
          </w:tcPr>
          <w:p w:rsidR="000F4C3C" w:rsidRDefault="000F4C3C" w:rsidP="00B7315B">
            <w:pPr>
              <w:pStyle w:val="TableBody"/>
              <w:keepNext w:val="0"/>
              <w:keepLines w:val="0"/>
            </w:pPr>
            <w:r>
              <w:t>CSM</w:t>
            </w:r>
          </w:p>
        </w:tc>
        <w:tc>
          <w:tcPr>
            <w:tcW w:w="1416" w:type="dxa"/>
            <w:shd w:val="clear" w:color="auto" w:fill="auto"/>
          </w:tcPr>
          <w:p w:rsidR="000F4C3C" w:rsidRDefault="00430C77" w:rsidP="00A9698A">
            <w:pPr>
              <w:pStyle w:val="TableBody"/>
              <w:keepNext w:val="0"/>
              <w:keepLines w:val="0"/>
            </w:pPr>
            <w:r>
              <w:t>19.0</w:t>
            </w:r>
          </w:p>
        </w:tc>
        <w:tc>
          <w:tcPr>
            <w:tcW w:w="1875" w:type="dxa"/>
            <w:shd w:val="clear" w:color="auto" w:fill="auto"/>
          </w:tcPr>
          <w:p w:rsidR="000F4C3C" w:rsidRPr="00E85EA7" w:rsidRDefault="000F4C3C" w:rsidP="00B7315B">
            <w:pPr>
              <w:pStyle w:val="TableBody"/>
              <w:keepNext w:val="0"/>
              <w:keepLines w:val="0"/>
            </w:pPr>
          </w:p>
        </w:tc>
      </w:tr>
      <w:tr w:rsidR="000F4C3C" w:rsidRPr="00E85EA7" w:rsidTr="00B7315B">
        <w:trPr>
          <w:cantSplit/>
        </w:trPr>
        <w:tc>
          <w:tcPr>
            <w:tcW w:w="3729" w:type="dxa"/>
            <w:shd w:val="clear" w:color="auto" w:fill="auto"/>
          </w:tcPr>
          <w:p w:rsidR="000F4C3C" w:rsidRDefault="000F4C3C" w:rsidP="00B7315B">
            <w:pPr>
              <w:pStyle w:val="TableBody"/>
              <w:keepNext w:val="0"/>
              <w:keepLines w:val="0"/>
            </w:pPr>
            <w:r>
              <w:t>Dealer</w:t>
            </w:r>
          </w:p>
        </w:tc>
        <w:tc>
          <w:tcPr>
            <w:tcW w:w="1416" w:type="dxa"/>
            <w:shd w:val="clear" w:color="auto" w:fill="auto"/>
          </w:tcPr>
          <w:p w:rsidR="000F4C3C" w:rsidRDefault="00430C77" w:rsidP="00B7315B">
            <w:pPr>
              <w:pStyle w:val="TableBody"/>
              <w:keepNext w:val="0"/>
              <w:keepLines w:val="0"/>
            </w:pPr>
            <w:r>
              <w:t>19.0</w:t>
            </w:r>
          </w:p>
        </w:tc>
        <w:tc>
          <w:tcPr>
            <w:tcW w:w="1875" w:type="dxa"/>
            <w:shd w:val="clear" w:color="auto" w:fill="auto"/>
          </w:tcPr>
          <w:p w:rsidR="000F4C3C" w:rsidRPr="00E85EA7" w:rsidRDefault="000F4C3C" w:rsidP="00B7315B">
            <w:pPr>
              <w:pStyle w:val="TableBody"/>
              <w:keepNext w:val="0"/>
              <w:keepLines w:val="0"/>
            </w:pPr>
          </w:p>
        </w:tc>
      </w:tr>
      <w:tr w:rsidR="000F4C3C" w:rsidRPr="00E85EA7" w:rsidTr="00B7315B">
        <w:trPr>
          <w:cantSplit/>
        </w:trPr>
        <w:tc>
          <w:tcPr>
            <w:tcW w:w="3729" w:type="dxa"/>
            <w:shd w:val="clear" w:color="auto" w:fill="auto"/>
          </w:tcPr>
          <w:p w:rsidR="000F4C3C" w:rsidRDefault="000F4C3C" w:rsidP="00B7315B">
            <w:pPr>
              <w:pStyle w:val="TableBody"/>
              <w:keepNext w:val="0"/>
              <w:keepLines w:val="0"/>
            </w:pPr>
            <w:r>
              <w:t>Inventory Control</w:t>
            </w:r>
          </w:p>
        </w:tc>
        <w:tc>
          <w:tcPr>
            <w:tcW w:w="1416" w:type="dxa"/>
            <w:shd w:val="clear" w:color="auto" w:fill="auto"/>
          </w:tcPr>
          <w:p w:rsidR="000F4C3C" w:rsidRDefault="00430C77" w:rsidP="00B7315B">
            <w:pPr>
              <w:pStyle w:val="TableBody"/>
              <w:keepNext w:val="0"/>
              <w:keepLines w:val="0"/>
            </w:pPr>
            <w:r>
              <w:t>19.0</w:t>
            </w:r>
          </w:p>
        </w:tc>
        <w:tc>
          <w:tcPr>
            <w:tcW w:w="1875" w:type="dxa"/>
            <w:shd w:val="clear" w:color="auto" w:fill="auto"/>
          </w:tcPr>
          <w:p w:rsidR="000F4C3C" w:rsidRPr="00E85EA7" w:rsidRDefault="000F4C3C" w:rsidP="00B7315B">
            <w:pPr>
              <w:pStyle w:val="TableBody"/>
              <w:keepNext w:val="0"/>
              <w:keepLines w:val="0"/>
            </w:pPr>
          </w:p>
        </w:tc>
      </w:tr>
      <w:tr w:rsidR="000F4C3C" w:rsidRPr="00E85EA7" w:rsidTr="00B7315B">
        <w:trPr>
          <w:cantSplit/>
        </w:trPr>
        <w:tc>
          <w:tcPr>
            <w:tcW w:w="3729" w:type="dxa"/>
            <w:shd w:val="clear" w:color="auto" w:fill="auto"/>
          </w:tcPr>
          <w:p w:rsidR="000F4C3C" w:rsidRDefault="000F4C3C" w:rsidP="00B7315B">
            <w:pPr>
              <w:pStyle w:val="TableBody"/>
              <w:keepNext w:val="0"/>
              <w:keepLines w:val="0"/>
            </w:pPr>
            <w:r>
              <w:t>MAF Error Handler</w:t>
            </w:r>
          </w:p>
        </w:tc>
        <w:tc>
          <w:tcPr>
            <w:tcW w:w="1416" w:type="dxa"/>
            <w:shd w:val="clear" w:color="auto" w:fill="auto"/>
          </w:tcPr>
          <w:p w:rsidR="000F4C3C" w:rsidRDefault="00430C77" w:rsidP="00B7315B">
            <w:pPr>
              <w:pStyle w:val="TableBody"/>
              <w:keepNext w:val="0"/>
              <w:keepLines w:val="0"/>
            </w:pPr>
            <w:r>
              <w:t>19.0</w:t>
            </w:r>
          </w:p>
        </w:tc>
        <w:tc>
          <w:tcPr>
            <w:tcW w:w="1875" w:type="dxa"/>
            <w:shd w:val="clear" w:color="auto" w:fill="auto"/>
          </w:tcPr>
          <w:p w:rsidR="000F4C3C" w:rsidRPr="00E85EA7" w:rsidRDefault="000F4C3C" w:rsidP="00B7315B">
            <w:pPr>
              <w:pStyle w:val="TableBody"/>
              <w:keepNext w:val="0"/>
              <w:keepLines w:val="0"/>
            </w:pPr>
          </w:p>
        </w:tc>
      </w:tr>
      <w:tr w:rsidR="000F4C3C" w:rsidRPr="00E85EA7" w:rsidTr="00B7315B">
        <w:trPr>
          <w:cantSplit/>
        </w:trPr>
        <w:tc>
          <w:tcPr>
            <w:tcW w:w="3729" w:type="dxa"/>
            <w:shd w:val="clear" w:color="auto" w:fill="auto"/>
          </w:tcPr>
          <w:p w:rsidR="000F4C3C" w:rsidRDefault="000F4C3C" w:rsidP="00B7315B">
            <w:pPr>
              <w:pStyle w:val="TableBody"/>
              <w:keepNext w:val="0"/>
              <w:keepLines w:val="0"/>
            </w:pPr>
            <w:r>
              <w:t>Number Management</w:t>
            </w:r>
          </w:p>
        </w:tc>
        <w:tc>
          <w:tcPr>
            <w:tcW w:w="1416" w:type="dxa"/>
            <w:shd w:val="clear" w:color="auto" w:fill="auto"/>
          </w:tcPr>
          <w:p w:rsidR="000F4C3C" w:rsidRDefault="00430C77" w:rsidP="00B7315B">
            <w:pPr>
              <w:pStyle w:val="TableBody"/>
              <w:keepNext w:val="0"/>
              <w:keepLines w:val="0"/>
            </w:pPr>
            <w:r>
              <w:t>19.0</w:t>
            </w:r>
          </w:p>
        </w:tc>
        <w:tc>
          <w:tcPr>
            <w:tcW w:w="1875" w:type="dxa"/>
            <w:shd w:val="clear" w:color="auto" w:fill="auto"/>
          </w:tcPr>
          <w:p w:rsidR="000F4C3C" w:rsidRPr="00E85EA7" w:rsidRDefault="000F4C3C" w:rsidP="00B7315B">
            <w:pPr>
              <w:pStyle w:val="TableBody"/>
              <w:keepNext w:val="0"/>
              <w:keepLines w:val="0"/>
            </w:pPr>
          </w:p>
        </w:tc>
      </w:tr>
      <w:tr w:rsidR="000F4C3C" w:rsidRPr="00E85EA7" w:rsidTr="00B7315B">
        <w:trPr>
          <w:cantSplit/>
        </w:trPr>
        <w:tc>
          <w:tcPr>
            <w:tcW w:w="3729" w:type="dxa"/>
            <w:shd w:val="clear" w:color="auto" w:fill="auto"/>
          </w:tcPr>
          <w:p w:rsidR="000F4C3C" w:rsidRDefault="000F4C3C" w:rsidP="00B7315B">
            <w:pPr>
              <w:pStyle w:val="TableBody"/>
              <w:keepNext w:val="0"/>
              <w:keepLines w:val="0"/>
            </w:pPr>
            <w:r>
              <w:t>Operational</w:t>
            </w:r>
          </w:p>
        </w:tc>
        <w:tc>
          <w:tcPr>
            <w:tcW w:w="1416" w:type="dxa"/>
            <w:shd w:val="clear" w:color="auto" w:fill="auto"/>
          </w:tcPr>
          <w:p w:rsidR="000F4C3C" w:rsidRDefault="00430C77" w:rsidP="00A9698A">
            <w:pPr>
              <w:pStyle w:val="TableBody"/>
              <w:keepNext w:val="0"/>
              <w:keepLines w:val="0"/>
            </w:pPr>
            <w:r>
              <w:t>19.0</w:t>
            </w:r>
          </w:p>
        </w:tc>
        <w:tc>
          <w:tcPr>
            <w:tcW w:w="1875" w:type="dxa"/>
            <w:shd w:val="clear" w:color="auto" w:fill="auto"/>
          </w:tcPr>
          <w:p w:rsidR="000F4C3C" w:rsidRPr="00E85EA7" w:rsidRDefault="000F4C3C" w:rsidP="00B7315B">
            <w:pPr>
              <w:pStyle w:val="TableBody"/>
              <w:keepNext w:val="0"/>
              <w:keepLines w:val="0"/>
            </w:pPr>
          </w:p>
        </w:tc>
      </w:tr>
      <w:tr w:rsidR="000F4C3C" w:rsidRPr="00E85EA7" w:rsidTr="00B7315B">
        <w:trPr>
          <w:cantSplit/>
        </w:trPr>
        <w:tc>
          <w:tcPr>
            <w:tcW w:w="3729" w:type="dxa"/>
            <w:shd w:val="clear" w:color="auto" w:fill="auto"/>
          </w:tcPr>
          <w:p w:rsidR="000F4C3C" w:rsidRDefault="000F4C3C" w:rsidP="00B7315B">
            <w:pPr>
              <w:pStyle w:val="TableBody"/>
              <w:keepNext w:val="0"/>
              <w:keepLines w:val="0"/>
            </w:pPr>
            <w:r>
              <w:t>Price Plan</w:t>
            </w:r>
          </w:p>
        </w:tc>
        <w:tc>
          <w:tcPr>
            <w:tcW w:w="1416" w:type="dxa"/>
            <w:shd w:val="clear" w:color="auto" w:fill="auto"/>
          </w:tcPr>
          <w:p w:rsidR="000F4C3C" w:rsidRDefault="00430C77" w:rsidP="00B7315B">
            <w:pPr>
              <w:pStyle w:val="TableBody"/>
              <w:keepNext w:val="0"/>
              <w:keepLines w:val="0"/>
            </w:pPr>
            <w:r>
              <w:t>19.0</w:t>
            </w:r>
          </w:p>
        </w:tc>
        <w:tc>
          <w:tcPr>
            <w:tcW w:w="1875" w:type="dxa"/>
            <w:shd w:val="clear" w:color="auto" w:fill="auto"/>
          </w:tcPr>
          <w:p w:rsidR="000F4C3C" w:rsidRPr="00E85EA7" w:rsidRDefault="000F4C3C" w:rsidP="00B7315B">
            <w:pPr>
              <w:pStyle w:val="TableBody"/>
              <w:keepNext w:val="0"/>
              <w:keepLines w:val="0"/>
            </w:pPr>
          </w:p>
        </w:tc>
      </w:tr>
      <w:tr w:rsidR="000F4C3C" w:rsidRPr="00E85EA7" w:rsidTr="00B7315B">
        <w:trPr>
          <w:cantSplit/>
        </w:trPr>
        <w:tc>
          <w:tcPr>
            <w:tcW w:w="3729" w:type="dxa"/>
            <w:shd w:val="clear" w:color="auto" w:fill="auto"/>
          </w:tcPr>
          <w:p w:rsidR="000F4C3C" w:rsidRDefault="000F4C3C" w:rsidP="00B7315B">
            <w:pPr>
              <w:pStyle w:val="TableBody"/>
              <w:keepNext w:val="0"/>
              <w:keepLines w:val="0"/>
            </w:pPr>
            <w:r>
              <w:t xml:space="preserve">Reference Tables </w:t>
            </w:r>
          </w:p>
        </w:tc>
        <w:tc>
          <w:tcPr>
            <w:tcW w:w="1416" w:type="dxa"/>
            <w:shd w:val="clear" w:color="auto" w:fill="auto"/>
          </w:tcPr>
          <w:p w:rsidR="000F4C3C" w:rsidRDefault="00430C77" w:rsidP="00A9698A">
            <w:pPr>
              <w:pStyle w:val="TableBody"/>
              <w:keepNext w:val="0"/>
              <w:keepLines w:val="0"/>
            </w:pPr>
            <w:r>
              <w:t>19.0</w:t>
            </w:r>
          </w:p>
        </w:tc>
        <w:tc>
          <w:tcPr>
            <w:tcW w:w="1875" w:type="dxa"/>
            <w:shd w:val="clear" w:color="auto" w:fill="auto"/>
          </w:tcPr>
          <w:p w:rsidR="000F4C3C" w:rsidRPr="00E85EA7" w:rsidRDefault="000F4C3C" w:rsidP="00B7315B">
            <w:pPr>
              <w:pStyle w:val="TableBody"/>
              <w:keepNext w:val="0"/>
              <w:keepLines w:val="0"/>
            </w:pPr>
          </w:p>
        </w:tc>
      </w:tr>
      <w:tr w:rsidR="000F4C3C" w:rsidRPr="00E85EA7" w:rsidTr="00B7315B">
        <w:trPr>
          <w:cantSplit/>
        </w:trPr>
        <w:tc>
          <w:tcPr>
            <w:tcW w:w="3729" w:type="dxa"/>
            <w:shd w:val="clear" w:color="auto" w:fill="auto"/>
          </w:tcPr>
          <w:p w:rsidR="000F4C3C" w:rsidRDefault="000F4C3C" w:rsidP="00B7315B">
            <w:pPr>
              <w:pStyle w:val="TableBody"/>
              <w:keepNext w:val="0"/>
              <w:keepLines w:val="0"/>
            </w:pPr>
            <w:r>
              <w:t>Security Management</w:t>
            </w:r>
          </w:p>
        </w:tc>
        <w:tc>
          <w:tcPr>
            <w:tcW w:w="1416" w:type="dxa"/>
            <w:shd w:val="clear" w:color="auto" w:fill="auto"/>
          </w:tcPr>
          <w:p w:rsidR="000F4C3C" w:rsidRDefault="000F4C3C" w:rsidP="00B7315B">
            <w:pPr>
              <w:pStyle w:val="TableBody"/>
              <w:keepNext w:val="0"/>
              <w:keepLines w:val="0"/>
            </w:pPr>
            <w:r>
              <w:t>2.1</w:t>
            </w:r>
          </w:p>
        </w:tc>
        <w:tc>
          <w:tcPr>
            <w:tcW w:w="1875" w:type="dxa"/>
            <w:shd w:val="clear" w:color="auto" w:fill="auto"/>
          </w:tcPr>
          <w:p w:rsidR="000F4C3C" w:rsidRPr="00E85EA7" w:rsidRDefault="000F4C3C" w:rsidP="00B7315B">
            <w:pPr>
              <w:pStyle w:val="TableBody"/>
              <w:keepNext w:val="0"/>
              <w:keepLines w:val="0"/>
            </w:pPr>
          </w:p>
        </w:tc>
      </w:tr>
      <w:tr w:rsidR="000F4C3C" w:rsidRPr="00E85EA7" w:rsidTr="00B7315B">
        <w:trPr>
          <w:cantSplit/>
        </w:trPr>
        <w:tc>
          <w:tcPr>
            <w:tcW w:w="3729" w:type="dxa"/>
            <w:shd w:val="clear" w:color="auto" w:fill="auto"/>
          </w:tcPr>
          <w:p w:rsidR="000F4C3C" w:rsidRDefault="000F4C3C" w:rsidP="00B7315B">
            <w:pPr>
              <w:pStyle w:val="TableBody"/>
              <w:keepNext w:val="0"/>
              <w:keepLines w:val="0"/>
            </w:pPr>
            <w:r>
              <w:t xml:space="preserve">Switch </w:t>
            </w:r>
          </w:p>
        </w:tc>
        <w:tc>
          <w:tcPr>
            <w:tcW w:w="1416" w:type="dxa"/>
            <w:shd w:val="clear" w:color="auto" w:fill="auto"/>
          </w:tcPr>
          <w:p w:rsidR="000F4C3C" w:rsidRDefault="00430C77" w:rsidP="00B7315B">
            <w:pPr>
              <w:pStyle w:val="TableBody"/>
              <w:keepNext w:val="0"/>
              <w:keepLines w:val="0"/>
            </w:pPr>
            <w:r>
              <w:t>19.0</w:t>
            </w:r>
          </w:p>
        </w:tc>
        <w:tc>
          <w:tcPr>
            <w:tcW w:w="1875" w:type="dxa"/>
            <w:shd w:val="clear" w:color="auto" w:fill="auto"/>
          </w:tcPr>
          <w:p w:rsidR="000F4C3C" w:rsidRPr="00E85EA7" w:rsidRDefault="000F4C3C" w:rsidP="00B7315B">
            <w:pPr>
              <w:pStyle w:val="TableBody"/>
              <w:keepNext w:val="0"/>
              <w:keepLines w:val="0"/>
            </w:pPr>
          </w:p>
        </w:tc>
      </w:tr>
      <w:tr w:rsidR="000F4C3C" w:rsidRPr="00E85EA7" w:rsidTr="00B7315B">
        <w:trPr>
          <w:cantSplit/>
        </w:trPr>
        <w:tc>
          <w:tcPr>
            <w:tcW w:w="3729" w:type="dxa"/>
            <w:shd w:val="clear" w:color="auto" w:fill="auto"/>
          </w:tcPr>
          <w:p w:rsidR="000F4C3C" w:rsidRDefault="000F4C3C" w:rsidP="00B7315B">
            <w:pPr>
              <w:pStyle w:val="TableBody"/>
              <w:keepNext w:val="0"/>
              <w:keepLines w:val="0"/>
            </w:pPr>
            <w:r>
              <w:t>Workstation Configuration</w:t>
            </w:r>
          </w:p>
        </w:tc>
        <w:tc>
          <w:tcPr>
            <w:tcW w:w="1416" w:type="dxa"/>
            <w:shd w:val="clear" w:color="auto" w:fill="auto"/>
          </w:tcPr>
          <w:p w:rsidR="000F4C3C" w:rsidRDefault="00430C77" w:rsidP="00B7315B">
            <w:pPr>
              <w:pStyle w:val="TableBody"/>
              <w:keepNext w:val="0"/>
              <w:keepLines w:val="0"/>
            </w:pPr>
            <w:r>
              <w:t>19.0</w:t>
            </w:r>
          </w:p>
        </w:tc>
        <w:tc>
          <w:tcPr>
            <w:tcW w:w="1875" w:type="dxa"/>
            <w:shd w:val="clear" w:color="auto" w:fill="auto"/>
          </w:tcPr>
          <w:p w:rsidR="000F4C3C" w:rsidRPr="00E85EA7" w:rsidRDefault="000F4C3C" w:rsidP="00B7315B">
            <w:pPr>
              <w:pStyle w:val="TableBody"/>
              <w:keepNext w:val="0"/>
              <w:keepLines w:val="0"/>
            </w:pPr>
          </w:p>
        </w:tc>
      </w:tr>
      <w:tr w:rsidR="000F4C3C" w:rsidRPr="00E85EA7" w:rsidTr="00B7315B">
        <w:trPr>
          <w:cantSplit/>
        </w:trPr>
        <w:tc>
          <w:tcPr>
            <w:tcW w:w="3729" w:type="dxa"/>
            <w:shd w:val="clear" w:color="auto" w:fill="auto"/>
          </w:tcPr>
          <w:p w:rsidR="000F4C3C" w:rsidRDefault="000F4C3C" w:rsidP="00B7315B">
            <w:pPr>
              <w:pStyle w:val="TableBody"/>
              <w:keepNext w:val="0"/>
              <w:keepLines w:val="0"/>
            </w:pPr>
            <w:r>
              <w:t>Customer Hierarchy</w:t>
            </w:r>
          </w:p>
        </w:tc>
        <w:tc>
          <w:tcPr>
            <w:tcW w:w="1416" w:type="dxa"/>
            <w:shd w:val="clear" w:color="auto" w:fill="auto"/>
          </w:tcPr>
          <w:p w:rsidR="000F4C3C" w:rsidRDefault="000F4C3C" w:rsidP="00B7315B">
            <w:pPr>
              <w:pStyle w:val="TableBody"/>
              <w:keepNext w:val="0"/>
              <w:keepLines w:val="0"/>
            </w:pPr>
            <w:r>
              <w:t>3.15</w:t>
            </w:r>
          </w:p>
        </w:tc>
        <w:tc>
          <w:tcPr>
            <w:tcW w:w="1875" w:type="dxa"/>
            <w:shd w:val="clear" w:color="auto" w:fill="auto"/>
          </w:tcPr>
          <w:p w:rsidR="000F4C3C" w:rsidRPr="00E85EA7" w:rsidRDefault="000F4C3C" w:rsidP="00B7315B">
            <w:pPr>
              <w:pStyle w:val="TableBody"/>
              <w:keepNext w:val="0"/>
              <w:keepLines w:val="0"/>
            </w:pPr>
          </w:p>
        </w:tc>
      </w:tr>
      <w:tr w:rsidR="000F4C3C" w:rsidRPr="00E85EA7" w:rsidTr="00B7315B">
        <w:trPr>
          <w:cantSplit/>
        </w:trPr>
        <w:tc>
          <w:tcPr>
            <w:tcW w:w="3729" w:type="dxa"/>
            <w:shd w:val="clear" w:color="auto" w:fill="auto"/>
          </w:tcPr>
          <w:p w:rsidR="000F4C3C" w:rsidRDefault="000F4C3C" w:rsidP="00B7315B">
            <w:pPr>
              <w:pStyle w:val="TableBody"/>
              <w:keepNext w:val="0"/>
              <w:keepLines w:val="0"/>
            </w:pPr>
            <w:r>
              <w:t>PB Infra</w:t>
            </w:r>
          </w:p>
        </w:tc>
        <w:tc>
          <w:tcPr>
            <w:tcW w:w="1416" w:type="dxa"/>
            <w:shd w:val="clear" w:color="auto" w:fill="auto"/>
          </w:tcPr>
          <w:p w:rsidR="000F4C3C" w:rsidRDefault="000F4C3C" w:rsidP="00B7315B">
            <w:pPr>
              <w:pStyle w:val="TableBody"/>
              <w:keepNext w:val="0"/>
              <w:keepLines w:val="0"/>
            </w:pPr>
            <w:r>
              <w:t>316</w:t>
            </w:r>
          </w:p>
        </w:tc>
        <w:tc>
          <w:tcPr>
            <w:tcW w:w="1875" w:type="dxa"/>
            <w:shd w:val="clear" w:color="auto" w:fill="auto"/>
          </w:tcPr>
          <w:p w:rsidR="000F4C3C" w:rsidRPr="00E85EA7" w:rsidRDefault="000F4C3C" w:rsidP="00B7315B">
            <w:pPr>
              <w:pStyle w:val="TableBody"/>
              <w:keepNext w:val="0"/>
              <w:keepLines w:val="0"/>
            </w:pPr>
          </w:p>
        </w:tc>
      </w:tr>
      <w:tr w:rsidR="000F4C3C" w:rsidRPr="00E85EA7" w:rsidTr="00B7315B">
        <w:trPr>
          <w:cantSplit/>
        </w:trPr>
        <w:tc>
          <w:tcPr>
            <w:tcW w:w="3729" w:type="dxa"/>
            <w:shd w:val="clear" w:color="auto" w:fill="auto"/>
          </w:tcPr>
          <w:p w:rsidR="000F4C3C" w:rsidRDefault="000F4C3C" w:rsidP="00B7315B">
            <w:pPr>
              <w:pStyle w:val="TableBody"/>
              <w:keepNext w:val="0"/>
              <w:keepLines w:val="0"/>
            </w:pPr>
            <w:r>
              <w:t>Amdocs Document Designer (previously known as FBF) GUI</w:t>
            </w:r>
          </w:p>
        </w:tc>
        <w:tc>
          <w:tcPr>
            <w:tcW w:w="1416" w:type="dxa"/>
            <w:shd w:val="clear" w:color="auto" w:fill="auto"/>
          </w:tcPr>
          <w:p w:rsidR="000F4C3C" w:rsidRDefault="000F4C3C" w:rsidP="00B7315B">
            <w:pPr>
              <w:pStyle w:val="TableBody"/>
              <w:keepNext w:val="0"/>
              <w:keepLines w:val="0"/>
            </w:pPr>
            <w:r>
              <w:t>7.1</w:t>
            </w:r>
          </w:p>
        </w:tc>
        <w:tc>
          <w:tcPr>
            <w:tcW w:w="1875" w:type="dxa"/>
            <w:shd w:val="clear" w:color="auto" w:fill="auto"/>
          </w:tcPr>
          <w:p w:rsidR="000F4C3C" w:rsidRPr="00E85EA7" w:rsidRDefault="000F4C3C" w:rsidP="00B7315B">
            <w:pPr>
              <w:pStyle w:val="TableBody"/>
              <w:keepNext w:val="0"/>
              <w:keepLines w:val="0"/>
            </w:pPr>
          </w:p>
        </w:tc>
      </w:tr>
      <w:tr w:rsidR="000F4C3C" w:rsidRPr="00E85EA7" w:rsidTr="00B7315B">
        <w:trPr>
          <w:cantSplit/>
        </w:trPr>
        <w:tc>
          <w:tcPr>
            <w:tcW w:w="3729" w:type="dxa"/>
            <w:shd w:val="clear" w:color="auto" w:fill="auto"/>
          </w:tcPr>
          <w:p w:rsidR="000F4C3C" w:rsidRDefault="000F4C3C" w:rsidP="00B7315B">
            <w:pPr>
              <w:pStyle w:val="TableBody"/>
              <w:keepNext w:val="0"/>
              <w:keepLines w:val="0"/>
            </w:pPr>
            <w:r>
              <w:t>RBMS GUI</w:t>
            </w:r>
          </w:p>
        </w:tc>
        <w:tc>
          <w:tcPr>
            <w:tcW w:w="1416" w:type="dxa"/>
            <w:shd w:val="clear" w:color="auto" w:fill="auto"/>
          </w:tcPr>
          <w:p w:rsidR="000F4C3C" w:rsidRDefault="000F4C3C" w:rsidP="00B7315B">
            <w:pPr>
              <w:pStyle w:val="TableBody"/>
              <w:keepNext w:val="0"/>
              <w:keepLines w:val="0"/>
            </w:pPr>
            <w:r>
              <w:t>5</w:t>
            </w:r>
          </w:p>
        </w:tc>
        <w:tc>
          <w:tcPr>
            <w:tcW w:w="1875" w:type="dxa"/>
            <w:shd w:val="clear" w:color="auto" w:fill="auto"/>
          </w:tcPr>
          <w:p w:rsidR="000F4C3C" w:rsidRPr="00E85EA7" w:rsidRDefault="000F4C3C" w:rsidP="00B7315B">
            <w:pPr>
              <w:pStyle w:val="TableBody"/>
              <w:keepNext w:val="0"/>
              <w:keepLines w:val="0"/>
            </w:pPr>
          </w:p>
        </w:tc>
      </w:tr>
      <w:tr w:rsidR="000F4C3C" w:rsidRPr="00E85EA7" w:rsidTr="00B7315B">
        <w:trPr>
          <w:cantSplit/>
        </w:trPr>
        <w:tc>
          <w:tcPr>
            <w:tcW w:w="3729" w:type="dxa"/>
            <w:shd w:val="clear" w:color="auto" w:fill="auto"/>
          </w:tcPr>
          <w:p w:rsidR="000F4C3C" w:rsidRDefault="000F4C3C" w:rsidP="00B7315B">
            <w:pPr>
              <w:pStyle w:val="TableBody"/>
              <w:keepNext w:val="0"/>
              <w:keepLines w:val="0"/>
            </w:pPr>
            <w:r>
              <w:t>Client – Online applications</w:t>
            </w:r>
          </w:p>
        </w:tc>
        <w:tc>
          <w:tcPr>
            <w:tcW w:w="1416" w:type="dxa"/>
            <w:shd w:val="clear" w:color="auto" w:fill="auto"/>
          </w:tcPr>
          <w:p w:rsidR="000F4C3C" w:rsidRDefault="00430C77" w:rsidP="00B7315B">
            <w:pPr>
              <w:pStyle w:val="TableBody"/>
              <w:keepNext w:val="0"/>
              <w:keepLines w:val="0"/>
            </w:pPr>
            <w:r>
              <w:t>19.0</w:t>
            </w:r>
          </w:p>
        </w:tc>
        <w:tc>
          <w:tcPr>
            <w:tcW w:w="1875" w:type="dxa"/>
            <w:shd w:val="clear" w:color="auto" w:fill="auto"/>
          </w:tcPr>
          <w:p w:rsidR="000F4C3C" w:rsidRPr="00E85EA7" w:rsidRDefault="000F4C3C" w:rsidP="00B7315B">
            <w:pPr>
              <w:pStyle w:val="TableBody"/>
              <w:keepNext w:val="0"/>
              <w:keepLines w:val="0"/>
            </w:pPr>
          </w:p>
        </w:tc>
      </w:tr>
    </w:tbl>
    <w:p w:rsidR="00B7315B" w:rsidRPr="00E85EA7" w:rsidRDefault="00B7315B" w:rsidP="00B7315B">
      <w:pPr>
        <w:pStyle w:val="BodyText"/>
        <w:rPr>
          <w:b/>
          <w:bCs/>
        </w:rPr>
      </w:pPr>
      <w:r w:rsidRPr="00084743">
        <w:rPr>
          <w:b/>
          <w:bCs/>
        </w:rPr>
        <w:t>Server (UNIX)</w:t>
      </w:r>
    </w:p>
    <w:tbl>
      <w:tblPr>
        <w:tblW w:w="72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1440"/>
        <w:gridCol w:w="2070"/>
      </w:tblGrid>
      <w:tr w:rsidR="00B7315B" w:rsidRPr="00E85EA7" w:rsidTr="00B7315B">
        <w:trPr>
          <w:cantSplit/>
          <w:trHeight w:val="407"/>
          <w:tblHeader/>
        </w:trPr>
        <w:tc>
          <w:tcPr>
            <w:tcW w:w="3690" w:type="dxa"/>
            <w:tcBorders>
              <w:bottom w:val="single" w:sz="12" w:space="0" w:color="auto"/>
            </w:tcBorders>
            <w:shd w:val="clear" w:color="auto" w:fill="auto"/>
            <w:vAlign w:val="bottom"/>
          </w:tcPr>
          <w:p w:rsidR="00B7315B" w:rsidRPr="00E85EA7" w:rsidRDefault="00B7315B" w:rsidP="00B7315B">
            <w:pPr>
              <w:pStyle w:val="TableHeader"/>
            </w:pPr>
            <w:r w:rsidRPr="00E85EA7">
              <w:t>Physical CC Version</w:t>
            </w:r>
          </w:p>
        </w:tc>
        <w:tc>
          <w:tcPr>
            <w:tcW w:w="1440" w:type="dxa"/>
            <w:tcBorders>
              <w:bottom w:val="single" w:sz="12" w:space="0" w:color="auto"/>
            </w:tcBorders>
            <w:shd w:val="clear" w:color="auto" w:fill="auto"/>
            <w:vAlign w:val="bottom"/>
          </w:tcPr>
          <w:p w:rsidR="00B7315B" w:rsidRPr="00E85EA7" w:rsidRDefault="00B7315B" w:rsidP="00B7315B">
            <w:pPr>
              <w:pStyle w:val="TableHeader"/>
            </w:pPr>
            <w:r w:rsidRPr="00E85EA7">
              <w:t>Logical CC Version</w:t>
            </w:r>
          </w:p>
        </w:tc>
        <w:tc>
          <w:tcPr>
            <w:tcW w:w="2070" w:type="dxa"/>
            <w:tcBorders>
              <w:bottom w:val="single" w:sz="12" w:space="0" w:color="auto"/>
            </w:tcBorders>
            <w:shd w:val="clear" w:color="auto" w:fill="auto"/>
            <w:vAlign w:val="bottom"/>
          </w:tcPr>
          <w:p w:rsidR="00B7315B" w:rsidRPr="00E85EA7" w:rsidRDefault="00B7315B" w:rsidP="00B7315B">
            <w:pPr>
              <w:pStyle w:val="TableHeader"/>
            </w:pPr>
            <w:r w:rsidRPr="00E85EA7">
              <w:t xml:space="preserve">Last Build Date </w:t>
            </w:r>
          </w:p>
        </w:tc>
      </w:tr>
      <w:tr w:rsidR="00B7315B" w:rsidRPr="00E85EA7" w:rsidTr="00B7315B">
        <w:trPr>
          <w:cantSplit/>
          <w:trHeight w:val="175"/>
        </w:trPr>
        <w:tc>
          <w:tcPr>
            <w:tcW w:w="3690" w:type="dxa"/>
            <w:tcBorders>
              <w:top w:val="single" w:sz="12" w:space="0" w:color="auto"/>
            </w:tcBorders>
            <w:shd w:val="clear" w:color="auto" w:fill="auto"/>
          </w:tcPr>
          <w:p w:rsidR="00B7315B" w:rsidRPr="00E85EA7" w:rsidRDefault="00430C77" w:rsidP="00B7315B">
            <w:pPr>
              <w:pStyle w:val="TableBody"/>
              <w:keepNext w:val="0"/>
              <w:keepLines w:val="0"/>
            </w:pPr>
            <w:r>
              <w:t>19.0</w:t>
            </w:r>
          </w:p>
        </w:tc>
        <w:tc>
          <w:tcPr>
            <w:tcW w:w="1440" w:type="dxa"/>
            <w:tcBorders>
              <w:top w:val="single" w:sz="12" w:space="0" w:color="auto"/>
            </w:tcBorders>
            <w:shd w:val="clear" w:color="auto" w:fill="auto"/>
          </w:tcPr>
          <w:p w:rsidR="00B7315B" w:rsidRPr="00E85EA7" w:rsidRDefault="00430C77" w:rsidP="00475046">
            <w:pPr>
              <w:pStyle w:val="TableBody"/>
              <w:keepNext w:val="0"/>
              <w:keepLines w:val="0"/>
            </w:pPr>
            <w:r>
              <w:t>19.0</w:t>
            </w:r>
          </w:p>
        </w:tc>
        <w:tc>
          <w:tcPr>
            <w:tcW w:w="2070" w:type="dxa"/>
            <w:tcBorders>
              <w:top w:val="single" w:sz="12" w:space="0" w:color="auto"/>
            </w:tcBorders>
            <w:shd w:val="clear" w:color="auto" w:fill="auto"/>
          </w:tcPr>
          <w:p w:rsidR="00B7315B" w:rsidRPr="00E85EA7" w:rsidRDefault="00B7315B" w:rsidP="00B7315B">
            <w:pPr>
              <w:pStyle w:val="TableBody"/>
              <w:keepNext w:val="0"/>
              <w:keepLines w:val="0"/>
            </w:pPr>
          </w:p>
        </w:tc>
      </w:tr>
    </w:tbl>
    <w:p w:rsidR="00DE6451" w:rsidRPr="008A1DD8" w:rsidRDefault="00DE6451" w:rsidP="00F96918">
      <w:pPr>
        <w:pStyle w:val="Heading2"/>
      </w:pPr>
      <w:bookmarkStart w:id="415" w:name="_Toc166231364"/>
      <w:bookmarkStart w:id="416" w:name="_Toc166231444"/>
      <w:bookmarkStart w:id="417" w:name="_Toc166231524"/>
      <w:bookmarkStart w:id="418" w:name="_Toc166231659"/>
      <w:bookmarkStart w:id="419" w:name="_Toc166232095"/>
      <w:bookmarkStart w:id="420" w:name="_Toc166233141"/>
      <w:bookmarkStart w:id="421" w:name="_Toc166231367"/>
      <w:bookmarkStart w:id="422" w:name="_Toc166231447"/>
      <w:bookmarkStart w:id="423" w:name="_Toc166231527"/>
      <w:bookmarkStart w:id="424" w:name="_Toc166231662"/>
      <w:bookmarkStart w:id="425" w:name="_Toc166232098"/>
      <w:bookmarkStart w:id="426" w:name="_Toc166233144"/>
      <w:bookmarkStart w:id="427" w:name="_Toc166231368"/>
      <w:bookmarkStart w:id="428" w:name="_Toc166231448"/>
      <w:bookmarkStart w:id="429" w:name="_Toc166231528"/>
      <w:bookmarkStart w:id="430" w:name="_Toc166231663"/>
      <w:bookmarkStart w:id="431" w:name="_Toc166232099"/>
      <w:bookmarkStart w:id="432" w:name="_Toc166233145"/>
      <w:bookmarkStart w:id="433" w:name="_Toc499003138"/>
      <w:bookmarkStart w:id="434" w:name="_Toc108756942"/>
      <w:bookmarkStart w:id="435" w:name="_Toc108852835"/>
      <w:bookmarkStart w:id="436" w:name="_Toc196208423"/>
      <w:bookmarkStart w:id="437" w:name="_Toc243101232"/>
      <w:bookmarkStart w:id="438" w:name="_Toc300233479"/>
      <w:bookmarkStart w:id="439" w:name="_Toc320453691"/>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r w:rsidRPr="008A1DD8">
        <w:t>Environment</w:t>
      </w:r>
      <w:bookmarkEnd w:id="433"/>
      <w:bookmarkEnd w:id="434"/>
      <w:bookmarkEnd w:id="435"/>
      <w:r w:rsidRPr="008A1DD8">
        <w:t xml:space="preserve"> Changes</w:t>
      </w:r>
      <w:bookmarkEnd w:id="436"/>
      <w:bookmarkEnd w:id="437"/>
      <w:bookmarkEnd w:id="438"/>
      <w:bookmarkEnd w:id="439"/>
    </w:p>
    <w:p w:rsidR="00DE6451" w:rsidRDefault="00DE6451" w:rsidP="00F96918">
      <w:pPr>
        <w:pStyle w:val="Heading3"/>
      </w:pPr>
      <w:bookmarkStart w:id="440" w:name="_Toc496499481"/>
      <w:bookmarkStart w:id="441" w:name="_Toc499003139"/>
      <w:bookmarkStart w:id="442" w:name="_Toc108756943"/>
      <w:bookmarkStart w:id="443" w:name="_Toc108852836"/>
      <w:bookmarkStart w:id="444" w:name="_Toc196208424"/>
      <w:bookmarkStart w:id="445" w:name="_Toc243101233"/>
      <w:bookmarkStart w:id="446" w:name="_Toc300233480"/>
      <w:bookmarkStart w:id="447" w:name="_Toc320453692"/>
      <w:r w:rsidRPr="008A1DD8">
        <w:t>Changes to Environment Variables</w:t>
      </w:r>
      <w:bookmarkEnd w:id="440"/>
      <w:bookmarkEnd w:id="441"/>
      <w:bookmarkEnd w:id="442"/>
      <w:bookmarkEnd w:id="443"/>
      <w:bookmarkEnd w:id="444"/>
      <w:bookmarkEnd w:id="445"/>
      <w:bookmarkEnd w:id="446"/>
      <w:bookmarkEnd w:id="447"/>
    </w:p>
    <w:p w:rsidR="004753C2" w:rsidRPr="00334249" w:rsidRDefault="004753C2" w:rsidP="004753C2">
      <w:pPr>
        <w:pStyle w:val="BodyText"/>
      </w:pPr>
      <w:r>
        <w:t>N/A</w:t>
      </w:r>
    </w:p>
    <w:p w:rsidR="00475046" w:rsidRPr="00475046" w:rsidRDefault="00475046" w:rsidP="00475046">
      <w:pPr>
        <w:pStyle w:val="BodyText"/>
        <w:rPr>
          <w:lang w:bidi="ar-SA"/>
        </w:rPr>
      </w:pPr>
    </w:p>
    <w:p w:rsidR="00DE6451" w:rsidRDefault="00DE6451" w:rsidP="00F96918">
      <w:pPr>
        <w:pStyle w:val="Heading3"/>
      </w:pPr>
      <w:bookmarkStart w:id="448" w:name="_Toc166231371"/>
      <w:bookmarkStart w:id="449" w:name="_Toc166231451"/>
      <w:bookmarkStart w:id="450" w:name="_Toc166231531"/>
      <w:bookmarkStart w:id="451" w:name="_Toc166231666"/>
      <w:bookmarkStart w:id="452" w:name="_Toc166232102"/>
      <w:bookmarkStart w:id="453" w:name="_Toc166233148"/>
      <w:bookmarkStart w:id="454" w:name="_Toc148779933"/>
      <w:bookmarkStart w:id="455" w:name="_Toc496499482"/>
      <w:bookmarkStart w:id="456" w:name="_Toc499003140"/>
      <w:bookmarkStart w:id="457" w:name="_Toc108756944"/>
      <w:bookmarkStart w:id="458" w:name="_Toc108852837"/>
      <w:bookmarkStart w:id="459" w:name="_Toc196208425"/>
      <w:bookmarkStart w:id="460" w:name="_Toc243101234"/>
      <w:bookmarkStart w:id="461" w:name="_Toc300233481"/>
      <w:bookmarkStart w:id="462" w:name="_Toc320453693"/>
      <w:bookmarkEnd w:id="448"/>
      <w:bookmarkEnd w:id="449"/>
      <w:bookmarkEnd w:id="450"/>
      <w:bookmarkEnd w:id="451"/>
      <w:bookmarkEnd w:id="452"/>
      <w:bookmarkEnd w:id="453"/>
      <w:bookmarkEnd w:id="454"/>
      <w:r w:rsidRPr="008A1DD8">
        <w:t>Changes to Environment Structure</w:t>
      </w:r>
      <w:bookmarkEnd w:id="455"/>
      <w:bookmarkEnd w:id="456"/>
      <w:bookmarkEnd w:id="457"/>
      <w:bookmarkEnd w:id="458"/>
      <w:bookmarkEnd w:id="459"/>
      <w:bookmarkEnd w:id="460"/>
      <w:bookmarkEnd w:id="461"/>
      <w:bookmarkEnd w:id="462"/>
    </w:p>
    <w:p w:rsidR="004753C2" w:rsidRPr="00334249" w:rsidRDefault="004753C2" w:rsidP="004753C2">
      <w:pPr>
        <w:pStyle w:val="BodyText"/>
      </w:pPr>
      <w:r>
        <w:t>N/A</w:t>
      </w:r>
    </w:p>
    <w:p w:rsidR="00DE6451" w:rsidRDefault="00DE6451" w:rsidP="00F96918">
      <w:pPr>
        <w:pStyle w:val="Heading3"/>
      </w:pPr>
      <w:bookmarkStart w:id="463" w:name="_Toc196208426"/>
      <w:bookmarkStart w:id="464" w:name="_Toc243101235"/>
      <w:bookmarkStart w:id="465" w:name="_Toc300233482"/>
      <w:bookmarkStart w:id="466" w:name="_Toc320453694"/>
      <w:r w:rsidRPr="008A1DD8">
        <w:lastRenderedPageBreak/>
        <w:t>Changes to Environment Configuration Files</w:t>
      </w:r>
      <w:bookmarkEnd w:id="463"/>
      <w:bookmarkEnd w:id="464"/>
      <w:bookmarkEnd w:id="465"/>
      <w:bookmarkEnd w:id="466"/>
      <w:r w:rsidRPr="008A1DD8">
        <w:t xml:space="preserve"> </w:t>
      </w:r>
    </w:p>
    <w:p w:rsidR="00157306" w:rsidRDefault="00066EDE" w:rsidP="006C71F6">
      <w:pPr>
        <w:pStyle w:val="Heading4"/>
        <w:rPr>
          <w:b w:val="0"/>
          <w:bCs w:val="0"/>
        </w:rPr>
      </w:pPr>
      <w:r w:rsidRPr="00861400">
        <w:rPr>
          <w:b w:val="0"/>
          <w:bCs w:val="0"/>
        </w:rPr>
        <w:t>Netcom</w:t>
      </w:r>
    </w:p>
    <w:p w:rsidR="00AE1C76" w:rsidRPr="00AE1C76" w:rsidRDefault="00AE1C76" w:rsidP="00AE1C76">
      <w:pPr>
        <w:pStyle w:val="Bullet1square"/>
        <w:numPr>
          <w:ilvl w:val="0"/>
          <w:numId w:val="0"/>
        </w:numPr>
        <w:ind w:left="1800" w:firstLine="360"/>
      </w:pPr>
      <w:r>
        <w:t>N/A</w:t>
      </w:r>
    </w:p>
    <w:p w:rsidR="00066EDE" w:rsidRPr="00861400" w:rsidRDefault="00066EDE" w:rsidP="00066EDE">
      <w:pPr>
        <w:pStyle w:val="Heading4"/>
        <w:rPr>
          <w:b w:val="0"/>
          <w:bCs w:val="0"/>
        </w:rPr>
      </w:pPr>
      <w:r w:rsidRPr="00861400">
        <w:rPr>
          <w:b w:val="0"/>
          <w:bCs w:val="0"/>
        </w:rPr>
        <w:t>Telia</w:t>
      </w:r>
    </w:p>
    <w:p w:rsidR="00B41BA6" w:rsidRPr="008A1DD8" w:rsidRDefault="00B41BA6" w:rsidP="00B41BA6">
      <w:pPr>
        <w:pStyle w:val="Bullet1square"/>
        <w:numPr>
          <w:ilvl w:val="0"/>
          <w:numId w:val="0"/>
        </w:numPr>
        <w:ind w:left="1800" w:firstLine="360"/>
      </w:pPr>
      <w:r>
        <w:t>N/A</w:t>
      </w:r>
    </w:p>
    <w:p w:rsidR="00942D14" w:rsidRDefault="00942D14" w:rsidP="00942D14">
      <w:pPr>
        <w:pStyle w:val="Heading2"/>
      </w:pPr>
      <w:bookmarkStart w:id="467" w:name="_Toc243109124"/>
      <w:bookmarkStart w:id="468" w:name="_Toc243109336"/>
      <w:bookmarkStart w:id="469" w:name="_Toc243110592"/>
      <w:bookmarkStart w:id="470" w:name="_Toc181336330"/>
      <w:bookmarkStart w:id="471" w:name="_Toc181336386"/>
      <w:bookmarkStart w:id="472" w:name="_Toc499003137"/>
      <w:bookmarkStart w:id="473" w:name="_Toc108756940"/>
      <w:bookmarkStart w:id="474" w:name="_Toc108852833"/>
      <w:bookmarkStart w:id="475" w:name="_Toc196208421"/>
      <w:bookmarkStart w:id="476" w:name="_Toc226777481"/>
      <w:bookmarkStart w:id="477" w:name="_Toc228087118"/>
      <w:bookmarkStart w:id="478" w:name="_Toc300233483"/>
      <w:bookmarkStart w:id="479" w:name="_Toc320453695"/>
      <w:bookmarkStart w:id="480" w:name="_Toc108756946"/>
      <w:bookmarkStart w:id="481" w:name="_Toc108852839"/>
      <w:bookmarkStart w:id="482" w:name="_Toc196208427"/>
      <w:bookmarkStart w:id="483" w:name="_Toc243101236"/>
      <w:bookmarkEnd w:id="467"/>
      <w:bookmarkEnd w:id="468"/>
      <w:bookmarkEnd w:id="469"/>
      <w:bookmarkEnd w:id="470"/>
      <w:bookmarkEnd w:id="471"/>
      <w:r w:rsidRPr="00E85EA7">
        <w:t>CC Build Instructions</w:t>
      </w:r>
      <w:bookmarkEnd w:id="472"/>
      <w:bookmarkEnd w:id="473"/>
      <w:bookmarkEnd w:id="474"/>
      <w:bookmarkEnd w:id="475"/>
      <w:bookmarkEnd w:id="476"/>
      <w:bookmarkEnd w:id="477"/>
      <w:bookmarkEnd w:id="478"/>
      <w:bookmarkEnd w:id="479"/>
    </w:p>
    <w:p w:rsidR="004753C2" w:rsidRDefault="008C49AB" w:rsidP="008F470A">
      <w:pPr>
        <w:pStyle w:val="BodyText"/>
      </w:pPr>
      <w:r>
        <w:t xml:space="preserve">RCS Source Control was replaced </w:t>
      </w:r>
      <w:r w:rsidR="008F470A">
        <w:t>by</w:t>
      </w:r>
      <w:r>
        <w:t xml:space="preserve"> </w:t>
      </w:r>
      <w:r w:rsidR="00227CA3">
        <w:t>ASLM 8.2(XtraC)</w:t>
      </w:r>
      <w:r w:rsidR="008F470A">
        <w:t>.</w:t>
      </w:r>
    </w:p>
    <w:p w:rsidR="00227CA3" w:rsidRDefault="008F470A" w:rsidP="008F470A">
      <w:pPr>
        <w:pStyle w:val="BodyText"/>
      </w:pPr>
      <w:r>
        <w:t xml:space="preserve">As result </w:t>
      </w:r>
      <w:r w:rsidR="00227CA3">
        <w:t xml:space="preserve">CC manager </w:t>
      </w:r>
      <w:r>
        <w:t>(CC tools) and CC configuration were</w:t>
      </w:r>
      <w:r w:rsidR="00227CA3">
        <w:t xml:space="preserve"> </w:t>
      </w:r>
      <w:r>
        <w:t>changed also.</w:t>
      </w:r>
    </w:p>
    <w:p w:rsidR="009F683D" w:rsidRDefault="009F683D" w:rsidP="004753C2">
      <w:pPr>
        <w:pStyle w:val="BodyText"/>
      </w:pPr>
      <w:r>
        <w:t>Master CC account is mb_ccntm@hpx614 and CC login account is ccntm@jhpx614.</w:t>
      </w:r>
    </w:p>
    <w:p w:rsidR="00227CA3" w:rsidRDefault="00227CA3" w:rsidP="009F683D">
      <w:pPr>
        <w:pStyle w:val="BodyText"/>
      </w:pPr>
      <w:r>
        <w:t>All changes should be inserted to XtraC via tasks</w:t>
      </w:r>
      <w:r w:rsidR="009F683D">
        <w:t>.</w:t>
      </w:r>
      <w:r>
        <w:t xml:space="preserve"> </w:t>
      </w:r>
      <w:r w:rsidR="009F683D">
        <w:t>Updated files are</w:t>
      </w:r>
      <w:r>
        <w:t xml:space="preserve"> refreshed to </w:t>
      </w:r>
      <w:proofErr w:type="spellStart"/>
      <w:proofErr w:type="gramStart"/>
      <w:r>
        <w:t>unix</w:t>
      </w:r>
      <w:proofErr w:type="spellEnd"/>
      <w:proofErr w:type="gramEnd"/>
      <w:r>
        <w:t xml:space="preserve"> CC master</w:t>
      </w:r>
      <w:r w:rsidR="009F683D">
        <w:t xml:space="preserve"> and compiling via nightly build</w:t>
      </w:r>
    </w:p>
    <w:p w:rsidR="009F683D" w:rsidRPr="00334249" w:rsidRDefault="009F683D" w:rsidP="009F683D">
      <w:pPr>
        <w:pStyle w:val="BodyText"/>
      </w:pPr>
    </w:p>
    <w:p w:rsidR="00DE6451" w:rsidRPr="008A1DD8" w:rsidRDefault="00DE6451" w:rsidP="00F96918">
      <w:pPr>
        <w:pStyle w:val="Heading2"/>
      </w:pPr>
      <w:bookmarkStart w:id="484" w:name="_Toc300233484"/>
      <w:bookmarkStart w:id="485" w:name="_Toc320453696"/>
      <w:r w:rsidRPr="008A1DD8">
        <w:t xml:space="preserve">Changes to </w:t>
      </w:r>
      <w:bookmarkEnd w:id="480"/>
      <w:bookmarkEnd w:id="481"/>
      <w:r w:rsidRPr="008A1DD8">
        <w:t>Tuxedo</w:t>
      </w:r>
      <w:bookmarkEnd w:id="482"/>
      <w:bookmarkEnd w:id="483"/>
      <w:bookmarkEnd w:id="484"/>
      <w:bookmarkEnd w:id="485"/>
    </w:p>
    <w:p w:rsidR="00DE6451" w:rsidRDefault="00DE6451" w:rsidP="00F96918">
      <w:pPr>
        <w:pStyle w:val="Heading3"/>
      </w:pPr>
      <w:bookmarkStart w:id="486" w:name="_Toc496499484"/>
      <w:bookmarkStart w:id="487" w:name="_Toc499003142"/>
      <w:bookmarkStart w:id="488" w:name="_Toc108756947"/>
      <w:bookmarkStart w:id="489" w:name="_Toc108852840"/>
      <w:bookmarkStart w:id="490" w:name="_Toc196208428"/>
      <w:bookmarkStart w:id="491" w:name="_Toc243101237"/>
      <w:bookmarkStart w:id="492" w:name="_Toc300233485"/>
      <w:bookmarkStart w:id="493" w:name="_Toc320453697"/>
      <w:r w:rsidRPr="008A1DD8">
        <w:t>Changes to Variables</w:t>
      </w:r>
      <w:bookmarkEnd w:id="486"/>
      <w:bookmarkEnd w:id="487"/>
      <w:bookmarkEnd w:id="488"/>
      <w:bookmarkEnd w:id="489"/>
      <w:bookmarkEnd w:id="490"/>
      <w:bookmarkEnd w:id="491"/>
      <w:bookmarkEnd w:id="492"/>
      <w:bookmarkEnd w:id="493"/>
    </w:p>
    <w:p w:rsidR="000F35DB" w:rsidRPr="000F35DB" w:rsidRDefault="00F202D6" w:rsidP="000F35DB">
      <w:pPr>
        <w:pStyle w:val="BodyText"/>
        <w:rPr>
          <w:lang w:bidi="ar-SA"/>
        </w:rPr>
      </w:pPr>
      <w:r>
        <w:rPr>
          <w:lang w:bidi="ar-SA"/>
        </w:rPr>
        <w:t>N/A</w:t>
      </w:r>
    </w:p>
    <w:p w:rsidR="00DE6451" w:rsidRDefault="00DE6451" w:rsidP="00F96918">
      <w:pPr>
        <w:pStyle w:val="Heading3"/>
      </w:pPr>
      <w:bookmarkStart w:id="494" w:name="_Toc196208429"/>
      <w:bookmarkStart w:id="495" w:name="_Toc243101238"/>
      <w:bookmarkStart w:id="496" w:name="_Toc300233486"/>
      <w:bookmarkStart w:id="497" w:name="_Toc320453698"/>
      <w:r w:rsidRPr="008A1DD8">
        <w:t>Changes to Tuxedo Servers</w:t>
      </w:r>
      <w:bookmarkEnd w:id="494"/>
      <w:bookmarkEnd w:id="495"/>
      <w:bookmarkEnd w:id="496"/>
      <w:bookmarkEnd w:id="497"/>
    </w:p>
    <w:p w:rsidR="00C51F95" w:rsidRPr="00C51F95" w:rsidRDefault="00C51F95" w:rsidP="00C51F95">
      <w:pPr>
        <w:pStyle w:val="BodyText"/>
        <w:rPr>
          <w:lang w:bidi="ar-SA"/>
        </w:rPr>
      </w:pPr>
      <w:r>
        <w:rPr>
          <w:lang w:bidi="ar-SA"/>
        </w:rPr>
        <w:t>N/A</w:t>
      </w:r>
    </w:p>
    <w:p w:rsidR="00353FF8" w:rsidRPr="00353FF8" w:rsidRDefault="00DE6451" w:rsidP="00F202D6">
      <w:pPr>
        <w:pStyle w:val="Heading2"/>
      </w:pPr>
      <w:bookmarkStart w:id="498" w:name="_Toc126920109"/>
      <w:bookmarkStart w:id="499" w:name="_Toc496499486"/>
      <w:bookmarkStart w:id="500" w:name="_Toc499003144"/>
      <w:bookmarkStart w:id="501" w:name="_Toc108756949"/>
      <w:bookmarkStart w:id="502" w:name="_Toc108852842"/>
      <w:bookmarkStart w:id="503" w:name="_Toc196208430"/>
      <w:bookmarkStart w:id="504" w:name="_Toc243101239"/>
      <w:bookmarkStart w:id="505" w:name="_Toc300233487"/>
      <w:bookmarkStart w:id="506" w:name="_Toc320453699"/>
      <w:bookmarkEnd w:id="498"/>
      <w:r w:rsidRPr="008A1DD8">
        <w:t>Changes to Citrix/INI Files</w:t>
      </w:r>
      <w:bookmarkEnd w:id="499"/>
      <w:bookmarkEnd w:id="500"/>
      <w:bookmarkEnd w:id="501"/>
      <w:bookmarkEnd w:id="502"/>
      <w:bookmarkEnd w:id="503"/>
      <w:bookmarkEnd w:id="504"/>
      <w:bookmarkEnd w:id="505"/>
      <w:bookmarkEnd w:id="506"/>
    </w:p>
    <w:p w:rsidR="00485EB3" w:rsidRDefault="00485EB3" w:rsidP="00485EB3">
      <w:pPr>
        <w:pStyle w:val="Heading3"/>
      </w:pPr>
      <w:bookmarkStart w:id="507" w:name="_Toc300233488"/>
      <w:bookmarkStart w:id="508" w:name="_Toc320453700"/>
      <w:r>
        <w:t>Netcom</w:t>
      </w:r>
      <w:bookmarkEnd w:id="507"/>
      <w:bookmarkEnd w:id="508"/>
    </w:p>
    <w:p w:rsidR="00F202D6" w:rsidRPr="00F202D6" w:rsidRDefault="00F202D6" w:rsidP="00F202D6">
      <w:pPr>
        <w:pStyle w:val="BodyText"/>
        <w:rPr>
          <w:lang w:bidi="ar-SA"/>
        </w:rPr>
      </w:pPr>
      <w:r>
        <w:rPr>
          <w:lang w:bidi="ar-SA"/>
        </w:rPr>
        <w:t>N/A</w:t>
      </w:r>
    </w:p>
    <w:p w:rsidR="00942D14" w:rsidRPr="00942D14" w:rsidRDefault="00DE6451" w:rsidP="00AA0D0A">
      <w:pPr>
        <w:pStyle w:val="Heading2"/>
      </w:pPr>
      <w:bookmarkStart w:id="509" w:name="_Toc243109129"/>
      <w:bookmarkStart w:id="510" w:name="_Toc243109341"/>
      <w:bookmarkStart w:id="511" w:name="_Toc243110597"/>
      <w:bookmarkStart w:id="512" w:name="_Toc181336335"/>
      <w:bookmarkStart w:id="513" w:name="_Toc181336391"/>
      <w:bookmarkStart w:id="514" w:name="_Toc196208431"/>
      <w:bookmarkStart w:id="515" w:name="_Toc243101240"/>
      <w:bookmarkStart w:id="516" w:name="_Toc300233489"/>
      <w:bookmarkStart w:id="517" w:name="_Toc320453701"/>
      <w:bookmarkEnd w:id="509"/>
      <w:bookmarkEnd w:id="510"/>
      <w:bookmarkEnd w:id="511"/>
      <w:bookmarkEnd w:id="512"/>
      <w:bookmarkEnd w:id="513"/>
      <w:r w:rsidRPr="008A1DD8">
        <w:t>Database Changes</w:t>
      </w:r>
      <w:bookmarkEnd w:id="514"/>
      <w:bookmarkEnd w:id="515"/>
      <w:bookmarkEnd w:id="516"/>
      <w:bookmarkEnd w:id="517"/>
    </w:p>
    <w:p w:rsidR="003D612F" w:rsidRDefault="003D612F" w:rsidP="00F96918">
      <w:pPr>
        <w:pStyle w:val="Heading3"/>
      </w:pPr>
      <w:bookmarkStart w:id="518" w:name="_Toc320453702"/>
      <w:bookmarkStart w:id="519" w:name="_Toc108756951"/>
      <w:bookmarkStart w:id="520" w:name="_Toc108852844"/>
      <w:bookmarkStart w:id="521" w:name="_Toc196208432"/>
      <w:bookmarkStart w:id="522" w:name="_Toc243101241"/>
      <w:bookmarkStart w:id="523" w:name="_Toc300233490"/>
      <w:r>
        <w:t xml:space="preserve">Oracle </w:t>
      </w:r>
      <w:r w:rsidR="00787089">
        <w:t xml:space="preserve">SW </w:t>
      </w:r>
      <w:r>
        <w:t>upgrade</w:t>
      </w:r>
      <w:bookmarkEnd w:id="518"/>
    </w:p>
    <w:p w:rsidR="003D612F" w:rsidRPr="003D612F" w:rsidRDefault="003D612F" w:rsidP="003D612F">
      <w:pPr>
        <w:pStyle w:val="BodyText"/>
        <w:rPr>
          <w:lang w:bidi="ar-SA"/>
        </w:rPr>
      </w:pPr>
      <w:r>
        <w:rPr>
          <w:lang w:bidi="ar-SA"/>
        </w:rPr>
        <w:t>Oracle version was upgraded from 11.2.0.2 to 11.2.0.3.</w:t>
      </w:r>
    </w:p>
    <w:p w:rsidR="00DE6451" w:rsidRDefault="00DE6451" w:rsidP="00F96918">
      <w:pPr>
        <w:pStyle w:val="Heading3"/>
      </w:pPr>
      <w:bookmarkStart w:id="524" w:name="_Toc320453703"/>
      <w:r w:rsidRPr="008A1DD8">
        <w:t>Upgrade Database Patches</w:t>
      </w:r>
      <w:bookmarkEnd w:id="519"/>
      <w:bookmarkEnd w:id="520"/>
      <w:bookmarkEnd w:id="521"/>
      <w:bookmarkEnd w:id="522"/>
      <w:bookmarkEnd w:id="523"/>
      <w:bookmarkEnd w:id="524"/>
    </w:p>
    <w:p w:rsidR="00B23C9E" w:rsidRDefault="00B23C9E" w:rsidP="00B23C9E">
      <w:pPr>
        <w:pStyle w:val="BodyText"/>
      </w:pPr>
      <w:r w:rsidRPr="008A1DD8">
        <w:t>The following table describes the upgrade patches used for the test environments. PET/PROD environments were upgraded u</w:t>
      </w:r>
      <w:r>
        <w:t>sing a separate set of scripts.</w:t>
      </w:r>
    </w:p>
    <w:p w:rsidR="00B23C9E" w:rsidRDefault="00B23C9E" w:rsidP="00B23C9E">
      <w:pPr>
        <w:pStyle w:val="BodyText"/>
        <w:rPr>
          <w:rStyle w:val="Command"/>
        </w:rPr>
      </w:pPr>
    </w:p>
    <w:p w:rsidR="00B23C9E" w:rsidRPr="00D642E7" w:rsidRDefault="002C7C5F" w:rsidP="00B23C9E">
      <w:pPr>
        <w:pStyle w:val="BodyText"/>
        <w:rPr>
          <w:rFonts w:ascii="Arial" w:hAnsi="Arial" w:cs="Arial"/>
          <w:b/>
          <w:bCs/>
          <w:sz w:val="20"/>
          <w:szCs w:val="20"/>
        </w:rPr>
      </w:pPr>
      <w:r>
        <w:rPr>
          <w:rStyle w:val="Command"/>
        </w:rPr>
        <w:t>Version 19</w:t>
      </w:r>
      <w:r w:rsidR="00B23C9E">
        <w:rPr>
          <w:rStyle w:val="Command"/>
        </w:rPr>
        <w:t>.0</w:t>
      </w:r>
      <w:r w:rsidR="00B23C9E" w:rsidRPr="008A1DD8">
        <w:rPr>
          <w:rStyle w:val="Command"/>
        </w:rPr>
        <w:t xml:space="preserve"> Patches:</w:t>
      </w: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2"/>
        <w:gridCol w:w="2179"/>
        <w:gridCol w:w="2361"/>
        <w:gridCol w:w="3632"/>
      </w:tblGrid>
      <w:tr w:rsidR="00D67268" w:rsidRPr="008A1DD8" w:rsidTr="00576929">
        <w:trPr>
          <w:cantSplit/>
          <w:trHeight w:val="278"/>
          <w:tblHeader/>
        </w:trPr>
        <w:tc>
          <w:tcPr>
            <w:tcW w:w="472" w:type="dxa"/>
            <w:tcBorders>
              <w:bottom w:val="single" w:sz="12" w:space="0" w:color="auto"/>
            </w:tcBorders>
            <w:shd w:val="clear" w:color="auto" w:fill="auto"/>
            <w:vAlign w:val="bottom"/>
          </w:tcPr>
          <w:p w:rsidR="00D67268" w:rsidRPr="008A1DD8" w:rsidRDefault="00D67268" w:rsidP="00576929">
            <w:pPr>
              <w:pStyle w:val="TableHeader"/>
              <w:rPr>
                <w:snapToGrid w:val="0"/>
              </w:rPr>
            </w:pPr>
            <w:r w:rsidRPr="008A1DD8">
              <w:rPr>
                <w:snapToGrid w:val="0"/>
              </w:rPr>
              <w:lastRenderedPageBreak/>
              <w:t>ID</w:t>
            </w:r>
          </w:p>
        </w:tc>
        <w:tc>
          <w:tcPr>
            <w:tcW w:w="2179" w:type="dxa"/>
            <w:tcBorders>
              <w:bottom w:val="single" w:sz="12" w:space="0" w:color="auto"/>
            </w:tcBorders>
            <w:shd w:val="clear" w:color="auto" w:fill="auto"/>
            <w:vAlign w:val="bottom"/>
          </w:tcPr>
          <w:p w:rsidR="00D67268" w:rsidRPr="008A1DD8" w:rsidRDefault="00D67268" w:rsidP="00576929">
            <w:pPr>
              <w:pStyle w:val="TableHeader"/>
              <w:rPr>
                <w:snapToGrid w:val="0"/>
              </w:rPr>
            </w:pPr>
            <w:r w:rsidRPr="008A1DD8">
              <w:rPr>
                <w:snapToGrid w:val="0"/>
              </w:rPr>
              <w:t>Description</w:t>
            </w:r>
          </w:p>
        </w:tc>
        <w:tc>
          <w:tcPr>
            <w:tcW w:w="2361" w:type="dxa"/>
            <w:tcBorders>
              <w:bottom w:val="single" w:sz="12" w:space="0" w:color="auto"/>
            </w:tcBorders>
            <w:shd w:val="clear" w:color="auto" w:fill="auto"/>
            <w:vAlign w:val="bottom"/>
          </w:tcPr>
          <w:p w:rsidR="00D67268" w:rsidRPr="008A1DD8" w:rsidRDefault="00D67268" w:rsidP="00576929">
            <w:pPr>
              <w:pStyle w:val="TableHeader"/>
              <w:rPr>
                <w:snapToGrid w:val="0"/>
              </w:rPr>
            </w:pPr>
            <w:r w:rsidRPr="008A1DD8">
              <w:rPr>
                <w:snapToGrid w:val="0"/>
              </w:rPr>
              <w:t>Affected Areas</w:t>
            </w:r>
          </w:p>
        </w:tc>
        <w:tc>
          <w:tcPr>
            <w:tcW w:w="3632" w:type="dxa"/>
            <w:tcBorders>
              <w:bottom w:val="single" w:sz="12" w:space="0" w:color="auto"/>
            </w:tcBorders>
            <w:shd w:val="clear" w:color="auto" w:fill="auto"/>
            <w:vAlign w:val="bottom"/>
          </w:tcPr>
          <w:p w:rsidR="00D67268" w:rsidRPr="008A1DD8" w:rsidRDefault="00D67268" w:rsidP="00576929">
            <w:pPr>
              <w:pStyle w:val="TableHeader"/>
              <w:rPr>
                <w:snapToGrid w:val="0"/>
              </w:rPr>
            </w:pPr>
            <w:r w:rsidRPr="008A1DD8">
              <w:rPr>
                <w:snapToGrid w:val="0"/>
              </w:rPr>
              <w:t>Comments</w:t>
            </w:r>
          </w:p>
        </w:tc>
      </w:tr>
      <w:tr w:rsidR="00D67268" w:rsidRPr="008A1DD8" w:rsidTr="00576929">
        <w:trPr>
          <w:cantSplit/>
          <w:trHeight w:val="307"/>
        </w:trPr>
        <w:tc>
          <w:tcPr>
            <w:tcW w:w="472" w:type="dxa"/>
            <w:tcBorders>
              <w:top w:val="single" w:sz="12" w:space="0" w:color="auto"/>
            </w:tcBorders>
            <w:shd w:val="clear" w:color="auto" w:fill="auto"/>
          </w:tcPr>
          <w:p w:rsidR="00D67268" w:rsidRPr="008A1DD8" w:rsidRDefault="00C867A6" w:rsidP="00576929">
            <w:pPr>
              <w:pStyle w:val="TableBody"/>
              <w:keepNext w:val="0"/>
              <w:keepLines w:val="0"/>
              <w:rPr>
                <w:snapToGrid w:val="0"/>
              </w:rPr>
            </w:pPr>
            <w:r>
              <w:rPr>
                <w:snapToGrid w:val="0"/>
              </w:rPr>
              <w:t>1</w:t>
            </w:r>
          </w:p>
        </w:tc>
        <w:tc>
          <w:tcPr>
            <w:tcW w:w="2179" w:type="dxa"/>
            <w:tcBorders>
              <w:top w:val="single" w:sz="12" w:space="0" w:color="auto"/>
            </w:tcBorders>
            <w:shd w:val="clear" w:color="auto" w:fill="auto"/>
          </w:tcPr>
          <w:p w:rsidR="00D67268" w:rsidRPr="008A1DD8" w:rsidRDefault="00C867A6" w:rsidP="00576929">
            <w:pPr>
              <w:pStyle w:val="TableBody"/>
              <w:keepNext w:val="0"/>
              <w:keepLines w:val="0"/>
              <w:rPr>
                <w:snapToGrid w:val="0"/>
              </w:rPr>
            </w:pPr>
            <w:r>
              <w:rPr>
                <w:snapToGrid w:val="0"/>
              </w:rPr>
              <w:t>DB patch #1</w:t>
            </w:r>
          </w:p>
        </w:tc>
        <w:tc>
          <w:tcPr>
            <w:tcW w:w="2361" w:type="dxa"/>
            <w:tcBorders>
              <w:top w:val="single" w:sz="12" w:space="0" w:color="auto"/>
            </w:tcBorders>
            <w:shd w:val="clear" w:color="auto" w:fill="auto"/>
          </w:tcPr>
          <w:p w:rsidR="00D67268" w:rsidRPr="008A1DD8" w:rsidRDefault="00C867A6" w:rsidP="00576929">
            <w:pPr>
              <w:pStyle w:val="TableBody"/>
              <w:keepNext w:val="0"/>
              <w:keepLines w:val="0"/>
            </w:pPr>
            <w:r>
              <w:t>Reference</w:t>
            </w:r>
          </w:p>
        </w:tc>
        <w:tc>
          <w:tcPr>
            <w:tcW w:w="3632" w:type="dxa"/>
            <w:tcBorders>
              <w:top w:val="single" w:sz="12" w:space="0" w:color="auto"/>
            </w:tcBorders>
            <w:shd w:val="clear" w:color="auto" w:fill="auto"/>
          </w:tcPr>
          <w:p w:rsidR="00D67268" w:rsidRPr="008A1DD8" w:rsidRDefault="00C867A6" w:rsidP="00576929">
            <w:pPr>
              <w:pStyle w:val="TableBody"/>
              <w:keepNext w:val="0"/>
              <w:keepLines w:val="0"/>
              <w:rPr>
                <w:snapToGrid w:val="0"/>
              </w:rPr>
            </w:pPr>
            <w:r>
              <w:rPr>
                <w:snapToGrid w:val="0"/>
              </w:rPr>
              <w:t>Created on 1-Feb-2012 (</w:t>
            </w:r>
            <w:r w:rsidRPr="00C867A6">
              <w:rPr>
                <w:snapToGrid w:val="0"/>
              </w:rPr>
              <w:t>hnd19_0_1</w:t>
            </w:r>
            <w:r>
              <w:rPr>
                <w:snapToGrid w:val="0"/>
              </w:rPr>
              <w:t>)</w:t>
            </w:r>
          </w:p>
        </w:tc>
      </w:tr>
      <w:tr w:rsidR="00D67268" w:rsidRPr="008A1DD8" w:rsidTr="00576929">
        <w:trPr>
          <w:cantSplit/>
          <w:trHeight w:val="307"/>
        </w:trPr>
        <w:tc>
          <w:tcPr>
            <w:tcW w:w="472" w:type="dxa"/>
            <w:shd w:val="clear" w:color="auto" w:fill="auto"/>
          </w:tcPr>
          <w:p w:rsidR="00D67268" w:rsidRPr="008A1DD8" w:rsidRDefault="00D67268" w:rsidP="00576929">
            <w:pPr>
              <w:pStyle w:val="TableBody"/>
              <w:keepNext w:val="0"/>
              <w:keepLines w:val="0"/>
              <w:rPr>
                <w:snapToGrid w:val="0"/>
              </w:rPr>
            </w:pPr>
          </w:p>
        </w:tc>
        <w:tc>
          <w:tcPr>
            <w:tcW w:w="2179" w:type="dxa"/>
            <w:shd w:val="clear" w:color="auto" w:fill="auto"/>
          </w:tcPr>
          <w:p w:rsidR="00D67268" w:rsidRPr="008A1DD8" w:rsidRDefault="00D67268" w:rsidP="00576929">
            <w:pPr>
              <w:pStyle w:val="TableBody"/>
              <w:keepNext w:val="0"/>
              <w:keepLines w:val="0"/>
              <w:rPr>
                <w:snapToGrid w:val="0"/>
              </w:rPr>
            </w:pPr>
          </w:p>
        </w:tc>
        <w:tc>
          <w:tcPr>
            <w:tcW w:w="2361" w:type="dxa"/>
            <w:shd w:val="clear" w:color="auto" w:fill="auto"/>
          </w:tcPr>
          <w:p w:rsidR="00D67268" w:rsidRPr="008A1DD8" w:rsidRDefault="00D67268" w:rsidP="00576929">
            <w:pPr>
              <w:pStyle w:val="TableBody"/>
              <w:keepNext w:val="0"/>
              <w:keepLines w:val="0"/>
            </w:pPr>
          </w:p>
        </w:tc>
        <w:tc>
          <w:tcPr>
            <w:tcW w:w="3632" w:type="dxa"/>
            <w:shd w:val="clear" w:color="auto" w:fill="auto"/>
          </w:tcPr>
          <w:p w:rsidR="00D67268" w:rsidRPr="008A1DD8" w:rsidRDefault="00D67268" w:rsidP="00576929">
            <w:pPr>
              <w:pStyle w:val="TableBody"/>
              <w:keepNext w:val="0"/>
              <w:keepLines w:val="0"/>
              <w:rPr>
                <w:snapToGrid w:val="0"/>
              </w:rPr>
            </w:pPr>
          </w:p>
        </w:tc>
      </w:tr>
      <w:tr w:rsidR="00D67268" w:rsidRPr="008A1DD8" w:rsidTr="00576929">
        <w:trPr>
          <w:cantSplit/>
          <w:trHeight w:val="307"/>
        </w:trPr>
        <w:tc>
          <w:tcPr>
            <w:tcW w:w="472" w:type="dxa"/>
            <w:shd w:val="clear" w:color="auto" w:fill="auto"/>
          </w:tcPr>
          <w:p w:rsidR="00D67268" w:rsidRPr="008A1DD8" w:rsidRDefault="00D67268" w:rsidP="00576929">
            <w:pPr>
              <w:pStyle w:val="TableBody"/>
              <w:keepNext w:val="0"/>
              <w:keepLines w:val="0"/>
              <w:rPr>
                <w:snapToGrid w:val="0"/>
              </w:rPr>
            </w:pPr>
          </w:p>
        </w:tc>
        <w:tc>
          <w:tcPr>
            <w:tcW w:w="2179" w:type="dxa"/>
            <w:shd w:val="clear" w:color="auto" w:fill="auto"/>
          </w:tcPr>
          <w:p w:rsidR="00D67268" w:rsidRPr="008A1DD8" w:rsidRDefault="00D67268" w:rsidP="00576929">
            <w:pPr>
              <w:pStyle w:val="TableBody"/>
              <w:keepNext w:val="0"/>
              <w:keepLines w:val="0"/>
              <w:rPr>
                <w:snapToGrid w:val="0"/>
              </w:rPr>
            </w:pPr>
          </w:p>
        </w:tc>
        <w:tc>
          <w:tcPr>
            <w:tcW w:w="2361" w:type="dxa"/>
            <w:shd w:val="clear" w:color="auto" w:fill="auto"/>
          </w:tcPr>
          <w:p w:rsidR="00D67268" w:rsidRPr="00A90D4F" w:rsidRDefault="00D67268" w:rsidP="00576929">
            <w:pPr>
              <w:pStyle w:val="TableBody"/>
              <w:keepNext w:val="0"/>
              <w:keepLines w:val="0"/>
            </w:pPr>
          </w:p>
        </w:tc>
        <w:tc>
          <w:tcPr>
            <w:tcW w:w="3632" w:type="dxa"/>
            <w:shd w:val="clear" w:color="auto" w:fill="auto"/>
          </w:tcPr>
          <w:p w:rsidR="00D67268" w:rsidRPr="00B23C9E" w:rsidRDefault="00D67268" w:rsidP="00576929">
            <w:pPr>
              <w:pStyle w:val="TableBody"/>
              <w:keepNext w:val="0"/>
              <w:keepLines w:val="0"/>
              <w:rPr>
                <w:snapToGrid w:val="0"/>
              </w:rPr>
            </w:pPr>
          </w:p>
        </w:tc>
      </w:tr>
      <w:tr w:rsidR="00D67268" w:rsidRPr="008A1DD8" w:rsidTr="00576929">
        <w:trPr>
          <w:cantSplit/>
          <w:trHeight w:val="307"/>
        </w:trPr>
        <w:tc>
          <w:tcPr>
            <w:tcW w:w="472" w:type="dxa"/>
            <w:shd w:val="clear" w:color="auto" w:fill="auto"/>
          </w:tcPr>
          <w:p w:rsidR="00D67268" w:rsidRPr="008A1DD8" w:rsidRDefault="00D67268" w:rsidP="00576929">
            <w:pPr>
              <w:pStyle w:val="TableBody"/>
              <w:keepNext w:val="0"/>
              <w:keepLines w:val="0"/>
              <w:rPr>
                <w:snapToGrid w:val="0"/>
              </w:rPr>
            </w:pPr>
          </w:p>
        </w:tc>
        <w:tc>
          <w:tcPr>
            <w:tcW w:w="2179" w:type="dxa"/>
            <w:shd w:val="clear" w:color="auto" w:fill="auto"/>
          </w:tcPr>
          <w:p w:rsidR="00D67268" w:rsidRPr="008A1DD8" w:rsidRDefault="00D67268" w:rsidP="00576929">
            <w:pPr>
              <w:pStyle w:val="TableBody"/>
              <w:keepNext w:val="0"/>
              <w:keepLines w:val="0"/>
              <w:rPr>
                <w:snapToGrid w:val="0"/>
              </w:rPr>
            </w:pPr>
          </w:p>
        </w:tc>
        <w:tc>
          <w:tcPr>
            <w:tcW w:w="2361" w:type="dxa"/>
            <w:shd w:val="clear" w:color="auto" w:fill="auto"/>
          </w:tcPr>
          <w:p w:rsidR="00D67268" w:rsidRPr="00A90D4F" w:rsidRDefault="00D67268" w:rsidP="00576929">
            <w:pPr>
              <w:pStyle w:val="TableBody"/>
              <w:keepNext w:val="0"/>
              <w:keepLines w:val="0"/>
            </w:pPr>
          </w:p>
        </w:tc>
        <w:tc>
          <w:tcPr>
            <w:tcW w:w="3632" w:type="dxa"/>
            <w:shd w:val="clear" w:color="auto" w:fill="auto"/>
          </w:tcPr>
          <w:p w:rsidR="00D67268" w:rsidRPr="00B23C9E" w:rsidRDefault="00D67268" w:rsidP="00576929">
            <w:pPr>
              <w:pStyle w:val="TableBody"/>
              <w:keepNext w:val="0"/>
              <w:keepLines w:val="0"/>
              <w:rPr>
                <w:snapToGrid w:val="0"/>
              </w:rPr>
            </w:pPr>
          </w:p>
        </w:tc>
      </w:tr>
      <w:tr w:rsidR="00D67268" w:rsidRPr="008A1DD8" w:rsidTr="00576929">
        <w:trPr>
          <w:cantSplit/>
          <w:trHeight w:val="307"/>
        </w:trPr>
        <w:tc>
          <w:tcPr>
            <w:tcW w:w="472" w:type="dxa"/>
            <w:shd w:val="clear" w:color="auto" w:fill="auto"/>
          </w:tcPr>
          <w:p w:rsidR="00D67268" w:rsidRPr="008A1DD8" w:rsidRDefault="00D67268" w:rsidP="00576929">
            <w:pPr>
              <w:pStyle w:val="TableBody"/>
              <w:keepNext w:val="0"/>
              <w:keepLines w:val="0"/>
              <w:rPr>
                <w:snapToGrid w:val="0"/>
              </w:rPr>
            </w:pPr>
          </w:p>
        </w:tc>
        <w:tc>
          <w:tcPr>
            <w:tcW w:w="2179" w:type="dxa"/>
            <w:shd w:val="clear" w:color="auto" w:fill="auto"/>
          </w:tcPr>
          <w:p w:rsidR="00D67268" w:rsidRPr="008A1DD8" w:rsidRDefault="00D67268" w:rsidP="00576929">
            <w:pPr>
              <w:pStyle w:val="TableBody"/>
              <w:keepNext w:val="0"/>
              <w:keepLines w:val="0"/>
              <w:rPr>
                <w:snapToGrid w:val="0"/>
              </w:rPr>
            </w:pPr>
          </w:p>
        </w:tc>
        <w:tc>
          <w:tcPr>
            <w:tcW w:w="2361" w:type="dxa"/>
            <w:shd w:val="clear" w:color="auto" w:fill="auto"/>
          </w:tcPr>
          <w:p w:rsidR="00D67268" w:rsidRPr="00A90D4F" w:rsidRDefault="00D67268" w:rsidP="00576929">
            <w:pPr>
              <w:pStyle w:val="TableBody"/>
              <w:keepNext w:val="0"/>
              <w:keepLines w:val="0"/>
            </w:pPr>
          </w:p>
        </w:tc>
        <w:tc>
          <w:tcPr>
            <w:tcW w:w="3632" w:type="dxa"/>
            <w:shd w:val="clear" w:color="auto" w:fill="auto"/>
          </w:tcPr>
          <w:p w:rsidR="00D67268" w:rsidRPr="00B23C9E" w:rsidRDefault="00D67268" w:rsidP="00576929">
            <w:pPr>
              <w:pStyle w:val="TableBody"/>
              <w:keepNext w:val="0"/>
              <w:keepLines w:val="0"/>
              <w:rPr>
                <w:snapToGrid w:val="0"/>
              </w:rPr>
            </w:pPr>
          </w:p>
        </w:tc>
      </w:tr>
      <w:tr w:rsidR="00D67268" w:rsidRPr="008A1DD8" w:rsidTr="00576929">
        <w:trPr>
          <w:cantSplit/>
          <w:trHeight w:val="307"/>
        </w:trPr>
        <w:tc>
          <w:tcPr>
            <w:tcW w:w="472" w:type="dxa"/>
            <w:shd w:val="clear" w:color="auto" w:fill="auto"/>
          </w:tcPr>
          <w:p w:rsidR="00D67268" w:rsidRPr="008A1DD8" w:rsidRDefault="00D67268" w:rsidP="00576929">
            <w:pPr>
              <w:pStyle w:val="TableBody"/>
              <w:keepNext w:val="0"/>
              <w:keepLines w:val="0"/>
              <w:rPr>
                <w:snapToGrid w:val="0"/>
              </w:rPr>
            </w:pPr>
          </w:p>
        </w:tc>
        <w:tc>
          <w:tcPr>
            <w:tcW w:w="2179" w:type="dxa"/>
            <w:shd w:val="clear" w:color="auto" w:fill="auto"/>
          </w:tcPr>
          <w:p w:rsidR="00D67268" w:rsidRPr="008A1DD8" w:rsidRDefault="00D67268" w:rsidP="00576929">
            <w:pPr>
              <w:pStyle w:val="TableBody"/>
              <w:keepNext w:val="0"/>
              <w:keepLines w:val="0"/>
              <w:rPr>
                <w:snapToGrid w:val="0"/>
              </w:rPr>
            </w:pPr>
          </w:p>
        </w:tc>
        <w:tc>
          <w:tcPr>
            <w:tcW w:w="2361" w:type="dxa"/>
            <w:shd w:val="clear" w:color="auto" w:fill="auto"/>
          </w:tcPr>
          <w:p w:rsidR="00D67268" w:rsidRPr="008A1DD8" w:rsidRDefault="00D67268" w:rsidP="00576929">
            <w:pPr>
              <w:pStyle w:val="TableBody"/>
              <w:keepNext w:val="0"/>
              <w:keepLines w:val="0"/>
            </w:pPr>
          </w:p>
        </w:tc>
        <w:tc>
          <w:tcPr>
            <w:tcW w:w="3632" w:type="dxa"/>
            <w:shd w:val="clear" w:color="auto" w:fill="auto"/>
          </w:tcPr>
          <w:p w:rsidR="00D67268" w:rsidRPr="008A1DD8" w:rsidRDefault="00D67268" w:rsidP="00576929">
            <w:pPr>
              <w:pStyle w:val="TableBody"/>
              <w:keepNext w:val="0"/>
              <w:keepLines w:val="0"/>
              <w:rPr>
                <w:snapToGrid w:val="0"/>
              </w:rPr>
            </w:pPr>
          </w:p>
        </w:tc>
      </w:tr>
    </w:tbl>
    <w:p w:rsidR="00DE6451" w:rsidRPr="008A1DD8" w:rsidRDefault="00DE6451" w:rsidP="00F96918">
      <w:pPr>
        <w:pStyle w:val="Heading3"/>
      </w:pPr>
      <w:bookmarkStart w:id="525" w:name="_Toc297907886"/>
      <w:bookmarkStart w:id="526" w:name="_Toc166231380"/>
      <w:bookmarkStart w:id="527" w:name="_Toc166231460"/>
      <w:bookmarkStart w:id="528" w:name="_Toc166231540"/>
      <w:bookmarkStart w:id="529" w:name="_Toc166231675"/>
      <w:bookmarkStart w:id="530" w:name="_Toc166232111"/>
      <w:bookmarkStart w:id="531" w:name="_Toc166233157"/>
      <w:bookmarkStart w:id="532" w:name="_Toc108756952"/>
      <w:bookmarkStart w:id="533" w:name="_Toc108852845"/>
      <w:bookmarkStart w:id="534" w:name="_Toc196208433"/>
      <w:bookmarkStart w:id="535" w:name="_Toc243101242"/>
      <w:bookmarkStart w:id="536" w:name="_Toc300233491"/>
      <w:bookmarkStart w:id="537" w:name="_Toc320453704"/>
      <w:bookmarkEnd w:id="525"/>
      <w:bookmarkEnd w:id="526"/>
      <w:bookmarkEnd w:id="527"/>
      <w:bookmarkEnd w:id="528"/>
      <w:bookmarkEnd w:id="529"/>
      <w:bookmarkEnd w:id="530"/>
      <w:bookmarkEnd w:id="531"/>
      <w:r w:rsidRPr="008A1DD8">
        <w:t>Data Model Changes</w:t>
      </w:r>
      <w:bookmarkEnd w:id="532"/>
      <w:bookmarkEnd w:id="533"/>
      <w:bookmarkEnd w:id="534"/>
      <w:bookmarkEnd w:id="535"/>
      <w:bookmarkEnd w:id="536"/>
      <w:bookmarkEnd w:id="537"/>
    </w:p>
    <w:p w:rsidR="0099773C" w:rsidRDefault="00681415" w:rsidP="00352DFC">
      <w:pPr>
        <w:pStyle w:val="BodyText"/>
        <w:keepNext/>
        <w:keepLines/>
      </w:pPr>
      <w:r>
        <w:object w:dxaOrig="1540" w:dyaOrig="993">
          <v:shape id="_x0000_i1034" type="#_x0000_t75" style="width:77.25pt;height:49.5pt" o:ole="">
            <v:imagedata r:id="rId40" o:title=""/>
          </v:shape>
          <o:OLEObject Type="Embed" ProgID="Excel.Sheet.8" ShapeID="_x0000_i1034" DrawAspect="Icon" ObjectID="_1394543908" r:id="rId41"/>
        </w:object>
      </w:r>
    </w:p>
    <w:p w:rsidR="00C67D8A" w:rsidRPr="008A1DD8" w:rsidRDefault="00C67D8A" w:rsidP="00352DFC">
      <w:pPr>
        <w:pStyle w:val="BodyText"/>
        <w:keepNext/>
        <w:keepLines/>
      </w:pPr>
    </w:p>
    <w:p w:rsidR="0099773C" w:rsidRDefault="00EE057E" w:rsidP="00FF1EF8">
      <w:pPr>
        <w:pStyle w:val="Heading3"/>
      </w:pPr>
      <w:bookmarkStart w:id="538" w:name="_Toc243109133"/>
      <w:bookmarkStart w:id="539" w:name="_Toc243109345"/>
      <w:bookmarkStart w:id="540" w:name="_Toc243110601"/>
      <w:bookmarkStart w:id="541" w:name="_Toc300233492"/>
      <w:bookmarkStart w:id="542" w:name="_Toc320453705"/>
      <w:bookmarkStart w:id="543" w:name="_Toc196208434"/>
      <w:bookmarkStart w:id="544" w:name="_Toc243101243"/>
      <w:bookmarkEnd w:id="538"/>
      <w:bookmarkEnd w:id="539"/>
      <w:bookmarkEnd w:id="540"/>
      <w:r w:rsidRPr="008A1DD8">
        <w:t>Disk</w:t>
      </w:r>
      <w:r>
        <w:t xml:space="preserve"> Structure</w:t>
      </w:r>
      <w:bookmarkEnd w:id="541"/>
      <w:bookmarkEnd w:id="542"/>
    </w:p>
    <w:p w:rsidR="0099773C" w:rsidRPr="00EE057E" w:rsidRDefault="00B50CFA" w:rsidP="00B50CFA">
      <w:pPr>
        <w:pStyle w:val="List2alpha"/>
        <w:numPr>
          <w:ilvl w:val="0"/>
          <w:numId w:val="0"/>
        </w:numPr>
        <w:ind w:left="1440"/>
      </w:pPr>
      <w:r>
        <w:t>N/A</w:t>
      </w:r>
    </w:p>
    <w:p w:rsidR="00DE6451" w:rsidRPr="008A1DD8" w:rsidRDefault="00DE6451" w:rsidP="00F96918">
      <w:pPr>
        <w:pStyle w:val="Heading3"/>
      </w:pPr>
      <w:bookmarkStart w:id="545" w:name="_Toc300233493"/>
      <w:bookmarkStart w:id="546" w:name="_Toc320453706"/>
      <w:r w:rsidRPr="008A1DD8">
        <w:t>Disk Space Requirements</w:t>
      </w:r>
      <w:bookmarkEnd w:id="543"/>
      <w:bookmarkEnd w:id="544"/>
      <w:bookmarkEnd w:id="545"/>
      <w:bookmarkEnd w:id="546"/>
    </w:p>
    <w:p w:rsidR="00DE6451" w:rsidRPr="008A1DD8" w:rsidRDefault="00DE6451" w:rsidP="000C714D">
      <w:pPr>
        <w:pStyle w:val="BodyText"/>
      </w:pPr>
      <w:r w:rsidRPr="008A1DD8">
        <w:t>N/A</w:t>
      </w:r>
    </w:p>
    <w:p w:rsidR="00DE6451" w:rsidRPr="008A1DD8" w:rsidRDefault="00DE6451" w:rsidP="004E7B01">
      <w:pPr>
        <w:pStyle w:val="Heading2"/>
      </w:pPr>
      <w:bookmarkStart w:id="547" w:name="_Toc110618502"/>
      <w:bookmarkStart w:id="548" w:name="_Toc110649299"/>
      <w:bookmarkStart w:id="549" w:name="_Toc110649504"/>
      <w:bookmarkStart w:id="550" w:name="_Toc110676473"/>
      <w:bookmarkStart w:id="551" w:name="_Toc496499490"/>
      <w:bookmarkStart w:id="552" w:name="_Toc499003149"/>
      <w:bookmarkStart w:id="553" w:name="_Toc108756954"/>
      <w:bookmarkStart w:id="554" w:name="_Toc108852847"/>
      <w:bookmarkStart w:id="555" w:name="_Toc196208435"/>
      <w:bookmarkStart w:id="556" w:name="_Toc243101244"/>
      <w:bookmarkStart w:id="557" w:name="_Toc300233494"/>
      <w:bookmarkStart w:id="558" w:name="_Toc320453707"/>
      <w:bookmarkEnd w:id="547"/>
      <w:bookmarkEnd w:id="548"/>
      <w:bookmarkEnd w:id="549"/>
      <w:bookmarkEnd w:id="550"/>
      <w:r w:rsidRPr="008A1DD8">
        <w:t>Data Changes</w:t>
      </w:r>
      <w:bookmarkEnd w:id="551"/>
      <w:bookmarkEnd w:id="552"/>
      <w:bookmarkEnd w:id="553"/>
      <w:bookmarkEnd w:id="554"/>
      <w:bookmarkEnd w:id="555"/>
      <w:bookmarkEnd w:id="556"/>
      <w:bookmarkEnd w:id="557"/>
      <w:bookmarkEnd w:id="558"/>
    </w:p>
    <w:p w:rsidR="00DE6451" w:rsidRPr="008A1DD8" w:rsidRDefault="00DE6451" w:rsidP="004E7B01">
      <w:pPr>
        <w:pStyle w:val="Heading3"/>
      </w:pPr>
      <w:bookmarkStart w:id="559" w:name="_Toc496499491"/>
      <w:bookmarkStart w:id="560" w:name="_Toc499003150"/>
      <w:bookmarkStart w:id="561" w:name="_Toc108756955"/>
      <w:bookmarkStart w:id="562" w:name="_Toc108852848"/>
      <w:bookmarkStart w:id="563" w:name="_Toc196208436"/>
      <w:bookmarkStart w:id="564" w:name="_Toc243101245"/>
      <w:bookmarkStart w:id="565" w:name="_Toc300233495"/>
      <w:bookmarkStart w:id="566" w:name="_Toc320453708"/>
      <w:r w:rsidRPr="008A1DD8">
        <w:t>Reference Database</w:t>
      </w:r>
      <w:bookmarkEnd w:id="559"/>
      <w:bookmarkEnd w:id="560"/>
      <w:bookmarkEnd w:id="561"/>
      <w:bookmarkEnd w:id="562"/>
      <w:bookmarkEnd w:id="563"/>
      <w:bookmarkEnd w:id="564"/>
      <w:bookmarkEnd w:id="565"/>
      <w:bookmarkEnd w:id="566"/>
    </w:p>
    <w:p w:rsidR="00DE6451" w:rsidRPr="008A1DD8" w:rsidRDefault="00DE6451" w:rsidP="00A25B84">
      <w:pPr>
        <w:pStyle w:val="BodyText"/>
      </w:pPr>
      <w:r w:rsidRPr="008A1DD8">
        <w:t>The following sections contain embedded documents listing the BPT changes.</w:t>
      </w:r>
    </w:p>
    <w:p w:rsidR="00D56F1A" w:rsidRPr="008A1DD8" w:rsidRDefault="00D56F1A" w:rsidP="00D56F1A">
      <w:pPr>
        <w:pStyle w:val="Heading4"/>
      </w:pPr>
      <w:bookmarkStart w:id="567" w:name="_Toc496499492"/>
      <w:bookmarkStart w:id="568" w:name="_Toc499003151"/>
      <w:bookmarkStart w:id="569" w:name="_Toc108756956"/>
      <w:bookmarkStart w:id="570" w:name="_Toc108852849"/>
      <w:r w:rsidRPr="008A1DD8">
        <w:t>NetCom Reference Changes (BPTs)</w:t>
      </w:r>
    </w:p>
    <w:p w:rsidR="00ED5D3A" w:rsidRPr="008A1DD8" w:rsidRDefault="00724E1E" w:rsidP="00724E1E">
      <w:pPr>
        <w:pStyle w:val="BodyText"/>
        <w:rPr>
          <w:b/>
          <w:bCs/>
        </w:rPr>
      </w:pPr>
      <w:r w:rsidRPr="00724E1E">
        <w:rPr>
          <w:b/>
          <w:bCs/>
        </w:rPr>
        <w:object w:dxaOrig="2040" w:dyaOrig="765">
          <v:shape id="_x0000_i1035" type="#_x0000_t75" style="width:102pt;height:38.25pt" o:ole="">
            <v:imagedata r:id="rId42" o:title=""/>
          </v:shape>
          <o:OLEObject Type="Embed" ProgID="Package" ShapeID="_x0000_i1035" DrawAspect="Content" ObjectID="_1394543909" r:id="rId43"/>
        </w:object>
      </w:r>
    </w:p>
    <w:p w:rsidR="00DE6451" w:rsidRDefault="00DE6451" w:rsidP="004E7B01">
      <w:pPr>
        <w:pStyle w:val="Heading4"/>
      </w:pPr>
      <w:r w:rsidRPr="008A1DD8">
        <w:t>Telia Reference Changes (BPTs)</w:t>
      </w:r>
    </w:p>
    <w:p w:rsidR="00AF1A46" w:rsidRDefault="002A3263" w:rsidP="00AF1A46">
      <w:pPr>
        <w:pStyle w:val="BodyText"/>
      </w:pPr>
      <w:r w:rsidRPr="00724E1E">
        <w:object w:dxaOrig="1830" w:dyaOrig="810">
          <v:shape id="_x0000_i1036" type="#_x0000_t75" style="width:91.5pt;height:40.5pt" o:ole="">
            <v:imagedata r:id="rId44" o:title=""/>
          </v:shape>
          <o:OLEObject Type="Embed" ProgID="Package" ShapeID="_x0000_i1036" DrawAspect="Content" ObjectID="_1394543910" r:id="rId45"/>
        </w:object>
      </w:r>
    </w:p>
    <w:p w:rsidR="00D47542" w:rsidRDefault="00D47542" w:rsidP="00AF1A46">
      <w:pPr>
        <w:pStyle w:val="BodyText"/>
        <w:rPr>
          <w:lang w:val="en-GB" w:eastAsia="en-GB" w:bidi="ar-SA"/>
        </w:rPr>
      </w:pPr>
    </w:p>
    <w:p w:rsidR="00AF1A46" w:rsidRDefault="00AF1A46" w:rsidP="00AF1A46">
      <w:pPr>
        <w:pStyle w:val="BodyText"/>
        <w:rPr>
          <w:lang w:val="en-GB" w:eastAsia="en-GB" w:bidi="ar-SA"/>
        </w:rPr>
      </w:pPr>
    </w:p>
    <w:p w:rsidR="00D47542" w:rsidRPr="00AF1A46" w:rsidRDefault="00D47542" w:rsidP="00AF1A46">
      <w:pPr>
        <w:pStyle w:val="BodyText"/>
        <w:rPr>
          <w:lang w:val="en-GB" w:eastAsia="en-GB" w:bidi="ar-SA"/>
        </w:rPr>
      </w:pPr>
    </w:p>
    <w:p w:rsidR="00DE6451" w:rsidRPr="008A1DD8" w:rsidRDefault="00DE6451" w:rsidP="00F96918">
      <w:pPr>
        <w:pStyle w:val="Heading3"/>
      </w:pPr>
      <w:bookmarkStart w:id="571" w:name="_Toc217909017"/>
      <w:bookmarkStart w:id="572" w:name="_Toc217909287"/>
      <w:bookmarkStart w:id="573" w:name="_Toc217910538"/>
      <w:bookmarkStart w:id="574" w:name="_Toc217910808"/>
      <w:bookmarkStart w:id="575" w:name="_Toc166231385"/>
      <w:bookmarkStart w:id="576" w:name="_Toc166231465"/>
      <w:bookmarkStart w:id="577" w:name="_Toc166231545"/>
      <w:bookmarkStart w:id="578" w:name="_Toc166231680"/>
      <w:bookmarkStart w:id="579" w:name="_Toc166232116"/>
      <w:bookmarkStart w:id="580" w:name="_Toc166233162"/>
      <w:bookmarkStart w:id="581" w:name="_Toc166231386"/>
      <w:bookmarkStart w:id="582" w:name="_Toc166231466"/>
      <w:bookmarkStart w:id="583" w:name="_Toc166231546"/>
      <w:bookmarkStart w:id="584" w:name="_Toc166231681"/>
      <w:bookmarkStart w:id="585" w:name="_Toc166232117"/>
      <w:bookmarkStart w:id="586" w:name="_Toc166233163"/>
      <w:bookmarkStart w:id="587" w:name="_Toc196208437"/>
      <w:bookmarkStart w:id="588" w:name="_Toc243101246"/>
      <w:bookmarkStart w:id="589" w:name="_Toc300233496"/>
      <w:bookmarkStart w:id="590" w:name="_Toc320453709"/>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r w:rsidRPr="008A1DD8">
        <w:lastRenderedPageBreak/>
        <w:t>Application Database</w:t>
      </w:r>
      <w:bookmarkEnd w:id="567"/>
      <w:bookmarkEnd w:id="568"/>
      <w:bookmarkEnd w:id="569"/>
      <w:bookmarkEnd w:id="570"/>
      <w:bookmarkEnd w:id="587"/>
      <w:bookmarkEnd w:id="588"/>
      <w:bookmarkEnd w:id="589"/>
      <w:bookmarkEnd w:id="590"/>
    </w:p>
    <w:p w:rsidR="00BA44E2" w:rsidRDefault="00BA44E2" w:rsidP="00AC0EF7">
      <w:pPr>
        <w:pStyle w:val="Heading4"/>
      </w:pPr>
      <w:r w:rsidRPr="008A1DD8">
        <w:t xml:space="preserve">Full </w:t>
      </w:r>
      <w:proofErr w:type="spellStart"/>
      <w:r w:rsidRPr="008A1DD8">
        <w:t>Init</w:t>
      </w:r>
      <w:proofErr w:type="spellEnd"/>
      <w:r w:rsidRPr="008A1DD8">
        <w:t xml:space="preserve"> Data Changes</w:t>
      </w:r>
    </w:p>
    <w:p w:rsidR="007E0A63" w:rsidRDefault="00AC0EF7" w:rsidP="00ED5D3A">
      <w:pPr>
        <w:pStyle w:val="Heading5"/>
        <w:rPr>
          <w:rFonts w:ascii="Arial" w:hAnsi="Arial" w:cs="Arial"/>
          <w:i w:val="0"/>
          <w:color w:val="336699"/>
          <w:sz w:val="22"/>
          <w:szCs w:val="22"/>
        </w:rPr>
      </w:pPr>
      <w:r>
        <w:rPr>
          <w:rFonts w:ascii="Arial" w:hAnsi="Arial" w:cs="Arial"/>
          <w:i w:val="0"/>
          <w:color w:val="336699"/>
          <w:sz w:val="22"/>
          <w:szCs w:val="22"/>
        </w:rPr>
        <w:t>Netcom</w:t>
      </w:r>
      <w:r w:rsidR="00B32303">
        <w:rPr>
          <w:rFonts w:ascii="Arial" w:hAnsi="Arial" w:cs="Arial"/>
          <w:i w:val="0"/>
          <w:color w:val="336699"/>
          <w:sz w:val="22"/>
          <w:szCs w:val="22"/>
        </w:rPr>
        <w:t xml:space="preserve"> Full </w:t>
      </w:r>
      <w:proofErr w:type="spellStart"/>
      <w:r w:rsidR="00BA44E2" w:rsidRPr="00AC0EF7">
        <w:rPr>
          <w:rFonts w:ascii="Arial" w:hAnsi="Arial" w:cs="Arial"/>
          <w:i w:val="0"/>
          <w:color w:val="336699"/>
          <w:sz w:val="22"/>
          <w:szCs w:val="22"/>
        </w:rPr>
        <w:t>Init</w:t>
      </w:r>
      <w:proofErr w:type="spellEnd"/>
      <w:r w:rsidR="00BA44E2" w:rsidRPr="00AC0EF7">
        <w:rPr>
          <w:rFonts w:ascii="Arial" w:hAnsi="Arial" w:cs="Arial"/>
          <w:i w:val="0"/>
          <w:color w:val="336699"/>
          <w:sz w:val="22"/>
          <w:szCs w:val="22"/>
        </w:rPr>
        <w:t xml:space="preserve"> Data Changes</w:t>
      </w:r>
    </w:p>
    <w:p w:rsidR="001015C0" w:rsidRPr="001015C0" w:rsidRDefault="001015C0" w:rsidP="001015C0">
      <w:pPr>
        <w:pStyle w:val="BodyText"/>
        <w:ind w:firstLine="720"/>
        <w:rPr>
          <w:lang w:bidi="ar-SA"/>
        </w:rPr>
      </w:pPr>
      <w:r>
        <w:rPr>
          <w:lang w:bidi="ar-SA"/>
        </w:rPr>
        <w:t>N/A</w:t>
      </w:r>
    </w:p>
    <w:p w:rsidR="00730851" w:rsidRPr="00AC0EF7" w:rsidRDefault="00AC0EF7" w:rsidP="00AC0EF7">
      <w:pPr>
        <w:pStyle w:val="Heading5"/>
        <w:rPr>
          <w:rFonts w:ascii="Arial" w:hAnsi="Arial" w:cs="Arial"/>
          <w:i w:val="0"/>
          <w:color w:val="336699"/>
          <w:sz w:val="22"/>
          <w:szCs w:val="22"/>
        </w:rPr>
      </w:pPr>
      <w:r w:rsidRPr="00AC0EF7">
        <w:rPr>
          <w:rFonts w:ascii="Arial" w:hAnsi="Arial" w:cs="Arial"/>
          <w:i w:val="0"/>
          <w:color w:val="336699"/>
          <w:sz w:val="22"/>
          <w:szCs w:val="22"/>
        </w:rPr>
        <w:t xml:space="preserve">Telia </w:t>
      </w:r>
      <w:r w:rsidR="00B32303">
        <w:rPr>
          <w:rFonts w:ascii="Arial" w:hAnsi="Arial" w:cs="Arial"/>
          <w:i w:val="0"/>
          <w:color w:val="336699"/>
          <w:sz w:val="22"/>
          <w:szCs w:val="22"/>
        </w:rPr>
        <w:t xml:space="preserve">Full </w:t>
      </w:r>
      <w:proofErr w:type="spellStart"/>
      <w:r w:rsidRPr="00AC0EF7">
        <w:rPr>
          <w:rFonts w:ascii="Arial" w:hAnsi="Arial" w:cs="Arial"/>
          <w:i w:val="0"/>
          <w:color w:val="336699"/>
          <w:sz w:val="22"/>
          <w:szCs w:val="22"/>
        </w:rPr>
        <w:t>Init</w:t>
      </w:r>
      <w:proofErr w:type="spellEnd"/>
      <w:r w:rsidRPr="00AC0EF7">
        <w:rPr>
          <w:rFonts w:ascii="Arial" w:hAnsi="Arial" w:cs="Arial"/>
          <w:i w:val="0"/>
          <w:color w:val="336699"/>
          <w:sz w:val="22"/>
          <w:szCs w:val="22"/>
        </w:rPr>
        <w:t xml:space="preserve"> Data Changes</w:t>
      </w:r>
    </w:p>
    <w:p w:rsidR="007E0A63" w:rsidRDefault="00724E1E" w:rsidP="00CF778E">
      <w:pPr>
        <w:ind w:left="2160"/>
      </w:pPr>
      <w:r w:rsidRPr="00724E1E">
        <w:object w:dxaOrig="2490" w:dyaOrig="765">
          <v:shape id="_x0000_i1037" type="#_x0000_t75" style="width:124.5pt;height:38.25pt" o:ole="">
            <v:imagedata r:id="rId46" o:title=""/>
          </v:shape>
          <o:OLEObject Type="Embed" ProgID="Package" ShapeID="_x0000_i1037" DrawAspect="Content" ObjectID="_1394543911" r:id="rId47"/>
        </w:object>
      </w:r>
    </w:p>
    <w:p w:rsidR="00833D86" w:rsidRDefault="00833D86" w:rsidP="00CF778E">
      <w:pPr>
        <w:ind w:left="2160"/>
      </w:pPr>
    </w:p>
    <w:p w:rsidR="00724E1E" w:rsidRPr="00AC0EF7" w:rsidRDefault="00724E1E" w:rsidP="00CF778E">
      <w:pPr>
        <w:ind w:left="2160"/>
      </w:pPr>
      <w:r w:rsidRPr="00724E1E">
        <w:object w:dxaOrig="3930" w:dyaOrig="765">
          <v:shape id="_x0000_i1038" type="#_x0000_t75" style="width:196.5pt;height:38.25pt" o:ole="">
            <v:imagedata r:id="rId48" o:title=""/>
          </v:shape>
          <o:OLEObject Type="Embed" ProgID="Package" ShapeID="_x0000_i1038" DrawAspect="Content" ObjectID="_1394543912" r:id="rId49"/>
        </w:object>
      </w:r>
    </w:p>
    <w:p w:rsidR="00DE6451" w:rsidRDefault="00DE6451" w:rsidP="00F96918">
      <w:pPr>
        <w:pStyle w:val="Heading4"/>
      </w:pPr>
      <w:bookmarkStart w:id="591" w:name="_Toc108756958"/>
      <w:bookmarkStart w:id="592" w:name="_Toc108852850"/>
      <w:r w:rsidRPr="008A1DD8">
        <w:t>NetCom Application Data Patches</w:t>
      </w:r>
    </w:p>
    <w:p w:rsidR="00ED5D3A" w:rsidRPr="00ED5D3A" w:rsidRDefault="001015C0" w:rsidP="001015C0">
      <w:pPr>
        <w:pStyle w:val="BodyText"/>
        <w:rPr>
          <w:lang w:bidi="ar-SA"/>
        </w:rPr>
      </w:pPr>
      <w:r>
        <w:rPr>
          <w:lang w:bidi="ar-SA"/>
        </w:rPr>
        <w:t>N/A</w:t>
      </w:r>
    </w:p>
    <w:p w:rsidR="00DE6451" w:rsidRDefault="00DE6451" w:rsidP="00F96918">
      <w:pPr>
        <w:pStyle w:val="Heading4"/>
      </w:pPr>
      <w:bookmarkStart w:id="593" w:name="_Toc148779947"/>
      <w:bookmarkEnd w:id="593"/>
      <w:r w:rsidRPr="008A1DD8">
        <w:t>Telia Application Data Patches</w:t>
      </w:r>
    </w:p>
    <w:p w:rsidR="001015C0" w:rsidRPr="001015C0" w:rsidRDefault="001015C0" w:rsidP="001015C0">
      <w:pPr>
        <w:pStyle w:val="BodyText"/>
        <w:rPr>
          <w:lang w:val="en-GB" w:eastAsia="en-GB" w:bidi="ar-SA"/>
        </w:rPr>
      </w:pPr>
    </w:p>
    <w:p w:rsidR="00AC0EF7" w:rsidRDefault="00DE6451" w:rsidP="00AC0EF7">
      <w:pPr>
        <w:pStyle w:val="Heading3"/>
      </w:pPr>
      <w:bookmarkStart w:id="594" w:name="_Toc181336343"/>
      <w:bookmarkStart w:id="595" w:name="_Toc181336399"/>
      <w:bookmarkStart w:id="596" w:name="_Toc196208438"/>
      <w:bookmarkStart w:id="597" w:name="_Toc243101247"/>
      <w:bookmarkStart w:id="598" w:name="_Toc300233498"/>
      <w:bookmarkStart w:id="599" w:name="_Toc320453710"/>
      <w:bookmarkEnd w:id="594"/>
      <w:bookmarkEnd w:id="595"/>
      <w:r w:rsidRPr="008A1DD8">
        <w:t xml:space="preserve">Security </w:t>
      </w:r>
      <w:proofErr w:type="spellStart"/>
      <w:r w:rsidRPr="008A1DD8">
        <w:t>Database</w:t>
      </w:r>
      <w:bookmarkEnd w:id="591"/>
      <w:bookmarkEnd w:id="592"/>
      <w:bookmarkEnd w:id="596"/>
      <w:bookmarkEnd w:id="597"/>
      <w:bookmarkEnd w:id="598"/>
      <w:r w:rsidR="00AC0EF7">
        <w:t>N</w:t>
      </w:r>
      <w:proofErr w:type="spellEnd"/>
      <w:r w:rsidR="00AC0EF7">
        <w:t>/A</w:t>
      </w:r>
      <w:bookmarkEnd w:id="599"/>
    </w:p>
    <w:p w:rsidR="00576929" w:rsidRDefault="00576929" w:rsidP="00576929">
      <w:pPr>
        <w:pStyle w:val="BodyText"/>
      </w:pPr>
      <w:r>
        <w:t xml:space="preserve">Please note – </w:t>
      </w:r>
    </w:p>
    <w:p w:rsidR="00576929" w:rsidRDefault="00576929" w:rsidP="00576929">
      <w:pPr>
        <w:pStyle w:val="BodyText"/>
      </w:pPr>
      <w:r>
        <w:t>There 6 synonyms from SEC Db to REF DB:</w:t>
      </w:r>
    </w:p>
    <w:p w:rsidR="00576929" w:rsidRDefault="00576929" w:rsidP="00576929">
      <w:pPr>
        <w:pStyle w:val="BodyText"/>
      </w:pPr>
      <w:r>
        <w:t>ADJUSTMENT_REASON</w:t>
      </w:r>
    </w:p>
    <w:p w:rsidR="00576929" w:rsidRDefault="00576929" w:rsidP="00576929">
      <w:pPr>
        <w:pStyle w:val="BodyText"/>
      </w:pPr>
      <w:r>
        <w:t>CHARGE_INFO</w:t>
      </w:r>
    </w:p>
    <w:p w:rsidR="00576929" w:rsidRDefault="00576929" w:rsidP="00576929">
      <w:pPr>
        <w:pStyle w:val="BodyText"/>
      </w:pPr>
      <w:r>
        <w:t>FEATURE</w:t>
      </w:r>
    </w:p>
    <w:p w:rsidR="00576929" w:rsidRDefault="00576929" w:rsidP="00576929">
      <w:pPr>
        <w:pStyle w:val="BodyText"/>
      </w:pPr>
      <w:r>
        <w:t>MARKET</w:t>
      </w:r>
    </w:p>
    <w:p w:rsidR="00576929" w:rsidRDefault="00576929" w:rsidP="00576929">
      <w:pPr>
        <w:pStyle w:val="BodyText"/>
      </w:pPr>
      <w:r>
        <w:t>ONLINE_MESSAGES</w:t>
      </w:r>
    </w:p>
    <w:p w:rsidR="00576929" w:rsidRPr="00576929" w:rsidRDefault="00576929" w:rsidP="00576929">
      <w:pPr>
        <w:pStyle w:val="BodyText"/>
      </w:pPr>
      <w:r>
        <w:t>PARAM_VALUES</w:t>
      </w:r>
    </w:p>
    <w:p w:rsidR="00DE6451" w:rsidRDefault="00DE6451" w:rsidP="00F96918">
      <w:pPr>
        <w:pStyle w:val="Heading3"/>
      </w:pPr>
      <w:bookmarkStart w:id="600" w:name="_Toc196208439"/>
      <w:bookmarkStart w:id="601" w:name="_Toc243101248"/>
      <w:bookmarkStart w:id="602" w:name="_Toc300233499"/>
      <w:bookmarkStart w:id="603" w:name="_Toc320453711"/>
      <w:r w:rsidRPr="008A1DD8">
        <w:t>Operational Database</w:t>
      </w:r>
      <w:bookmarkEnd w:id="600"/>
      <w:bookmarkEnd w:id="601"/>
      <w:bookmarkEnd w:id="602"/>
      <w:bookmarkEnd w:id="603"/>
    </w:p>
    <w:p w:rsidR="00EC4769" w:rsidRDefault="008E4887" w:rsidP="00EC4769">
      <w:pPr>
        <w:pStyle w:val="Heading4"/>
      </w:pPr>
      <w:r>
        <w:t>Netc</w:t>
      </w:r>
      <w:r w:rsidR="00EC4769" w:rsidRPr="008A1DD8">
        <w:t xml:space="preserve">om </w:t>
      </w:r>
      <w:r w:rsidR="00EC4769">
        <w:t>Operational Database</w:t>
      </w:r>
    </w:p>
    <w:p w:rsidR="003256BE" w:rsidRPr="003256BE" w:rsidRDefault="003256BE" w:rsidP="003256BE">
      <w:pPr>
        <w:pStyle w:val="BodyText"/>
        <w:ind w:left="2880"/>
        <w:rPr>
          <w:lang w:val="en-GB" w:eastAsia="en-GB" w:bidi="ar-SA"/>
        </w:rPr>
      </w:pPr>
      <w:r>
        <w:rPr>
          <w:lang w:val="en-GB" w:eastAsia="en-GB" w:bidi="ar-SA"/>
        </w:rPr>
        <w:t>N/A</w:t>
      </w:r>
    </w:p>
    <w:p w:rsidR="00EC4769" w:rsidRPr="008A1DD8" w:rsidRDefault="00EC4769" w:rsidP="00EC4769">
      <w:pPr>
        <w:pStyle w:val="Heading4"/>
      </w:pPr>
      <w:r>
        <w:t>Telia Operational Database</w:t>
      </w:r>
    </w:p>
    <w:p w:rsidR="00730851" w:rsidRDefault="00730851" w:rsidP="00D56F1A">
      <w:pPr>
        <w:pStyle w:val="BodyText"/>
        <w:ind w:left="2160"/>
      </w:pPr>
    </w:p>
    <w:p w:rsidR="00F923E6" w:rsidRDefault="00F923E6" w:rsidP="008A1DD8">
      <w:pPr>
        <w:pStyle w:val="Heading3"/>
      </w:pPr>
      <w:bookmarkStart w:id="604" w:name="_Toc243101249"/>
      <w:bookmarkStart w:id="605" w:name="_Toc300233500"/>
      <w:bookmarkStart w:id="606" w:name="_Toc320453712"/>
      <w:r w:rsidRPr="008A1DD8">
        <w:lastRenderedPageBreak/>
        <w:t xml:space="preserve">Domain </w:t>
      </w:r>
      <w:bookmarkEnd w:id="604"/>
      <w:r w:rsidR="008A1DD8" w:rsidRPr="008A1DD8">
        <w:t>Changes</w:t>
      </w:r>
      <w:bookmarkEnd w:id="605"/>
      <w:bookmarkEnd w:id="6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9"/>
        <w:gridCol w:w="1458"/>
        <w:gridCol w:w="1361"/>
        <w:gridCol w:w="1301"/>
        <w:gridCol w:w="1112"/>
        <w:gridCol w:w="1127"/>
        <w:gridCol w:w="1317"/>
      </w:tblGrid>
      <w:tr w:rsidR="00A47570" w:rsidRPr="008A1DD8" w:rsidTr="00A47570">
        <w:trPr>
          <w:cantSplit/>
          <w:trHeight w:val="795"/>
          <w:tblHeader/>
        </w:trPr>
        <w:tc>
          <w:tcPr>
            <w:tcW w:w="680" w:type="pct"/>
            <w:tcBorders>
              <w:bottom w:val="single" w:sz="12" w:space="0" w:color="auto"/>
            </w:tcBorders>
            <w:shd w:val="clear" w:color="auto" w:fill="auto"/>
            <w:vAlign w:val="bottom"/>
          </w:tcPr>
          <w:p w:rsidR="00A47570" w:rsidRPr="008A1DD8" w:rsidRDefault="00A47570" w:rsidP="00A47570">
            <w:pPr>
              <w:pStyle w:val="TableHeader"/>
            </w:pPr>
            <w:bookmarkStart w:id="607" w:name="_Toc243109141"/>
            <w:bookmarkStart w:id="608" w:name="_Toc243109353"/>
            <w:bookmarkStart w:id="609" w:name="_Toc243110609"/>
            <w:bookmarkStart w:id="610" w:name="_Toc243109142"/>
            <w:bookmarkStart w:id="611" w:name="_Toc243109354"/>
            <w:bookmarkStart w:id="612" w:name="_Toc243110610"/>
            <w:bookmarkStart w:id="613" w:name="_Toc126920123"/>
            <w:bookmarkStart w:id="614" w:name="_Toc161631411"/>
            <w:bookmarkStart w:id="615" w:name="_Toc161631458"/>
            <w:bookmarkStart w:id="616" w:name="_Toc126920133"/>
            <w:bookmarkStart w:id="617" w:name="_Toc161631413"/>
            <w:bookmarkStart w:id="618" w:name="_Toc161631460"/>
            <w:bookmarkStart w:id="619" w:name="_Toc181336402"/>
            <w:bookmarkStart w:id="620" w:name="_Toc196208440"/>
            <w:bookmarkStart w:id="621" w:name="_Toc243101250"/>
            <w:bookmarkStart w:id="622" w:name="_Toc496499496"/>
            <w:bookmarkStart w:id="623" w:name="_Toc499003155"/>
            <w:bookmarkStart w:id="624" w:name="_Toc108756961"/>
            <w:bookmarkStart w:id="625" w:name="_Toc108852853"/>
            <w:bookmarkEnd w:id="607"/>
            <w:bookmarkEnd w:id="608"/>
            <w:bookmarkEnd w:id="609"/>
            <w:bookmarkEnd w:id="610"/>
            <w:bookmarkEnd w:id="611"/>
            <w:bookmarkEnd w:id="612"/>
            <w:bookmarkEnd w:id="613"/>
            <w:bookmarkEnd w:id="614"/>
            <w:bookmarkEnd w:id="615"/>
            <w:bookmarkEnd w:id="616"/>
            <w:bookmarkEnd w:id="617"/>
            <w:bookmarkEnd w:id="618"/>
            <w:r w:rsidRPr="008A1DD8">
              <w:t>Attribute Name</w:t>
            </w:r>
          </w:p>
        </w:tc>
        <w:tc>
          <w:tcPr>
            <w:tcW w:w="820" w:type="pct"/>
            <w:tcBorders>
              <w:bottom w:val="single" w:sz="12" w:space="0" w:color="auto"/>
            </w:tcBorders>
            <w:shd w:val="clear" w:color="auto" w:fill="auto"/>
            <w:vAlign w:val="bottom"/>
          </w:tcPr>
          <w:p w:rsidR="00A47570" w:rsidRPr="008A1DD8" w:rsidRDefault="00A47570" w:rsidP="00A47570">
            <w:pPr>
              <w:pStyle w:val="TableHeader"/>
            </w:pPr>
            <w:r w:rsidRPr="008A1DD8">
              <w:t>Attribute Type and Length</w:t>
            </w:r>
          </w:p>
        </w:tc>
        <w:tc>
          <w:tcPr>
            <w:tcW w:w="766" w:type="pct"/>
            <w:tcBorders>
              <w:bottom w:val="single" w:sz="12" w:space="0" w:color="auto"/>
            </w:tcBorders>
            <w:shd w:val="clear" w:color="auto" w:fill="auto"/>
            <w:vAlign w:val="bottom"/>
          </w:tcPr>
          <w:p w:rsidR="00A47570" w:rsidRPr="008A1DD8" w:rsidRDefault="00A47570" w:rsidP="00A47570">
            <w:pPr>
              <w:pStyle w:val="TableHeader"/>
            </w:pPr>
            <w:r w:rsidRPr="008A1DD8">
              <w:t>Attribute Description</w:t>
            </w:r>
          </w:p>
        </w:tc>
        <w:tc>
          <w:tcPr>
            <w:tcW w:w="732" w:type="pct"/>
            <w:tcBorders>
              <w:bottom w:val="single" w:sz="12" w:space="0" w:color="auto"/>
            </w:tcBorders>
            <w:shd w:val="clear" w:color="auto" w:fill="auto"/>
            <w:vAlign w:val="bottom"/>
          </w:tcPr>
          <w:p w:rsidR="00A47570" w:rsidRPr="008A1DD8" w:rsidRDefault="00A47570" w:rsidP="00A47570">
            <w:pPr>
              <w:pStyle w:val="TableHeader"/>
            </w:pPr>
            <w:r w:rsidRPr="008A1DD8">
              <w:t>Constraints/ Valid Values</w:t>
            </w:r>
          </w:p>
        </w:tc>
        <w:tc>
          <w:tcPr>
            <w:tcW w:w="626" w:type="pct"/>
            <w:tcBorders>
              <w:bottom w:val="single" w:sz="12" w:space="0" w:color="auto"/>
            </w:tcBorders>
            <w:shd w:val="clear" w:color="auto" w:fill="auto"/>
            <w:vAlign w:val="bottom"/>
          </w:tcPr>
          <w:p w:rsidR="00A47570" w:rsidRPr="008A1DD8" w:rsidRDefault="00A47570" w:rsidP="00A47570">
            <w:pPr>
              <w:pStyle w:val="TableHeader"/>
            </w:pPr>
            <w:r w:rsidRPr="008A1DD8">
              <w:t>Read-only (Y/N)</w:t>
            </w:r>
          </w:p>
        </w:tc>
        <w:tc>
          <w:tcPr>
            <w:tcW w:w="634" w:type="pct"/>
            <w:tcBorders>
              <w:bottom w:val="single" w:sz="12" w:space="0" w:color="auto"/>
            </w:tcBorders>
            <w:shd w:val="clear" w:color="auto" w:fill="auto"/>
            <w:vAlign w:val="bottom"/>
          </w:tcPr>
          <w:p w:rsidR="00A47570" w:rsidRPr="008A1DD8" w:rsidRDefault="00A47570" w:rsidP="00A47570">
            <w:pPr>
              <w:pStyle w:val="TableHeader"/>
            </w:pPr>
            <w:r w:rsidRPr="008A1DD8">
              <w:t>Mandatory (Y/N)</w:t>
            </w:r>
          </w:p>
        </w:tc>
        <w:tc>
          <w:tcPr>
            <w:tcW w:w="741" w:type="pct"/>
            <w:tcBorders>
              <w:bottom w:val="single" w:sz="12" w:space="0" w:color="auto"/>
            </w:tcBorders>
            <w:shd w:val="clear" w:color="auto" w:fill="auto"/>
            <w:vAlign w:val="bottom"/>
          </w:tcPr>
          <w:p w:rsidR="00A47570" w:rsidRPr="008A1DD8" w:rsidRDefault="00A47570" w:rsidP="00A47570">
            <w:pPr>
              <w:pStyle w:val="TableHeader"/>
            </w:pPr>
            <w:r w:rsidRPr="008A1DD8">
              <w:t>Add/Deleted/ Updated</w:t>
            </w:r>
          </w:p>
        </w:tc>
      </w:tr>
      <w:tr w:rsidR="00E41F84" w:rsidRPr="008A1DD8" w:rsidTr="00A47570">
        <w:trPr>
          <w:cantSplit/>
          <w:trHeight w:val="285"/>
        </w:trPr>
        <w:tc>
          <w:tcPr>
            <w:tcW w:w="680" w:type="pct"/>
            <w:tcBorders>
              <w:top w:val="single" w:sz="12" w:space="0" w:color="auto"/>
            </w:tcBorders>
            <w:shd w:val="clear" w:color="auto" w:fill="auto"/>
          </w:tcPr>
          <w:p w:rsidR="00E41F84" w:rsidRPr="008A1DD8" w:rsidRDefault="00E41F84" w:rsidP="00A47570">
            <w:pPr>
              <w:pStyle w:val="TableBody"/>
              <w:keepNext w:val="0"/>
              <w:keepLines w:val="0"/>
            </w:pPr>
          </w:p>
        </w:tc>
        <w:tc>
          <w:tcPr>
            <w:tcW w:w="820" w:type="pct"/>
            <w:tcBorders>
              <w:top w:val="single" w:sz="12" w:space="0" w:color="auto"/>
            </w:tcBorders>
            <w:shd w:val="clear" w:color="auto" w:fill="auto"/>
          </w:tcPr>
          <w:p w:rsidR="00E41F84" w:rsidRPr="008A1DD8" w:rsidRDefault="00E41F84" w:rsidP="00A47570">
            <w:pPr>
              <w:pStyle w:val="TableBody"/>
              <w:keepNext w:val="0"/>
              <w:keepLines w:val="0"/>
            </w:pPr>
          </w:p>
        </w:tc>
        <w:tc>
          <w:tcPr>
            <w:tcW w:w="766" w:type="pct"/>
            <w:tcBorders>
              <w:top w:val="single" w:sz="12" w:space="0" w:color="auto"/>
            </w:tcBorders>
            <w:shd w:val="clear" w:color="auto" w:fill="auto"/>
          </w:tcPr>
          <w:p w:rsidR="00E41F84" w:rsidRPr="008A1DD8" w:rsidRDefault="00E41F84" w:rsidP="00A47570">
            <w:pPr>
              <w:pStyle w:val="TableBody"/>
              <w:keepNext w:val="0"/>
              <w:keepLines w:val="0"/>
            </w:pPr>
          </w:p>
        </w:tc>
        <w:tc>
          <w:tcPr>
            <w:tcW w:w="732" w:type="pct"/>
            <w:tcBorders>
              <w:top w:val="single" w:sz="12" w:space="0" w:color="auto"/>
            </w:tcBorders>
            <w:shd w:val="clear" w:color="auto" w:fill="auto"/>
          </w:tcPr>
          <w:p w:rsidR="00E41F84" w:rsidRPr="008A1DD8" w:rsidRDefault="00E41F84" w:rsidP="00A47570">
            <w:pPr>
              <w:pStyle w:val="TableBody"/>
              <w:keepNext w:val="0"/>
              <w:keepLines w:val="0"/>
            </w:pPr>
          </w:p>
        </w:tc>
        <w:tc>
          <w:tcPr>
            <w:tcW w:w="626" w:type="pct"/>
            <w:tcBorders>
              <w:top w:val="single" w:sz="12" w:space="0" w:color="auto"/>
            </w:tcBorders>
            <w:shd w:val="clear" w:color="auto" w:fill="auto"/>
          </w:tcPr>
          <w:p w:rsidR="00E41F84" w:rsidRPr="008A1DD8" w:rsidRDefault="00E41F84" w:rsidP="00A47570">
            <w:pPr>
              <w:pStyle w:val="TableBody"/>
              <w:keepNext w:val="0"/>
              <w:keepLines w:val="0"/>
            </w:pPr>
          </w:p>
        </w:tc>
        <w:tc>
          <w:tcPr>
            <w:tcW w:w="634" w:type="pct"/>
            <w:tcBorders>
              <w:top w:val="single" w:sz="12" w:space="0" w:color="auto"/>
            </w:tcBorders>
            <w:shd w:val="clear" w:color="auto" w:fill="auto"/>
          </w:tcPr>
          <w:p w:rsidR="00E41F84" w:rsidRPr="008A1DD8" w:rsidRDefault="00E41F84" w:rsidP="00A47570">
            <w:pPr>
              <w:pStyle w:val="TableBody"/>
              <w:keepNext w:val="0"/>
              <w:keepLines w:val="0"/>
            </w:pPr>
          </w:p>
        </w:tc>
        <w:tc>
          <w:tcPr>
            <w:tcW w:w="741" w:type="pct"/>
            <w:tcBorders>
              <w:top w:val="single" w:sz="12" w:space="0" w:color="auto"/>
            </w:tcBorders>
            <w:shd w:val="clear" w:color="auto" w:fill="auto"/>
          </w:tcPr>
          <w:p w:rsidR="00E41F84" w:rsidRPr="008A1DD8" w:rsidRDefault="00E41F84" w:rsidP="00A47570">
            <w:pPr>
              <w:pStyle w:val="TableBody"/>
              <w:keepNext w:val="0"/>
              <w:keepLines w:val="0"/>
            </w:pPr>
          </w:p>
        </w:tc>
      </w:tr>
      <w:tr w:rsidR="00E41F84" w:rsidRPr="008A1DD8" w:rsidTr="00A47570">
        <w:trPr>
          <w:cantSplit/>
          <w:trHeight w:val="285"/>
        </w:trPr>
        <w:tc>
          <w:tcPr>
            <w:tcW w:w="680" w:type="pct"/>
            <w:shd w:val="clear" w:color="auto" w:fill="auto"/>
          </w:tcPr>
          <w:p w:rsidR="00E41F84" w:rsidRPr="008A1DD8" w:rsidRDefault="00E41F84" w:rsidP="00A47570">
            <w:pPr>
              <w:pStyle w:val="TableBody"/>
              <w:keepNext w:val="0"/>
              <w:keepLines w:val="0"/>
            </w:pPr>
          </w:p>
        </w:tc>
        <w:tc>
          <w:tcPr>
            <w:tcW w:w="820" w:type="pct"/>
            <w:shd w:val="clear" w:color="auto" w:fill="auto"/>
          </w:tcPr>
          <w:p w:rsidR="00E41F84" w:rsidRPr="008A1DD8" w:rsidRDefault="00E41F84" w:rsidP="00A47570">
            <w:pPr>
              <w:pStyle w:val="TableBody"/>
              <w:keepNext w:val="0"/>
              <w:keepLines w:val="0"/>
            </w:pPr>
          </w:p>
        </w:tc>
        <w:tc>
          <w:tcPr>
            <w:tcW w:w="766" w:type="pct"/>
            <w:shd w:val="clear" w:color="auto" w:fill="auto"/>
          </w:tcPr>
          <w:p w:rsidR="00E41F84" w:rsidRPr="008A1DD8" w:rsidRDefault="00E41F84" w:rsidP="00A47570">
            <w:pPr>
              <w:pStyle w:val="TableBody"/>
              <w:keepNext w:val="0"/>
              <w:keepLines w:val="0"/>
            </w:pPr>
          </w:p>
        </w:tc>
        <w:tc>
          <w:tcPr>
            <w:tcW w:w="732" w:type="pct"/>
            <w:shd w:val="clear" w:color="auto" w:fill="auto"/>
          </w:tcPr>
          <w:p w:rsidR="00E41F84" w:rsidRPr="008A1DD8" w:rsidRDefault="00E41F84" w:rsidP="00A47570">
            <w:pPr>
              <w:pStyle w:val="TableBody"/>
              <w:keepNext w:val="0"/>
              <w:keepLines w:val="0"/>
            </w:pPr>
          </w:p>
        </w:tc>
        <w:tc>
          <w:tcPr>
            <w:tcW w:w="626" w:type="pct"/>
            <w:shd w:val="clear" w:color="auto" w:fill="auto"/>
          </w:tcPr>
          <w:p w:rsidR="00E41F84" w:rsidRPr="008A1DD8" w:rsidRDefault="00E41F84" w:rsidP="00A47570">
            <w:pPr>
              <w:pStyle w:val="TableBody"/>
              <w:keepNext w:val="0"/>
              <w:keepLines w:val="0"/>
            </w:pPr>
          </w:p>
        </w:tc>
        <w:tc>
          <w:tcPr>
            <w:tcW w:w="634" w:type="pct"/>
            <w:shd w:val="clear" w:color="auto" w:fill="auto"/>
          </w:tcPr>
          <w:p w:rsidR="00E41F84" w:rsidRPr="008A1DD8" w:rsidRDefault="00E41F84" w:rsidP="00A47570">
            <w:pPr>
              <w:pStyle w:val="TableBody"/>
              <w:keepNext w:val="0"/>
              <w:keepLines w:val="0"/>
            </w:pPr>
          </w:p>
        </w:tc>
        <w:tc>
          <w:tcPr>
            <w:tcW w:w="741" w:type="pct"/>
            <w:shd w:val="clear" w:color="auto" w:fill="auto"/>
          </w:tcPr>
          <w:p w:rsidR="00E41F84" w:rsidRPr="008A1DD8" w:rsidRDefault="00E41F84" w:rsidP="00A47570">
            <w:pPr>
              <w:pStyle w:val="TableBody"/>
              <w:keepNext w:val="0"/>
              <w:keepLines w:val="0"/>
            </w:pPr>
          </w:p>
        </w:tc>
      </w:tr>
      <w:tr w:rsidR="00E41F84" w:rsidRPr="008A1DD8" w:rsidTr="00A47570">
        <w:trPr>
          <w:cantSplit/>
          <w:trHeight w:val="285"/>
        </w:trPr>
        <w:tc>
          <w:tcPr>
            <w:tcW w:w="680" w:type="pct"/>
            <w:shd w:val="clear" w:color="auto" w:fill="auto"/>
          </w:tcPr>
          <w:p w:rsidR="00E41F84" w:rsidRPr="008A1DD8" w:rsidRDefault="00E41F84" w:rsidP="00A47570">
            <w:pPr>
              <w:pStyle w:val="TableBody"/>
              <w:keepNext w:val="0"/>
              <w:keepLines w:val="0"/>
            </w:pPr>
          </w:p>
        </w:tc>
        <w:tc>
          <w:tcPr>
            <w:tcW w:w="820" w:type="pct"/>
            <w:shd w:val="clear" w:color="auto" w:fill="auto"/>
          </w:tcPr>
          <w:p w:rsidR="00E41F84" w:rsidRPr="008A1DD8" w:rsidRDefault="00E41F84" w:rsidP="00A47570">
            <w:pPr>
              <w:pStyle w:val="TableBody"/>
              <w:keepNext w:val="0"/>
              <w:keepLines w:val="0"/>
            </w:pPr>
          </w:p>
        </w:tc>
        <w:tc>
          <w:tcPr>
            <w:tcW w:w="766" w:type="pct"/>
            <w:shd w:val="clear" w:color="auto" w:fill="auto"/>
          </w:tcPr>
          <w:p w:rsidR="00E41F84" w:rsidRPr="008A1DD8" w:rsidRDefault="00E41F84" w:rsidP="00A47570">
            <w:pPr>
              <w:pStyle w:val="TableBody"/>
              <w:keepNext w:val="0"/>
              <w:keepLines w:val="0"/>
            </w:pPr>
          </w:p>
        </w:tc>
        <w:tc>
          <w:tcPr>
            <w:tcW w:w="732" w:type="pct"/>
            <w:shd w:val="clear" w:color="auto" w:fill="auto"/>
          </w:tcPr>
          <w:p w:rsidR="00E41F84" w:rsidRPr="008A1DD8" w:rsidRDefault="00E41F84" w:rsidP="00A47570">
            <w:pPr>
              <w:pStyle w:val="TableBody"/>
              <w:keepNext w:val="0"/>
              <w:keepLines w:val="0"/>
            </w:pPr>
          </w:p>
        </w:tc>
        <w:tc>
          <w:tcPr>
            <w:tcW w:w="626" w:type="pct"/>
            <w:shd w:val="clear" w:color="auto" w:fill="auto"/>
          </w:tcPr>
          <w:p w:rsidR="00E41F84" w:rsidRPr="008A1DD8" w:rsidRDefault="00E41F84" w:rsidP="00A47570">
            <w:pPr>
              <w:pStyle w:val="TableBody"/>
              <w:keepNext w:val="0"/>
              <w:keepLines w:val="0"/>
            </w:pPr>
          </w:p>
        </w:tc>
        <w:tc>
          <w:tcPr>
            <w:tcW w:w="634" w:type="pct"/>
            <w:shd w:val="clear" w:color="auto" w:fill="auto"/>
          </w:tcPr>
          <w:p w:rsidR="00E41F84" w:rsidRPr="008A1DD8" w:rsidRDefault="00E41F84" w:rsidP="00A47570">
            <w:pPr>
              <w:pStyle w:val="TableBody"/>
              <w:keepNext w:val="0"/>
              <w:keepLines w:val="0"/>
            </w:pPr>
          </w:p>
        </w:tc>
        <w:tc>
          <w:tcPr>
            <w:tcW w:w="741" w:type="pct"/>
            <w:shd w:val="clear" w:color="auto" w:fill="auto"/>
          </w:tcPr>
          <w:p w:rsidR="00E41F84" w:rsidRPr="008A1DD8" w:rsidRDefault="00E41F84" w:rsidP="00A47570">
            <w:pPr>
              <w:pStyle w:val="TableBody"/>
              <w:keepNext w:val="0"/>
              <w:keepLines w:val="0"/>
            </w:pPr>
          </w:p>
        </w:tc>
      </w:tr>
      <w:tr w:rsidR="00E41F84" w:rsidRPr="008A1DD8" w:rsidTr="00A47570">
        <w:trPr>
          <w:cantSplit/>
          <w:trHeight w:val="285"/>
        </w:trPr>
        <w:tc>
          <w:tcPr>
            <w:tcW w:w="680" w:type="pct"/>
            <w:shd w:val="clear" w:color="auto" w:fill="auto"/>
          </w:tcPr>
          <w:p w:rsidR="00E41F84" w:rsidRPr="008A1DD8" w:rsidRDefault="00E41F84" w:rsidP="00A47570">
            <w:pPr>
              <w:pStyle w:val="TableBody"/>
              <w:keepNext w:val="0"/>
              <w:keepLines w:val="0"/>
            </w:pPr>
          </w:p>
        </w:tc>
        <w:tc>
          <w:tcPr>
            <w:tcW w:w="820" w:type="pct"/>
            <w:shd w:val="clear" w:color="auto" w:fill="auto"/>
          </w:tcPr>
          <w:p w:rsidR="00E41F84" w:rsidRPr="008A1DD8" w:rsidRDefault="00E41F84" w:rsidP="00A47570">
            <w:pPr>
              <w:pStyle w:val="TableBody"/>
              <w:keepNext w:val="0"/>
              <w:keepLines w:val="0"/>
            </w:pPr>
          </w:p>
        </w:tc>
        <w:tc>
          <w:tcPr>
            <w:tcW w:w="766" w:type="pct"/>
            <w:shd w:val="clear" w:color="auto" w:fill="auto"/>
          </w:tcPr>
          <w:p w:rsidR="00E41F84" w:rsidRPr="008A1DD8" w:rsidRDefault="00E41F84" w:rsidP="00A47570">
            <w:pPr>
              <w:pStyle w:val="TableBody"/>
              <w:keepNext w:val="0"/>
              <w:keepLines w:val="0"/>
            </w:pPr>
          </w:p>
        </w:tc>
        <w:tc>
          <w:tcPr>
            <w:tcW w:w="732" w:type="pct"/>
            <w:shd w:val="clear" w:color="auto" w:fill="auto"/>
          </w:tcPr>
          <w:p w:rsidR="00E41F84" w:rsidRPr="008A1DD8" w:rsidRDefault="00E41F84" w:rsidP="00A47570">
            <w:pPr>
              <w:pStyle w:val="TableBody"/>
              <w:keepNext w:val="0"/>
              <w:keepLines w:val="0"/>
            </w:pPr>
          </w:p>
        </w:tc>
        <w:tc>
          <w:tcPr>
            <w:tcW w:w="626" w:type="pct"/>
            <w:shd w:val="clear" w:color="auto" w:fill="auto"/>
          </w:tcPr>
          <w:p w:rsidR="00E41F84" w:rsidRPr="008A1DD8" w:rsidRDefault="00E41F84" w:rsidP="00A47570">
            <w:pPr>
              <w:pStyle w:val="TableBody"/>
              <w:keepNext w:val="0"/>
              <w:keepLines w:val="0"/>
            </w:pPr>
          </w:p>
        </w:tc>
        <w:tc>
          <w:tcPr>
            <w:tcW w:w="634" w:type="pct"/>
            <w:shd w:val="clear" w:color="auto" w:fill="auto"/>
          </w:tcPr>
          <w:p w:rsidR="00E41F84" w:rsidRPr="008A1DD8" w:rsidRDefault="00E41F84" w:rsidP="00A47570">
            <w:pPr>
              <w:pStyle w:val="TableBody"/>
              <w:keepNext w:val="0"/>
              <w:keepLines w:val="0"/>
            </w:pPr>
          </w:p>
        </w:tc>
        <w:tc>
          <w:tcPr>
            <w:tcW w:w="741" w:type="pct"/>
            <w:shd w:val="clear" w:color="auto" w:fill="auto"/>
          </w:tcPr>
          <w:p w:rsidR="00E41F84" w:rsidRPr="008A1DD8" w:rsidRDefault="00E41F84" w:rsidP="00A47570">
            <w:pPr>
              <w:pStyle w:val="TableBody"/>
              <w:keepNext w:val="0"/>
              <w:keepLines w:val="0"/>
            </w:pPr>
          </w:p>
        </w:tc>
      </w:tr>
      <w:tr w:rsidR="00E41F84" w:rsidRPr="008A1DD8" w:rsidTr="00A47570">
        <w:trPr>
          <w:cantSplit/>
          <w:trHeight w:val="285"/>
        </w:trPr>
        <w:tc>
          <w:tcPr>
            <w:tcW w:w="680" w:type="pct"/>
            <w:shd w:val="clear" w:color="auto" w:fill="auto"/>
          </w:tcPr>
          <w:p w:rsidR="00E41F84" w:rsidRPr="008A1DD8" w:rsidRDefault="00E41F84" w:rsidP="00A47570">
            <w:pPr>
              <w:pStyle w:val="TableBody"/>
              <w:keepNext w:val="0"/>
              <w:keepLines w:val="0"/>
            </w:pPr>
          </w:p>
        </w:tc>
        <w:tc>
          <w:tcPr>
            <w:tcW w:w="820" w:type="pct"/>
            <w:shd w:val="clear" w:color="auto" w:fill="auto"/>
          </w:tcPr>
          <w:p w:rsidR="00E41F84" w:rsidRPr="008A1DD8" w:rsidRDefault="00E41F84" w:rsidP="00A47570">
            <w:pPr>
              <w:pStyle w:val="TableBody"/>
              <w:keepNext w:val="0"/>
              <w:keepLines w:val="0"/>
            </w:pPr>
          </w:p>
        </w:tc>
        <w:tc>
          <w:tcPr>
            <w:tcW w:w="766" w:type="pct"/>
            <w:shd w:val="clear" w:color="auto" w:fill="auto"/>
          </w:tcPr>
          <w:p w:rsidR="00E41F84" w:rsidRPr="008A1DD8" w:rsidRDefault="00E41F84" w:rsidP="00A47570">
            <w:pPr>
              <w:pStyle w:val="TableBody"/>
              <w:keepNext w:val="0"/>
              <w:keepLines w:val="0"/>
            </w:pPr>
          </w:p>
        </w:tc>
        <w:tc>
          <w:tcPr>
            <w:tcW w:w="732" w:type="pct"/>
            <w:shd w:val="clear" w:color="auto" w:fill="auto"/>
          </w:tcPr>
          <w:p w:rsidR="00E41F84" w:rsidRPr="008A1DD8" w:rsidRDefault="00E41F84" w:rsidP="00A47570">
            <w:pPr>
              <w:pStyle w:val="TableBody"/>
              <w:keepNext w:val="0"/>
              <w:keepLines w:val="0"/>
            </w:pPr>
          </w:p>
        </w:tc>
        <w:tc>
          <w:tcPr>
            <w:tcW w:w="626" w:type="pct"/>
            <w:shd w:val="clear" w:color="auto" w:fill="auto"/>
          </w:tcPr>
          <w:p w:rsidR="00E41F84" w:rsidRPr="008A1DD8" w:rsidRDefault="00E41F84" w:rsidP="00A47570">
            <w:pPr>
              <w:pStyle w:val="TableBody"/>
              <w:keepNext w:val="0"/>
              <w:keepLines w:val="0"/>
            </w:pPr>
          </w:p>
        </w:tc>
        <w:tc>
          <w:tcPr>
            <w:tcW w:w="634" w:type="pct"/>
            <w:shd w:val="clear" w:color="auto" w:fill="auto"/>
          </w:tcPr>
          <w:p w:rsidR="00E41F84" w:rsidRPr="008A1DD8" w:rsidRDefault="00E41F84" w:rsidP="00A47570">
            <w:pPr>
              <w:pStyle w:val="TableBody"/>
              <w:keepNext w:val="0"/>
              <w:keepLines w:val="0"/>
            </w:pPr>
          </w:p>
        </w:tc>
        <w:tc>
          <w:tcPr>
            <w:tcW w:w="741" w:type="pct"/>
            <w:shd w:val="clear" w:color="auto" w:fill="auto"/>
          </w:tcPr>
          <w:p w:rsidR="00E41F84" w:rsidRPr="008A1DD8" w:rsidRDefault="00E41F84" w:rsidP="00A47570">
            <w:pPr>
              <w:pStyle w:val="TableBody"/>
              <w:keepNext w:val="0"/>
              <w:keepLines w:val="0"/>
            </w:pPr>
          </w:p>
        </w:tc>
      </w:tr>
      <w:tr w:rsidR="00FB7F07" w:rsidRPr="008A1DD8" w:rsidTr="00A47570">
        <w:trPr>
          <w:cantSplit/>
          <w:trHeight w:val="285"/>
        </w:trPr>
        <w:tc>
          <w:tcPr>
            <w:tcW w:w="680" w:type="pct"/>
            <w:shd w:val="clear" w:color="auto" w:fill="auto"/>
          </w:tcPr>
          <w:p w:rsidR="00FB7F07" w:rsidRDefault="00FB7F07" w:rsidP="00A47570">
            <w:pPr>
              <w:pStyle w:val="TableBody"/>
              <w:keepNext w:val="0"/>
              <w:keepLines w:val="0"/>
              <w:rPr>
                <w:color w:val="008000"/>
              </w:rPr>
            </w:pPr>
          </w:p>
        </w:tc>
        <w:tc>
          <w:tcPr>
            <w:tcW w:w="820" w:type="pct"/>
            <w:shd w:val="clear" w:color="auto" w:fill="auto"/>
          </w:tcPr>
          <w:p w:rsidR="00FB7F07" w:rsidRDefault="00FB7F07" w:rsidP="00A47570">
            <w:pPr>
              <w:pStyle w:val="TableBody"/>
              <w:keepNext w:val="0"/>
              <w:keepLines w:val="0"/>
            </w:pPr>
          </w:p>
        </w:tc>
        <w:tc>
          <w:tcPr>
            <w:tcW w:w="766" w:type="pct"/>
            <w:shd w:val="clear" w:color="auto" w:fill="auto"/>
          </w:tcPr>
          <w:p w:rsidR="00FB7F07" w:rsidRDefault="00FB7F07" w:rsidP="00A47570">
            <w:pPr>
              <w:pStyle w:val="TableBody"/>
              <w:keepNext w:val="0"/>
              <w:keepLines w:val="0"/>
            </w:pPr>
          </w:p>
        </w:tc>
        <w:tc>
          <w:tcPr>
            <w:tcW w:w="732" w:type="pct"/>
            <w:shd w:val="clear" w:color="auto" w:fill="auto"/>
          </w:tcPr>
          <w:p w:rsidR="00FB7F07" w:rsidRPr="008A1DD8" w:rsidRDefault="00FB7F07" w:rsidP="00A47570">
            <w:pPr>
              <w:pStyle w:val="TableBody"/>
              <w:keepNext w:val="0"/>
              <w:keepLines w:val="0"/>
            </w:pPr>
          </w:p>
        </w:tc>
        <w:tc>
          <w:tcPr>
            <w:tcW w:w="626" w:type="pct"/>
            <w:shd w:val="clear" w:color="auto" w:fill="auto"/>
          </w:tcPr>
          <w:p w:rsidR="00FB7F07" w:rsidRPr="008A1DD8" w:rsidRDefault="00FB7F07" w:rsidP="00A47570">
            <w:pPr>
              <w:pStyle w:val="TableBody"/>
              <w:keepNext w:val="0"/>
              <w:keepLines w:val="0"/>
            </w:pPr>
          </w:p>
        </w:tc>
        <w:tc>
          <w:tcPr>
            <w:tcW w:w="634" w:type="pct"/>
            <w:shd w:val="clear" w:color="auto" w:fill="auto"/>
          </w:tcPr>
          <w:p w:rsidR="00FB7F07" w:rsidRDefault="00FB7F07" w:rsidP="00A47570">
            <w:pPr>
              <w:pStyle w:val="TableBody"/>
              <w:keepNext w:val="0"/>
              <w:keepLines w:val="0"/>
            </w:pPr>
          </w:p>
        </w:tc>
        <w:tc>
          <w:tcPr>
            <w:tcW w:w="741" w:type="pct"/>
            <w:shd w:val="clear" w:color="auto" w:fill="auto"/>
          </w:tcPr>
          <w:p w:rsidR="00FB7F07" w:rsidRPr="008A1DD8" w:rsidRDefault="00FB7F07" w:rsidP="00A47570">
            <w:pPr>
              <w:pStyle w:val="TableBody"/>
              <w:keepNext w:val="0"/>
              <w:keepLines w:val="0"/>
            </w:pPr>
          </w:p>
        </w:tc>
      </w:tr>
    </w:tbl>
    <w:p w:rsidR="00EE520E" w:rsidRPr="00EE520E" w:rsidRDefault="00EE520E" w:rsidP="00A47570">
      <w:pPr>
        <w:pStyle w:val="BodyText"/>
        <w:ind w:left="0"/>
      </w:pPr>
    </w:p>
    <w:p w:rsidR="00DE6451" w:rsidRDefault="00DE6451" w:rsidP="00F96918">
      <w:pPr>
        <w:pStyle w:val="Heading2"/>
      </w:pPr>
      <w:bookmarkStart w:id="626" w:name="_Toc300233501"/>
      <w:bookmarkStart w:id="627" w:name="_Toc320453713"/>
      <w:r w:rsidRPr="008A1DD8">
        <w:t>Job Definitions</w:t>
      </w:r>
      <w:bookmarkEnd w:id="619"/>
      <w:bookmarkEnd w:id="620"/>
      <w:bookmarkEnd w:id="621"/>
      <w:bookmarkEnd w:id="626"/>
      <w:bookmarkEnd w:id="627"/>
    </w:p>
    <w:p w:rsidR="00551D48" w:rsidRPr="00551D48" w:rsidRDefault="00551D48" w:rsidP="00551D48">
      <w:pPr>
        <w:pStyle w:val="BodyText"/>
      </w:pPr>
      <w:r w:rsidRPr="00551D48">
        <w:t>The following table summarizes all of the operational jobs that are new or changed in this version.</w:t>
      </w:r>
    </w:p>
    <w:p w:rsidR="00D56F1A" w:rsidRDefault="00D56F1A" w:rsidP="00D56F1A">
      <w:pPr>
        <w:pStyle w:val="Heading3"/>
        <w:tabs>
          <w:tab w:val="left" w:pos="2160"/>
        </w:tabs>
      </w:pPr>
      <w:bookmarkStart w:id="628" w:name="_Toc300233502"/>
      <w:bookmarkStart w:id="629" w:name="_Toc320453714"/>
      <w:r w:rsidRPr="008A1DD8">
        <w:t>NetCom</w:t>
      </w:r>
      <w:r w:rsidR="00551D48">
        <w:t xml:space="preserve"> Job Details</w:t>
      </w:r>
      <w:bookmarkEnd w:id="628"/>
      <w:bookmarkEnd w:id="629"/>
    </w:p>
    <w:p w:rsidR="00390C24" w:rsidRDefault="00390C24" w:rsidP="00390C24">
      <w:pPr>
        <w:pStyle w:val="BodyText"/>
      </w:pPr>
    </w:p>
    <w:tbl>
      <w:tblPr>
        <w:tblW w:w="523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6"/>
        <w:gridCol w:w="1564"/>
        <w:gridCol w:w="2445"/>
      </w:tblGrid>
      <w:tr w:rsidR="00537198" w:rsidRPr="001544FC" w:rsidTr="002C3FAC">
        <w:trPr>
          <w:cantSplit/>
          <w:trHeight w:val="315"/>
          <w:tblHeader/>
        </w:trPr>
        <w:tc>
          <w:tcPr>
            <w:tcW w:w="2790" w:type="dxa"/>
            <w:gridSpan w:val="2"/>
            <w:shd w:val="clear" w:color="auto" w:fill="auto"/>
            <w:vAlign w:val="bottom"/>
          </w:tcPr>
          <w:p w:rsidR="00537198" w:rsidRPr="001544FC" w:rsidRDefault="00537198" w:rsidP="002C3FAC">
            <w:pPr>
              <w:pStyle w:val="TableHeader"/>
            </w:pPr>
            <w:r w:rsidRPr="001544FC">
              <w:t>Functionality</w:t>
            </w:r>
          </w:p>
        </w:tc>
        <w:tc>
          <w:tcPr>
            <w:tcW w:w="2445" w:type="dxa"/>
            <w:shd w:val="clear" w:color="auto" w:fill="auto"/>
            <w:vAlign w:val="bottom"/>
          </w:tcPr>
          <w:p w:rsidR="00537198" w:rsidRPr="00676350" w:rsidRDefault="00537198" w:rsidP="002C3FAC">
            <w:pPr>
              <w:pStyle w:val="TableBody"/>
              <w:keepNext w:val="0"/>
              <w:keepLines w:val="0"/>
            </w:pPr>
          </w:p>
        </w:tc>
      </w:tr>
      <w:tr w:rsidR="00537198" w:rsidRPr="001544FC" w:rsidTr="00C13E37">
        <w:trPr>
          <w:cantSplit/>
          <w:trHeight w:val="315"/>
        </w:trPr>
        <w:tc>
          <w:tcPr>
            <w:tcW w:w="2790" w:type="dxa"/>
            <w:gridSpan w:val="2"/>
            <w:shd w:val="clear" w:color="auto" w:fill="auto"/>
          </w:tcPr>
          <w:p w:rsidR="00537198" w:rsidRPr="00C13E37" w:rsidRDefault="00537198" w:rsidP="00C13E37">
            <w:pPr>
              <w:pStyle w:val="TableHeader"/>
            </w:pPr>
            <w:r w:rsidRPr="00C13E37">
              <w:t>Request Date</w:t>
            </w:r>
          </w:p>
        </w:tc>
        <w:tc>
          <w:tcPr>
            <w:tcW w:w="2445" w:type="dxa"/>
            <w:shd w:val="clear" w:color="auto" w:fill="auto"/>
          </w:tcPr>
          <w:p w:rsidR="00537198" w:rsidRPr="00676350" w:rsidRDefault="00537198" w:rsidP="002C3FAC">
            <w:pPr>
              <w:pStyle w:val="TableBody"/>
              <w:keepNext w:val="0"/>
              <w:keepLines w:val="0"/>
            </w:pPr>
          </w:p>
        </w:tc>
      </w:tr>
      <w:tr w:rsidR="00537198" w:rsidRPr="001544FC" w:rsidTr="00C13E37">
        <w:trPr>
          <w:cantSplit/>
          <w:trHeight w:val="315"/>
        </w:trPr>
        <w:tc>
          <w:tcPr>
            <w:tcW w:w="2790" w:type="dxa"/>
            <w:gridSpan w:val="2"/>
            <w:shd w:val="clear" w:color="auto" w:fill="auto"/>
          </w:tcPr>
          <w:p w:rsidR="00537198" w:rsidRPr="00C13E37" w:rsidRDefault="00537198" w:rsidP="00C13E37">
            <w:pPr>
              <w:pStyle w:val="TableHeader"/>
            </w:pPr>
            <w:r w:rsidRPr="00C13E37">
              <w:t>Component</w:t>
            </w:r>
          </w:p>
        </w:tc>
        <w:tc>
          <w:tcPr>
            <w:tcW w:w="2445" w:type="dxa"/>
            <w:shd w:val="clear" w:color="auto" w:fill="auto"/>
          </w:tcPr>
          <w:p w:rsidR="00537198" w:rsidRPr="00676350" w:rsidRDefault="00537198" w:rsidP="002C3FAC">
            <w:pPr>
              <w:pStyle w:val="TableBody"/>
              <w:keepNext w:val="0"/>
              <w:keepLines w:val="0"/>
            </w:pPr>
          </w:p>
        </w:tc>
      </w:tr>
      <w:tr w:rsidR="00537198" w:rsidRPr="001544FC" w:rsidTr="00C13E37">
        <w:trPr>
          <w:cantSplit/>
          <w:trHeight w:val="480"/>
        </w:trPr>
        <w:tc>
          <w:tcPr>
            <w:tcW w:w="2790" w:type="dxa"/>
            <w:gridSpan w:val="2"/>
            <w:shd w:val="clear" w:color="auto" w:fill="auto"/>
          </w:tcPr>
          <w:p w:rsidR="00537198" w:rsidRPr="00C13E37" w:rsidRDefault="00537198" w:rsidP="00C13E37">
            <w:pPr>
              <w:pStyle w:val="TableHeader"/>
            </w:pPr>
            <w:r w:rsidRPr="00C13E37">
              <w:t>Job Name</w:t>
            </w:r>
          </w:p>
        </w:tc>
        <w:tc>
          <w:tcPr>
            <w:tcW w:w="2445" w:type="dxa"/>
            <w:shd w:val="clear" w:color="auto" w:fill="auto"/>
          </w:tcPr>
          <w:p w:rsidR="00537198" w:rsidRPr="00676350" w:rsidRDefault="00537198" w:rsidP="002C3FAC">
            <w:pPr>
              <w:pStyle w:val="TableBody"/>
              <w:keepNext w:val="0"/>
              <w:keepLines w:val="0"/>
            </w:pPr>
          </w:p>
        </w:tc>
      </w:tr>
      <w:tr w:rsidR="00537198" w:rsidRPr="001544FC" w:rsidTr="00C13E37">
        <w:trPr>
          <w:cantSplit/>
          <w:trHeight w:val="480"/>
        </w:trPr>
        <w:tc>
          <w:tcPr>
            <w:tcW w:w="2790" w:type="dxa"/>
            <w:gridSpan w:val="2"/>
            <w:shd w:val="clear" w:color="auto" w:fill="auto"/>
          </w:tcPr>
          <w:p w:rsidR="00537198" w:rsidRPr="00C13E37" w:rsidRDefault="00537198" w:rsidP="00C13E37">
            <w:pPr>
              <w:pStyle w:val="TableHeader"/>
            </w:pPr>
            <w:r w:rsidRPr="00C13E37">
              <w:t>Script</w:t>
            </w:r>
          </w:p>
        </w:tc>
        <w:tc>
          <w:tcPr>
            <w:tcW w:w="2445" w:type="dxa"/>
            <w:shd w:val="clear" w:color="auto" w:fill="auto"/>
          </w:tcPr>
          <w:p w:rsidR="00537198" w:rsidRPr="000E2249" w:rsidRDefault="00537198" w:rsidP="002C3FAC">
            <w:pPr>
              <w:pStyle w:val="TableBody"/>
              <w:keepNext w:val="0"/>
              <w:keepLines w:val="0"/>
            </w:pPr>
          </w:p>
        </w:tc>
      </w:tr>
      <w:tr w:rsidR="00537198" w:rsidRPr="001544FC" w:rsidTr="00C13E37">
        <w:trPr>
          <w:cantSplit/>
          <w:trHeight w:val="315"/>
        </w:trPr>
        <w:tc>
          <w:tcPr>
            <w:tcW w:w="2790" w:type="dxa"/>
            <w:gridSpan w:val="2"/>
            <w:shd w:val="clear" w:color="auto" w:fill="auto"/>
          </w:tcPr>
          <w:p w:rsidR="00537198" w:rsidRPr="00C13E37" w:rsidRDefault="00537198" w:rsidP="00C13E37">
            <w:pPr>
              <w:pStyle w:val="TableHeader"/>
            </w:pPr>
            <w:r w:rsidRPr="00C13E37">
              <w:t>Change Type</w:t>
            </w:r>
          </w:p>
        </w:tc>
        <w:tc>
          <w:tcPr>
            <w:tcW w:w="2445" w:type="dxa"/>
            <w:shd w:val="clear" w:color="auto" w:fill="auto"/>
          </w:tcPr>
          <w:p w:rsidR="00537198" w:rsidRPr="00676350" w:rsidRDefault="00537198" w:rsidP="002C3FAC">
            <w:pPr>
              <w:pStyle w:val="TableBody"/>
              <w:keepNext w:val="0"/>
              <w:keepLines w:val="0"/>
            </w:pPr>
          </w:p>
        </w:tc>
      </w:tr>
      <w:tr w:rsidR="00537198" w:rsidRPr="001544FC" w:rsidTr="00C13E37">
        <w:trPr>
          <w:cantSplit/>
          <w:trHeight w:val="315"/>
        </w:trPr>
        <w:tc>
          <w:tcPr>
            <w:tcW w:w="2790" w:type="dxa"/>
            <w:gridSpan w:val="2"/>
            <w:shd w:val="clear" w:color="auto" w:fill="auto"/>
          </w:tcPr>
          <w:p w:rsidR="00537198" w:rsidRPr="00C13E37" w:rsidRDefault="00537198" w:rsidP="00C13E37">
            <w:pPr>
              <w:pStyle w:val="TableHeader"/>
            </w:pPr>
            <w:r w:rsidRPr="00C13E37">
              <w:t>Dependency</w:t>
            </w:r>
          </w:p>
        </w:tc>
        <w:tc>
          <w:tcPr>
            <w:tcW w:w="2445" w:type="dxa"/>
            <w:shd w:val="clear" w:color="auto" w:fill="auto"/>
          </w:tcPr>
          <w:p w:rsidR="00537198" w:rsidRPr="00676350" w:rsidRDefault="00537198" w:rsidP="002C3FAC">
            <w:pPr>
              <w:pStyle w:val="TableBody"/>
              <w:keepNext w:val="0"/>
              <w:keepLines w:val="0"/>
            </w:pPr>
          </w:p>
        </w:tc>
      </w:tr>
      <w:tr w:rsidR="00537198" w:rsidRPr="001544FC" w:rsidTr="00C13E37">
        <w:trPr>
          <w:cantSplit/>
          <w:trHeight w:val="465"/>
        </w:trPr>
        <w:tc>
          <w:tcPr>
            <w:tcW w:w="1226" w:type="dxa"/>
            <w:vMerge w:val="restart"/>
            <w:shd w:val="clear" w:color="auto" w:fill="auto"/>
          </w:tcPr>
          <w:p w:rsidR="00537198" w:rsidRPr="00C13E37" w:rsidRDefault="00537198" w:rsidP="00C13E37">
            <w:pPr>
              <w:pStyle w:val="TableHeader"/>
            </w:pPr>
            <w:r w:rsidRPr="00C13E37">
              <w:t>Distribution</w:t>
            </w:r>
          </w:p>
        </w:tc>
        <w:tc>
          <w:tcPr>
            <w:tcW w:w="1564" w:type="dxa"/>
            <w:shd w:val="clear" w:color="auto" w:fill="auto"/>
          </w:tcPr>
          <w:p w:rsidR="00537198" w:rsidRPr="00C13E37" w:rsidRDefault="00537198" w:rsidP="00C13E37">
            <w:pPr>
              <w:pStyle w:val="TableHeader"/>
            </w:pPr>
            <w:r w:rsidRPr="00C13E37">
              <w:t>Logical-Name</w:t>
            </w:r>
          </w:p>
        </w:tc>
        <w:tc>
          <w:tcPr>
            <w:tcW w:w="2445" w:type="dxa"/>
            <w:shd w:val="clear" w:color="auto" w:fill="auto"/>
          </w:tcPr>
          <w:p w:rsidR="00537198" w:rsidRPr="000E2249" w:rsidRDefault="00537198" w:rsidP="002C3FAC">
            <w:pPr>
              <w:pStyle w:val="TableBody"/>
              <w:keepNext w:val="0"/>
              <w:keepLines w:val="0"/>
            </w:pPr>
          </w:p>
        </w:tc>
      </w:tr>
      <w:tr w:rsidR="00537198" w:rsidRPr="001544FC" w:rsidTr="00C13E37">
        <w:trPr>
          <w:cantSplit/>
          <w:trHeight w:val="315"/>
        </w:trPr>
        <w:tc>
          <w:tcPr>
            <w:tcW w:w="1226" w:type="dxa"/>
            <w:vMerge/>
            <w:shd w:val="clear" w:color="auto" w:fill="auto"/>
          </w:tcPr>
          <w:p w:rsidR="00537198" w:rsidRPr="00C13E37" w:rsidRDefault="00537198" w:rsidP="00C13E37">
            <w:pPr>
              <w:pStyle w:val="TableHeader"/>
            </w:pPr>
          </w:p>
        </w:tc>
        <w:tc>
          <w:tcPr>
            <w:tcW w:w="1564" w:type="dxa"/>
            <w:shd w:val="clear" w:color="auto" w:fill="auto"/>
          </w:tcPr>
          <w:p w:rsidR="00537198" w:rsidRPr="00C13E37" w:rsidRDefault="00537198" w:rsidP="00C13E37">
            <w:pPr>
              <w:pStyle w:val="TableHeader"/>
            </w:pPr>
            <w:r w:rsidRPr="00C13E37">
              <w:t>Type</w:t>
            </w:r>
          </w:p>
        </w:tc>
        <w:tc>
          <w:tcPr>
            <w:tcW w:w="2445" w:type="dxa"/>
            <w:shd w:val="clear" w:color="auto" w:fill="auto"/>
          </w:tcPr>
          <w:p w:rsidR="00537198" w:rsidRPr="00676350" w:rsidRDefault="00537198" w:rsidP="002C3FAC">
            <w:pPr>
              <w:pStyle w:val="TableBody"/>
              <w:keepNext w:val="0"/>
              <w:keepLines w:val="0"/>
            </w:pPr>
          </w:p>
        </w:tc>
      </w:tr>
      <w:tr w:rsidR="00537198" w:rsidRPr="001544FC" w:rsidTr="00C13E37">
        <w:trPr>
          <w:cantSplit/>
          <w:trHeight w:val="315"/>
        </w:trPr>
        <w:tc>
          <w:tcPr>
            <w:tcW w:w="2790" w:type="dxa"/>
            <w:gridSpan w:val="2"/>
            <w:shd w:val="clear" w:color="auto" w:fill="auto"/>
          </w:tcPr>
          <w:p w:rsidR="00537198" w:rsidRPr="00C13E37" w:rsidRDefault="00537198" w:rsidP="00C13E37">
            <w:pPr>
              <w:pStyle w:val="TableHeader"/>
            </w:pPr>
            <w:r w:rsidRPr="00C13E37">
              <w:t>App Parameters</w:t>
            </w:r>
          </w:p>
        </w:tc>
        <w:tc>
          <w:tcPr>
            <w:tcW w:w="2445" w:type="dxa"/>
            <w:shd w:val="clear" w:color="auto" w:fill="auto"/>
          </w:tcPr>
          <w:p w:rsidR="00537198" w:rsidRPr="00676350" w:rsidRDefault="00537198" w:rsidP="002C3FAC">
            <w:pPr>
              <w:pStyle w:val="TableBody"/>
              <w:keepNext w:val="0"/>
              <w:keepLines w:val="0"/>
            </w:pPr>
          </w:p>
        </w:tc>
      </w:tr>
      <w:tr w:rsidR="00537198" w:rsidRPr="001544FC" w:rsidTr="00C13E37">
        <w:trPr>
          <w:cantSplit/>
          <w:trHeight w:val="315"/>
        </w:trPr>
        <w:tc>
          <w:tcPr>
            <w:tcW w:w="2790" w:type="dxa"/>
            <w:gridSpan w:val="2"/>
            <w:shd w:val="clear" w:color="auto" w:fill="auto"/>
          </w:tcPr>
          <w:p w:rsidR="00537198" w:rsidRPr="00C13E37" w:rsidRDefault="00537198" w:rsidP="00C13E37">
            <w:pPr>
              <w:pStyle w:val="TableHeader"/>
            </w:pPr>
            <w:r w:rsidRPr="00C13E37">
              <w:t>Runtime</w:t>
            </w:r>
          </w:p>
        </w:tc>
        <w:tc>
          <w:tcPr>
            <w:tcW w:w="2445" w:type="dxa"/>
            <w:shd w:val="clear" w:color="auto" w:fill="auto"/>
          </w:tcPr>
          <w:p w:rsidR="00537198" w:rsidRPr="000E2249" w:rsidRDefault="00537198" w:rsidP="002C3FAC">
            <w:pPr>
              <w:pStyle w:val="TableBody"/>
              <w:keepNext w:val="0"/>
              <w:keepLines w:val="0"/>
            </w:pPr>
          </w:p>
        </w:tc>
      </w:tr>
      <w:tr w:rsidR="00537198" w:rsidRPr="001544FC" w:rsidTr="00C13E37">
        <w:trPr>
          <w:cantSplit/>
          <w:trHeight w:val="315"/>
        </w:trPr>
        <w:tc>
          <w:tcPr>
            <w:tcW w:w="2790" w:type="dxa"/>
            <w:gridSpan w:val="2"/>
            <w:shd w:val="clear" w:color="auto" w:fill="auto"/>
          </w:tcPr>
          <w:p w:rsidR="00537198" w:rsidRPr="00C13E37" w:rsidRDefault="00537198" w:rsidP="00C13E37">
            <w:pPr>
              <w:pStyle w:val="TableHeader"/>
            </w:pPr>
            <w:r w:rsidRPr="00C13E37">
              <w:t>Connect to DB Like Job &lt;job name&gt;</w:t>
            </w:r>
          </w:p>
        </w:tc>
        <w:tc>
          <w:tcPr>
            <w:tcW w:w="2445" w:type="dxa"/>
            <w:shd w:val="clear" w:color="auto" w:fill="auto"/>
          </w:tcPr>
          <w:p w:rsidR="00537198" w:rsidRPr="000E2249" w:rsidRDefault="00537198" w:rsidP="002C3FAC">
            <w:pPr>
              <w:pStyle w:val="TableBody"/>
              <w:keepNext w:val="0"/>
              <w:keepLines w:val="0"/>
            </w:pPr>
          </w:p>
        </w:tc>
      </w:tr>
      <w:tr w:rsidR="00537198" w:rsidRPr="001544FC" w:rsidTr="00C13E37">
        <w:trPr>
          <w:cantSplit/>
          <w:trHeight w:val="315"/>
        </w:trPr>
        <w:tc>
          <w:tcPr>
            <w:tcW w:w="2790" w:type="dxa"/>
            <w:gridSpan w:val="2"/>
            <w:shd w:val="clear" w:color="auto" w:fill="auto"/>
          </w:tcPr>
          <w:p w:rsidR="00537198" w:rsidRPr="00C13E37" w:rsidRDefault="00537198" w:rsidP="00C13E37">
            <w:pPr>
              <w:pStyle w:val="TableHeader"/>
            </w:pPr>
            <w:r w:rsidRPr="00C13E37">
              <w:t>DB to connect to…</w:t>
            </w:r>
          </w:p>
        </w:tc>
        <w:tc>
          <w:tcPr>
            <w:tcW w:w="2445" w:type="dxa"/>
            <w:shd w:val="clear" w:color="auto" w:fill="auto"/>
          </w:tcPr>
          <w:p w:rsidR="00537198" w:rsidRPr="00676350" w:rsidRDefault="00537198" w:rsidP="002C3FAC">
            <w:pPr>
              <w:pStyle w:val="TableBody"/>
              <w:keepNext w:val="0"/>
              <w:keepLines w:val="0"/>
            </w:pPr>
          </w:p>
        </w:tc>
      </w:tr>
      <w:tr w:rsidR="00537198" w:rsidRPr="001544FC" w:rsidTr="00C13E37">
        <w:trPr>
          <w:cantSplit/>
          <w:trHeight w:val="305"/>
        </w:trPr>
        <w:tc>
          <w:tcPr>
            <w:tcW w:w="2790" w:type="dxa"/>
            <w:gridSpan w:val="2"/>
            <w:shd w:val="clear" w:color="auto" w:fill="auto"/>
          </w:tcPr>
          <w:p w:rsidR="00537198" w:rsidRPr="00C13E37" w:rsidRDefault="00537198" w:rsidP="00C13E37">
            <w:pPr>
              <w:pStyle w:val="TableHeader"/>
            </w:pPr>
            <w:r w:rsidRPr="00C13E37">
              <w:t>Description</w:t>
            </w:r>
          </w:p>
        </w:tc>
        <w:tc>
          <w:tcPr>
            <w:tcW w:w="2445" w:type="dxa"/>
            <w:shd w:val="clear" w:color="auto" w:fill="auto"/>
          </w:tcPr>
          <w:p w:rsidR="00537198" w:rsidRPr="00676350" w:rsidRDefault="00537198" w:rsidP="002C3FAC">
            <w:pPr>
              <w:pStyle w:val="TableBody"/>
              <w:keepNext w:val="0"/>
              <w:keepLines w:val="0"/>
            </w:pPr>
          </w:p>
        </w:tc>
      </w:tr>
    </w:tbl>
    <w:p w:rsidR="00537198" w:rsidRDefault="00537198" w:rsidP="00537198">
      <w:pPr>
        <w:pStyle w:val="BodyText"/>
      </w:pPr>
    </w:p>
    <w:p w:rsidR="00E01769" w:rsidRDefault="00E01769" w:rsidP="00E01769">
      <w:pPr>
        <w:pStyle w:val="BodyText"/>
      </w:pPr>
    </w:p>
    <w:tbl>
      <w:tblPr>
        <w:tblW w:w="523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6"/>
        <w:gridCol w:w="1564"/>
        <w:gridCol w:w="2445"/>
      </w:tblGrid>
      <w:tr w:rsidR="00390C24" w:rsidRPr="001544FC" w:rsidTr="002C3FAC">
        <w:trPr>
          <w:cantSplit/>
          <w:trHeight w:val="315"/>
          <w:tblHeader/>
        </w:trPr>
        <w:tc>
          <w:tcPr>
            <w:tcW w:w="2790" w:type="dxa"/>
            <w:gridSpan w:val="2"/>
            <w:shd w:val="clear" w:color="auto" w:fill="auto"/>
            <w:vAlign w:val="bottom"/>
          </w:tcPr>
          <w:p w:rsidR="00390C24" w:rsidRPr="001544FC" w:rsidRDefault="00390C24" w:rsidP="002C3FAC">
            <w:pPr>
              <w:pStyle w:val="TableHeader"/>
            </w:pPr>
            <w:r w:rsidRPr="001544FC">
              <w:lastRenderedPageBreak/>
              <w:t>Functionality</w:t>
            </w:r>
          </w:p>
        </w:tc>
        <w:tc>
          <w:tcPr>
            <w:tcW w:w="2445" w:type="dxa"/>
            <w:shd w:val="clear" w:color="auto" w:fill="auto"/>
            <w:vAlign w:val="bottom"/>
          </w:tcPr>
          <w:p w:rsidR="00390C24" w:rsidRPr="001544FC" w:rsidRDefault="00390C24" w:rsidP="002C3FAC">
            <w:pPr>
              <w:pStyle w:val="TableBody"/>
              <w:keepNext w:val="0"/>
              <w:keepLines w:val="0"/>
              <w:rPr>
                <w:color w:val="003366"/>
              </w:rPr>
            </w:pPr>
          </w:p>
        </w:tc>
      </w:tr>
      <w:tr w:rsidR="00390C24" w:rsidRPr="001544FC" w:rsidTr="00C13E37">
        <w:trPr>
          <w:cantSplit/>
          <w:trHeight w:val="315"/>
        </w:trPr>
        <w:tc>
          <w:tcPr>
            <w:tcW w:w="2790" w:type="dxa"/>
            <w:gridSpan w:val="2"/>
            <w:shd w:val="clear" w:color="auto" w:fill="auto"/>
          </w:tcPr>
          <w:p w:rsidR="00390C24" w:rsidRPr="001544FC" w:rsidRDefault="00390C24" w:rsidP="002C3FAC">
            <w:pPr>
              <w:pStyle w:val="TableHeader"/>
            </w:pPr>
            <w:r w:rsidRPr="001544FC">
              <w:t>Request Date</w:t>
            </w:r>
          </w:p>
        </w:tc>
        <w:tc>
          <w:tcPr>
            <w:tcW w:w="2445" w:type="dxa"/>
            <w:shd w:val="clear" w:color="auto" w:fill="auto"/>
          </w:tcPr>
          <w:p w:rsidR="00390C24" w:rsidRPr="00591806" w:rsidRDefault="00390C24" w:rsidP="002C3FAC">
            <w:pPr>
              <w:pStyle w:val="TableBody"/>
              <w:keepNext w:val="0"/>
              <w:keepLines w:val="0"/>
              <w:rPr>
                <w:color w:val="003366"/>
              </w:rPr>
            </w:pPr>
          </w:p>
        </w:tc>
      </w:tr>
      <w:tr w:rsidR="00390C24" w:rsidRPr="001544FC" w:rsidTr="00C13E37">
        <w:trPr>
          <w:cantSplit/>
          <w:trHeight w:val="315"/>
        </w:trPr>
        <w:tc>
          <w:tcPr>
            <w:tcW w:w="2790" w:type="dxa"/>
            <w:gridSpan w:val="2"/>
            <w:shd w:val="clear" w:color="auto" w:fill="auto"/>
          </w:tcPr>
          <w:p w:rsidR="00390C24" w:rsidRPr="001544FC" w:rsidRDefault="00390C24" w:rsidP="002C3FAC">
            <w:pPr>
              <w:pStyle w:val="TableHeader"/>
            </w:pPr>
            <w:r w:rsidRPr="001544FC">
              <w:t>Component</w:t>
            </w:r>
          </w:p>
        </w:tc>
        <w:tc>
          <w:tcPr>
            <w:tcW w:w="2445" w:type="dxa"/>
            <w:shd w:val="clear" w:color="auto" w:fill="auto"/>
          </w:tcPr>
          <w:p w:rsidR="00390C24" w:rsidRPr="001544FC" w:rsidRDefault="00390C24" w:rsidP="002C3FAC">
            <w:pPr>
              <w:pStyle w:val="TableBody"/>
              <w:keepNext w:val="0"/>
              <w:keepLines w:val="0"/>
              <w:rPr>
                <w:color w:val="003366"/>
              </w:rPr>
            </w:pPr>
          </w:p>
        </w:tc>
      </w:tr>
      <w:tr w:rsidR="00390C24" w:rsidRPr="001544FC" w:rsidTr="00C13E37">
        <w:trPr>
          <w:cantSplit/>
          <w:trHeight w:val="480"/>
        </w:trPr>
        <w:tc>
          <w:tcPr>
            <w:tcW w:w="2790" w:type="dxa"/>
            <w:gridSpan w:val="2"/>
            <w:shd w:val="clear" w:color="auto" w:fill="auto"/>
          </w:tcPr>
          <w:p w:rsidR="00390C24" w:rsidRPr="001544FC" w:rsidRDefault="00390C24" w:rsidP="002C3FAC">
            <w:pPr>
              <w:pStyle w:val="TableHeader"/>
            </w:pPr>
            <w:r w:rsidRPr="001544FC">
              <w:t>Job Name</w:t>
            </w:r>
          </w:p>
        </w:tc>
        <w:tc>
          <w:tcPr>
            <w:tcW w:w="2445" w:type="dxa"/>
            <w:shd w:val="clear" w:color="auto" w:fill="auto"/>
          </w:tcPr>
          <w:p w:rsidR="00390C24" w:rsidRPr="00390C24" w:rsidRDefault="00390C24" w:rsidP="002C3FAC">
            <w:pPr>
              <w:pStyle w:val="TableBody"/>
              <w:keepNext w:val="0"/>
              <w:keepLines w:val="0"/>
              <w:rPr>
                <w:color w:val="003366"/>
              </w:rPr>
            </w:pPr>
          </w:p>
        </w:tc>
      </w:tr>
      <w:tr w:rsidR="00390C24" w:rsidRPr="001544FC" w:rsidTr="00C13E37">
        <w:trPr>
          <w:cantSplit/>
          <w:trHeight w:val="480"/>
        </w:trPr>
        <w:tc>
          <w:tcPr>
            <w:tcW w:w="2790" w:type="dxa"/>
            <w:gridSpan w:val="2"/>
            <w:shd w:val="clear" w:color="auto" w:fill="auto"/>
          </w:tcPr>
          <w:p w:rsidR="00390C24" w:rsidRPr="001544FC" w:rsidRDefault="00390C24" w:rsidP="002C3FAC">
            <w:pPr>
              <w:pStyle w:val="TableHeader"/>
            </w:pPr>
            <w:r w:rsidRPr="001544FC">
              <w:t>Script</w:t>
            </w:r>
          </w:p>
        </w:tc>
        <w:tc>
          <w:tcPr>
            <w:tcW w:w="2445" w:type="dxa"/>
            <w:shd w:val="clear" w:color="auto" w:fill="auto"/>
          </w:tcPr>
          <w:p w:rsidR="00390C24" w:rsidRPr="00390C24" w:rsidRDefault="00390C24" w:rsidP="002C3FAC">
            <w:pPr>
              <w:pStyle w:val="TableBody"/>
              <w:keepNext w:val="0"/>
              <w:keepLines w:val="0"/>
              <w:rPr>
                <w:color w:val="003366"/>
              </w:rPr>
            </w:pPr>
          </w:p>
        </w:tc>
      </w:tr>
      <w:tr w:rsidR="00390C24" w:rsidRPr="001544FC" w:rsidTr="00C13E37">
        <w:trPr>
          <w:cantSplit/>
          <w:trHeight w:val="315"/>
        </w:trPr>
        <w:tc>
          <w:tcPr>
            <w:tcW w:w="2790" w:type="dxa"/>
            <w:gridSpan w:val="2"/>
            <w:shd w:val="clear" w:color="auto" w:fill="auto"/>
          </w:tcPr>
          <w:p w:rsidR="00390C24" w:rsidRPr="001544FC" w:rsidRDefault="00390C24" w:rsidP="002C3FAC">
            <w:pPr>
              <w:pStyle w:val="TableHeader"/>
            </w:pPr>
            <w:r w:rsidRPr="001544FC">
              <w:t>Change Type</w:t>
            </w:r>
          </w:p>
        </w:tc>
        <w:tc>
          <w:tcPr>
            <w:tcW w:w="2445" w:type="dxa"/>
            <w:shd w:val="clear" w:color="auto" w:fill="auto"/>
          </w:tcPr>
          <w:p w:rsidR="00390C24" w:rsidRPr="001544FC" w:rsidRDefault="00390C24" w:rsidP="002C3FAC">
            <w:pPr>
              <w:pStyle w:val="TableBody"/>
              <w:keepNext w:val="0"/>
              <w:keepLines w:val="0"/>
              <w:rPr>
                <w:color w:val="003366"/>
              </w:rPr>
            </w:pPr>
          </w:p>
        </w:tc>
      </w:tr>
      <w:tr w:rsidR="00390C24" w:rsidRPr="001544FC" w:rsidTr="00C13E37">
        <w:trPr>
          <w:cantSplit/>
          <w:trHeight w:val="315"/>
        </w:trPr>
        <w:tc>
          <w:tcPr>
            <w:tcW w:w="2790" w:type="dxa"/>
            <w:gridSpan w:val="2"/>
            <w:shd w:val="clear" w:color="auto" w:fill="auto"/>
          </w:tcPr>
          <w:p w:rsidR="00390C24" w:rsidRPr="001544FC" w:rsidRDefault="00390C24" w:rsidP="002C3FAC">
            <w:pPr>
              <w:pStyle w:val="TableHeader"/>
            </w:pPr>
            <w:r w:rsidRPr="001544FC">
              <w:t>Dependency</w:t>
            </w:r>
          </w:p>
        </w:tc>
        <w:tc>
          <w:tcPr>
            <w:tcW w:w="2445" w:type="dxa"/>
            <w:shd w:val="clear" w:color="auto" w:fill="auto"/>
          </w:tcPr>
          <w:p w:rsidR="00390C24" w:rsidRPr="001544FC" w:rsidRDefault="00390C24" w:rsidP="002C3FAC">
            <w:pPr>
              <w:pStyle w:val="TableBody"/>
              <w:keepNext w:val="0"/>
              <w:keepLines w:val="0"/>
              <w:rPr>
                <w:color w:val="003366"/>
              </w:rPr>
            </w:pPr>
          </w:p>
        </w:tc>
      </w:tr>
      <w:tr w:rsidR="00390C24" w:rsidRPr="001544FC" w:rsidTr="00C13E37">
        <w:trPr>
          <w:cantSplit/>
          <w:trHeight w:val="465"/>
        </w:trPr>
        <w:tc>
          <w:tcPr>
            <w:tcW w:w="1226" w:type="dxa"/>
            <w:vMerge w:val="restart"/>
            <w:shd w:val="clear" w:color="auto" w:fill="auto"/>
          </w:tcPr>
          <w:p w:rsidR="00390C24" w:rsidRPr="001544FC" w:rsidRDefault="00390C24" w:rsidP="002C3FAC">
            <w:pPr>
              <w:pStyle w:val="TableHeader"/>
            </w:pPr>
            <w:r w:rsidRPr="001544FC">
              <w:t>Distribution</w:t>
            </w:r>
          </w:p>
        </w:tc>
        <w:tc>
          <w:tcPr>
            <w:tcW w:w="1564" w:type="dxa"/>
            <w:shd w:val="clear" w:color="auto" w:fill="auto"/>
          </w:tcPr>
          <w:p w:rsidR="00390C24" w:rsidRPr="001544FC" w:rsidRDefault="00390C24" w:rsidP="002C3FAC">
            <w:pPr>
              <w:pStyle w:val="TableHeader"/>
            </w:pPr>
            <w:r w:rsidRPr="001544FC">
              <w:t>Logical-Name</w:t>
            </w:r>
          </w:p>
        </w:tc>
        <w:tc>
          <w:tcPr>
            <w:tcW w:w="2445" w:type="dxa"/>
            <w:shd w:val="clear" w:color="auto" w:fill="auto"/>
          </w:tcPr>
          <w:p w:rsidR="00390C24" w:rsidRPr="00591806" w:rsidRDefault="00390C24" w:rsidP="002C3FAC">
            <w:pPr>
              <w:pStyle w:val="TableBody"/>
              <w:keepNext w:val="0"/>
              <w:keepLines w:val="0"/>
              <w:rPr>
                <w:color w:val="003366"/>
              </w:rPr>
            </w:pPr>
          </w:p>
        </w:tc>
      </w:tr>
      <w:tr w:rsidR="00390C24" w:rsidRPr="001544FC" w:rsidTr="00C13E37">
        <w:trPr>
          <w:cantSplit/>
          <w:trHeight w:val="315"/>
        </w:trPr>
        <w:tc>
          <w:tcPr>
            <w:tcW w:w="1226" w:type="dxa"/>
            <w:vMerge/>
            <w:shd w:val="clear" w:color="auto" w:fill="auto"/>
          </w:tcPr>
          <w:p w:rsidR="00390C24" w:rsidRPr="001544FC" w:rsidRDefault="00390C24" w:rsidP="002C3FAC">
            <w:pPr>
              <w:pStyle w:val="TableHeader"/>
            </w:pPr>
          </w:p>
        </w:tc>
        <w:tc>
          <w:tcPr>
            <w:tcW w:w="1564" w:type="dxa"/>
            <w:shd w:val="clear" w:color="auto" w:fill="auto"/>
          </w:tcPr>
          <w:p w:rsidR="00390C24" w:rsidRPr="001544FC" w:rsidRDefault="00390C24" w:rsidP="002C3FAC">
            <w:pPr>
              <w:pStyle w:val="TableHeader"/>
            </w:pPr>
            <w:r w:rsidRPr="001544FC">
              <w:t>Type</w:t>
            </w:r>
          </w:p>
        </w:tc>
        <w:tc>
          <w:tcPr>
            <w:tcW w:w="2445" w:type="dxa"/>
            <w:shd w:val="clear" w:color="auto" w:fill="auto"/>
          </w:tcPr>
          <w:p w:rsidR="00390C24" w:rsidRPr="001544FC" w:rsidRDefault="00390C24" w:rsidP="002C3FAC">
            <w:pPr>
              <w:pStyle w:val="TableBody"/>
              <w:keepNext w:val="0"/>
              <w:keepLines w:val="0"/>
              <w:rPr>
                <w:color w:val="003366"/>
              </w:rPr>
            </w:pPr>
          </w:p>
        </w:tc>
      </w:tr>
      <w:tr w:rsidR="00390C24" w:rsidRPr="001544FC" w:rsidTr="00C13E37">
        <w:trPr>
          <w:cantSplit/>
          <w:trHeight w:val="315"/>
        </w:trPr>
        <w:tc>
          <w:tcPr>
            <w:tcW w:w="2790" w:type="dxa"/>
            <w:gridSpan w:val="2"/>
            <w:shd w:val="clear" w:color="auto" w:fill="auto"/>
          </w:tcPr>
          <w:p w:rsidR="00390C24" w:rsidRPr="001544FC" w:rsidRDefault="00390C24" w:rsidP="002C3FAC">
            <w:pPr>
              <w:pStyle w:val="TableHeader"/>
            </w:pPr>
            <w:r w:rsidRPr="001544FC">
              <w:t>App Parameters</w:t>
            </w:r>
          </w:p>
        </w:tc>
        <w:tc>
          <w:tcPr>
            <w:tcW w:w="2445" w:type="dxa"/>
            <w:shd w:val="clear" w:color="auto" w:fill="auto"/>
          </w:tcPr>
          <w:p w:rsidR="00390C24" w:rsidRPr="001544FC" w:rsidRDefault="00390C24" w:rsidP="002C3FAC">
            <w:pPr>
              <w:pStyle w:val="TableBody"/>
              <w:keepNext w:val="0"/>
              <w:keepLines w:val="0"/>
              <w:rPr>
                <w:color w:val="003366"/>
              </w:rPr>
            </w:pPr>
          </w:p>
        </w:tc>
      </w:tr>
      <w:tr w:rsidR="00390C24" w:rsidRPr="001544FC" w:rsidTr="00C13E37">
        <w:trPr>
          <w:cantSplit/>
          <w:trHeight w:val="315"/>
        </w:trPr>
        <w:tc>
          <w:tcPr>
            <w:tcW w:w="2790" w:type="dxa"/>
            <w:gridSpan w:val="2"/>
            <w:shd w:val="clear" w:color="auto" w:fill="auto"/>
          </w:tcPr>
          <w:p w:rsidR="00390C24" w:rsidRPr="001544FC" w:rsidRDefault="00390C24" w:rsidP="002C3FAC">
            <w:pPr>
              <w:pStyle w:val="TableHeader"/>
            </w:pPr>
            <w:r w:rsidRPr="001544FC">
              <w:t>Runtime</w:t>
            </w:r>
          </w:p>
        </w:tc>
        <w:tc>
          <w:tcPr>
            <w:tcW w:w="2445" w:type="dxa"/>
            <w:shd w:val="clear" w:color="auto" w:fill="auto"/>
          </w:tcPr>
          <w:p w:rsidR="00390C24" w:rsidRPr="001544FC" w:rsidRDefault="00390C24" w:rsidP="002C3FAC">
            <w:pPr>
              <w:pStyle w:val="TableBody"/>
              <w:keepNext w:val="0"/>
              <w:keepLines w:val="0"/>
              <w:rPr>
                <w:color w:val="003366"/>
              </w:rPr>
            </w:pPr>
          </w:p>
        </w:tc>
      </w:tr>
      <w:tr w:rsidR="00390C24" w:rsidRPr="001544FC" w:rsidTr="00C13E37">
        <w:trPr>
          <w:cantSplit/>
          <w:trHeight w:val="315"/>
        </w:trPr>
        <w:tc>
          <w:tcPr>
            <w:tcW w:w="2790" w:type="dxa"/>
            <w:gridSpan w:val="2"/>
            <w:shd w:val="clear" w:color="auto" w:fill="auto"/>
          </w:tcPr>
          <w:p w:rsidR="00390C24" w:rsidRPr="001544FC" w:rsidRDefault="00390C24" w:rsidP="002C3FAC">
            <w:pPr>
              <w:pStyle w:val="TableHeader"/>
            </w:pPr>
            <w:r w:rsidRPr="001544FC">
              <w:t>Connect to DB Like Job &lt;job name&gt;</w:t>
            </w:r>
          </w:p>
        </w:tc>
        <w:tc>
          <w:tcPr>
            <w:tcW w:w="2445" w:type="dxa"/>
            <w:shd w:val="clear" w:color="auto" w:fill="auto"/>
          </w:tcPr>
          <w:p w:rsidR="00390C24" w:rsidRPr="001544FC" w:rsidRDefault="00390C24" w:rsidP="002C3FAC">
            <w:pPr>
              <w:pStyle w:val="TableBody"/>
              <w:keepNext w:val="0"/>
              <w:keepLines w:val="0"/>
              <w:rPr>
                <w:color w:val="003366"/>
              </w:rPr>
            </w:pPr>
          </w:p>
        </w:tc>
      </w:tr>
      <w:tr w:rsidR="00390C24" w:rsidRPr="001544FC" w:rsidTr="00C13E37">
        <w:trPr>
          <w:cantSplit/>
          <w:trHeight w:val="315"/>
        </w:trPr>
        <w:tc>
          <w:tcPr>
            <w:tcW w:w="2790" w:type="dxa"/>
            <w:gridSpan w:val="2"/>
            <w:shd w:val="clear" w:color="auto" w:fill="auto"/>
          </w:tcPr>
          <w:p w:rsidR="00390C24" w:rsidRPr="001544FC" w:rsidRDefault="00390C24" w:rsidP="002C3FAC">
            <w:pPr>
              <w:pStyle w:val="TableHeader"/>
            </w:pPr>
            <w:r w:rsidRPr="001544FC">
              <w:t>DB to connect to…</w:t>
            </w:r>
          </w:p>
        </w:tc>
        <w:tc>
          <w:tcPr>
            <w:tcW w:w="2445" w:type="dxa"/>
            <w:shd w:val="clear" w:color="auto" w:fill="auto"/>
          </w:tcPr>
          <w:p w:rsidR="00390C24" w:rsidRPr="00390C24" w:rsidRDefault="00390C24" w:rsidP="002C3FAC">
            <w:pPr>
              <w:pStyle w:val="TableBody"/>
              <w:keepNext w:val="0"/>
              <w:keepLines w:val="0"/>
              <w:rPr>
                <w:color w:val="003366"/>
              </w:rPr>
            </w:pPr>
          </w:p>
        </w:tc>
      </w:tr>
      <w:tr w:rsidR="00390C24" w:rsidRPr="001544FC" w:rsidTr="00C13E37">
        <w:trPr>
          <w:cantSplit/>
          <w:trHeight w:val="305"/>
        </w:trPr>
        <w:tc>
          <w:tcPr>
            <w:tcW w:w="2790" w:type="dxa"/>
            <w:gridSpan w:val="2"/>
            <w:shd w:val="clear" w:color="auto" w:fill="auto"/>
          </w:tcPr>
          <w:p w:rsidR="00390C24" w:rsidRPr="001544FC" w:rsidRDefault="00390C24" w:rsidP="002C3FAC">
            <w:pPr>
              <w:pStyle w:val="TableHeader"/>
            </w:pPr>
            <w:r w:rsidRPr="001544FC">
              <w:t>Description</w:t>
            </w:r>
          </w:p>
        </w:tc>
        <w:tc>
          <w:tcPr>
            <w:tcW w:w="2445" w:type="dxa"/>
            <w:shd w:val="clear" w:color="auto" w:fill="auto"/>
          </w:tcPr>
          <w:p w:rsidR="00390C24" w:rsidRPr="00390C24" w:rsidRDefault="00390C24" w:rsidP="002C3FAC">
            <w:pPr>
              <w:pStyle w:val="TableBody"/>
              <w:keepNext w:val="0"/>
              <w:keepLines w:val="0"/>
              <w:rPr>
                <w:color w:val="003366"/>
              </w:rPr>
            </w:pPr>
          </w:p>
        </w:tc>
      </w:tr>
    </w:tbl>
    <w:p w:rsidR="00390C24" w:rsidRPr="00537198" w:rsidRDefault="00390C24" w:rsidP="00537198">
      <w:pPr>
        <w:pStyle w:val="BodyText"/>
      </w:pPr>
    </w:p>
    <w:p w:rsidR="00AD671E" w:rsidRDefault="008F10A6" w:rsidP="008A1DD8">
      <w:pPr>
        <w:pStyle w:val="Heading3"/>
      </w:pPr>
      <w:bookmarkStart w:id="630" w:name="_Toc300233503"/>
      <w:bookmarkStart w:id="631" w:name="_Toc320453715"/>
      <w:r w:rsidRPr="008A1DD8">
        <w:t>Telia</w:t>
      </w:r>
      <w:r w:rsidR="00551D48">
        <w:t xml:space="preserve"> Job Details</w:t>
      </w:r>
      <w:bookmarkEnd w:id="630"/>
      <w:bookmarkEnd w:id="631"/>
    </w:p>
    <w:tbl>
      <w:tblPr>
        <w:tblW w:w="523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6"/>
        <w:gridCol w:w="1564"/>
        <w:gridCol w:w="2445"/>
      </w:tblGrid>
      <w:tr w:rsidR="00676350" w:rsidRPr="001544FC" w:rsidTr="005C7DDC">
        <w:trPr>
          <w:cantSplit/>
          <w:trHeight w:val="315"/>
          <w:tblHeader/>
        </w:trPr>
        <w:tc>
          <w:tcPr>
            <w:tcW w:w="2790" w:type="dxa"/>
            <w:gridSpan w:val="2"/>
            <w:shd w:val="clear" w:color="auto" w:fill="auto"/>
            <w:vAlign w:val="bottom"/>
          </w:tcPr>
          <w:p w:rsidR="00676350" w:rsidRPr="001544FC" w:rsidRDefault="00676350" w:rsidP="005C7DDC">
            <w:pPr>
              <w:pStyle w:val="TableHeader"/>
            </w:pPr>
            <w:r w:rsidRPr="001544FC">
              <w:t>Functionality</w:t>
            </w:r>
          </w:p>
        </w:tc>
        <w:tc>
          <w:tcPr>
            <w:tcW w:w="2445" w:type="dxa"/>
            <w:shd w:val="clear" w:color="auto" w:fill="auto"/>
            <w:vAlign w:val="bottom"/>
          </w:tcPr>
          <w:p w:rsidR="00676350" w:rsidRPr="00676350" w:rsidRDefault="00676350" w:rsidP="00FA5312">
            <w:pPr>
              <w:pStyle w:val="TableBody"/>
              <w:keepNext w:val="0"/>
              <w:keepLines w:val="0"/>
            </w:pPr>
          </w:p>
        </w:tc>
      </w:tr>
      <w:tr w:rsidR="00676350" w:rsidRPr="001544FC" w:rsidTr="00C13E37">
        <w:trPr>
          <w:cantSplit/>
          <w:trHeight w:val="315"/>
        </w:trPr>
        <w:tc>
          <w:tcPr>
            <w:tcW w:w="2790" w:type="dxa"/>
            <w:gridSpan w:val="2"/>
            <w:shd w:val="clear" w:color="auto" w:fill="auto"/>
          </w:tcPr>
          <w:p w:rsidR="00676350" w:rsidRPr="001544FC" w:rsidRDefault="00676350" w:rsidP="005C7DDC">
            <w:pPr>
              <w:pStyle w:val="TableHeader"/>
            </w:pPr>
            <w:r w:rsidRPr="001544FC">
              <w:t>Request Date</w:t>
            </w:r>
          </w:p>
        </w:tc>
        <w:tc>
          <w:tcPr>
            <w:tcW w:w="2445" w:type="dxa"/>
            <w:shd w:val="clear" w:color="auto" w:fill="auto"/>
          </w:tcPr>
          <w:p w:rsidR="00676350" w:rsidRPr="00676350" w:rsidRDefault="00676350" w:rsidP="00FA5312">
            <w:pPr>
              <w:pStyle w:val="TableBody"/>
              <w:keepNext w:val="0"/>
              <w:keepLines w:val="0"/>
            </w:pPr>
          </w:p>
        </w:tc>
      </w:tr>
      <w:tr w:rsidR="00676350" w:rsidRPr="001544FC" w:rsidTr="00C13E37">
        <w:trPr>
          <w:cantSplit/>
          <w:trHeight w:val="315"/>
        </w:trPr>
        <w:tc>
          <w:tcPr>
            <w:tcW w:w="2790" w:type="dxa"/>
            <w:gridSpan w:val="2"/>
            <w:shd w:val="clear" w:color="auto" w:fill="auto"/>
          </w:tcPr>
          <w:p w:rsidR="00676350" w:rsidRPr="001544FC" w:rsidRDefault="00676350" w:rsidP="005C7DDC">
            <w:pPr>
              <w:pStyle w:val="TableHeader"/>
            </w:pPr>
            <w:r w:rsidRPr="001544FC">
              <w:t>Component</w:t>
            </w:r>
          </w:p>
        </w:tc>
        <w:tc>
          <w:tcPr>
            <w:tcW w:w="2445" w:type="dxa"/>
            <w:shd w:val="clear" w:color="auto" w:fill="auto"/>
          </w:tcPr>
          <w:p w:rsidR="00676350" w:rsidRPr="00676350" w:rsidRDefault="00676350" w:rsidP="00FA5312">
            <w:pPr>
              <w:pStyle w:val="TableBody"/>
              <w:keepNext w:val="0"/>
              <w:keepLines w:val="0"/>
            </w:pPr>
          </w:p>
        </w:tc>
      </w:tr>
      <w:tr w:rsidR="00676350" w:rsidRPr="006461D8" w:rsidTr="00C13E37">
        <w:trPr>
          <w:cantSplit/>
          <w:trHeight w:val="480"/>
        </w:trPr>
        <w:tc>
          <w:tcPr>
            <w:tcW w:w="2790" w:type="dxa"/>
            <w:gridSpan w:val="2"/>
            <w:shd w:val="clear" w:color="auto" w:fill="auto"/>
          </w:tcPr>
          <w:p w:rsidR="00676350" w:rsidRPr="001544FC" w:rsidRDefault="00676350" w:rsidP="005C7DDC">
            <w:pPr>
              <w:pStyle w:val="TableHeader"/>
            </w:pPr>
            <w:r w:rsidRPr="001544FC">
              <w:t>Job Name</w:t>
            </w:r>
          </w:p>
        </w:tc>
        <w:tc>
          <w:tcPr>
            <w:tcW w:w="2445" w:type="dxa"/>
            <w:shd w:val="clear" w:color="auto" w:fill="auto"/>
          </w:tcPr>
          <w:p w:rsidR="00676350" w:rsidRPr="00676350" w:rsidRDefault="00676350" w:rsidP="00FA5312">
            <w:pPr>
              <w:pStyle w:val="TableBody"/>
              <w:keepNext w:val="0"/>
              <w:keepLines w:val="0"/>
            </w:pPr>
          </w:p>
        </w:tc>
      </w:tr>
      <w:tr w:rsidR="00676350" w:rsidRPr="00537198" w:rsidTr="00C13E37">
        <w:trPr>
          <w:cantSplit/>
          <w:trHeight w:val="480"/>
        </w:trPr>
        <w:tc>
          <w:tcPr>
            <w:tcW w:w="2790" w:type="dxa"/>
            <w:gridSpan w:val="2"/>
            <w:shd w:val="clear" w:color="auto" w:fill="auto"/>
          </w:tcPr>
          <w:p w:rsidR="00676350" w:rsidRPr="001544FC" w:rsidRDefault="00676350" w:rsidP="005C7DDC">
            <w:pPr>
              <w:pStyle w:val="TableHeader"/>
            </w:pPr>
            <w:r w:rsidRPr="001544FC">
              <w:t>Script</w:t>
            </w:r>
          </w:p>
        </w:tc>
        <w:tc>
          <w:tcPr>
            <w:tcW w:w="2445" w:type="dxa"/>
            <w:shd w:val="clear" w:color="auto" w:fill="auto"/>
          </w:tcPr>
          <w:p w:rsidR="00676350" w:rsidRPr="00676350" w:rsidRDefault="00676350" w:rsidP="00FA5312">
            <w:pPr>
              <w:pStyle w:val="TableBody"/>
              <w:keepNext w:val="0"/>
              <w:keepLines w:val="0"/>
            </w:pPr>
          </w:p>
        </w:tc>
      </w:tr>
      <w:tr w:rsidR="00D55C12" w:rsidRPr="001544FC" w:rsidTr="00C13E37">
        <w:trPr>
          <w:cantSplit/>
          <w:trHeight w:val="315"/>
        </w:trPr>
        <w:tc>
          <w:tcPr>
            <w:tcW w:w="2790" w:type="dxa"/>
            <w:gridSpan w:val="2"/>
            <w:shd w:val="clear" w:color="auto" w:fill="auto"/>
          </w:tcPr>
          <w:p w:rsidR="00D55C12" w:rsidRPr="001544FC" w:rsidRDefault="00D55C12" w:rsidP="005C7DDC">
            <w:pPr>
              <w:pStyle w:val="TableHeader"/>
            </w:pPr>
            <w:r w:rsidRPr="001544FC">
              <w:t>Change Type</w:t>
            </w:r>
          </w:p>
        </w:tc>
        <w:tc>
          <w:tcPr>
            <w:tcW w:w="2445" w:type="dxa"/>
            <w:shd w:val="clear" w:color="auto" w:fill="auto"/>
          </w:tcPr>
          <w:p w:rsidR="00D55C12" w:rsidRPr="001544FC" w:rsidRDefault="00D55C12" w:rsidP="005C7DDC">
            <w:pPr>
              <w:pStyle w:val="TableBody"/>
              <w:keepNext w:val="0"/>
              <w:keepLines w:val="0"/>
              <w:rPr>
                <w:color w:val="003366"/>
              </w:rPr>
            </w:pPr>
          </w:p>
        </w:tc>
      </w:tr>
      <w:tr w:rsidR="00D55C12" w:rsidRPr="001544FC" w:rsidTr="00C13E37">
        <w:trPr>
          <w:cantSplit/>
          <w:trHeight w:val="315"/>
        </w:trPr>
        <w:tc>
          <w:tcPr>
            <w:tcW w:w="2790" w:type="dxa"/>
            <w:gridSpan w:val="2"/>
            <w:shd w:val="clear" w:color="auto" w:fill="auto"/>
          </w:tcPr>
          <w:p w:rsidR="00D55C12" w:rsidRPr="001544FC" w:rsidRDefault="00D55C12" w:rsidP="005C7DDC">
            <w:pPr>
              <w:pStyle w:val="TableHeader"/>
            </w:pPr>
            <w:r w:rsidRPr="001544FC">
              <w:t>Dependency</w:t>
            </w:r>
          </w:p>
        </w:tc>
        <w:tc>
          <w:tcPr>
            <w:tcW w:w="2445" w:type="dxa"/>
            <w:shd w:val="clear" w:color="auto" w:fill="auto"/>
          </w:tcPr>
          <w:p w:rsidR="00D55C12" w:rsidRPr="00BE22BC" w:rsidRDefault="00D55C12" w:rsidP="005C7DDC">
            <w:pPr>
              <w:pStyle w:val="TableBody"/>
              <w:keepNext w:val="0"/>
              <w:keepLines w:val="0"/>
              <w:rPr>
                <w:color w:val="003366"/>
              </w:rPr>
            </w:pPr>
          </w:p>
        </w:tc>
      </w:tr>
      <w:tr w:rsidR="00D55C12" w:rsidRPr="001544FC" w:rsidTr="00C13E37">
        <w:trPr>
          <w:cantSplit/>
          <w:trHeight w:val="465"/>
        </w:trPr>
        <w:tc>
          <w:tcPr>
            <w:tcW w:w="1226" w:type="dxa"/>
            <w:vMerge w:val="restart"/>
            <w:shd w:val="clear" w:color="auto" w:fill="auto"/>
          </w:tcPr>
          <w:p w:rsidR="00D55C12" w:rsidRPr="001544FC" w:rsidRDefault="00D55C12" w:rsidP="005C7DDC">
            <w:pPr>
              <w:pStyle w:val="TableHeader"/>
            </w:pPr>
            <w:r w:rsidRPr="001544FC">
              <w:t>Distribution</w:t>
            </w:r>
          </w:p>
        </w:tc>
        <w:tc>
          <w:tcPr>
            <w:tcW w:w="1564" w:type="dxa"/>
            <w:shd w:val="clear" w:color="auto" w:fill="auto"/>
          </w:tcPr>
          <w:p w:rsidR="00D55C12" w:rsidRPr="001544FC" w:rsidRDefault="00D55C12" w:rsidP="005C7DDC">
            <w:pPr>
              <w:pStyle w:val="TableHeader"/>
            </w:pPr>
            <w:r w:rsidRPr="001544FC">
              <w:t>Logical-Name</w:t>
            </w:r>
          </w:p>
        </w:tc>
        <w:tc>
          <w:tcPr>
            <w:tcW w:w="2445" w:type="dxa"/>
            <w:shd w:val="clear" w:color="auto" w:fill="auto"/>
          </w:tcPr>
          <w:p w:rsidR="00D55C12" w:rsidRPr="00591806" w:rsidRDefault="00D55C12" w:rsidP="005C7DDC">
            <w:pPr>
              <w:pStyle w:val="TableBody"/>
              <w:keepNext w:val="0"/>
              <w:keepLines w:val="0"/>
              <w:rPr>
                <w:color w:val="003366"/>
              </w:rPr>
            </w:pPr>
          </w:p>
        </w:tc>
      </w:tr>
      <w:tr w:rsidR="00D55C12" w:rsidRPr="001544FC" w:rsidTr="00C13E37">
        <w:trPr>
          <w:cantSplit/>
          <w:trHeight w:val="315"/>
        </w:trPr>
        <w:tc>
          <w:tcPr>
            <w:tcW w:w="1226" w:type="dxa"/>
            <w:vMerge/>
            <w:shd w:val="clear" w:color="auto" w:fill="auto"/>
          </w:tcPr>
          <w:p w:rsidR="00D55C12" w:rsidRPr="001544FC" w:rsidRDefault="00D55C12" w:rsidP="005C7DDC">
            <w:pPr>
              <w:pStyle w:val="TableHeader"/>
            </w:pPr>
          </w:p>
        </w:tc>
        <w:tc>
          <w:tcPr>
            <w:tcW w:w="1564" w:type="dxa"/>
            <w:shd w:val="clear" w:color="auto" w:fill="auto"/>
          </w:tcPr>
          <w:p w:rsidR="00D55C12" w:rsidRPr="001544FC" w:rsidRDefault="00D55C12" w:rsidP="005C7DDC">
            <w:pPr>
              <w:pStyle w:val="TableHeader"/>
            </w:pPr>
            <w:r w:rsidRPr="001544FC">
              <w:t>Type</w:t>
            </w:r>
          </w:p>
        </w:tc>
        <w:tc>
          <w:tcPr>
            <w:tcW w:w="2445" w:type="dxa"/>
            <w:shd w:val="clear" w:color="auto" w:fill="auto"/>
          </w:tcPr>
          <w:p w:rsidR="00D55C12" w:rsidRPr="001544FC" w:rsidRDefault="00D55C12" w:rsidP="005C7DDC">
            <w:pPr>
              <w:pStyle w:val="TableBody"/>
              <w:keepNext w:val="0"/>
              <w:keepLines w:val="0"/>
              <w:rPr>
                <w:color w:val="003366"/>
              </w:rPr>
            </w:pPr>
          </w:p>
        </w:tc>
      </w:tr>
      <w:tr w:rsidR="00D55C12" w:rsidRPr="001544FC" w:rsidTr="00C13E37">
        <w:trPr>
          <w:cantSplit/>
          <w:trHeight w:val="315"/>
        </w:trPr>
        <w:tc>
          <w:tcPr>
            <w:tcW w:w="2790" w:type="dxa"/>
            <w:gridSpan w:val="2"/>
            <w:shd w:val="clear" w:color="auto" w:fill="auto"/>
          </w:tcPr>
          <w:p w:rsidR="00D55C12" w:rsidRPr="001544FC" w:rsidRDefault="00D55C12" w:rsidP="005C7DDC">
            <w:pPr>
              <w:pStyle w:val="TableHeader"/>
            </w:pPr>
            <w:r w:rsidRPr="001544FC">
              <w:t>App Parameters</w:t>
            </w:r>
          </w:p>
        </w:tc>
        <w:tc>
          <w:tcPr>
            <w:tcW w:w="2445" w:type="dxa"/>
            <w:shd w:val="clear" w:color="auto" w:fill="auto"/>
          </w:tcPr>
          <w:p w:rsidR="00D55C12" w:rsidRPr="001544FC" w:rsidRDefault="00D55C12" w:rsidP="005C7DDC">
            <w:pPr>
              <w:pStyle w:val="TableBody"/>
              <w:keepNext w:val="0"/>
              <w:keepLines w:val="0"/>
              <w:rPr>
                <w:color w:val="003366"/>
              </w:rPr>
            </w:pPr>
          </w:p>
        </w:tc>
      </w:tr>
      <w:tr w:rsidR="00676350" w:rsidRPr="001544FC" w:rsidTr="00C13E37">
        <w:trPr>
          <w:cantSplit/>
          <w:trHeight w:val="315"/>
        </w:trPr>
        <w:tc>
          <w:tcPr>
            <w:tcW w:w="2790" w:type="dxa"/>
            <w:gridSpan w:val="2"/>
            <w:shd w:val="clear" w:color="auto" w:fill="auto"/>
          </w:tcPr>
          <w:p w:rsidR="00676350" w:rsidRPr="001544FC" w:rsidRDefault="00676350" w:rsidP="005C7DDC">
            <w:pPr>
              <w:pStyle w:val="TableHeader"/>
            </w:pPr>
            <w:r w:rsidRPr="001544FC">
              <w:t>Runtime</w:t>
            </w:r>
          </w:p>
        </w:tc>
        <w:tc>
          <w:tcPr>
            <w:tcW w:w="2445" w:type="dxa"/>
            <w:shd w:val="clear" w:color="auto" w:fill="auto"/>
          </w:tcPr>
          <w:p w:rsidR="00676350" w:rsidRPr="00676350" w:rsidRDefault="00676350" w:rsidP="00FA5312">
            <w:pPr>
              <w:pStyle w:val="TableBody"/>
              <w:keepNext w:val="0"/>
              <w:keepLines w:val="0"/>
            </w:pPr>
          </w:p>
        </w:tc>
      </w:tr>
      <w:tr w:rsidR="00676350" w:rsidRPr="001544FC" w:rsidTr="00C13E37">
        <w:trPr>
          <w:cantSplit/>
          <w:trHeight w:val="315"/>
        </w:trPr>
        <w:tc>
          <w:tcPr>
            <w:tcW w:w="2790" w:type="dxa"/>
            <w:gridSpan w:val="2"/>
            <w:shd w:val="clear" w:color="auto" w:fill="auto"/>
          </w:tcPr>
          <w:p w:rsidR="00676350" w:rsidRPr="001544FC" w:rsidRDefault="00676350" w:rsidP="005C7DDC">
            <w:pPr>
              <w:pStyle w:val="TableHeader"/>
            </w:pPr>
            <w:r w:rsidRPr="001544FC">
              <w:t>Connect to DB Like Job &lt;job name&gt;</w:t>
            </w:r>
          </w:p>
        </w:tc>
        <w:tc>
          <w:tcPr>
            <w:tcW w:w="2445" w:type="dxa"/>
            <w:shd w:val="clear" w:color="auto" w:fill="auto"/>
          </w:tcPr>
          <w:p w:rsidR="00676350" w:rsidRPr="00676350" w:rsidRDefault="00676350" w:rsidP="00FA5312">
            <w:pPr>
              <w:pStyle w:val="TableBody"/>
              <w:keepNext w:val="0"/>
              <w:keepLines w:val="0"/>
            </w:pPr>
          </w:p>
        </w:tc>
      </w:tr>
      <w:tr w:rsidR="00676350" w:rsidRPr="001544FC" w:rsidTr="00C13E37">
        <w:trPr>
          <w:cantSplit/>
          <w:trHeight w:val="315"/>
        </w:trPr>
        <w:tc>
          <w:tcPr>
            <w:tcW w:w="2790" w:type="dxa"/>
            <w:gridSpan w:val="2"/>
            <w:shd w:val="clear" w:color="auto" w:fill="auto"/>
          </w:tcPr>
          <w:p w:rsidR="00676350" w:rsidRPr="001544FC" w:rsidRDefault="00676350" w:rsidP="005C7DDC">
            <w:pPr>
              <w:pStyle w:val="TableHeader"/>
            </w:pPr>
            <w:r w:rsidRPr="001544FC">
              <w:t>DB to connect to…</w:t>
            </w:r>
          </w:p>
        </w:tc>
        <w:tc>
          <w:tcPr>
            <w:tcW w:w="2445" w:type="dxa"/>
            <w:shd w:val="clear" w:color="auto" w:fill="auto"/>
          </w:tcPr>
          <w:p w:rsidR="00676350" w:rsidRPr="00676350" w:rsidRDefault="00676350" w:rsidP="00FA5312">
            <w:pPr>
              <w:pStyle w:val="TableBody"/>
              <w:keepNext w:val="0"/>
              <w:keepLines w:val="0"/>
            </w:pPr>
          </w:p>
        </w:tc>
      </w:tr>
      <w:tr w:rsidR="00676350" w:rsidRPr="00537198" w:rsidTr="00C13E37">
        <w:trPr>
          <w:cantSplit/>
          <w:trHeight w:val="305"/>
        </w:trPr>
        <w:tc>
          <w:tcPr>
            <w:tcW w:w="2790" w:type="dxa"/>
            <w:gridSpan w:val="2"/>
            <w:shd w:val="clear" w:color="auto" w:fill="auto"/>
          </w:tcPr>
          <w:p w:rsidR="00676350" w:rsidRPr="001544FC" w:rsidRDefault="00676350" w:rsidP="005C7DDC">
            <w:pPr>
              <w:pStyle w:val="TableHeader"/>
            </w:pPr>
            <w:r w:rsidRPr="001544FC">
              <w:t>Description</w:t>
            </w:r>
          </w:p>
        </w:tc>
        <w:tc>
          <w:tcPr>
            <w:tcW w:w="2445" w:type="dxa"/>
            <w:shd w:val="clear" w:color="auto" w:fill="auto"/>
          </w:tcPr>
          <w:p w:rsidR="00676350" w:rsidRPr="00676350" w:rsidRDefault="00676350" w:rsidP="00FA5312">
            <w:pPr>
              <w:pStyle w:val="TableBody"/>
              <w:keepNext w:val="0"/>
              <w:keepLines w:val="0"/>
            </w:pPr>
          </w:p>
        </w:tc>
      </w:tr>
    </w:tbl>
    <w:p w:rsidR="00C95271" w:rsidRDefault="00C95271" w:rsidP="00C95271">
      <w:pPr>
        <w:pStyle w:val="Bullet1square"/>
        <w:numPr>
          <w:ilvl w:val="0"/>
          <w:numId w:val="0"/>
        </w:numPr>
        <w:ind w:left="1800"/>
      </w:pPr>
    </w:p>
    <w:tbl>
      <w:tblPr>
        <w:tblW w:w="523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6"/>
        <w:gridCol w:w="1564"/>
        <w:gridCol w:w="2445"/>
      </w:tblGrid>
      <w:tr w:rsidR="00647046" w:rsidRPr="001544FC" w:rsidTr="005C7DDC">
        <w:trPr>
          <w:cantSplit/>
          <w:trHeight w:val="315"/>
          <w:tblHeader/>
        </w:trPr>
        <w:tc>
          <w:tcPr>
            <w:tcW w:w="2790" w:type="dxa"/>
            <w:gridSpan w:val="2"/>
            <w:shd w:val="clear" w:color="auto" w:fill="auto"/>
            <w:vAlign w:val="bottom"/>
          </w:tcPr>
          <w:p w:rsidR="00647046" w:rsidRPr="001544FC" w:rsidRDefault="00647046" w:rsidP="005C7DDC">
            <w:pPr>
              <w:pStyle w:val="TableHeader"/>
            </w:pPr>
            <w:r w:rsidRPr="001544FC">
              <w:lastRenderedPageBreak/>
              <w:t>Functionality</w:t>
            </w:r>
          </w:p>
        </w:tc>
        <w:tc>
          <w:tcPr>
            <w:tcW w:w="2445" w:type="dxa"/>
            <w:shd w:val="clear" w:color="auto" w:fill="auto"/>
            <w:vAlign w:val="bottom"/>
          </w:tcPr>
          <w:p w:rsidR="00647046" w:rsidRPr="001544FC" w:rsidRDefault="00647046" w:rsidP="005C7DDC">
            <w:pPr>
              <w:pStyle w:val="TableBody"/>
              <w:keepNext w:val="0"/>
              <w:keepLines w:val="0"/>
              <w:rPr>
                <w:color w:val="003366"/>
              </w:rPr>
            </w:pPr>
          </w:p>
        </w:tc>
      </w:tr>
      <w:tr w:rsidR="00647046" w:rsidRPr="001544FC" w:rsidTr="00C13E37">
        <w:trPr>
          <w:cantSplit/>
          <w:trHeight w:val="315"/>
        </w:trPr>
        <w:tc>
          <w:tcPr>
            <w:tcW w:w="2790" w:type="dxa"/>
            <w:gridSpan w:val="2"/>
            <w:shd w:val="clear" w:color="auto" w:fill="auto"/>
          </w:tcPr>
          <w:p w:rsidR="00647046" w:rsidRPr="001544FC" w:rsidRDefault="00647046" w:rsidP="005C7DDC">
            <w:pPr>
              <w:pStyle w:val="TableHeader"/>
            </w:pPr>
            <w:r w:rsidRPr="001544FC">
              <w:t>Request Date</w:t>
            </w:r>
          </w:p>
        </w:tc>
        <w:tc>
          <w:tcPr>
            <w:tcW w:w="2445" w:type="dxa"/>
            <w:shd w:val="clear" w:color="auto" w:fill="auto"/>
          </w:tcPr>
          <w:p w:rsidR="00647046" w:rsidRPr="001544FC" w:rsidRDefault="00647046" w:rsidP="005C7DDC">
            <w:pPr>
              <w:pStyle w:val="TableBody"/>
              <w:keepNext w:val="0"/>
              <w:keepLines w:val="0"/>
              <w:rPr>
                <w:color w:val="003366"/>
              </w:rPr>
            </w:pPr>
          </w:p>
        </w:tc>
      </w:tr>
      <w:tr w:rsidR="00647046" w:rsidRPr="001544FC" w:rsidTr="00C13E37">
        <w:trPr>
          <w:cantSplit/>
          <w:trHeight w:val="315"/>
        </w:trPr>
        <w:tc>
          <w:tcPr>
            <w:tcW w:w="2790" w:type="dxa"/>
            <w:gridSpan w:val="2"/>
            <w:shd w:val="clear" w:color="auto" w:fill="auto"/>
          </w:tcPr>
          <w:p w:rsidR="00647046" w:rsidRPr="001544FC" w:rsidRDefault="00647046" w:rsidP="005C7DDC">
            <w:pPr>
              <w:pStyle w:val="TableHeader"/>
            </w:pPr>
            <w:r w:rsidRPr="001544FC">
              <w:t>Component</w:t>
            </w:r>
          </w:p>
        </w:tc>
        <w:tc>
          <w:tcPr>
            <w:tcW w:w="2445" w:type="dxa"/>
            <w:shd w:val="clear" w:color="auto" w:fill="auto"/>
          </w:tcPr>
          <w:p w:rsidR="00647046" w:rsidRPr="001544FC" w:rsidRDefault="00647046" w:rsidP="005C7DDC">
            <w:pPr>
              <w:pStyle w:val="TableBody"/>
              <w:keepNext w:val="0"/>
              <w:keepLines w:val="0"/>
              <w:rPr>
                <w:color w:val="003366"/>
              </w:rPr>
            </w:pPr>
          </w:p>
        </w:tc>
      </w:tr>
      <w:tr w:rsidR="00647046" w:rsidRPr="006461D8" w:rsidTr="00C13E37">
        <w:trPr>
          <w:cantSplit/>
          <w:trHeight w:val="480"/>
        </w:trPr>
        <w:tc>
          <w:tcPr>
            <w:tcW w:w="2790" w:type="dxa"/>
            <w:gridSpan w:val="2"/>
            <w:shd w:val="clear" w:color="auto" w:fill="auto"/>
          </w:tcPr>
          <w:p w:rsidR="00647046" w:rsidRPr="001544FC" w:rsidRDefault="00647046" w:rsidP="005C7DDC">
            <w:pPr>
              <w:pStyle w:val="TableHeader"/>
            </w:pPr>
            <w:r w:rsidRPr="001544FC">
              <w:t>Job Name</w:t>
            </w:r>
          </w:p>
        </w:tc>
        <w:tc>
          <w:tcPr>
            <w:tcW w:w="2445" w:type="dxa"/>
            <w:shd w:val="clear" w:color="auto" w:fill="auto"/>
          </w:tcPr>
          <w:p w:rsidR="00647046" w:rsidRPr="00647046" w:rsidRDefault="00647046" w:rsidP="005C7DDC">
            <w:pPr>
              <w:pStyle w:val="TableBody"/>
              <w:keepNext w:val="0"/>
              <w:keepLines w:val="0"/>
              <w:rPr>
                <w:color w:val="003366"/>
              </w:rPr>
            </w:pPr>
          </w:p>
        </w:tc>
      </w:tr>
      <w:tr w:rsidR="00647046" w:rsidRPr="00537198" w:rsidTr="00C13E37">
        <w:trPr>
          <w:cantSplit/>
          <w:trHeight w:val="480"/>
        </w:trPr>
        <w:tc>
          <w:tcPr>
            <w:tcW w:w="2790" w:type="dxa"/>
            <w:gridSpan w:val="2"/>
            <w:shd w:val="clear" w:color="auto" w:fill="auto"/>
          </w:tcPr>
          <w:p w:rsidR="00647046" w:rsidRPr="001544FC" w:rsidRDefault="00647046" w:rsidP="005C7DDC">
            <w:pPr>
              <w:pStyle w:val="TableHeader"/>
            </w:pPr>
            <w:r w:rsidRPr="001544FC">
              <w:t>Script</w:t>
            </w:r>
          </w:p>
        </w:tc>
        <w:tc>
          <w:tcPr>
            <w:tcW w:w="2445" w:type="dxa"/>
            <w:shd w:val="clear" w:color="auto" w:fill="auto"/>
          </w:tcPr>
          <w:p w:rsidR="00647046" w:rsidRPr="0095695E" w:rsidRDefault="00647046" w:rsidP="005C7DDC">
            <w:pPr>
              <w:pStyle w:val="TableBody"/>
              <w:keepNext w:val="0"/>
              <w:keepLines w:val="0"/>
              <w:rPr>
                <w:color w:val="003366"/>
              </w:rPr>
            </w:pPr>
          </w:p>
        </w:tc>
      </w:tr>
      <w:tr w:rsidR="00647046" w:rsidRPr="001544FC" w:rsidTr="00C13E37">
        <w:trPr>
          <w:cantSplit/>
          <w:trHeight w:val="315"/>
        </w:trPr>
        <w:tc>
          <w:tcPr>
            <w:tcW w:w="2790" w:type="dxa"/>
            <w:gridSpan w:val="2"/>
            <w:shd w:val="clear" w:color="auto" w:fill="auto"/>
          </w:tcPr>
          <w:p w:rsidR="00647046" w:rsidRPr="001544FC" w:rsidRDefault="00647046" w:rsidP="005C7DDC">
            <w:pPr>
              <w:pStyle w:val="TableHeader"/>
            </w:pPr>
            <w:r w:rsidRPr="001544FC">
              <w:t>Change Type</w:t>
            </w:r>
          </w:p>
        </w:tc>
        <w:tc>
          <w:tcPr>
            <w:tcW w:w="2445" w:type="dxa"/>
            <w:shd w:val="clear" w:color="auto" w:fill="auto"/>
          </w:tcPr>
          <w:p w:rsidR="00647046" w:rsidRPr="001544FC" w:rsidRDefault="00647046" w:rsidP="005C7DDC">
            <w:pPr>
              <w:pStyle w:val="TableBody"/>
              <w:keepNext w:val="0"/>
              <w:keepLines w:val="0"/>
              <w:rPr>
                <w:color w:val="003366"/>
              </w:rPr>
            </w:pPr>
          </w:p>
        </w:tc>
      </w:tr>
      <w:tr w:rsidR="00647046" w:rsidRPr="001544FC" w:rsidTr="00C13E37">
        <w:trPr>
          <w:cantSplit/>
          <w:trHeight w:val="315"/>
        </w:trPr>
        <w:tc>
          <w:tcPr>
            <w:tcW w:w="2790" w:type="dxa"/>
            <w:gridSpan w:val="2"/>
            <w:shd w:val="clear" w:color="auto" w:fill="auto"/>
          </w:tcPr>
          <w:p w:rsidR="00647046" w:rsidRPr="001544FC" w:rsidRDefault="00647046" w:rsidP="005C7DDC">
            <w:pPr>
              <w:pStyle w:val="TableHeader"/>
            </w:pPr>
            <w:r w:rsidRPr="001544FC">
              <w:t>Dependency</w:t>
            </w:r>
          </w:p>
        </w:tc>
        <w:tc>
          <w:tcPr>
            <w:tcW w:w="2445" w:type="dxa"/>
            <w:shd w:val="clear" w:color="auto" w:fill="auto"/>
          </w:tcPr>
          <w:p w:rsidR="00647046" w:rsidRPr="001544FC" w:rsidRDefault="00647046" w:rsidP="005C7DDC">
            <w:pPr>
              <w:pStyle w:val="TableBody"/>
              <w:keepNext w:val="0"/>
              <w:keepLines w:val="0"/>
              <w:rPr>
                <w:color w:val="003366"/>
              </w:rPr>
            </w:pPr>
          </w:p>
        </w:tc>
      </w:tr>
      <w:tr w:rsidR="00647046" w:rsidRPr="001544FC" w:rsidTr="00C13E37">
        <w:trPr>
          <w:cantSplit/>
          <w:trHeight w:val="465"/>
        </w:trPr>
        <w:tc>
          <w:tcPr>
            <w:tcW w:w="1226" w:type="dxa"/>
            <w:vMerge w:val="restart"/>
            <w:shd w:val="clear" w:color="auto" w:fill="auto"/>
          </w:tcPr>
          <w:p w:rsidR="00647046" w:rsidRPr="001544FC" w:rsidRDefault="00647046" w:rsidP="005C7DDC">
            <w:pPr>
              <w:pStyle w:val="TableHeader"/>
            </w:pPr>
            <w:r w:rsidRPr="001544FC">
              <w:t>Distribution</w:t>
            </w:r>
          </w:p>
        </w:tc>
        <w:tc>
          <w:tcPr>
            <w:tcW w:w="1564" w:type="dxa"/>
            <w:shd w:val="clear" w:color="auto" w:fill="auto"/>
          </w:tcPr>
          <w:p w:rsidR="00647046" w:rsidRPr="001544FC" w:rsidRDefault="00647046" w:rsidP="005C7DDC">
            <w:pPr>
              <w:pStyle w:val="TableHeader"/>
            </w:pPr>
            <w:r w:rsidRPr="001544FC">
              <w:t>Logical-Name</w:t>
            </w:r>
          </w:p>
        </w:tc>
        <w:tc>
          <w:tcPr>
            <w:tcW w:w="2445" w:type="dxa"/>
            <w:shd w:val="clear" w:color="auto" w:fill="auto"/>
          </w:tcPr>
          <w:p w:rsidR="00647046" w:rsidRPr="0095695E" w:rsidRDefault="00647046" w:rsidP="005C7DDC">
            <w:pPr>
              <w:pStyle w:val="TableBody"/>
              <w:keepNext w:val="0"/>
              <w:keepLines w:val="0"/>
              <w:rPr>
                <w:color w:val="003366"/>
              </w:rPr>
            </w:pPr>
          </w:p>
        </w:tc>
      </w:tr>
      <w:tr w:rsidR="00647046" w:rsidRPr="001544FC" w:rsidTr="00C13E37">
        <w:trPr>
          <w:cantSplit/>
          <w:trHeight w:val="315"/>
        </w:trPr>
        <w:tc>
          <w:tcPr>
            <w:tcW w:w="1226" w:type="dxa"/>
            <w:vMerge/>
            <w:shd w:val="clear" w:color="auto" w:fill="auto"/>
          </w:tcPr>
          <w:p w:rsidR="00647046" w:rsidRPr="001544FC" w:rsidRDefault="00647046" w:rsidP="005C7DDC">
            <w:pPr>
              <w:pStyle w:val="TableHeader"/>
            </w:pPr>
          </w:p>
        </w:tc>
        <w:tc>
          <w:tcPr>
            <w:tcW w:w="1564" w:type="dxa"/>
            <w:shd w:val="clear" w:color="auto" w:fill="auto"/>
          </w:tcPr>
          <w:p w:rsidR="00647046" w:rsidRPr="001544FC" w:rsidRDefault="00647046" w:rsidP="005C7DDC">
            <w:pPr>
              <w:pStyle w:val="TableHeader"/>
            </w:pPr>
            <w:r w:rsidRPr="001544FC">
              <w:t>Type</w:t>
            </w:r>
          </w:p>
        </w:tc>
        <w:tc>
          <w:tcPr>
            <w:tcW w:w="2445" w:type="dxa"/>
            <w:shd w:val="clear" w:color="auto" w:fill="auto"/>
          </w:tcPr>
          <w:p w:rsidR="00647046" w:rsidRPr="001544FC" w:rsidRDefault="00647046" w:rsidP="005C7DDC">
            <w:pPr>
              <w:pStyle w:val="TableBody"/>
              <w:keepNext w:val="0"/>
              <w:keepLines w:val="0"/>
              <w:rPr>
                <w:color w:val="003366"/>
              </w:rPr>
            </w:pPr>
          </w:p>
        </w:tc>
      </w:tr>
      <w:tr w:rsidR="00647046" w:rsidRPr="001544FC" w:rsidTr="00C13E37">
        <w:trPr>
          <w:cantSplit/>
          <w:trHeight w:val="315"/>
        </w:trPr>
        <w:tc>
          <w:tcPr>
            <w:tcW w:w="2790" w:type="dxa"/>
            <w:gridSpan w:val="2"/>
            <w:shd w:val="clear" w:color="auto" w:fill="auto"/>
          </w:tcPr>
          <w:p w:rsidR="00647046" w:rsidRPr="001544FC" w:rsidRDefault="00647046" w:rsidP="005C7DDC">
            <w:pPr>
              <w:pStyle w:val="TableHeader"/>
            </w:pPr>
            <w:r w:rsidRPr="001544FC">
              <w:t>App Parameters</w:t>
            </w:r>
          </w:p>
        </w:tc>
        <w:tc>
          <w:tcPr>
            <w:tcW w:w="2445" w:type="dxa"/>
            <w:shd w:val="clear" w:color="auto" w:fill="auto"/>
          </w:tcPr>
          <w:p w:rsidR="00647046" w:rsidRPr="001544FC" w:rsidRDefault="00647046" w:rsidP="005C7DDC">
            <w:pPr>
              <w:pStyle w:val="TableBody"/>
              <w:keepNext w:val="0"/>
              <w:keepLines w:val="0"/>
              <w:rPr>
                <w:color w:val="003366"/>
              </w:rPr>
            </w:pPr>
          </w:p>
        </w:tc>
      </w:tr>
      <w:tr w:rsidR="00647046" w:rsidRPr="001544FC" w:rsidTr="00C13E37">
        <w:trPr>
          <w:cantSplit/>
          <w:trHeight w:val="315"/>
        </w:trPr>
        <w:tc>
          <w:tcPr>
            <w:tcW w:w="2790" w:type="dxa"/>
            <w:gridSpan w:val="2"/>
            <w:shd w:val="clear" w:color="auto" w:fill="auto"/>
          </w:tcPr>
          <w:p w:rsidR="00647046" w:rsidRPr="001544FC" w:rsidRDefault="00647046" w:rsidP="005C7DDC">
            <w:pPr>
              <w:pStyle w:val="TableHeader"/>
            </w:pPr>
            <w:r w:rsidRPr="001544FC">
              <w:t>Runtime</w:t>
            </w:r>
          </w:p>
        </w:tc>
        <w:tc>
          <w:tcPr>
            <w:tcW w:w="2445" w:type="dxa"/>
            <w:shd w:val="clear" w:color="auto" w:fill="auto"/>
          </w:tcPr>
          <w:p w:rsidR="00647046" w:rsidRPr="00C95271" w:rsidRDefault="00647046" w:rsidP="005C7DDC">
            <w:pPr>
              <w:pStyle w:val="TableBody"/>
              <w:keepNext w:val="0"/>
              <w:keepLines w:val="0"/>
              <w:rPr>
                <w:color w:val="003366"/>
              </w:rPr>
            </w:pPr>
          </w:p>
        </w:tc>
      </w:tr>
      <w:tr w:rsidR="00647046" w:rsidRPr="001544FC" w:rsidTr="00C13E37">
        <w:trPr>
          <w:cantSplit/>
          <w:trHeight w:val="315"/>
        </w:trPr>
        <w:tc>
          <w:tcPr>
            <w:tcW w:w="2790" w:type="dxa"/>
            <w:gridSpan w:val="2"/>
            <w:shd w:val="clear" w:color="auto" w:fill="auto"/>
          </w:tcPr>
          <w:p w:rsidR="00647046" w:rsidRPr="001544FC" w:rsidRDefault="00647046" w:rsidP="005C7DDC">
            <w:pPr>
              <w:pStyle w:val="TableHeader"/>
            </w:pPr>
            <w:r w:rsidRPr="001544FC">
              <w:t>Connect to DB Like Job &lt;job name&gt;</w:t>
            </w:r>
          </w:p>
        </w:tc>
        <w:tc>
          <w:tcPr>
            <w:tcW w:w="2445" w:type="dxa"/>
            <w:shd w:val="clear" w:color="auto" w:fill="auto"/>
          </w:tcPr>
          <w:p w:rsidR="00647046" w:rsidRPr="001544FC" w:rsidRDefault="00647046" w:rsidP="005C7DDC">
            <w:pPr>
              <w:pStyle w:val="TableBody"/>
              <w:keepNext w:val="0"/>
              <w:keepLines w:val="0"/>
              <w:rPr>
                <w:color w:val="003366"/>
              </w:rPr>
            </w:pPr>
          </w:p>
        </w:tc>
      </w:tr>
      <w:tr w:rsidR="00647046" w:rsidRPr="001544FC" w:rsidTr="00C13E37">
        <w:trPr>
          <w:cantSplit/>
          <w:trHeight w:val="315"/>
        </w:trPr>
        <w:tc>
          <w:tcPr>
            <w:tcW w:w="2790" w:type="dxa"/>
            <w:gridSpan w:val="2"/>
            <w:shd w:val="clear" w:color="auto" w:fill="auto"/>
          </w:tcPr>
          <w:p w:rsidR="00647046" w:rsidRPr="001544FC" w:rsidRDefault="00647046" w:rsidP="005C7DDC">
            <w:pPr>
              <w:pStyle w:val="TableHeader"/>
            </w:pPr>
            <w:r w:rsidRPr="001544FC">
              <w:t>DB to connect to…</w:t>
            </w:r>
          </w:p>
        </w:tc>
        <w:tc>
          <w:tcPr>
            <w:tcW w:w="2445" w:type="dxa"/>
            <w:shd w:val="clear" w:color="auto" w:fill="auto"/>
          </w:tcPr>
          <w:p w:rsidR="00647046" w:rsidRPr="001544FC" w:rsidRDefault="00647046" w:rsidP="005C7DDC">
            <w:pPr>
              <w:pStyle w:val="TableBody"/>
              <w:keepNext w:val="0"/>
              <w:keepLines w:val="0"/>
              <w:rPr>
                <w:color w:val="003366"/>
              </w:rPr>
            </w:pPr>
          </w:p>
        </w:tc>
      </w:tr>
      <w:tr w:rsidR="00647046" w:rsidRPr="00537198" w:rsidTr="00C13E37">
        <w:trPr>
          <w:cantSplit/>
          <w:trHeight w:val="305"/>
        </w:trPr>
        <w:tc>
          <w:tcPr>
            <w:tcW w:w="2790" w:type="dxa"/>
            <w:gridSpan w:val="2"/>
            <w:shd w:val="clear" w:color="auto" w:fill="auto"/>
          </w:tcPr>
          <w:p w:rsidR="00647046" w:rsidRPr="001544FC" w:rsidRDefault="00647046" w:rsidP="005C7DDC">
            <w:pPr>
              <w:pStyle w:val="TableHeader"/>
            </w:pPr>
            <w:r w:rsidRPr="001544FC">
              <w:t>Description</w:t>
            </w:r>
          </w:p>
        </w:tc>
        <w:tc>
          <w:tcPr>
            <w:tcW w:w="2445" w:type="dxa"/>
            <w:shd w:val="clear" w:color="auto" w:fill="auto"/>
          </w:tcPr>
          <w:p w:rsidR="00647046" w:rsidRPr="00647046" w:rsidRDefault="00647046" w:rsidP="005C7DDC">
            <w:pPr>
              <w:pStyle w:val="TableBody"/>
              <w:keepNext w:val="0"/>
              <w:keepLines w:val="0"/>
              <w:rPr>
                <w:color w:val="003366"/>
              </w:rPr>
            </w:pPr>
          </w:p>
        </w:tc>
      </w:tr>
    </w:tbl>
    <w:p w:rsidR="00DE6451" w:rsidRPr="008A1DD8" w:rsidRDefault="00DE6451" w:rsidP="00F96918">
      <w:pPr>
        <w:pStyle w:val="Heading2"/>
      </w:pPr>
      <w:bookmarkStart w:id="632" w:name="_Toc495391173"/>
      <w:bookmarkStart w:id="633" w:name="_Toc496499497"/>
      <w:bookmarkStart w:id="634" w:name="_Toc499003156"/>
      <w:bookmarkStart w:id="635" w:name="_Toc108756962"/>
      <w:bookmarkStart w:id="636" w:name="_Toc108852854"/>
      <w:bookmarkStart w:id="637" w:name="_Toc196208441"/>
      <w:bookmarkStart w:id="638" w:name="_Toc243101251"/>
      <w:bookmarkStart w:id="639" w:name="_Toc300233504"/>
      <w:bookmarkStart w:id="640" w:name="_Toc320453716"/>
      <w:bookmarkEnd w:id="622"/>
      <w:bookmarkEnd w:id="623"/>
      <w:bookmarkEnd w:id="624"/>
      <w:bookmarkEnd w:id="625"/>
      <w:r w:rsidRPr="008A1DD8">
        <w:t>Other Changes</w:t>
      </w:r>
      <w:bookmarkEnd w:id="632"/>
      <w:bookmarkEnd w:id="633"/>
      <w:bookmarkEnd w:id="634"/>
      <w:bookmarkEnd w:id="635"/>
      <w:bookmarkEnd w:id="636"/>
      <w:bookmarkEnd w:id="637"/>
      <w:bookmarkEnd w:id="638"/>
      <w:bookmarkEnd w:id="639"/>
      <w:bookmarkEnd w:id="640"/>
    </w:p>
    <w:p w:rsidR="00A10C03" w:rsidRDefault="001925B6" w:rsidP="001925B6">
      <w:pPr>
        <w:pStyle w:val="Heading3"/>
      </w:pPr>
      <w:bookmarkStart w:id="641" w:name="_Toc243101252"/>
      <w:bookmarkStart w:id="642" w:name="_Toc300233505"/>
      <w:bookmarkStart w:id="643" w:name="_Toc320453717"/>
      <w:r w:rsidRPr="008A1DD8">
        <w:t xml:space="preserve">View </w:t>
      </w:r>
      <w:r w:rsidR="006B41C8" w:rsidRPr="008A1DD8">
        <w:t>F</w:t>
      </w:r>
      <w:r w:rsidRPr="008A1DD8">
        <w:t>iles in Online</w:t>
      </w:r>
      <w:bookmarkEnd w:id="641"/>
      <w:bookmarkEnd w:id="642"/>
      <w:bookmarkEnd w:id="643"/>
    </w:p>
    <w:p w:rsidR="0076119C" w:rsidRPr="0076119C" w:rsidRDefault="0076119C" w:rsidP="0076119C">
      <w:pPr>
        <w:pStyle w:val="BodyText"/>
        <w:rPr>
          <w:lang w:bidi="ar-SA"/>
        </w:rPr>
      </w:pPr>
      <w:r>
        <w:rPr>
          <w:lang w:bidi="ar-SA"/>
        </w:rPr>
        <w:t>N/A</w:t>
      </w:r>
    </w:p>
    <w:p w:rsidR="008454D6" w:rsidRPr="008A1DD8" w:rsidRDefault="008454D6">
      <w:pPr>
        <w:pStyle w:val="ReleaseNotesTitle"/>
        <w:sectPr w:rsidR="008454D6" w:rsidRPr="008A1DD8" w:rsidSect="00C13E37">
          <w:headerReference w:type="even" r:id="rId50"/>
          <w:footerReference w:type="even" r:id="rId51"/>
          <w:pgSz w:w="12240" w:h="15840" w:code="1"/>
          <w:pgMar w:top="1152" w:right="1440" w:bottom="1152" w:left="1771" w:header="1008" w:footer="1008" w:gutter="360"/>
          <w:cols w:space="708"/>
          <w:titlePg/>
          <w:docGrid w:linePitch="360"/>
        </w:sectPr>
      </w:pPr>
    </w:p>
    <w:p w:rsidR="00DE6451" w:rsidRPr="008A1DD8" w:rsidRDefault="00DE6451" w:rsidP="008454D6">
      <w:pPr>
        <w:pStyle w:val="ReleaseNotesTitle"/>
      </w:pPr>
      <w:r w:rsidRPr="008A1DD8">
        <w:lastRenderedPageBreak/>
        <w:t>Document Release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8"/>
        <w:gridCol w:w="1395"/>
        <w:gridCol w:w="1128"/>
        <w:gridCol w:w="2360"/>
        <w:gridCol w:w="1128"/>
        <w:gridCol w:w="1185"/>
        <w:gridCol w:w="711"/>
      </w:tblGrid>
      <w:tr w:rsidR="00787A0A" w:rsidRPr="008A1DD8" w:rsidTr="0099109C">
        <w:trPr>
          <w:cantSplit/>
          <w:tblHeader/>
        </w:trPr>
        <w:tc>
          <w:tcPr>
            <w:tcW w:w="550" w:type="pct"/>
            <w:tcBorders>
              <w:bottom w:val="single" w:sz="12" w:space="0" w:color="auto"/>
            </w:tcBorders>
            <w:shd w:val="clear" w:color="auto" w:fill="auto"/>
            <w:vAlign w:val="bottom"/>
          </w:tcPr>
          <w:p w:rsidR="00DE6451" w:rsidRPr="008A1DD8" w:rsidRDefault="008454D6" w:rsidP="008454D6">
            <w:pPr>
              <w:pStyle w:val="TableHeader"/>
            </w:pPr>
            <w:r w:rsidRPr="008A1DD8">
              <w:t>Soft</w:t>
            </w:r>
            <w:r w:rsidR="00DE6451" w:rsidRPr="008A1DD8">
              <w:t>ware Version</w:t>
            </w:r>
          </w:p>
        </w:tc>
        <w:tc>
          <w:tcPr>
            <w:tcW w:w="785" w:type="pct"/>
            <w:tcBorders>
              <w:bottom w:val="single" w:sz="12" w:space="0" w:color="auto"/>
            </w:tcBorders>
            <w:shd w:val="clear" w:color="auto" w:fill="auto"/>
            <w:vAlign w:val="bottom"/>
          </w:tcPr>
          <w:p w:rsidR="00DE6451" w:rsidRPr="008A1DD8" w:rsidRDefault="00DE6451" w:rsidP="008454D6">
            <w:pPr>
              <w:pStyle w:val="TableHeader"/>
            </w:pPr>
            <w:r w:rsidRPr="008A1DD8">
              <w:t>Editor</w:t>
            </w:r>
          </w:p>
        </w:tc>
        <w:tc>
          <w:tcPr>
            <w:tcW w:w="635" w:type="pct"/>
            <w:tcBorders>
              <w:bottom w:val="single" w:sz="12" w:space="0" w:color="auto"/>
            </w:tcBorders>
            <w:shd w:val="clear" w:color="auto" w:fill="auto"/>
            <w:vAlign w:val="bottom"/>
          </w:tcPr>
          <w:p w:rsidR="00DE6451" w:rsidRPr="008A1DD8" w:rsidRDefault="00DE6451" w:rsidP="008454D6">
            <w:pPr>
              <w:pStyle w:val="TableHeader"/>
            </w:pPr>
            <w:r w:rsidRPr="008A1DD8">
              <w:t>Edited Date</w:t>
            </w:r>
          </w:p>
        </w:tc>
        <w:tc>
          <w:tcPr>
            <w:tcW w:w="1328" w:type="pct"/>
            <w:tcBorders>
              <w:bottom w:val="single" w:sz="12" w:space="0" w:color="auto"/>
            </w:tcBorders>
            <w:shd w:val="clear" w:color="auto" w:fill="auto"/>
            <w:vAlign w:val="bottom"/>
          </w:tcPr>
          <w:p w:rsidR="00DE6451" w:rsidRPr="008A1DD8" w:rsidRDefault="00DE6451" w:rsidP="008454D6">
            <w:pPr>
              <w:pStyle w:val="TableHeader"/>
            </w:pPr>
            <w:r w:rsidRPr="008A1DD8">
              <w:t>Comments</w:t>
            </w:r>
          </w:p>
        </w:tc>
        <w:tc>
          <w:tcPr>
            <w:tcW w:w="635" w:type="pct"/>
            <w:tcBorders>
              <w:bottom w:val="single" w:sz="12" w:space="0" w:color="auto"/>
            </w:tcBorders>
            <w:shd w:val="clear" w:color="auto" w:fill="auto"/>
            <w:vAlign w:val="bottom"/>
          </w:tcPr>
          <w:p w:rsidR="00DE6451" w:rsidRPr="008A1DD8" w:rsidRDefault="00DE6451" w:rsidP="008454D6">
            <w:pPr>
              <w:pStyle w:val="TableHeader"/>
            </w:pPr>
            <w:r w:rsidRPr="008A1DD8">
              <w:t>Sent to site</w:t>
            </w:r>
          </w:p>
        </w:tc>
        <w:tc>
          <w:tcPr>
            <w:tcW w:w="667" w:type="pct"/>
            <w:tcBorders>
              <w:bottom w:val="single" w:sz="12" w:space="0" w:color="auto"/>
            </w:tcBorders>
            <w:shd w:val="clear" w:color="auto" w:fill="auto"/>
            <w:vAlign w:val="bottom"/>
          </w:tcPr>
          <w:p w:rsidR="00DE6451" w:rsidRPr="008A1DD8" w:rsidRDefault="00DE6451" w:rsidP="008454D6">
            <w:pPr>
              <w:pStyle w:val="TableHeader"/>
            </w:pPr>
            <w:r w:rsidRPr="008A1DD8">
              <w:t>Approved By</w:t>
            </w:r>
          </w:p>
        </w:tc>
        <w:tc>
          <w:tcPr>
            <w:tcW w:w="400" w:type="pct"/>
            <w:tcBorders>
              <w:bottom w:val="single" w:sz="12" w:space="0" w:color="auto"/>
            </w:tcBorders>
            <w:shd w:val="clear" w:color="auto" w:fill="auto"/>
            <w:vAlign w:val="bottom"/>
          </w:tcPr>
          <w:p w:rsidR="00DE6451" w:rsidRPr="008A1DD8" w:rsidRDefault="00DE6451" w:rsidP="008454D6">
            <w:pPr>
              <w:pStyle w:val="TableHeader"/>
            </w:pPr>
            <w:r w:rsidRPr="008A1DD8">
              <w:t>Doc Ver.</w:t>
            </w:r>
          </w:p>
        </w:tc>
      </w:tr>
      <w:tr w:rsidR="00787A0A" w:rsidRPr="008A1DD8" w:rsidTr="0099109C">
        <w:trPr>
          <w:cantSplit/>
        </w:trPr>
        <w:tc>
          <w:tcPr>
            <w:tcW w:w="550" w:type="pct"/>
            <w:tcBorders>
              <w:top w:val="single" w:sz="12" w:space="0" w:color="auto"/>
            </w:tcBorders>
            <w:shd w:val="clear" w:color="auto" w:fill="auto"/>
          </w:tcPr>
          <w:p w:rsidR="00DE6451" w:rsidRPr="008A1DD8" w:rsidRDefault="00F4613B" w:rsidP="005939F4">
            <w:pPr>
              <w:pStyle w:val="TableBody"/>
              <w:keepNext w:val="0"/>
              <w:keepLines w:val="0"/>
            </w:pPr>
            <w:r w:rsidRPr="008A1DD8">
              <w:t>1</w:t>
            </w:r>
            <w:r w:rsidR="002C7C5F">
              <w:t>9</w:t>
            </w:r>
            <w:r w:rsidR="00B468C6">
              <w:t>.0</w:t>
            </w:r>
          </w:p>
        </w:tc>
        <w:tc>
          <w:tcPr>
            <w:tcW w:w="785" w:type="pct"/>
            <w:tcBorders>
              <w:top w:val="single" w:sz="12" w:space="0" w:color="auto"/>
            </w:tcBorders>
            <w:shd w:val="clear" w:color="auto" w:fill="auto"/>
          </w:tcPr>
          <w:p w:rsidR="00DE6451" w:rsidRPr="008A1DD8" w:rsidRDefault="002C7C5F" w:rsidP="008454D6">
            <w:pPr>
              <w:pStyle w:val="TableBody"/>
              <w:keepNext w:val="0"/>
              <w:keepLines w:val="0"/>
            </w:pPr>
            <w:r>
              <w:t>Eran Ravid</w:t>
            </w:r>
          </w:p>
        </w:tc>
        <w:tc>
          <w:tcPr>
            <w:tcW w:w="635" w:type="pct"/>
            <w:tcBorders>
              <w:top w:val="single" w:sz="12" w:space="0" w:color="auto"/>
            </w:tcBorders>
            <w:shd w:val="clear" w:color="auto" w:fill="auto"/>
          </w:tcPr>
          <w:p w:rsidR="00DE6451" w:rsidRPr="008A1DD8" w:rsidRDefault="002C7C5F" w:rsidP="0052476C">
            <w:pPr>
              <w:pStyle w:val="TableBody"/>
              <w:keepNext w:val="0"/>
              <w:keepLines w:val="0"/>
            </w:pPr>
            <w:r>
              <w:t>22/02</w:t>
            </w:r>
            <w:r w:rsidR="00977656">
              <w:t>/201</w:t>
            </w:r>
            <w:r w:rsidR="00616376">
              <w:t>2</w:t>
            </w:r>
          </w:p>
        </w:tc>
        <w:tc>
          <w:tcPr>
            <w:tcW w:w="1328" w:type="pct"/>
            <w:tcBorders>
              <w:top w:val="single" w:sz="12" w:space="0" w:color="auto"/>
            </w:tcBorders>
            <w:shd w:val="clear" w:color="auto" w:fill="auto"/>
          </w:tcPr>
          <w:p w:rsidR="00DE6451" w:rsidRPr="008A1DD8" w:rsidRDefault="00DE6451" w:rsidP="008454D6">
            <w:pPr>
              <w:pStyle w:val="TableBody"/>
              <w:keepNext w:val="0"/>
              <w:keepLines w:val="0"/>
            </w:pPr>
            <w:r w:rsidRPr="008A1DD8">
              <w:t>Initial version</w:t>
            </w:r>
          </w:p>
        </w:tc>
        <w:tc>
          <w:tcPr>
            <w:tcW w:w="635" w:type="pct"/>
            <w:tcBorders>
              <w:top w:val="single" w:sz="12" w:space="0" w:color="auto"/>
            </w:tcBorders>
            <w:shd w:val="clear" w:color="auto" w:fill="auto"/>
          </w:tcPr>
          <w:p w:rsidR="00DE6451" w:rsidRPr="008A1DD8" w:rsidRDefault="00DE6451" w:rsidP="008454D6">
            <w:pPr>
              <w:pStyle w:val="TableBody"/>
              <w:keepNext w:val="0"/>
              <w:keepLines w:val="0"/>
            </w:pPr>
          </w:p>
        </w:tc>
        <w:tc>
          <w:tcPr>
            <w:tcW w:w="667" w:type="pct"/>
            <w:tcBorders>
              <w:top w:val="single" w:sz="12" w:space="0" w:color="auto"/>
            </w:tcBorders>
            <w:shd w:val="clear" w:color="auto" w:fill="auto"/>
          </w:tcPr>
          <w:p w:rsidR="00DE6451" w:rsidRPr="008A1DD8" w:rsidRDefault="00DE6451" w:rsidP="008454D6">
            <w:pPr>
              <w:pStyle w:val="TableBody"/>
              <w:keepNext w:val="0"/>
              <w:keepLines w:val="0"/>
            </w:pPr>
          </w:p>
        </w:tc>
        <w:tc>
          <w:tcPr>
            <w:tcW w:w="400" w:type="pct"/>
            <w:tcBorders>
              <w:top w:val="single" w:sz="12" w:space="0" w:color="auto"/>
            </w:tcBorders>
            <w:shd w:val="clear" w:color="auto" w:fill="auto"/>
          </w:tcPr>
          <w:p w:rsidR="00DE6451" w:rsidRPr="008A1DD8" w:rsidRDefault="00817F1A" w:rsidP="008454D6">
            <w:pPr>
              <w:pStyle w:val="TableBody"/>
              <w:keepNext w:val="0"/>
              <w:keepLines w:val="0"/>
            </w:pPr>
            <w:r w:rsidRPr="008A1DD8">
              <w:t>V</w:t>
            </w:r>
            <w:r w:rsidR="00B468C6">
              <w:t>0.</w:t>
            </w:r>
            <w:r w:rsidRPr="008A1DD8">
              <w:t>1</w:t>
            </w:r>
          </w:p>
        </w:tc>
      </w:tr>
      <w:tr w:rsidR="00A03AE4" w:rsidRPr="008A1DD8" w:rsidTr="0099109C">
        <w:tblPrEx>
          <w:tblLook w:val="04A0" w:firstRow="1" w:lastRow="0" w:firstColumn="1" w:lastColumn="0" w:noHBand="0" w:noVBand="1"/>
        </w:tblPrEx>
        <w:trPr>
          <w:cantSplit/>
        </w:trPr>
        <w:tc>
          <w:tcPr>
            <w:tcW w:w="550" w:type="pct"/>
            <w:shd w:val="clear" w:color="auto" w:fill="auto"/>
          </w:tcPr>
          <w:p w:rsidR="00A03AE4" w:rsidRDefault="00616376" w:rsidP="008454D6">
            <w:pPr>
              <w:pStyle w:val="TableBody"/>
              <w:keepNext w:val="0"/>
              <w:keepLines w:val="0"/>
            </w:pPr>
            <w:r>
              <w:t>19.0</w:t>
            </w:r>
          </w:p>
        </w:tc>
        <w:tc>
          <w:tcPr>
            <w:tcW w:w="785" w:type="pct"/>
            <w:shd w:val="clear" w:color="auto" w:fill="auto"/>
          </w:tcPr>
          <w:p w:rsidR="00A03AE4" w:rsidRDefault="00616376" w:rsidP="008454D6">
            <w:pPr>
              <w:pStyle w:val="TableBody"/>
              <w:keepNext w:val="0"/>
              <w:keepLines w:val="0"/>
            </w:pPr>
            <w:r>
              <w:t>Manoj Warke</w:t>
            </w:r>
          </w:p>
        </w:tc>
        <w:tc>
          <w:tcPr>
            <w:tcW w:w="635" w:type="pct"/>
            <w:shd w:val="clear" w:color="auto" w:fill="auto"/>
          </w:tcPr>
          <w:p w:rsidR="00A03AE4" w:rsidRDefault="009B6640" w:rsidP="009B6640">
            <w:pPr>
              <w:pStyle w:val="TableBody"/>
              <w:keepNext w:val="0"/>
              <w:keepLines w:val="0"/>
            </w:pPr>
            <w:r>
              <w:t>0</w:t>
            </w:r>
            <w:r w:rsidR="00616376">
              <w:t>9/0</w:t>
            </w:r>
            <w:r>
              <w:t>2</w:t>
            </w:r>
            <w:r w:rsidR="00616376">
              <w:t>/2012</w:t>
            </w:r>
          </w:p>
        </w:tc>
        <w:tc>
          <w:tcPr>
            <w:tcW w:w="1328" w:type="pct"/>
            <w:shd w:val="clear" w:color="auto" w:fill="auto"/>
          </w:tcPr>
          <w:p w:rsidR="00A03AE4" w:rsidRDefault="00616376" w:rsidP="003F0701">
            <w:pPr>
              <w:pStyle w:val="TableBody"/>
              <w:keepNext w:val="0"/>
              <w:keepLines w:val="0"/>
            </w:pPr>
            <w:r>
              <w:t>Updated the CR details for AR and billing</w:t>
            </w:r>
          </w:p>
        </w:tc>
        <w:tc>
          <w:tcPr>
            <w:tcW w:w="635" w:type="pct"/>
            <w:shd w:val="clear" w:color="auto" w:fill="auto"/>
          </w:tcPr>
          <w:p w:rsidR="00A03AE4" w:rsidRPr="008A1DD8" w:rsidRDefault="00A03AE4" w:rsidP="008454D6">
            <w:pPr>
              <w:pStyle w:val="TableBody"/>
              <w:keepNext w:val="0"/>
              <w:keepLines w:val="0"/>
            </w:pPr>
          </w:p>
        </w:tc>
        <w:tc>
          <w:tcPr>
            <w:tcW w:w="667" w:type="pct"/>
            <w:shd w:val="clear" w:color="auto" w:fill="auto"/>
          </w:tcPr>
          <w:p w:rsidR="00A03AE4" w:rsidRPr="008A1DD8" w:rsidRDefault="00A03AE4" w:rsidP="008454D6">
            <w:pPr>
              <w:pStyle w:val="TableBody"/>
              <w:keepNext w:val="0"/>
              <w:keepLines w:val="0"/>
            </w:pPr>
          </w:p>
        </w:tc>
        <w:tc>
          <w:tcPr>
            <w:tcW w:w="400" w:type="pct"/>
            <w:shd w:val="clear" w:color="auto" w:fill="auto"/>
          </w:tcPr>
          <w:p w:rsidR="00A03AE4" w:rsidRDefault="00616376" w:rsidP="008454D6">
            <w:pPr>
              <w:pStyle w:val="TableBody"/>
              <w:keepNext w:val="0"/>
              <w:keepLines w:val="0"/>
            </w:pPr>
            <w:r>
              <w:t>V0.2</w:t>
            </w:r>
          </w:p>
        </w:tc>
      </w:tr>
      <w:tr w:rsidR="007D1C2F" w:rsidRPr="008A1DD8" w:rsidTr="0099109C">
        <w:tblPrEx>
          <w:tblLook w:val="04A0" w:firstRow="1" w:lastRow="0" w:firstColumn="1" w:lastColumn="0" w:noHBand="0" w:noVBand="1"/>
        </w:tblPrEx>
        <w:trPr>
          <w:cantSplit/>
        </w:trPr>
        <w:tc>
          <w:tcPr>
            <w:tcW w:w="550" w:type="pct"/>
            <w:shd w:val="clear" w:color="auto" w:fill="auto"/>
          </w:tcPr>
          <w:p w:rsidR="007D1C2F" w:rsidRDefault="003204A3" w:rsidP="008454D6">
            <w:pPr>
              <w:pStyle w:val="TableBody"/>
              <w:keepNext w:val="0"/>
              <w:keepLines w:val="0"/>
            </w:pPr>
            <w:r>
              <w:t>19.0</w:t>
            </w:r>
          </w:p>
        </w:tc>
        <w:tc>
          <w:tcPr>
            <w:tcW w:w="785" w:type="pct"/>
            <w:shd w:val="clear" w:color="auto" w:fill="auto"/>
          </w:tcPr>
          <w:p w:rsidR="007D1C2F" w:rsidRDefault="003204A3" w:rsidP="008454D6">
            <w:pPr>
              <w:pStyle w:val="TableBody"/>
              <w:keepNext w:val="0"/>
              <w:keepLines w:val="0"/>
            </w:pPr>
            <w:r>
              <w:t>Galina Buzeacova</w:t>
            </w:r>
          </w:p>
        </w:tc>
        <w:tc>
          <w:tcPr>
            <w:tcW w:w="635" w:type="pct"/>
            <w:shd w:val="clear" w:color="auto" w:fill="auto"/>
          </w:tcPr>
          <w:p w:rsidR="007D1C2F" w:rsidRDefault="003204A3" w:rsidP="008454D6">
            <w:pPr>
              <w:pStyle w:val="TableBody"/>
              <w:keepNext w:val="0"/>
              <w:keepLines w:val="0"/>
            </w:pPr>
            <w:r>
              <w:t>09/03/2012</w:t>
            </w:r>
          </w:p>
        </w:tc>
        <w:tc>
          <w:tcPr>
            <w:tcW w:w="1328" w:type="pct"/>
            <w:shd w:val="clear" w:color="auto" w:fill="auto"/>
          </w:tcPr>
          <w:p w:rsidR="007D1C2F" w:rsidRDefault="003204A3" w:rsidP="003F0701">
            <w:pPr>
              <w:pStyle w:val="TableBody"/>
              <w:keepNext w:val="0"/>
              <w:keepLines w:val="0"/>
            </w:pPr>
            <w:r>
              <w:t>Updated the CR details for AMDD</w:t>
            </w:r>
          </w:p>
        </w:tc>
        <w:tc>
          <w:tcPr>
            <w:tcW w:w="635" w:type="pct"/>
            <w:shd w:val="clear" w:color="auto" w:fill="auto"/>
          </w:tcPr>
          <w:p w:rsidR="007D1C2F" w:rsidRPr="008A1DD8" w:rsidRDefault="007D1C2F" w:rsidP="008454D6">
            <w:pPr>
              <w:pStyle w:val="TableBody"/>
              <w:keepNext w:val="0"/>
              <w:keepLines w:val="0"/>
            </w:pPr>
          </w:p>
        </w:tc>
        <w:tc>
          <w:tcPr>
            <w:tcW w:w="667" w:type="pct"/>
            <w:shd w:val="clear" w:color="auto" w:fill="auto"/>
          </w:tcPr>
          <w:p w:rsidR="007D1C2F" w:rsidRPr="008A1DD8" w:rsidRDefault="007D1C2F" w:rsidP="008454D6">
            <w:pPr>
              <w:pStyle w:val="TableBody"/>
              <w:keepNext w:val="0"/>
              <w:keepLines w:val="0"/>
            </w:pPr>
          </w:p>
        </w:tc>
        <w:tc>
          <w:tcPr>
            <w:tcW w:w="400" w:type="pct"/>
            <w:shd w:val="clear" w:color="auto" w:fill="auto"/>
          </w:tcPr>
          <w:p w:rsidR="007D1C2F" w:rsidRDefault="003204A3" w:rsidP="008454D6">
            <w:pPr>
              <w:pStyle w:val="TableBody"/>
              <w:keepNext w:val="0"/>
              <w:keepLines w:val="0"/>
            </w:pPr>
            <w:r>
              <w:t>V0.</w:t>
            </w:r>
            <w:r w:rsidR="00A14D8F">
              <w:t>4</w:t>
            </w:r>
          </w:p>
        </w:tc>
      </w:tr>
      <w:tr w:rsidR="005D07FD" w:rsidRPr="008A1DD8" w:rsidTr="0099109C">
        <w:tblPrEx>
          <w:tblLook w:val="04A0" w:firstRow="1" w:lastRow="0" w:firstColumn="1" w:lastColumn="0" w:noHBand="0" w:noVBand="1"/>
        </w:tblPrEx>
        <w:trPr>
          <w:cantSplit/>
        </w:trPr>
        <w:tc>
          <w:tcPr>
            <w:tcW w:w="550" w:type="pct"/>
            <w:shd w:val="clear" w:color="auto" w:fill="auto"/>
          </w:tcPr>
          <w:p w:rsidR="005D07FD" w:rsidRDefault="00F014C8" w:rsidP="008454D6">
            <w:pPr>
              <w:pStyle w:val="TableBody"/>
              <w:keepNext w:val="0"/>
              <w:keepLines w:val="0"/>
            </w:pPr>
            <w:r>
              <w:t>19.0</w:t>
            </w:r>
          </w:p>
        </w:tc>
        <w:tc>
          <w:tcPr>
            <w:tcW w:w="785" w:type="pct"/>
            <w:shd w:val="clear" w:color="auto" w:fill="auto"/>
          </w:tcPr>
          <w:p w:rsidR="005D07FD" w:rsidRDefault="00F014C8" w:rsidP="008454D6">
            <w:pPr>
              <w:pStyle w:val="TableBody"/>
              <w:keepNext w:val="0"/>
              <w:keepLines w:val="0"/>
            </w:pPr>
            <w:r>
              <w:t>Ashraf Abuleil</w:t>
            </w:r>
          </w:p>
        </w:tc>
        <w:tc>
          <w:tcPr>
            <w:tcW w:w="635" w:type="pct"/>
            <w:shd w:val="clear" w:color="auto" w:fill="auto"/>
          </w:tcPr>
          <w:p w:rsidR="005D07FD" w:rsidRDefault="00F014C8" w:rsidP="008454D6">
            <w:pPr>
              <w:pStyle w:val="TableBody"/>
              <w:keepNext w:val="0"/>
              <w:keepLines w:val="0"/>
            </w:pPr>
            <w:r>
              <w:t>14/03/12</w:t>
            </w:r>
          </w:p>
        </w:tc>
        <w:tc>
          <w:tcPr>
            <w:tcW w:w="1328" w:type="pct"/>
            <w:shd w:val="clear" w:color="auto" w:fill="auto"/>
          </w:tcPr>
          <w:p w:rsidR="005D07FD" w:rsidRDefault="00F014C8" w:rsidP="005D07FD">
            <w:pPr>
              <w:pStyle w:val="TableBody"/>
              <w:keepNext w:val="0"/>
              <w:keepLines w:val="0"/>
            </w:pPr>
            <w:r w:rsidRPr="00F014C8">
              <w:t xml:space="preserve">Updated the CR details for </w:t>
            </w:r>
            <w:r>
              <w:t>CSM</w:t>
            </w:r>
          </w:p>
        </w:tc>
        <w:tc>
          <w:tcPr>
            <w:tcW w:w="635" w:type="pct"/>
            <w:shd w:val="clear" w:color="auto" w:fill="auto"/>
          </w:tcPr>
          <w:p w:rsidR="005D07FD" w:rsidRPr="008A1DD8" w:rsidRDefault="005D07FD" w:rsidP="008454D6">
            <w:pPr>
              <w:pStyle w:val="TableBody"/>
              <w:keepNext w:val="0"/>
              <w:keepLines w:val="0"/>
            </w:pPr>
          </w:p>
        </w:tc>
        <w:tc>
          <w:tcPr>
            <w:tcW w:w="667" w:type="pct"/>
            <w:shd w:val="clear" w:color="auto" w:fill="auto"/>
          </w:tcPr>
          <w:p w:rsidR="005D07FD" w:rsidRPr="008A1DD8" w:rsidRDefault="005D07FD" w:rsidP="008454D6">
            <w:pPr>
              <w:pStyle w:val="TableBody"/>
              <w:keepNext w:val="0"/>
              <w:keepLines w:val="0"/>
            </w:pPr>
          </w:p>
        </w:tc>
        <w:tc>
          <w:tcPr>
            <w:tcW w:w="400" w:type="pct"/>
            <w:shd w:val="clear" w:color="auto" w:fill="auto"/>
          </w:tcPr>
          <w:p w:rsidR="005D07FD" w:rsidRDefault="00CE5BDB" w:rsidP="008454D6">
            <w:pPr>
              <w:pStyle w:val="TableBody"/>
              <w:keepNext w:val="0"/>
              <w:keepLines w:val="0"/>
            </w:pPr>
            <w:r>
              <w:t>V0.5</w:t>
            </w:r>
          </w:p>
        </w:tc>
      </w:tr>
      <w:tr w:rsidR="00DB4717" w:rsidRPr="008A1DD8" w:rsidTr="0099109C">
        <w:tblPrEx>
          <w:tblLook w:val="04A0" w:firstRow="1" w:lastRow="0" w:firstColumn="1" w:lastColumn="0" w:noHBand="0" w:noVBand="1"/>
        </w:tblPrEx>
        <w:trPr>
          <w:cantSplit/>
        </w:trPr>
        <w:tc>
          <w:tcPr>
            <w:tcW w:w="550" w:type="pct"/>
            <w:shd w:val="clear" w:color="auto" w:fill="auto"/>
          </w:tcPr>
          <w:p w:rsidR="00DB4717" w:rsidRDefault="00CE5BDB" w:rsidP="008454D6">
            <w:pPr>
              <w:pStyle w:val="TableBody"/>
              <w:keepNext w:val="0"/>
              <w:keepLines w:val="0"/>
            </w:pPr>
            <w:r>
              <w:t>19.0</w:t>
            </w:r>
          </w:p>
        </w:tc>
        <w:tc>
          <w:tcPr>
            <w:tcW w:w="785" w:type="pct"/>
            <w:shd w:val="clear" w:color="auto" w:fill="auto"/>
          </w:tcPr>
          <w:p w:rsidR="00DB4717" w:rsidRDefault="00CE5BDB" w:rsidP="008454D6">
            <w:pPr>
              <w:pStyle w:val="TableBody"/>
              <w:keepNext w:val="0"/>
              <w:keepLines w:val="0"/>
            </w:pPr>
            <w:r>
              <w:t>Eran Ravid</w:t>
            </w:r>
          </w:p>
        </w:tc>
        <w:tc>
          <w:tcPr>
            <w:tcW w:w="635" w:type="pct"/>
            <w:shd w:val="clear" w:color="auto" w:fill="auto"/>
          </w:tcPr>
          <w:p w:rsidR="00DB4717" w:rsidRDefault="00CE5BDB" w:rsidP="008454D6">
            <w:pPr>
              <w:pStyle w:val="TableBody"/>
              <w:keepNext w:val="0"/>
              <w:keepLines w:val="0"/>
            </w:pPr>
            <w:r>
              <w:t>25/03/12</w:t>
            </w:r>
          </w:p>
        </w:tc>
        <w:tc>
          <w:tcPr>
            <w:tcW w:w="1328" w:type="pct"/>
            <w:shd w:val="clear" w:color="auto" w:fill="auto"/>
          </w:tcPr>
          <w:p w:rsidR="00DB4717" w:rsidRDefault="00CE5BDB" w:rsidP="005D07FD">
            <w:pPr>
              <w:pStyle w:val="TableBody"/>
              <w:keepNext w:val="0"/>
              <w:keepLines w:val="0"/>
            </w:pPr>
            <w:r>
              <w:t>Add the changes that were made on site</w:t>
            </w:r>
          </w:p>
        </w:tc>
        <w:tc>
          <w:tcPr>
            <w:tcW w:w="635" w:type="pct"/>
            <w:shd w:val="clear" w:color="auto" w:fill="auto"/>
          </w:tcPr>
          <w:p w:rsidR="00DB4717" w:rsidRPr="008A1DD8" w:rsidRDefault="00E6293B" w:rsidP="008454D6">
            <w:pPr>
              <w:pStyle w:val="TableBody"/>
              <w:keepNext w:val="0"/>
              <w:keepLines w:val="0"/>
            </w:pPr>
            <w:r>
              <w:t>25/03/12</w:t>
            </w:r>
          </w:p>
        </w:tc>
        <w:tc>
          <w:tcPr>
            <w:tcW w:w="667" w:type="pct"/>
            <w:shd w:val="clear" w:color="auto" w:fill="auto"/>
          </w:tcPr>
          <w:p w:rsidR="00DB4717" w:rsidRPr="008A1DD8" w:rsidRDefault="00DB4717" w:rsidP="008454D6">
            <w:pPr>
              <w:pStyle w:val="TableBody"/>
              <w:keepNext w:val="0"/>
              <w:keepLines w:val="0"/>
            </w:pPr>
          </w:p>
        </w:tc>
        <w:tc>
          <w:tcPr>
            <w:tcW w:w="400" w:type="pct"/>
            <w:shd w:val="clear" w:color="auto" w:fill="auto"/>
          </w:tcPr>
          <w:p w:rsidR="00DB4717" w:rsidRDefault="008925F4" w:rsidP="008454D6">
            <w:pPr>
              <w:pStyle w:val="TableBody"/>
              <w:keepNext w:val="0"/>
              <w:keepLines w:val="0"/>
            </w:pPr>
            <w:r>
              <w:t>V1.0</w:t>
            </w:r>
          </w:p>
        </w:tc>
      </w:tr>
      <w:tr w:rsidR="003759C4" w:rsidRPr="008A1DD8" w:rsidTr="0099109C">
        <w:tblPrEx>
          <w:tblLook w:val="04A0" w:firstRow="1" w:lastRow="0" w:firstColumn="1" w:lastColumn="0" w:noHBand="0" w:noVBand="1"/>
        </w:tblPrEx>
        <w:trPr>
          <w:cantSplit/>
        </w:trPr>
        <w:tc>
          <w:tcPr>
            <w:tcW w:w="550" w:type="pct"/>
            <w:shd w:val="clear" w:color="auto" w:fill="auto"/>
          </w:tcPr>
          <w:p w:rsidR="003759C4" w:rsidRDefault="00C5582F" w:rsidP="008454D6">
            <w:pPr>
              <w:pStyle w:val="TableBody"/>
              <w:keepNext w:val="0"/>
              <w:keepLines w:val="0"/>
            </w:pPr>
            <w:ins w:id="644" w:author="Eran Ravid" w:date="2012-03-29T16:26:00Z">
              <w:r>
                <w:t>19.0</w:t>
              </w:r>
            </w:ins>
          </w:p>
        </w:tc>
        <w:tc>
          <w:tcPr>
            <w:tcW w:w="785" w:type="pct"/>
            <w:shd w:val="clear" w:color="auto" w:fill="auto"/>
          </w:tcPr>
          <w:p w:rsidR="003759C4" w:rsidRDefault="00C5582F" w:rsidP="008454D6">
            <w:pPr>
              <w:pStyle w:val="TableBody"/>
              <w:keepNext w:val="0"/>
              <w:keepLines w:val="0"/>
            </w:pPr>
            <w:ins w:id="645" w:author="Eran Ravid" w:date="2012-03-29T16:26:00Z">
              <w:r>
                <w:t>Eran Ravid</w:t>
              </w:r>
            </w:ins>
          </w:p>
        </w:tc>
        <w:tc>
          <w:tcPr>
            <w:tcW w:w="635" w:type="pct"/>
            <w:shd w:val="clear" w:color="auto" w:fill="auto"/>
          </w:tcPr>
          <w:p w:rsidR="003759C4" w:rsidRDefault="00C5582F" w:rsidP="008454D6">
            <w:pPr>
              <w:pStyle w:val="TableBody"/>
              <w:keepNext w:val="0"/>
              <w:keepLines w:val="0"/>
            </w:pPr>
            <w:ins w:id="646" w:author="Eran Ravid" w:date="2012-03-29T16:26:00Z">
              <w:r>
                <w:t>29/03/12</w:t>
              </w:r>
            </w:ins>
          </w:p>
        </w:tc>
        <w:tc>
          <w:tcPr>
            <w:tcW w:w="1328" w:type="pct"/>
            <w:shd w:val="clear" w:color="auto" w:fill="auto"/>
          </w:tcPr>
          <w:p w:rsidR="003759C4" w:rsidRDefault="00C5582F" w:rsidP="005D07FD">
            <w:pPr>
              <w:pStyle w:val="TableBody"/>
              <w:keepNext w:val="0"/>
              <w:keepLines w:val="0"/>
            </w:pPr>
            <w:ins w:id="647" w:author="Eran Ravid" w:date="2012-03-29T16:30:00Z">
              <w:r>
                <w:t xml:space="preserve">Update </w:t>
              </w:r>
            </w:ins>
            <w:ins w:id="648" w:author="Eran Ravid" w:date="2012-03-29T16:31:00Z">
              <w:r>
                <w:t xml:space="preserve">missing </w:t>
              </w:r>
            </w:ins>
            <w:ins w:id="649" w:author="Eran Ravid" w:date="2012-03-29T16:30:00Z">
              <w:r>
                <w:t>production indicator in som</w:t>
              </w:r>
            </w:ins>
            <w:ins w:id="650" w:author="Eran Ravid" w:date="2012-03-29T16:31:00Z">
              <w:r>
                <w:t xml:space="preserve">e defects </w:t>
              </w:r>
            </w:ins>
          </w:p>
        </w:tc>
        <w:tc>
          <w:tcPr>
            <w:tcW w:w="635" w:type="pct"/>
            <w:shd w:val="clear" w:color="auto" w:fill="auto"/>
          </w:tcPr>
          <w:p w:rsidR="003759C4" w:rsidRPr="008A1DD8" w:rsidRDefault="00C5582F" w:rsidP="008454D6">
            <w:pPr>
              <w:pStyle w:val="TableBody"/>
              <w:keepNext w:val="0"/>
              <w:keepLines w:val="0"/>
            </w:pPr>
            <w:ins w:id="651" w:author="Eran Ravid" w:date="2012-03-29T16:31:00Z">
              <w:r>
                <w:t>29/03/12</w:t>
              </w:r>
            </w:ins>
          </w:p>
        </w:tc>
        <w:tc>
          <w:tcPr>
            <w:tcW w:w="667" w:type="pct"/>
            <w:shd w:val="clear" w:color="auto" w:fill="auto"/>
          </w:tcPr>
          <w:p w:rsidR="003759C4" w:rsidRPr="008A1DD8" w:rsidRDefault="003759C4" w:rsidP="008454D6">
            <w:pPr>
              <w:pStyle w:val="TableBody"/>
              <w:keepNext w:val="0"/>
              <w:keepLines w:val="0"/>
            </w:pPr>
          </w:p>
        </w:tc>
        <w:tc>
          <w:tcPr>
            <w:tcW w:w="400" w:type="pct"/>
            <w:shd w:val="clear" w:color="auto" w:fill="auto"/>
          </w:tcPr>
          <w:p w:rsidR="003759C4" w:rsidRDefault="003759C4" w:rsidP="008454D6">
            <w:pPr>
              <w:pStyle w:val="TableBody"/>
              <w:keepNext w:val="0"/>
              <w:keepLines w:val="0"/>
            </w:pPr>
            <w:bookmarkStart w:id="652" w:name="_GoBack"/>
            <w:bookmarkEnd w:id="652"/>
          </w:p>
        </w:tc>
      </w:tr>
    </w:tbl>
    <w:p w:rsidR="00DE6451" w:rsidRPr="008A1DD8" w:rsidRDefault="00DE6451">
      <w:pPr>
        <w:pStyle w:val="BodyText"/>
      </w:pPr>
    </w:p>
    <w:sectPr w:rsidR="00DE6451" w:rsidRPr="008A1DD8" w:rsidSect="00C13E37">
      <w:headerReference w:type="default" r:id="rId52"/>
      <w:pgSz w:w="12240" w:h="15840" w:code="1"/>
      <w:pgMar w:top="1152" w:right="1440" w:bottom="1152" w:left="1771" w:header="1008" w:footer="1008" w:gutter="36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579" w:rsidRDefault="001B5579">
      <w:r>
        <w:separator/>
      </w:r>
    </w:p>
  </w:endnote>
  <w:endnote w:type="continuationSeparator" w:id="0">
    <w:p w:rsidR="001B5579" w:rsidRDefault="001B5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
    <w:altName w:val="Arial"/>
    <w:panose1 w:val="00000000000000000000"/>
    <w:charset w:val="00"/>
    <w:family w:val="swiss"/>
    <w:notTrueType/>
    <w:pitch w:val="variable"/>
    <w:sig w:usb0="00000001" w:usb1="00000000"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Default="008840E7"/>
  <w:tbl>
    <w:tblPr>
      <w:tblW w:w="5000" w:type="pct"/>
      <w:tblCellMar>
        <w:left w:w="14" w:type="dxa"/>
        <w:right w:w="14" w:type="dxa"/>
      </w:tblCellMar>
      <w:tblLook w:val="0000" w:firstRow="0" w:lastRow="0" w:firstColumn="0" w:lastColumn="0" w:noHBand="0" w:noVBand="0"/>
    </w:tblPr>
    <w:tblGrid>
      <w:gridCol w:w="905"/>
      <w:gridCol w:w="569"/>
      <w:gridCol w:w="6892"/>
    </w:tblGrid>
    <w:tr w:rsidR="008840E7">
      <w:trPr>
        <w:cantSplit/>
      </w:trPr>
      <w:tc>
        <w:tcPr>
          <w:tcW w:w="541" w:type="pct"/>
          <w:vAlign w:val="center"/>
        </w:tcPr>
        <w:p w:rsidR="008840E7" w:rsidRDefault="008840E7">
          <w:pPr>
            <w:jc w:val="both"/>
          </w:pPr>
          <w:r>
            <w:t xml:space="preserve">Page </w:t>
          </w:r>
          <w:r>
            <w:rPr>
              <w:rStyle w:val="PageNumber"/>
              <w:b/>
              <w:bCs/>
            </w:rPr>
            <w:fldChar w:fldCharType="begin"/>
          </w:r>
          <w:r>
            <w:rPr>
              <w:rStyle w:val="PageNumber"/>
              <w:b/>
              <w:bCs/>
            </w:rPr>
            <w:instrText xml:space="preserve"> PAGE </w:instrText>
          </w:r>
          <w:r>
            <w:rPr>
              <w:rStyle w:val="PageNumber"/>
              <w:b/>
              <w:bCs/>
            </w:rPr>
            <w:fldChar w:fldCharType="separate"/>
          </w:r>
          <w:r>
            <w:rPr>
              <w:rStyle w:val="PageNumber"/>
              <w:b/>
              <w:bCs/>
              <w:noProof/>
            </w:rPr>
            <w:t>1</w:t>
          </w:r>
          <w:r>
            <w:rPr>
              <w:rStyle w:val="PageNumber"/>
              <w:b/>
              <w:bCs/>
            </w:rPr>
            <w:fldChar w:fldCharType="end"/>
          </w:r>
        </w:p>
      </w:tc>
      <w:tc>
        <w:tcPr>
          <w:tcW w:w="340" w:type="pct"/>
          <w:vAlign w:val="center"/>
        </w:tcPr>
        <w:p w:rsidR="008840E7" w:rsidRDefault="008840E7">
          <w:r>
            <w:rPr>
              <w:noProof/>
            </w:rPr>
            <w:drawing>
              <wp:inline distT="0" distB="0" distL="0" distR="0">
                <wp:extent cx="342900" cy="247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p>
      </w:tc>
      <w:tc>
        <w:tcPr>
          <w:tcW w:w="4118" w:type="pct"/>
          <w:vAlign w:val="center"/>
        </w:tcPr>
        <w:p w:rsidR="008840E7" w:rsidRDefault="008840E7">
          <w:r>
            <w:t>Proprietary and Confidential Information of Amdocs</w:t>
          </w:r>
        </w:p>
      </w:tc>
    </w:tr>
  </w:tbl>
  <w:p w:rsidR="008840E7" w:rsidRDefault="008840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Default="008840E7">
    <w:pPr>
      <w:pStyle w:val="FooterFirst"/>
    </w:pPr>
  </w:p>
  <w:tbl>
    <w:tblPr>
      <w:tblW w:w="8294" w:type="dxa"/>
      <w:tblLayout w:type="fixed"/>
      <w:tblCellMar>
        <w:left w:w="14" w:type="dxa"/>
        <w:right w:w="14" w:type="dxa"/>
      </w:tblCellMar>
      <w:tblLook w:val="0000" w:firstRow="0" w:lastRow="0" w:firstColumn="0" w:lastColumn="0" w:noHBand="0" w:noVBand="0"/>
    </w:tblPr>
    <w:tblGrid>
      <w:gridCol w:w="6974"/>
      <w:gridCol w:w="1320"/>
    </w:tblGrid>
    <w:tr w:rsidR="008840E7">
      <w:trPr>
        <w:cantSplit/>
      </w:trPr>
      <w:tc>
        <w:tcPr>
          <w:tcW w:w="6974" w:type="dxa"/>
          <w:vAlign w:val="center"/>
        </w:tcPr>
        <w:p w:rsidR="008840E7" w:rsidRDefault="008840E7">
          <w:pPr>
            <w:pStyle w:val="FooterFirst"/>
          </w:pPr>
          <w:r>
            <w:t>Proprietary and Confidential Information of Amdocs</w:t>
          </w:r>
        </w:p>
      </w:tc>
      <w:tc>
        <w:tcPr>
          <w:tcW w:w="1320" w:type="dxa"/>
          <w:vAlign w:val="center"/>
        </w:tcPr>
        <w:p w:rsidR="008840E7" w:rsidRDefault="008840E7">
          <w:pPr>
            <w:pStyle w:val="FooterFirs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8840E7" w:rsidRDefault="008840E7">
    <w:pPr>
      <w:pStyle w:val="FooterFir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Default="008840E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Default="008840E7"/>
  <w:tbl>
    <w:tblPr>
      <w:tblW w:w="5000" w:type="pct"/>
      <w:tblCellMar>
        <w:left w:w="14" w:type="dxa"/>
        <w:right w:w="14" w:type="dxa"/>
      </w:tblCellMar>
      <w:tblLook w:val="0000" w:firstRow="0" w:lastRow="0" w:firstColumn="0" w:lastColumn="0" w:noHBand="0" w:noVBand="0"/>
    </w:tblPr>
    <w:tblGrid>
      <w:gridCol w:w="905"/>
      <w:gridCol w:w="569"/>
      <w:gridCol w:w="6892"/>
    </w:tblGrid>
    <w:tr w:rsidR="008840E7">
      <w:trPr>
        <w:cantSplit/>
      </w:trPr>
      <w:tc>
        <w:tcPr>
          <w:tcW w:w="541" w:type="pct"/>
          <w:vAlign w:val="center"/>
        </w:tcPr>
        <w:p w:rsidR="008840E7" w:rsidRDefault="008840E7">
          <w:pPr>
            <w:jc w:val="both"/>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tc>
      <w:tc>
        <w:tcPr>
          <w:tcW w:w="340" w:type="pct"/>
          <w:vAlign w:val="center"/>
        </w:tcPr>
        <w:p w:rsidR="008840E7" w:rsidRDefault="008840E7">
          <w:r>
            <w:rPr>
              <w:noProof/>
            </w:rPr>
            <w:drawing>
              <wp:inline distT="0" distB="0" distL="0" distR="0">
                <wp:extent cx="342900" cy="2476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p>
      </w:tc>
      <w:tc>
        <w:tcPr>
          <w:tcW w:w="4118" w:type="pct"/>
          <w:vAlign w:val="center"/>
        </w:tcPr>
        <w:p w:rsidR="008840E7" w:rsidRDefault="008840E7">
          <w:r>
            <w:t>Proprietary and Confidential Information of Amdocs</w:t>
          </w:r>
        </w:p>
      </w:tc>
    </w:tr>
  </w:tbl>
  <w:p w:rsidR="008840E7" w:rsidRDefault="008840E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Default="008840E7">
    <w:pPr>
      <w:pStyle w:val="FooterFirst"/>
    </w:pPr>
  </w:p>
  <w:tbl>
    <w:tblPr>
      <w:tblW w:w="8294" w:type="dxa"/>
      <w:tblLayout w:type="fixed"/>
      <w:tblCellMar>
        <w:left w:w="14" w:type="dxa"/>
        <w:right w:w="14" w:type="dxa"/>
      </w:tblCellMar>
      <w:tblLook w:val="0000" w:firstRow="0" w:lastRow="0" w:firstColumn="0" w:lastColumn="0" w:noHBand="0" w:noVBand="0"/>
    </w:tblPr>
    <w:tblGrid>
      <w:gridCol w:w="6974"/>
      <w:gridCol w:w="1320"/>
    </w:tblGrid>
    <w:tr w:rsidR="008840E7">
      <w:trPr>
        <w:cantSplit/>
      </w:trPr>
      <w:tc>
        <w:tcPr>
          <w:tcW w:w="6974" w:type="dxa"/>
          <w:vAlign w:val="center"/>
        </w:tcPr>
        <w:p w:rsidR="008840E7" w:rsidRDefault="008840E7" w:rsidP="00546129">
          <w:pPr>
            <w:pStyle w:val="FooterFirst"/>
          </w:pPr>
          <w:r>
            <w:t xml:space="preserve">Information Security </w:t>
          </w:r>
          <w:fldSimple w:instr=" DOCPROPERTY  SecurityLevel  \* MERGEFORMAT ">
            <w:r>
              <w:t>Level 1 - Confidential</w:t>
            </w:r>
          </w:fldSimple>
        </w:p>
        <w:p w:rsidR="008840E7" w:rsidRDefault="008840E7">
          <w:pPr>
            <w:pStyle w:val="FooterFirst"/>
          </w:pPr>
          <w:r>
            <w:t>Proprietary and Confidential Information of Amdocs</w:t>
          </w:r>
        </w:p>
      </w:tc>
      <w:tc>
        <w:tcPr>
          <w:tcW w:w="1320" w:type="dxa"/>
          <w:vAlign w:val="center"/>
        </w:tcPr>
        <w:p w:rsidR="008840E7" w:rsidRDefault="008840E7">
          <w:pPr>
            <w:pStyle w:val="FooterFirst"/>
          </w:pPr>
          <w:r>
            <w:rPr>
              <w:rStyle w:val="PageNumber"/>
            </w:rPr>
            <w:fldChar w:fldCharType="begin"/>
          </w:r>
          <w:r>
            <w:rPr>
              <w:rStyle w:val="PageNumber"/>
            </w:rPr>
            <w:instrText xml:space="preserve"> PAGE </w:instrText>
          </w:r>
          <w:r>
            <w:rPr>
              <w:rStyle w:val="PageNumber"/>
            </w:rPr>
            <w:fldChar w:fldCharType="separate"/>
          </w:r>
          <w:r w:rsidR="00C92A5F">
            <w:rPr>
              <w:rStyle w:val="PageNumber"/>
              <w:noProof/>
            </w:rPr>
            <w:t>iv</w:t>
          </w:r>
          <w:r>
            <w:rPr>
              <w:rStyle w:val="PageNumber"/>
            </w:rPr>
            <w:fldChar w:fldCharType="end"/>
          </w:r>
        </w:p>
      </w:tc>
    </w:tr>
  </w:tbl>
  <w:p w:rsidR="008840E7" w:rsidRDefault="008840E7">
    <w:pPr>
      <w:pStyle w:val="FooterFirs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Default="008840E7">
    <w:pPr>
      <w:pStyle w:val="FooterFirst"/>
    </w:pPr>
  </w:p>
  <w:tbl>
    <w:tblPr>
      <w:tblW w:w="8414" w:type="dxa"/>
      <w:tblLayout w:type="fixed"/>
      <w:tblCellMar>
        <w:left w:w="14" w:type="dxa"/>
        <w:right w:w="14" w:type="dxa"/>
      </w:tblCellMar>
      <w:tblLook w:val="0000" w:firstRow="0" w:lastRow="0" w:firstColumn="0" w:lastColumn="0" w:noHBand="0" w:noVBand="0"/>
    </w:tblPr>
    <w:tblGrid>
      <w:gridCol w:w="6974"/>
      <w:gridCol w:w="1440"/>
    </w:tblGrid>
    <w:tr w:rsidR="008840E7">
      <w:trPr>
        <w:cantSplit/>
      </w:trPr>
      <w:tc>
        <w:tcPr>
          <w:tcW w:w="6974" w:type="dxa"/>
          <w:vAlign w:val="center"/>
        </w:tcPr>
        <w:p w:rsidR="008840E7" w:rsidRDefault="008840E7" w:rsidP="00546129">
          <w:pPr>
            <w:pStyle w:val="FooterFirst"/>
          </w:pPr>
          <w:r>
            <w:t xml:space="preserve">Information Security </w:t>
          </w:r>
          <w:fldSimple w:instr=" DOCPROPERTY  SecurityLevel  \* MERGEFORMAT ">
            <w:r>
              <w:t>Level 1 - Confidential</w:t>
            </w:r>
          </w:fldSimple>
        </w:p>
        <w:p w:rsidR="008840E7" w:rsidRDefault="008840E7">
          <w:pPr>
            <w:pStyle w:val="FooterFirst"/>
          </w:pPr>
          <w:r>
            <w:t>Proprietary and Confidential Information of Amdocs</w:t>
          </w:r>
        </w:p>
      </w:tc>
      <w:tc>
        <w:tcPr>
          <w:tcW w:w="1440" w:type="dxa"/>
          <w:vAlign w:val="center"/>
        </w:tcPr>
        <w:p w:rsidR="008840E7" w:rsidRDefault="008840E7">
          <w:pPr>
            <w:pStyle w:val="FooterFirst"/>
          </w:pPr>
          <w:r>
            <w:rPr>
              <w:rStyle w:val="PageNumber"/>
            </w:rPr>
            <w:fldChar w:fldCharType="begin"/>
          </w:r>
          <w:r>
            <w:rPr>
              <w:rStyle w:val="PageNumber"/>
            </w:rPr>
            <w:instrText xml:space="preserve"> PAGE </w:instrText>
          </w:r>
          <w:r>
            <w:rPr>
              <w:rStyle w:val="PageNumber"/>
            </w:rPr>
            <w:fldChar w:fldCharType="separate"/>
          </w:r>
          <w:r w:rsidR="00C92A5F">
            <w:rPr>
              <w:rStyle w:val="PageNumber"/>
              <w:noProof/>
            </w:rPr>
            <w:t>iii</w:t>
          </w:r>
          <w:r>
            <w:rPr>
              <w:rStyle w:val="PageNumber"/>
            </w:rPr>
            <w:fldChar w:fldCharType="end"/>
          </w:r>
        </w:p>
      </w:tc>
    </w:tr>
  </w:tbl>
  <w:p w:rsidR="008840E7" w:rsidRDefault="008840E7">
    <w:pPr>
      <w:pStyle w:val="FooterFirs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Default="008840E7">
    <w:pPr>
      <w:pStyle w:val="FooterFirst"/>
    </w:pPr>
  </w:p>
  <w:tbl>
    <w:tblPr>
      <w:tblW w:w="8414" w:type="dxa"/>
      <w:tblLayout w:type="fixed"/>
      <w:tblCellMar>
        <w:left w:w="14" w:type="dxa"/>
        <w:right w:w="14" w:type="dxa"/>
      </w:tblCellMar>
      <w:tblLook w:val="0000" w:firstRow="0" w:lastRow="0" w:firstColumn="0" w:lastColumn="0" w:noHBand="0" w:noVBand="0"/>
    </w:tblPr>
    <w:tblGrid>
      <w:gridCol w:w="6974"/>
      <w:gridCol w:w="1440"/>
    </w:tblGrid>
    <w:tr w:rsidR="008840E7">
      <w:trPr>
        <w:cantSplit/>
      </w:trPr>
      <w:tc>
        <w:tcPr>
          <w:tcW w:w="6974" w:type="dxa"/>
          <w:vAlign w:val="center"/>
        </w:tcPr>
        <w:p w:rsidR="008840E7" w:rsidRDefault="008840E7" w:rsidP="0064636F">
          <w:pPr>
            <w:pStyle w:val="FooterFirst"/>
          </w:pPr>
          <w:r>
            <w:t xml:space="preserve">Information Security </w:t>
          </w:r>
          <w:fldSimple w:instr=" DOCPROPERTY  SecurityLevel  \* MERGEFORMAT ">
            <w:r>
              <w:t>Level 1 - Confidential</w:t>
            </w:r>
          </w:fldSimple>
        </w:p>
        <w:p w:rsidR="008840E7" w:rsidRDefault="008840E7">
          <w:pPr>
            <w:pStyle w:val="FooterFirst"/>
          </w:pPr>
          <w:r>
            <w:t>Proprietary and Confidential Information of Amdocs</w:t>
          </w:r>
        </w:p>
      </w:tc>
      <w:tc>
        <w:tcPr>
          <w:tcW w:w="1440" w:type="dxa"/>
          <w:vAlign w:val="center"/>
        </w:tcPr>
        <w:p w:rsidR="008840E7" w:rsidRDefault="008840E7">
          <w:pPr>
            <w:pStyle w:val="FooterFirst"/>
            <w:rPr>
              <w:rStyle w:val="PageNumber"/>
            </w:rPr>
          </w:pPr>
          <w:r>
            <w:rPr>
              <w:rStyle w:val="PageNumber"/>
            </w:rPr>
            <w:fldChar w:fldCharType="begin"/>
          </w:r>
          <w:r>
            <w:rPr>
              <w:rStyle w:val="PageNumber"/>
            </w:rPr>
            <w:instrText xml:space="preserve"> PAGE </w:instrText>
          </w:r>
          <w:r>
            <w:rPr>
              <w:rStyle w:val="PageNumber"/>
            </w:rPr>
            <w:fldChar w:fldCharType="separate"/>
          </w:r>
          <w:r w:rsidR="00B657DB">
            <w:rPr>
              <w:rStyle w:val="PageNumber"/>
              <w:noProof/>
            </w:rPr>
            <w:t>63</w:t>
          </w:r>
          <w:r>
            <w:rPr>
              <w:rStyle w:val="PageNumber"/>
            </w:rPr>
            <w:fldChar w:fldCharType="end"/>
          </w:r>
        </w:p>
      </w:tc>
    </w:tr>
  </w:tbl>
  <w:p w:rsidR="008840E7" w:rsidRDefault="008840E7">
    <w:pPr>
      <w:pStyle w:val="FooterFirs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Default="008840E7">
    <w:pPr>
      <w:pStyle w:val="FooterFirst"/>
    </w:pPr>
  </w:p>
  <w:tbl>
    <w:tblPr>
      <w:tblW w:w="8414" w:type="dxa"/>
      <w:tblLayout w:type="fixed"/>
      <w:tblCellMar>
        <w:left w:w="14" w:type="dxa"/>
        <w:right w:w="14" w:type="dxa"/>
      </w:tblCellMar>
      <w:tblLook w:val="0000" w:firstRow="0" w:lastRow="0" w:firstColumn="0" w:lastColumn="0" w:noHBand="0" w:noVBand="0"/>
    </w:tblPr>
    <w:tblGrid>
      <w:gridCol w:w="6974"/>
      <w:gridCol w:w="1440"/>
    </w:tblGrid>
    <w:tr w:rsidR="008840E7">
      <w:trPr>
        <w:cantSplit/>
      </w:trPr>
      <w:tc>
        <w:tcPr>
          <w:tcW w:w="6974" w:type="dxa"/>
          <w:vAlign w:val="center"/>
        </w:tcPr>
        <w:p w:rsidR="008840E7" w:rsidRDefault="008840E7" w:rsidP="0064636F">
          <w:pPr>
            <w:pStyle w:val="FooterFirst"/>
          </w:pPr>
          <w:r>
            <w:t xml:space="preserve">Information Security </w:t>
          </w:r>
          <w:fldSimple w:instr=" DOCPROPERTY  SecurityLevel  \* MERGEFORMAT ">
            <w:r>
              <w:t>Level 1 - Confidential</w:t>
            </w:r>
          </w:fldSimple>
        </w:p>
        <w:p w:rsidR="008840E7" w:rsidRDefault="008840E7">
          <w:pPr>
            <w:pStyle w:val="FooterFirst"/>
          </w:pPr>
          <w:r>
            <w:t>Proprietary and Confidential Information of Amdocs</w:t>
          </w:r>
        </w:p>
      </w:tc>
      <w:tc>
        <w:tcPr>
          <w:tcW w:w="1440" w:type="dxa"/>
          <w:vAlign w:val="center"/>
        </w:tcPr>
        <w:p w:rsidR="008840E7" w:rsidRDefault="008840E7">
          <w:pPr>
            <w:pStyle w:val="FooterFirst"/>
          </w:pPr>
          <w:r>
            <w:rPr>
              <w:rStyle w:val="PageNumber"/>
            </w:rPr>
            <w:fldChar w:fldCharType="begin"/>
          </w:r>
          <w:r>
            <w:rPr>
              <w:rStyle w:val="PageNumber"/>
            </w:rPr>
            <w:instrText xml:space="preserve"> PAGE </w:instrText>
          </w:r>
          <w:r>
            <w:rPr>
              <w:rStyle w:val="PageNumber"/>
            </w:rPr>
            <w:fldChar w:fldCharType="separate"/>
          </w:r>
          <w:r w:rsidR="00B657DB">
            <w:rPr>
              <w:rStyle w:val="PageNumber"/>
              <w:noProof/>
            </w:rPr>
            <w:t>64</w:t>
          </w:r>
          <w:r>
            <w:rPr>
              <w:rStyle w:val="PageNumber"/>
            </w:rPr>
            <w:fldChar w:fldCharType="end"/>
          </w:r>
        </w:p>
      </w:tc>
    </w:tr>
  </w:tbl>
  <w:p w:rsidR="008840E7" w:rsidRDefault="008840E7">
    <w:pPr>
      <w:pStyle w:val="FooterFirs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Default="008840E7">
    <w:pPr>
      <w:pStyle w:val="FooterLandscape"/>
    </w:pPr>
  </w:p>
  <w:tbl>
    <w:tblPr>
      <w:tblW w:w="4957" w:type="pct"/>
      <w:tblCellMar>
        <w:left w:w="14" w:type="dxa"/>
        <w:right w:w="14" w:type="dxa"/>
      </w:tblCellMar>
      <w:tblLook w:val="0000" w:firstRow="0" w:lastRow="0" w:firstColumn="0" w:lastColumn="0" w:noHBand="0" w:noVBand="0"/>
    </w:tblPr>
    <w:tblGrid>
      <w:gridCol w:w="626"/>
      <w:gridCol w:w="7996"/>
    </w:tblGrid>
    <w:tr w:rsidR="008840E7">
      <w:trPr>
        <w:cantSplit/>
      </w:trPr>
      <w:tc>
        <w:tcPr>
          <w:tcW w:w="363" w:type="pct"/>
          <w:vAlign w:val="center"/>
        </w:tcPr>
        <w:p w:rsidR="008840E7" w:rsidRDefault="008840E7">
          <w:pPr>
            <w:pStyle w:val="FooterLandscape"/>
          </w:pPr>
          <w:r>
            <w:fldChar w:fldCharType="begin"/>
          </w:r>
          <w:r>
            <w:instrText xml:space="preserve"> PAGE </w:instrText>
          </w:r>
          <w:r>
            <w:fldChar w:fldCharType="separate"/>
          </w:r>
          <w:r>
            <w:rPr>
              <w:noProof/>
            </w:rPr>
            <w:t>1</w:t>
          </w:r>
          <w:r>
            <w:rPr>
              <w:noProof/>
            </w:rPr>
            <w:fldChar w:fldCharType="end"/>
          </w:r>
        </w:p>
      </w:tc>
      <w:tc>
        <w:tcPr>
          <w:tcW w:w="4637" w:type="pct"/>
          <w:vAlign w:val="center"/>
        </w:tcPr>
        <w:p w:rsidR="008840E7" w:rsidRDefault="008840E7">
          <w:pPr>
            <w:pStyle w:val="FooterLandscape"/>
          </w:pPr>
          <w:r>
            <w:t>Proprietary and Confidential Information of Amdocs</w:t>
          </w:r>
        </w:p>
      </w:tc>
    </w:tr>
  </w:tbl>
  <w:p w:rsidR="008840E7" w:rsidRDefault="008840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579" w:rsidRDefault="001B5579">
      <w:r>
        <w:separator/>
      </w:r>
    </w:p>
  </w:footnote>
  <w:footnote w:type="continuationSeparator" w:id="0">
    <w:p w:rsidR="001B5579" w:rsidRDefault="001B55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Pr="00FC5C49" w:rsidRDefault="003F2A58">
    <w:fldSimple w:instr=" TITLE  \* MERGEFORMAT ">
      <w:r w:rsidR="008840E7" w:rsidRPr="00FC5C49">
        <w:t>Fokus Release Notes - Release 17.0</w:t>
      </w:r>
    </w:fldSimple>
    <w:r w:rsidR="008840E7" w:rsidRPr="00FC5C49">
      <w:t xml:space="preserve"> </w:t>
    </w:r>
    <w:fldSimple w:instr=" SUBJECT \* Caps \* MERGEFORMAT ">
      <w:r w:rsidR="008840E7" w:rsidRPr="00FC5C49">
        <w:t>Release Notes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Default="008840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Pr="00FC5C49" w:rsidRDefault="003F2A58">
    <w:fldSimple w:instr=" TITLE  \* MERGEFORMAT ">
      <w:r w:rsidR="008840E7" w:rsidRPr="00FC5C49">
        <w:t>Fokus Release Notes - Release 17.0</w:t>
      </w:r>
    </w:fldSimple>
    <w:r w:rsidR="008840E7" w:rsidRPr="00FC5C49">
      <w:t xml:space="preserve"> </w:t>
    </w:r>
    <w:fldSimple w:instr=" SUBJECT \* MERGEFORMAT ">
      <w:r w:rsidR="008840E7" w:rsidRPr="00FC5C49">
        <w:t>Release Notes</w:t>
      </w:r>
    </w:fldSimple>
  </w:p>
  <w:p w:rsidR="008840E7" w:rsidRPr="00FC5C49" w:rsidRDefault="008840E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Pr="00FC5C49" w:rsidRDefault="003F2A58">
    <w:pPr>
      <w:pStyle w:val="HeaderPortrait"/>
    </w:pPr>
    <w:fldSimple w:instr=" TITLE  \* MERGEFORMAT ">
      <w:r w:rsidR="008840E7" w:rsidRPr="00FC5C49">
        <w:t>Fokus Release Notes - Release 19.0</w:t>
      </w:r>
    </w:fldSimple>
    <w:r w:rsidR="008840E7" w:rsidRPr="00FC5C49">
      <w:t xml:space="preserve"> </w:t>
    </w:r>
    <w:fldSimple w:instr=" SUBJECT \* MERGEFORMAT ">
      <w:r w:rsidR="008840E7" w:rsidRPr="00FC5C49">
        <w:t>Release Notes</w:t>
      </w:r>
    </w:fldSimple>
  </w:p>
  <w:p w:rsidR="008840E7" w:rsidRDefault="003F2A58">
    <w:pPr>
      <w:pStyle w:val="HeaderPortrait"/>
    </w:pPr>
    <w:fldSimple w:instr=" STYLEREF &quot;Contents&quot; \* MERGEFORMAT ">
      <w:r w:rsidR="00C92A5F">
        <w:rPr>
          <w:noProof/>
        </w:rPr>
        <w:t>Contents</w:t>
      </w:r>
    </w:fldSimple>
  </w:p>
  <w:p w:rsidR="008840E7" w:rsidRDefault="008840E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Default="008840E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Pr="00FC5C49" w:rsidRDefault="003F2A58" w:rsidP="00C02ABC">
    <w:pPr>
      <w:pStyle w:val="HeaderPortrait"/>
      <w:rPr>
        <w:szCs w:val="14"/>
      </w:rPr>
    </w:pPr>
    <w:fldSimple w:instr=" TITLE  \* MERGEFORMAT ">
      <w:r w:rsidR="008840E7" w:rsidRPr="00FC5C49">
        <w:t>Fokus Release Notes</w:t>
      </w:r>
      <w:r w:rsidR="008840E7">
        <w:t xml:space="preserve"> - Release 19.0</w:t>
      </w:r>
    </w:fldSimple>
    <w:r w:rsidR="008840E7" w:rsidRPr="00FC5C49">
      <w:t xml:space="preserve"> </w:t>
    </w:r>
    <w:fldSimple w:instr=" SUBJECT \* MERGEFORMAT ">
      <w:r w:rsidR="008840E7" w:rsidRPr="00FC5C49">
        <w:t>Release Notes</w:t>
      </w:r>
    </w:fldSimple>
  </w:p>
  <w:p w:rsidR="008840E7" w:rsidRPr="00F56B9C" w:rsidRDefault="008840E7">
    <w:pPr>
      <w:pStyle w:val="HeaderPortrait"/>
      <w:rPr>
        <w:szCs w:val="14"/>
        <w:lang w:val="fr-FR"/>
      </w:rPr>
    </w:pPr>
    <w:r w:rsidRPr="00541EC6">
      <w:rPr>
        <w:szCs w:val="14"/>
      </w:rPr>
      <w:t>Chapter</w:t>
    </w:r>
    <w:r w:rsidRPr="00F56B9C">
      <w:rPr>
        <w:szCs w:val="14"/>
        <w:lang w:val="fr-FR"/>
      </w:rPr>
      <w:t xml:space="preserve"> </w:t>
    </w:r>
    <w:fldSimple w:instr="STYLEREF &quot;Heading 1&quot;\n \* MERGEFORMAT ">
      <w:r w:rsidR="00B657DB" w:rsidRPr="00B657DB">
        <w:rPr>
          <w:rFonts w:ascii="Tahoma" w:hAnsi="Tahoma" w:cs="Tahoma" w:hint="eastAsia"/>
          <w:noProof/>
          <w:szCs w:val="14"/>
          <w:cs/>
        </w:rPr>
        <w:t>‎</w:t>
      </w:r>
      <w:r w:rsidR="00B657DB">
        <w:rPr>
          <w:noProof/>
        </w:rPr>
        <w:t>5</w:t>
      </w:r>
    </w:fldSimple>
    <w:r w:rsidRPr="00F56B9C">
      <w:rPr>
        <w:szCs w:val="14"/>
        <w:lang w:val="fr-FR"/>
      </w:rPr>
      <w:t xml:space="preserve">. </w:t>
    </w:r>
    <w:fldSimple w:instr=" STYLEREF &quot;Heading 1&quot; \* MERGEFORMAT ">
      <w:r w:rsidR="00B657DB">
        <w:rPr>
          <w:noProof/>
        </w:rPr>
        <w:t>Technical Changes</w:t>
      </w:r>
    </w:fldSimple>
  </w:p>
  <w:p w:rsidR="008840E7" w:rsidRPr="00F56B9C" w:rsidRDefault="008840E7">
    <w:pPr>
      <w:pStyle w:val="Header"/>
      <w:rPr>
        <w:lang w:val="fr-FR"/>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Default="008840E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Default="003F2A58">
    <w:pPr>
      <w:pStyle w:val="HeaderLandscape"/>
    </w:pPr>
    <w:fldSimple w:instr=" TITLE  \* MERGEFORMAT ">
      <w:r w:rsidR="008840E7">
        <w:t>Fokus Release Notes - Release 17.0</w:t>
      </w:r>
    </w:fldSimple>
    <w:r w:rsidR="008840E7">
      <w:t xml:space="preserve"> </w:t>
    </w:r>
    <w:fldSimple w:instr=" SUBJECT \* MERGEFORMAT ">
      <w:r w:rsidR="008840E7">
        <w:t>Release Notes</w:t>
      </w:r>
    </w:fldSimple>
  </w:p>
  <w:p w:rsidR="008840E7" w:rsidRDefault="008840E7">
    <w:pPr>
      <w:pStyle w:val="Header"/>
      <w:rPr>
        <w:rFonts w:ascii="Verdana" w:hAnsi="Verdana"/>
        <w:sz w:val="18"/>
        <w:szCs w:val="18"/>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0E7" w:rsidRPr="008454D6" w:rsidRDefault="008840E7" w:rsidP="008454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DCCA0C"/>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00A4F6BE"/>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1"/>
    <w:multiLevelType w:val="singleLevel"/>
    <w:tmpl w:val="1468169A"/>
    <w:lvl w:ilvl="0">
      <w:start w:val="1"/>
      <w:numFmt w:val="bullet"/>
      <w:pStyle w:val="ListBullet4"/>
      <w:lvlText w:val=""/>
      <w:lvlJc w:val="left"/>
      <w:pPr>
        <w:tabs>
          <w:tab w:val="num" w:pos="1209"/>
        </w:tabs>
        <w:ind w:left="1209" w:hanging="360"/>
      </w:pPr>
      <w:rPr>
        <w:rFonts w:ascii="Symbol" w:hAnsi="Symbol" w:hint="default"/>
      </w:rPr>
    </w:lvl>
  </w:abstractNum>
  <w:abstractNum w:abstractNumId="3">
    <w:nsid w:val="FFFFFF82"/>
    <w:multiLevelType w:val="singleLevel"/>
    <w:tmpl w:val="D0083938"/>
    <w:lvl w:ilvl="0">
      <w:start w:val="1"/>
      <w:numFmt w:val="bullet"/>
      <w:pStyle w:val="ListBullet3"/>
      <w:lvlText w:val=""/>
      <w:lvlJc w:val="left"/>
      <w:pPr>
        <w:tabs>
          <w:tab w:val="num" w:pos="926"/>
        </w:tabs>
        <w:ind w:left="926" w:hanging="360"/>
      </w:pPr>
      <w:rPr>
        <w:rFonts w:ascii="Symbol" w:hAnsi="Symbol" w:hint="default"/>
      </w:rPr>
    </w:lvl>
  </w:abstractNum>
  <w:abstractNum w:abstractNumId="4">
    <w:nsid w:val="FFFFFF83"/>
    <w:multiLevelType w:val="singleLevel"/>
    <w:tmpl w:val="89727510"/>
    <w:lvl w:ilvl="0">
      <w:start w:val="1"/>
      <w:numFmt w:val="bullet"/>
      <w:lvlText w:val=""/>
      <w:lvlJc w:val="left"/>
      <w:pPr>
        <w:tabs>
          <w:tab w:val="num" w:pos="720"/>
        </w:tabs>
        <w:ind w:left="720" w:hanging="360"/>
      </w:pPr>
      <w:rPr>
        <w:rFonts w:ascii="Symbol" w:hAnsi="Symbol" w:hint="default"/>
      </w:rPr>
    </w:lvl>
  </w:abstractNum>
  <w:abstractNum w:abstractNumId="5">
    <w:nsid w:val="07E2272F"/>
    <w:multiLevelType w:val="multilevel"/>
    <w:tmpl w:val="238C1DE0"/>
    <w:lvl w:ilvl="0">
      <w:start w:val="1"/>
      <w:numFmt w:val="decimal"/>
      <w:lvlRestart w:val="0"/>
      <w:lvlText w:val="%1."/>
      <w:lvlJc w:val="left"/>
      <w:pPr>
        <w:tabs>
          <w:tab w:val="num" w:pos="1800"/>
        </w:tabs>
        <w:ind w:left="1800" w:hanging="360"/>
      </w:pPr>
      <w:rPr>
        <w:rFonts w:ascii="Times New Roman" w:hAnsi="Wingdings" w:hint="default"/>
      </w:rPr>
    </w:lvl>
    <w:lvl w:ilvl="1">
      <w:start w:val="1"/>
      <w:numFmt w:val="lowerLetter"/>
      <w:lvlText w:val="%2."/>
      <w:lvlJc w:val="left"/>
      <w:pPr>
        <w:tabs>
          <w:tab w:val="num" w:pos="2146"/>
        </w:tabs>
        <w:ind w:left="2160" w:hanging="360"/>
      </w:pPr>
      <w:rPr>
        <w:rFonts w:ascii="Times New Roman" w:hAnsi="Wingdings" w:hint="default"/>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4B40159"/>
    <w:multiLevelType w:val="hybridMultilevel"/>
    <w:tmpl w:val="9FC86870"/>
    <w:lvl w:ilvl="0" w:tplc="6A640FE6">
      <w:start w:val="1"/>
      <w:numFmt w:val="bullet"/>
      <w:lvlText w:val=""/>
      <w:lvlJc w:val="left"/>
      <w:pPr>
        <w:tabs>
          <w:tab w:val="num" w:pos="2160"/>
        </w:tabs>
        <w:ind w:left="2160" w:hanging="360"/>
      </w:pPr>
      <w:rPr>
        <w:rFonts w:ascii="Wingdings" w:hAnsi="Wingdings" w:hint="default"/>
      </w:rPr>
    </w:lvl>
    <w:lvl w:ilvl="1" w:tplc="041D0019" w:tentative="1">
      <w:start w:val="1"/>
      <w:numFmt w:val="bullet"/>
      <w:lvlText w:val="o"/>
      <w:lvlJc w:val="left"/>
      <w:pPr>
        <w:tabs>
          <w:tab w:val="num" w:pos="2880"/>
        </w:tabs>
        <w:ind w:left="2880" w:hanging="360"/>
      </w:pPr>
      <w:rPr>
        <w:rFonts w:ascii="Courier New" w:hAnsi="Courier New" w:cs="Courier New" w:hint="default"/>
      </w:rPr>
    </w:lvl>
    <w:lvl w:ilvl="2" w:tplc="041D001B" w:tentative="1">
      <w:start w:val="1"/>
      <w:numFmt w:val="bullet"/>
      <w:lvlText w:val=""/>
      <w:lvlJc w:val="left"/>
      <w:pPr>
        <w:tabs>
          <w:tab w:val="num" w:pos="3600"/>
        </w:tabs>
        <w:ind w:left="3600" w:hanging="360"/>
      </w:pPr>
      <w:rPr>
        <w:rFonts w:ascii="Wingdings" w:hAnsi="Wingdings" w:hint="default"/>
      </w:rPr>
    </w:lvl>
    <w:lvl w:ilvl="3" w:tplc="041D000F" w:tentative="1">
      <w:start w:val="1"/>
      <w:numFmt w:val="bullet"/>
      <w:lvlText w:val=""/>
      <w:lvlJc w:val="left"/>
      <w:pPr>
        <w:tabs>
          <w:tab w:val="num" w:pos="4320"/>
        </w:tabs>
        <w:ind w:left="4320" w:hanging="360"/>
      </w:pPr>
      <w:rPr>
        <w:rFonts w:ascii="Symbol" w:hAnsi="Symbol" w:hint="default"/>
      </w:rPr>
    </w:lvl>
    <w:lvl w:ilvl="4" w:tplc="041D0019" w:tentative="1">
      <w:start w:val="1"/>
      <w:numFmt w:val="bullet"/>
      <w:lvlText w:val="o"/>
      <w:lvlJc w:val="left"/>
      <w:pPr>
        <w:tabs>
          <w:tab w:val="num" w:pos="5040"/>
        </w:tabs>
        <w:ind w:left="5040" w:hanging="360"/>
      </w:pPr>
      <w:rPr>
        <w:rFonts w:ascii="Courier New" w:hAnsi="Courier New" w:cs="Courier New" w:hint="default"/>
      </w:rPr>
    </w:lvl>
    <w:lvl w:ilvl="5" w:tplc="041D001B" w:tentative="1">
      <w:start w:val="1"/>
      <w:numFmt w:val="bullet"/>
      <w:lvlText w:val=""/>
      <w:lvlJc w:val="left"/>
      <w:pPr>
        <w:tabs>
          <w:tab w:val="num" w:pos="5760"/>
        </w:tabs>
        <w:ind w:left="5760" w:hanging="360"/>
      </w:pPr>
      <w:rPr>
        <w:rFonts w:ascii="Wingdings" w:hAnsi="Wingdings" w:hint="default"/>
      </w:rPr>
    </w:lvl>
    <w:lvl w:ilvl="6" w:tplc="041D000F" w:tentative="1">
      <w:start w:val="1"/>
      <w:numFmt w:val="bullet"/>
      <w:lvlText w:val=""/>
      <w:lvlJc w:val="left"/>
      <w:pPr>
        <w:tabs>
          <w:tab w:val="num" w:pos="6480"/>
        </w:tabs>
        <w:ind w:left="6480" w:hanging="360"/>
      </w:pPr>
      <w:rPr>
        <w:rFonts w:ascii="Symbol" w:hAnsi="Symbol" w:hint="default"/>
      </w:rPr>
    </w:lvl>
    <w:lvl w:ilvl="7" w:tplc="041D0019" w:tentative="1">
      <w:start w:val="1"/>
      <w:numFmt w:val="bullet"/>
      <w:lvlText w:val="o"/>
      <w:lvlJc w:val="left"/>
      <w:pPr>
        <w:tabs>
          <w:tab w:val="num" w:pos="7200"/>
        </w:tabs>
        <w:ind w:left="7200" w:hanging="360"/>
      </w:pPr>
      <w:rPr>
        <w:rFonts w:ascii="Courier New" w:hAnsi="Courier New" w:cs="Courier New" w:hint="default"/>
      </w:rPr>
    </w:lvl>
    <w:lvl w:ilvl="8" w:tplc="041D001B" w:tentative="1">
      <w:start w:val="1"/>
      <w:numFmt w:val="bullet"/>
      <w:lvlText w:val=""/>
      <w:lvlJc w:val="left"/>
      <w:pPr>
        <w:tabs>
          <w:tab w:val="num" w:pos="7920"/>
        </w:tabs>
        <w:ind w:left="7920" w:hanging="360"/>
      </w:pPr>
      <w:rPr>
        <w:rFonts w:ascii="Wingdings" w:hAnsi="Wingdings" w:hint="default"/>
      </w:rPr>
    </w:lvl>
  </w:abstractNum>
  <w:abstractNum w:abstractNumId="7">
    <w:nsid w:val="1C2B5AF8"/>
    <w:multiLevelType w:val="multilevel"/>
    <w:tmpl w:val="A568032C"/>
    <w:styleLink w:val="UList"/>
    <w:lvl w:ilvl="0">
      <w:start w:val="1"/>
      <w:numFmt w:val="decimal"/>
      <w:lvlText w:val="%1."/>
      <w:lvlJc w:val="left"/>
      <w:pPr>
        <w:tabs>
          <w:tab w:val="num" w:pos="0"/>
        </w:tabs>
        <w:ind w:left="1800" w:hanging="360"/>
      </w:pPr>
      <w:rPr>
        <w:rFonts w:hint="default"/>
      </w:rPr>
    </w:lvl>
    <w:lvl w:ilvl="1">
      <w:start w:val="1"/>
      <w:numFmt w:val="lowerLetter"/>
      <w:lvlText w:val="%2."/>
      <w:lvlJc w:val="left"/>
      <w:pPr>
        <w:tabs>
          <w:tab w:val="num" w:pos="0"/>
        </w:tabs>
        <w:ind w:left="2160" w:hanging="360"/>
      </w:pPr>
      <w:rPr>
        <w:rFonts w:hint="default"/>
      </w:rPr>
    </w:lvl>
    <w:lvl w:ilvl="2">
      <w:start w:val="1"/>
      <w:numFmt w:val="lowerRoman"/>
      <w:lvlText w:val="%3."/>
      <w:lvlJc w:val="left"/>
      <w:pPr>
        <w:tabs>
          <w:tab w:val="num" w:pos="0"/>
        </w:tabs>
        <w:ind w:left="2520" w:hanging="36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left"/>
      <w:pPr>
        <w:tabs>
          <w:tab w:val="num" w:pos="0"/>
        </w:tabs>
        <w:ind w:left="3600" w:hanging="360"/>
      </w:pPr>
      <w:rPr>
        <w:rFonts w:hint="default"/>
      </w:rPr>
    </w:lvl>
    <w:lvl w:ilvl="6">
      <w:start w:val="1"/>
      <w:numFmt w:val="decimal"/>
      <w:lvlText w:val="(%7)"/>
      <w:lvlJc w:val="left"/>
      <w:pPr>
        <w:tabs>
          <w:tab w:val="num" w:pos="0"/>
        </w:tabs>
        <w:ind w:left="3960" w:hanging="360"/>
      </w:pPr>
      <w:rPr>
        <w:rFonts w:hint="default"/>
      </w:rPr>
    </w:lvl>
    <w:lvl w:ilvl="7">
      <w:start w:val="1"/>
      <w:numFmt w:val="lowerLetter"/>
      <w:lvlText w:val="(%8)"/>
      <w:lvlJc w:val="left"/>
      <w:pPr>
        <w:tabs>
          <w:tab w:val="num" w:pos="0"/>
        </w:tabs>
        <w:ind w:left="4320" w:hanging="360"/>
      </w:pPr>
      <w:rPr>
        <w:rFonts w:hint="default"/>
      </w:rPr>
    </w:lvl>
    <w:lvl w:ilvl="8">
      <w:start w:val="1"/>
      <w:numFmt w:val="lowerRoman"/>
      <w:lvlText w:val="(%9)"/>
      <w:lvlJc w:val="left"/>
      <w:pPr>
        <w:tabs>
          <w:tab w:val="num" w:pos="0"/>
        </w:tabs>
        <w:ind w:left="4680" w:hanging="360"/>
      </w:pPr>
      <w:rPr>
        <w:rFonts w:hint="default"/>
      </w:rPr>
    </w:lvl>
  </w:abstractNum>
  <w:abstractNum w:abstractNumId="8">
    <w:nsid w:val="21631DA9"/>
    <w:multiLevelType w:val="hybridMultilevel"/>
    <w:tmpl w:val="89B20AC4"/>
    <w:lvl w:ilvl="0" w:tplc="98B4CBB2">
      <w:start w:val="1"/>
      <w:numFmt w:val="bullet"/>
      <w:pStyle w:val="SubStep"/>
      <w:lvlText w:val=""/>
      <w:lvlJc w:val="left"/>
      <w:pPr>
        <w:tabs>
          <w:tab w:val="num" w:pos="2160"/>
        </w:tabs>
        <w:ind w:left="2160" w:hanging="360"/>
      </w:pPr>
      <w:rPr>
        <w:rFonts w:ascii="Wingdings" w:hAnsi="Wingdings" w:hint="default"/>
        <w:b w:val="0"/>
        <w:i w:val="0"/>
        <w:caps w:val="0"/>
        <w:strike w:val="0"/>
        <w:dstrike w:val="0"/>
        <w:vanish w:val="0"/>
        <w:color w:val="666699"/>
        <w:sz w:val="22"/>
        <w:szCs w:val="22"/>
        <w:vertAlign w:val="baseline"/>
      </w:rPr>
    </w:lvl>
    <w:lvl w:ilvl="1" w:tplc="DF08D500">
      <w:start w:val="1"/>
      <w:numFmt w:val="bullet"/>
      <w:lvlText w:val="o"/>
      <w:lvlJc w:val="left"/>
      <w:pPr>
        <w:tabs>
          <w:tab w:val="num" w:pos="1440"/>
        </w:tabs>
        <w:ind w:left="1440" w:hanging="360"/>
      </w:pPr>
      <w:rPr>
        <w:rFonts w:ascii="Courier New" w:hAnsi="Courier New" w:hint="default"/>
      </w:rPr>
    </w:lvl>
    <w:lvl w:ilvl="2" w:tplc="0042217C" w:tentative="1">
      <w:start w:val="1"/>
      <w:numFmt w:val="bullet"/>
      <w:lvlText w:val=""/>
      <w:lvlJc w:val="left"/>
      <w:pPr>
        <w:tabs>
          <w:tab w:val="num" w:pos="2160"/>
        </w:tabs>
        <w:ind w:left="2160" w:hanging="360"/>
      </w:pPr>
      <w:rPr>
        <w:rFonts w:ascii="Wingdings" w:hAnsi="Wingdings" w:hint="default"/>
      </w:rPr>
    </w:lvl>
    <w:lvl w:ilvl="3" w:tplc="F2483A8A" w:tentative="1">
      <w:start w:val="1"/>
      <w:numFmt w:val="bullet"/>
      <w:lvlText w:val=""/>
      <w:lvlJc w:val="left"/>
      <w:pPr>
        <w:tabs>
          <w:tab w:val="num" w:pos="2880"/>
        </w:tabs>
        <w:ind w:left="2880" w:hanging="360"/>
      </w:pPr>
      <w:rPr>
        <w:rFonts w:ascii="Symbol" w:hAnsi="Symbol" w:hint="default"/>
      </w:rPr>
    </w:lvl>
    <w:lvl w:ilvl="4" w:tplc="0ECE48C4" w:tentative="1">
      <w:start w:val="1"/>
      <w:numFmt w:val="bullet"/>
      <w:lvlText w:val="o"/>
      <w:lvlJc w:val="left"/>
      <w:pPr>
        <w:tabs>
          <w:tab w:val="num" w:pos="3600"/>
        </w:tabs>
        <w:ind w:left="3600" w:hanging="360"/>
      </w:pPr>
      <w:rPr>
        <w:rFonts w:ascii="Courier New" w:hAnsi="Courier New" w:hint="default"/>
      </w:rPr>
    </w:lvl>
    <w:lvl w:ilvl="5" w:tplc="05280746" w:tentative="1">
      <w:start w:val="1"/>
      <w:numFmt w:val="bullet"/>
      <w:lvlText w:val=""/>
      <w:lvlJc w:val="left"/>
      <w:pPr>
        <w:tabs>
          <w:tab w:val="num" w:pos="4320"/>
        </w:tabs>
        <w:ind w:left="4320" w:hanging="360"/>
      </w:pPr>
      <w:rPr>
        <w:rFonts w:ascii="Wingdings" w:hAnsi="Wingdings" w:hint="default"/>
      </w:rPr>
    </w:lvl>
    <w:lvl w:ilvl="6" w:tplc="6C54420C" w:tentative="1">
      <w:start w:val="1"/>
      <w:numFmt w:val="bullet"/>
      <w:lvlText w:val=""/>
      <w:lvlJc w:val="left"/>
      <w:pPr>
        <w:tabs>
          <w:tab w:val="num" w:pos="5040"/>
        </w:tabs>
        <w:ind w:left="5040" w:hanging="360"/>
      </w:pPr>
      <w:rPr>
        <w:rFonts w:ascii="Symbol" w:hAnsi="Symbol" w:hint="default"/>
      </w:rPr>
    </w:lvl>
    <w:lvl w:ilvl="7" w:tplc="1952D338" w:tentative="1">
      <w:start w:val="1"/>
      <w:numFmt w:val="bullet"/>
      <w:lvlText w:val="o"/>
      <w:lvlJc w:val="left"/>
      <w:pPr>
        <w:tabs>
          <w:tab w:val="num" w:pos="5760"/>
        </w:tabs>
        <w:ind w:left="5760" w:hanging="360"/>
      </w:pPr>
      <w:rPr>
        <w:rFonts w:ascii="Courier New" w:hAnsi="Courier New" w:hint="default"/>
      </w:rPr>
    </w:lvl>
    <w:lvl w:ilvl="8" w:tplc="B5342348" w:tentative="1">
      <w:start w:val="1"/>
      <w:numFmt w:val="bullet"/>
      <w:lvlText w:val=""/>
      <w:lvlJc w:val="left"/>
      <w:pPr>
        <w:tabs>
          <w:tab w:val="num" w:pos="6480"/>
        </w:tabs>
        <w:ind w:left="6480" w:hanging="360"/>
      </w:pPr>
      <w:rPr>
        <w:rFonts w:ascii="Wingdings" w:hAnsi="Wingdings" w:hint="default"/>
      </w:rPr>
    </w:lvl>
  </w:abstractNum>
  <w:abstractNum w:abstractNumId="9">
    <w:nsid w:val="28034485"/>
    <w:multiLevelType w:val="hybridMultilevel"/>
    <w:tmpl w:val="8152A702"/>
    <w:lvl w:ilvl="0" w:tplc="9592A0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A922AB7"/>
    <w:multiLevelType w:val="hybridMultilevel"/>
    <w:tmpl w:val="823820B6"/>
    <w:lvl w:ilvl="0" w:tplc="547EDF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E7833D9"/>
    <w:multiLevelType w:val="hybridMultilevel"/>
    <w:tmpl w:val="1ED637EC"/>
    <w:lvl w:ilvl="0" w:tplc="EE56DE9E">
      <w:start w:val="1"/>
      <w:numFmt w:val="bullet"/>
      <w:pStyle w:val="Bullet2round"/>
      <w:lvlText w:val="●"/>
      <w:lvlJc w:val="left"/>
      <w:pPr>
        <w:tabs>
          <w:tab w:val="num" w:pos="2160"/>
        </w:tabs>
        <w:ind w:left="2160" w:hanging="360"/>
      </w:pPr>
      <w:rPr>
        <w:rFonts w:ascii="Times New Roman" w:hAnsi="Times New Roman" w:cs="Times New Roman" w:hint="default"/>
        <w:color w:val="336699"/>
        <w:sz w:val="18"/>
        <w:szCs w:val="18"/>
      </w:rPr>
    </w:lvl>
    <w:lvl w:ilvl="1" w:tplc="0FF20CCC">
      <w:start w:val="1"/>
      <w:numFmt w:val="bullet"/>
      <w:lvlText w:val="o"/>
      <w:lvlJc w:val="left"/>
      <w:pPr>
        <w:tabs>
          <w:tab w:val="num" w:pos="1440"/>
        </w:tabs>
        <w:ind w:left="1440" w:hanging="360"/>
      </w:pPr>
      <w:rPr>
        <w:rFonts w:ascii="Courier New" w:hAnsi="Courier New" w:hint="default"/>
      </w:rPr>
    </w:lvl>
    <w:lvl w:ilvl="2" w:tplc="36FEFE8E">
      <w:start w:val="1"/>
      <w:numFmt w:val="bullet"/>
      <w:lvlText w:val=""/>
      <w:lvlJc w:val="left"/>
      <w:pPr>
        <w:tabs>
          <w:tab w:val="num" w:pos="2160"/>
        </w:tabs>
        <w:ind w:left="2160" w:hanging="360"/>
      </w:pPr>
      <w:rPr>
        <w:rFonts w:ascii="Wingdings" w:hAnsi="Wingdings" w:hint="default"/>
      </w:rPr>
    </w:lvl>
    <w:lvl w:ilvl="3" w:tplc="52144086">
      <w:start w:val="1"/>
      <w:numFmt w:val="bullet"/>
      <w:lvlText w:val=""/>
      <w:lvlJc w:val="left"/>
      <w:pPr>
        <w:tabs>
          <w:tab w:val="num" w:pos="2880"/>
        </w:tabs>
        <w:ind w:left="2880" w:hanging="360"/>
      </w:pPr>
      <w:rPr>
        <w:rFonts w:ascii="Symbol" w:hAnsi="Symbol" w:hint="default"/>
      </w:rPr>
    </w:lvl>
    <w:lvl w:ilvl="4" w:tplc="D9E81E8C" w:tentative="1">
      <w:start w:val="1"/>
      <w:numFmt w:val="bullet"/>
      <w:lvlText w:val="o"/>
      <w:lvlJc w:val="left"/>
      <w:pPr>
        <w:tabs>
          <w:tab w:val="num" w:pos="3600"/>
        </w:tabs>
        <w:ind w:left="3600" w:hanging="360"/>
      </w:pPr>
      <w:rPr>
        <w:rFonts w:ascii="Courier New" w:hAnsi="Courier New" w:hint="default"/>
      </w:rPr>
    </w:lvl>
    <w:lvl w:ilvl="5" w:tplc="432EB39E" w:tentative="1">
      <w:start w:val="1"/>
      <w:numFmt w:val="bullet"/>
      <w:lvlText w:val=""/>
      <w:lvlJc w:val="left"/>
      <w:pPr>
        <w:tabs>
          <w:tab w:val="num" w:pos="4320"/>
        </w:tabs>
        <w:ind w:left="4320" w:hanging="360"/>
      </w:pPr>
      <w:rPr>
        <w:rFonts w:ascii="Wingdings" w:hAnsi="Wingdings" w:hint="default"/>
      </w:rPr>
    </w:lvl>
    <w:lvl w:ilvl="6" w:tplc="4A5076E4" w:tentative="1">
      <w:start w:val="1"/>
      <w:numFmt w:val="bullet"/>
      <w:lvlText w:val=""/>
      <w:lvlJc w:val="left"/>
      <w:pPr>
        <w:tabs>
          <w:tab w:val="num" w:pos="5040"/>
        </w:tabs>
        <w:ind w:left="5040" w:hanging="360"/>
      </w:pPr>
      <w:rPr>
        <w:rFonts w:ascii="Symbol" w:hAnsi="Symbol" w:hint="default"/>
      </w:rPr>
    </w:lvl>
    <w:lvl w:ilvl="7" w:tplc="7CE622A2" w:tentative="1">
      <w:start w:val="1"/>
      <w:numFmt w:val="bullet"/>
      <w:lvlText w:val="o"/>
      <w:lvlJc w:val="left"/>
      <w:pPr>
        <w:tabs>
          <w:tab w:val="num" w:pos="5760"/>
        </w:tabs>
        <w:ind w:left="5760" w:hanging="360"/>
      </w:pPr>
      <w:rPr>
        <w:rFonts w:ascii="Courier New" w:hAnsi="Courier New" w:hint="default"/>
      </w:rPr>
    </w:lvl>
    <w:lvl w:ilvl="8" w:tplc="F622FFDC" w:tentative="1">
      <w:start w:val="1"/>
      <w:numFmt w:val="bullet"/>
      <w:lvlText w:val=""/>
      <w:lvlJc w:val="left"/>
      <w:pPr>
        <w:tabs>
          <w:tab w:val="num" w:pos="6480"/>
        </w:tabs>
        <w:ind w:left="6480" w:hanging="360"/>
      </w:pPr>
      <w:rPr>
        <w:rFonts w:ascii="Wingdings" w:hAnsi="Wingdings" w:hint="default"/>
      </w:rPr>
    </w:lvl>
  </w:abstractNum>
  <w:abstractNum w:abstractNumId="12">
    <w:nsid w:val="47F42FDE"/>
    <w:multiLevelType w:val="multilevel"/>
    <w:tmpl w:val="E750AAC0"/>
    <w:lvl w:ilvl="0">
      <w:start w:val="1"/>
      <w:numFmt w:val="upperLetter"/>
      <w:lvlRestart w:val="0"/>
      <w:pStyle w:val="AppendixHeading1"/>
      <w:lvlText w:val="Appendix %1."/>
      <w:lvlJc w:val="left"/>
      <w:pPr>
        <w:tabs>
          <w:tab w:val="num" w:pos="2880"/>
        </w:tabs>
        <w:ind w:left="2880" w:hanging="2880"/>
      </w:pPr>
      <w:rPr>
        <w:rFonts w:ascii="Arial" w:hAnsi="Arial" w:cs="Arial" w:hint="default"/>
        <w:b/>
        <w:bCs/>
        <w:i w:val="0"/>
        <w:iCs w:val="0"/>
        <w:color w:val="FF6600"/>
        <w:sz w:val="48"/>
        <w:szCs w:val="48"/>
        <w:u w:val="none"/>
      </w:rPr>
    </w:lvl>
    <w:lvl w:ilvl="1">
      <w:start w:val="1"/>
      <w:numFmt w:val="decimal"/>
      <w:pStyle w:val="AppendixHeading2"/>
      <w:lvlText w:val="%1.%2."/>
      <w:lvlJc w:val="left"/>
      <w:pPr>
        <w:tabs>
          <w:tab w:val="num" w:pos="1440"/>
        </w:tabs>
        <w:ind w:left="1440" w:hanging="1440"/>
      </w:pPr>
      <w:rPr>
        <w:rFonts w:ascii="Arial" w:hAnsi="Arial" w:cs="Arial"/>
        <w:b/>
        <w:bCs/>
        <w:i w:val="0"/>
        <w:iCs w:val="0"/>
        <w:color w:val="003366"/>
        <w:sz w:val="32"/>
        <w:szCs w:val="32"/>
        <w:u w:val="none"/>
      </w:rPr>
    </w:lvl>
    <w:lvl w:ilvl="2">
      <w:start w:val="1"/>
      <w:numFmt w:val="decimal"/>
      <w:pStyle w:val="AppendixHeading3"/>
      <w:lvlText w:val="%1.%2.%3."/>
      <w:lvlJc w:val="left"/>
      <w:pPr>
        <w:tabs>
          <w:tab w:val="num" w:pos="2160"/>
        </w:tabs>
        <w:ind w:left="2160" w:hanging="1440"/>
      </w:pPr>
      <w:rPr>
        <w:rFonts w:ascii="Arial" w:hAnsi="Arial" w:cs="Arial" w:hint="default"/>
        <w:b/>
        <w:bCs/>
        <w:i w:val="0"/>
        <w:iCs w:val="0"/>
        <w:color w:val="336699"/>
        <w:sz w:val="28"/>
        <w:szCs w:val="28"/>
        <w:u w:val="none"/>
      </w:rPr>
    </w:lvl>
    <w:lvl w:ilvl="3">
      <w:start w:val="1"/>
      <w:numFmt w:val="decimal"/>
      <w:pStyle w:val="AppendixHeading4"/>
      <w:lvlText w:val="%1.%2.%3.%4."/>
      <w:lvlJc w:val="left"/>
      <w:pPr>
        <w:tabs>
          <w:tab w:val="num" w:pos="2880"/>
        </w:tabs>
        <w:ind w:left="2880" w:hanging="1440"/>
      </w:pPr>
      <w:rPr>
        <w:rFonts w:ascii="Arial" w:hAnsi="Arial" w:cs="Arial" w:hint="default"/>
        <w:b/>
        <w:bCs/>
        <w:i w:val="0"/>
        <w:iCs w:val="0"/>
        <w:color w:val="336699"/>
        <w:sz w:val="22"/>
        <w:szCs w:val="22"/>
        <w:u w:val="none"/>
      </w:rPr>
    </w:lvl>
    <w:lvl w:ilvl="4">
      <w:start w:val="1"/>
      <w:numFmt w:val="lowerLetter"/>
      <w:lvlText w:val="(%5)"/>
      <w:lvlJc w:val="left"/>
      <w:pPr>
        <w:tabs>
          <w:tab w:val="num" w:pos="1800"/>
        </w:tabs>
        <w:ind w:left="1800" w:hanging="360"/>
      </w:pPr>
      <w:rPr>
        <w:rFonts w:ascii="Arial" w:hAnsi="Courier New"/>
      </w:rPr>
    </w:lvl>
    <w:lvl w:ilvl="5">
      <w:start w:val="1"/>
      <w:numFmt w:val="lowerRoman"/>
      <w:lvlText w:val="(%6)"/>
      <w:lvlJc w:val="left"/>
      <w:pPr>
        <w:tabs>
          <w:tab w:val="num" w:pos="2160"/>
        </w:tabs>
        <w:ind w:left="2160" w:hanging="360"/>
      </w:pPr>
      <w:rPr>
        <w:rFonts w:ascii="Arial" w:hAnsi="Wingdings" w:hint="default"/>
      </w:rPr>
    </w:lvl>
    <w:lvl w:ilvl="6">
      <w:start w:val="1"/>
      <w:numFmt w:val="decimal"/>
      <w:lvlText w:val="%7."/>
      <w:lvlJc w:val="left"/>
      <w:pPr>
        <w:tabs>
          <w:tab w:val="num" w:pos="2520"/>
        </w:tabs>
        <w:ind w:left="2520" w:hanging="360"/>
      </w:pPr>
      <w:rPr>
        <w:rFonts w:ascii="Arial" w:hAnsi="Symbol" w:hint="default"/>
      </w:rPr>
    </w:lvl>
    <w:lvl w:ilvl="7">
      <w:start w:val="1"/>
      <w:numFmt w:val="lowerLetter"/>
      <w:lvlText w:val="%8."/>
      <w:lvlJc w:val="left"/>
      <w:pPr>
        <w:tabs>
          <w:tab w:val="num" w:pos="2880"/>
        </w:tabs>
        <w:ind w:left="2880" w:hanging="360"/>
      </w:pPr>
      <w:rPr>
        <w:rFonts w:ascii="Arial" w:hAnsi="Courier New"/>
      </w:rPr>
    </w:lvl>
    <w:lvl w:ilvl="8">
      <w:start w:val="1"/>
      <w:numFmt w:val="lowerRoman"/>
      <w:lvlText w:val="%9."/>
      <w:lvlJc w:val="left"/>
      <w:pPr>
        <w:tabs>
          <w:tab w:val="num" w:pos="3240"/>
        </w:tabs>
        <w:ind w:left="3240" w:hanging="360"/>
      </w:pPr>
      <w:rPr>
        <w:rFonts w:ascii="Arial" w:hAnsi="Wingdings" w:hint="default"/>
      </w:rPr>
    </w:lvl>
  </w:abstractNum>
  <w:abstractNum w:abstractNumId="13">
    <w:nsid w:val="4A4611F2"/>
    <w:multiLevelType w:val="multilevel"/>
    <w:tmpl w:val="0D7237B6"/>
    <w:lvl w:ilvl="0">
      <w:start w:val="1"/>
      <w:numFmt w:val="decimal"/>
      <w:lvlRestart w:val="0"/>
      <w:pStyle w:val="List1number"/>
      <w:lvlText w:val="%1."/>
      <w:lvlJc w:val="left"/>
      <w:pPr>
        <w:tabs>
          <w:tab w:val="num" w:pos="2520"/>
        </w:tabs>
        <w:ind w:left="2520" w:hanging="360"/>
      </w:pPr>
      <w:rPr>
        <w:rFonts w:ascii="Times New Roman" w:hAnsi="Wingdings" w:hint="default"/>
        <w:color w:val="auto"/>
        <w:sz w:val="22"/>
      </w:rPr>
    </w:lvl>
    <w:lvl w:ilvl="1">
      <w:start w:val="1"/>
      <w:numFmt w:val="lowerLetter"/>
      <w:pStyle w:val="List2alpha"/>
      <w:lvlText w:val="%2."/>
      <w:lvlJc w:val="left"/>
      <w:pPr>
        <w:tabs>
          <w:tab w:val="num" w:pos="2866"/>
        </w:tabs>
        <w:ind w:left="2880" w:hanging="360"/>
      </w:pPr>
      <w:rPr>
        <w:rFonts w:ascii="Times New Roman" w:hAnsi="Wingdings" w:hint="default"/>
        <w:sz w:val="22"/>
      </w:rPr>
    </w:lvl>
    <w:lvl w:ilvl="2">
      <w:start w:val="1"/>
      <w:numFmt w:val="lowerRoman"/>
      <w:pStyle w:val="List3roman"/>
      <w:lvlText w:val="%3."/>
      <w:lvlJc w:val="left"/>
      <w:pPr>
        <w:tabs>
          <w:tab w:val="num" w:pos="3600"/>
        </w:tabs>
        <w:ind w:left="3240" w:hanging="360"/>
      </w:pPr>
      <w:rPr>
        <w:rFonts w:ascii="Times New Roman" w:hAnsi="Times New Roman" w:cs="Times New Roman" w:hint="default"/>
        <w:sz w:val="22"/>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4">
    <w:nsid w:val="5014507B"/>
    <w:multiLevelType w:val="hybridMultilevel"/>
    <w:tmpl w:val="FFD07E3E"/>
    <w:lvl w:ilvl="0" w:tplc="E0B299C6">
      <w:start w:val="1"/>
      <w:numFmt w:val="bullet"/>
      <w:pStyle w:val="Step"/>
      <w:lvlText w:val=""/>
      <w:lvlJc w:val="left"/>
      <w:pPr>
        <w:tabs>
          <w:tab w:val="num" w:pos="1800"/>
        </w:tabs>
        <w:ind w:left="1800" w:hanging="360"/>
      </w:pPr>
      <w:rPr>
        <w:rFonts w:ascii="Wingdings" w:hAnsi="Wingdings" w:hint="default"/>
        <w:b w:val="0"/>
        <w:i w:val="0"/>
        <w:caps w:val="0"/>
        <w:strike w:val="0"/>
        <w:dstrike w:val="0"/>
        <w:vanish w:val="0"/>
        <w:color w:val="666699"/>
        <w:sz w:val="22"/>
        <w:szCs w:val="22"/>
        <w:vertAlign w:val="baseline"/>
      </w:rPr>
    </w:lvl>
    <w:lvl w:ilvl="1" w:tplc="BF3CF348">
      <w:start w:val="1"/>
      <w:numFmt w:val="bullet"/>
      <w:lvlText w:val="o"/>
      <w:lvlJc w:val="left"/>
      <w:pPr>
        <w:tabs>
          <w:tab w:val="num" w:pos="1440"/>
        </w:tabs>
        <w:ind w:left="1440" w:hanging="360"/>
      </w:pPr>
      <w:rPr>
        <w:rFonts w:ascii="Courier New" w:hAnsi="Courier New" w:hint="default"/>
      </w:rPr>
    </w:lvl>
    <w:lvl w:ilvl="2" w:tplc="B192D380">
      <w:start w:val="1"/>
      <w:numFmt w:val="bullet"/>
      <w:lvlText w:val=""/>
      <w:lvlJc w:val="left"/>
      <w:pPr>
        <w:tabs>
          <w:tab w:val="num" w:pos="2160"/>
        </w:tabs>
        <w:ind w:left="2160" w:hanging="360"/>
      </w:pPr>
      <w:rPr>
        <w:rFonts w:ascii="Wingdings" w:hAnsi="Wingdings" w:hint="default"/>
      </w:rPr>
    </w:lvl>
    <w:lvl w:ilvl="3" w:tplc="595E0328">
      <w:start w:val="1"/>
      <w:numFmt w:val="bullet"/>
      <w:lvlText w:val=""/>
      <w:lvlJc w:val="left"/>
      <w:pPr>
        <w:tabs>
          <w:tab w:val="num" w:pos="2880"/>
        </w:tabs>
        <w:ind w:left="2880" w:hanging="360"/>
      </w:pPr>
      <w:rPr>
        <w:rFonts w:ascii="Symbol" w:hAnsi="Symbol" w:hint="default"/>
      </w:rPr>
    </w:lvl>
    <w:lvl w:ilvl="4" w:tplc="5D20F49C" w:tentative="1">
      <w:start w:val="1"/>
      <w:numFmt w:val="bullet"/>
      <w:lvlText w:val="o"/>
      <w:lvlJc w:val="left"/>
      <w:pPr>
        <w:tabs>
          <w:tab w:val="num" w:pos="3600"/>
        </w:tabs>
        <w:ind w:left="3600" w:hanging="360"/>
      </w:pPr>
      <w:rPr>
        <w:rFonts w:ascii="Courier New" w:hAnsi="Courier New" w:hint="default"/>
      </w:rPr>
    </w:lvl>
    <w:lvl w:ilvl="5" w:tplc="9DE6E5FC" w:tentative="1">
      <w:start w:val="1"/>
      <w:numFmt w:val="bullet"/>
      <w:lvlText w:val=""/>
      <w:lvlJc w:val="left"/>
      <w:pPr>
        <w:tabs>
          <w:tab w:val="num" w:pos="4320"/>
        </w:tabs>
        <w:ind w:left="4320" w:hanging="360"/>
      </w:pPr>
      <w:rPr>
        <w:rFonts w:ascii="Wingdings" w:hAnsi="Wingdings" w:hint="default"/>
      </w:rPr>
    </w:lvl>
    <w:lvl w:ilvl="6" w:tplc="8EEEB230" w:tentative="1">
      <w:start w:val="1"/>
      <w:numFmt w:val="bullet"/>
      <w:lvlText w:val=""/>
      <w:lvlJc w:val="left"/>
      <w:pPr>
        <w:tabs>
          <w:tab w:val="num" w:pos="5040"/>
        </w:tabs>
        <w:ind w:left="5040" w:hanging="360"/>
      </w:pPr>
      <w:rPr>
        <w:rFonts w:ascii="Symbol" w:hAnsi="Symbol" w:hint="default"/>
      </w:rPr>
    </w:lvl>
    <w:lvl w:ilvl="7" w:tplc="863C3D4C" w:tentative="1">
      <w:start w:val="1"/>
      <w:numFmt w:val="bullet"/>
      <w:lvlText w:val="o"/>
      <w:lvlJc w:val="left"/>
      <w:pPr>
        <w:tabs>
          <w:tab w:val="num" w:pos="5760"/>
        </w:tabs>
        <w:ind w:left="5760" w:hanging="360"/>
      </w:pPr>
      <w:rPr>
        <w:rFonts w:ascii="Courier New" w:hAnsi="Courier New" w:hint="default"/>
      </w:rPr>
    </w:lvl>
    <w:lvl w:ilvl="8" w:tplc="0EA4F1BE" w:tentative="1">
      <w:start w:val="1"/>
      <w:numFmt w:val="bullet"/>
      <w:lvlText w:val=""/>
      <w:lvlJc w:val="left"/>
      <w:pPr>
        <w:tabs>
          <w:tab w:val="num" w:pos="6480"/>
        </w:tabs>
        <w:ind w:left="6480" w:hanging="360"/>
      </w:pPr>
      <w:rPr>
        <w:rFonts w:ascii="Wingdings" w:hAnsi="Wingdings" w:hint="default"/>
      </w:rPr>
    </w:lvl>
  </w:abstractNum>
  <w:abstractNum w:abstractNumId="15">
    <w:nsid w:val="57DD05F0"/>
    <w:multiLevelType w:val="multilevel"/>
    <w:tmpl w:val="68561F94"/>
    <w:lvl w:ilvl="0">
      <w:start w:val="1"/>
      <w:numFmt w:val="decimal"/>
      <w:lvlRestart w:val="0"/>
      <w:pStyle w:val="TableList1number"/>
      <w:lvlText w:val="%1."/>
      <w:lvlJc w:val="left"/>
      <w:pPr>
        <w:tabs>
          <w:tab w:val="num" w:pos="360"/>
        </w:tabs>
        <w:ind w:left="360" w:hanging="360"/>
      </w:pPr>
      <w:rPr>
        <w:rFonts w:ascii="Symbol" w:hAnsi="Symbol" w:hint="default"/>
        <w:color w:val="auto"/>
        <w:sz w:val="22"/>
      </w:rPr>
    </w:lvl>
    <w:lvl w:ilvl="1">
      <w:start w:val="1"/>
      <w:numFmt w:val="lowerLetter"/>
      <w:pStyle w:val="TableList2alpha"/>
      <w:lvlText w:val="%2."/>
      <w:lvlJc w:val="left"/>
      <w:pPr>
        <w:tabs>
          <w:tab w:val="num" w:pos="720"/>
        </w:tabs>
        <w:ind w:left="720" w:hanging="360"/>
      </w:pPr>
      <w:rPr>
        <w:rFonts w:ascii="Times New Roman" w:hAnsi="Times New Roman" w:hint="default"/>
        <w:sz w:val="22"/>
      </w:rPr>
    </w:lvl>
    <w:lvl w:ilvl="2">
      <w:start w:val="1"/>
      <w:numFmt w:val="lowerRoman"/>
      <w:pStyle w:val="TableList3roman"/>
      <w:lvlText w:val="%3."/>
      <w:lvlJc w:val="left"/>
      <w:pPr>
        <w:tabs>
          <w:tab w:val="num" w:pos="1440"/>
        </w:tabs>
        <w:ind w:left="1080" w:hanging="360"/>
      </w:pPr>
      <w:rPr>
        <w:rFonts w:ascii="Times New Roman" w:hAnsi="Times New Roman" w:hint="default"/>
        <w:sz w:val="22"/>
      </w:rPr>
    </w:lvl>
    <w:lvl w:ilvl="3">
      <w:start w:val="1"/>
      <w:numFmt w:val="decimal"/>
      <w:lvlText w:val=""/>
      <w:lvlJc w:val="left"/>
      <w:pPr>
        <w:tabs>
          <w:tab w:val="num" w:pos="2880"/>
        </w:tabs>
        <w:ind w:left="2880" w:hanging="360"/>
      </w:pPr>
      <w:rPr>
        <w:rFonts w:ascii="Symbol" w:hAnsi="Symbol" w:hint="default"/>
      </w:rPr>
    </w:lvl>
    <w:lvl w:ilvl="4">
      <w:start w:val="1"/>
      <w:numFmt w:val="decimal"/>
      <w:lvlText w:val="o"/>
      <w:lvlJc w:val="left"/>
      <w:pPr>
        <w:tabs>
          <w:tab w:val="num" w:pos="3600"/>
        </w:tabs>
        <w:ind w:left="3600" w:hanging="360"/>
      </w:pPr>
      <w:rPr>
        <w:rFonts w:ascii="Courier New" w:hAnsi="Courier New" w:hint="default"/>
      </w:rPr>
    </w:lvl>
    <w:lvl w:ilvl="5">
      <w:start w:val="1"/>
      <w:numFmt w:val="decimal"/>
      <w:lvlText w:val=""/>
      <w:lvlJc w:val="left"/>
      <w:pPr>
        <w:tabs>
          <w:tab w:val="num" w:pos="4320"/>
        </w:tabs>
        <w:ind w:left="4320" w:hanging="360"/>
      </w:pPr>
      <w:rPr>
        <w:rFonts w:ascii="Wingdings" w:hAnsi="Wingdings" w:hint="default"/>
      </w:rPr>
    </w:lvl>
    <w:lvl w:ilvl="6">
      <w:start w:val="1"/>
      <w:numFmt w:val="decimal"/>
      <w:lvlText w:val=""/>
      <w:lvlJc w:val="left"/>
      <w:pPr>
        <w:tabs>
          <w:tab w:val="num" w:pos="5040"/>
        </w:tabs>
        <w:ind w:left="5040" w:hanging="360"/>
      </w:pPr>
      <w:rPr>
        <w:rFonts w:ascii="Symbol" w:hAnsi="Symbol" w:hint="default"/>
      </w:rPr>
    </w:lvl>
    <w:lvl w:ilvl="7">
      <w:start w:val="1"/>
      <w:numFmt w:val="decimal"/>
      <w:lvlText w:val="o"/>
      <w:lvlJc w:val="left"/>
      <w:pPr>
        <w:tabs>
          <w:tab w:val="num" w:pos="5760"/>
        </w:tabs>
        <w:ind w:left="5760" w:hanging="360"/>
      </w:pPr>
      <w:rPr>
        <w:rFonts w:ascii="Courier New" w:hAnsi="Courier New" w:hint="default"/>
      </w:rPr>
    </w:lvl>
    <w:lvl w:ilvl="8">
      <w:start w:val="1"/>
      <w:numFmt w:val="decimal"/>
      <w:lvlText w:val=""/>
      <w:lvlJc w:val="left"/>
      <w:pPr>
        <w:tabs>
          <w:tab w:val="num" w:pos="6480"/>
        </w:tabs>
        <w:ind w:left="6480" w:hanging="360"/>
      </w:pPr>
      <w:rPr>
        <w:rFonts w:ascii="Wingdings" w:hAnsi="Wingdings" w:hint="default"/>
      </w:rPr>
    </w:lvl>
  </w:abstractNum>
  <w:abstractNum w:abstractNumId="16">
    <w:nsid w:val="5B244D56"/>
    <w:multiLevelType w:val="multilevel"/>
    <w:tmpl w:val="6BE2542C"/>
    <w:styleLink w:val="UListTable"/>
    <w:lvl w:ilvl="0">
      <w:start w:val="1"/>
      <w:numFmt w:val="decimal"/>
      <w:lvlText w:val="%1."/>
      <w:lvlJc w:val="left"/>
      <w:pPr>
        <w:tabs>
          <w:tab w:val="num" w:pos="0"/>
        </w:tabs>
        <w:ind w:left="360" w:hanging="360"/>
      </w:pPr>
      <w:rPr>
        <w:rFonts w:hint="default"/>
      </w:rPr>
    </w:lvl>
    <w:lvl w:ilvl="1">
      <w:start w:val="1"/>
      <w:numFmt w:val="lowerLetter"/>
      <w:lvlText w:val="%2."/>
      <w:lvlJc w:val="left"/>
      <w:pPr>
        <w:tabs>
          <w:tab w:val="num" w:pos="0"/>
        </w:tabs>
        <w:ind w:left="720" w:hanging="360"/>
      </w:pPr>
      <w:rPr>
        <w:rFonts w:hint="default"/>
      </w:rPr>
    </w:lvl>
    <w:lvl w:ilvl="2">
      <w:start w:val="1"/>
      <w:numFmt w:val="lowerRoman"/>
      <w:lvlText w:val="%3."/>
      <w:lvlJc w:val="left"/>
      <w:pPr>
        <w:tabs>
          <w:tab w:val="num" w:pos="0"/>
        </w:tabs>
        <w:ind w:left="1080" w:hanging="360"/>
      </w:pPr>
      <w:rPr>
        <w:rFonts w:hint="default"/>
      </w:rPr>
    </w:lvl>
    <w:lvl w:ilvl="3">
      <w:start w:val="1"/>
      <w:numFmt w:val="decimal"/>
      <w:lvlText w:val="(%4)"/>
      <w:lvlJc w:val="left"/>
      <w:pPr>
        <w:tabs>
          <w:tab w:val="num" w:pos="0"/>
        </w:tabs>
        <w:ind w:left="1440" w:hanging="360"/>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7">
    <w:nsid w:val="5BAE64DC"/>
    <w:multiLevelType w:val="multilevel"/>
    <w:tmpl w:val="828CA7C4"/>
    <w:styleLink w:val="UBullet"/>
    <w:lvl w:ilvl="0">
      <w:start w:val="1"/>
      <w:numFmt w:val="bullet"/>
      <w:lvlText w:val=""/>
      <w:lvlJc w:val="left"/>
      <w:pPr>
        <w:tabs>
          <w:tab w:val="num" w:pos="0"/>
        </w:tabs>
        <w:ind w:left="1800" w:hanging="360"/>
      </w:pPr>
      <w:rPr>
        <w:rFonts w:ascii="Wingdings" w:hAnsi="Wingdings" w:cs="Times New Roman" w:hint="default"/>
        <w:color w:val="5998C9"/>
        <w:sz w:val="12"/>
        <w:szCs w:val="12"/>
      </w:rPr>
    </w:lvl>
    <w:lvl w:ilvl="1">
      <w:start w:val="1"/>
      <w:numFmt w:val="bullet"/>
      <w:lvlText w:val=""/>
      <w:lvlJc w:val="left"/>
      <w:pPr>
        <w:tabs>
          <w:tab w:val="num" w:pos="0"/>
        </w:tabs>
        <w:ind w:left="2160" w:hanging="360"/>
      </w:pPr>
      <w:rPr>
        <w:rFonts w:ascii="Wingdings" w:hAnsi="Wingdings" w:cs="Times New Roman" w:hint="default"/>
        <w:color w:val="5998C9"/>
        <w:sz w:val="24"/>
        <w:szCs w:val="18"/>
      </w:rPr>
    </w:lvl>
    <w:lvl w:ilvl="2">
      <w:start w:val="1"/>
      <w:numFmt w:val="bullet"/>
      <w:lvlText w:val=""/>
      <w:lvlJc w:val="left"/>
      <w:pPr>
        <w:tabs>
          <w:tab w:val="num" w:pos="0"/>
        </w:tabs>
        <w:ind w:left="2520" w:hanging="360"/>
      </w:pPr>
      <w:rPr>
        <w:rFonts w:ascii="Wingdings" w:hAnsi="Wingdings" w:cs="Times New Roman" w:hint="default"/>
        <w:color w:val="5998C9"/>
        <w:sz w:val="10"/>
        <w:szCs w:val="22"/>
      </w:rPr>
    </w:lvl>
    <w:lvl w:ilvl="3">
      <w:start w:val="1"/>
      <w:numFmt w:val="bullet"/>
      <w:lvlText w:val=""/>
      <w:lvlJc w:val="left"/>
      <w:pPr>
        <w:tabs>
          <w:tab w:val="num" w:pos="0"/>
        </w:tabs>
        <w:ind w:left="2880" w:hanging="360"/>
      </w:pPr>
      <w:rPr>
        <w:rFonts w:ascii="Wingdings" w:hAnsi="Wingdings" w:cs="Times New Roman" w:hint="default"/>
        <w:color w:val="005AB4"/>
        <w:sz w:val="20"/>
        <w:szCs w:val="22"/>
      </w:rPr>
    </w:lvl>
    <w:lvl w:ilvl="4">
      <w:start w:val="1"/>
      <w:numFmt w:val="bullet"/>
      <w:lvlText w:val=""/>
      <w:lvlJc w:val="left"/>
      <w:pPr>
        <w:tabs>
          <w:tab w:val="num" w:pos="0"/>
        </w:tabs>
        <w:ind w:left="3240" w:hanging="360"/>
      </w:pPr>
      <w:rPr>
        <w:rFonts w:ascii="Wingdings" w:hAnsi="Wingdings" w:cs="Times New Roman" w:hint="default"/>
        <w:color w:val="005AB4"/>
        <w:sz w:val="20"/>
        <w:szCs w:val="22"/>
      </w:rPr>
    </w:lvl>
    <w:lvl w:ilvl="5">
      <w:start w:val="1"/>
      <w:numFmt w:val="bullet"/>
      <w:lvlText w:val=""/>
      <w:lvlJc w:val="left"/>
      <w:pPr>
        <w:tabs>
          <w:tab w:val="num" w:pos="0"/>
        </w:tabs>
        <w:ind w:left="3600" w:hanging="360"/>
      </w:pPr>
      <w:rPr>
        <w:rFonts w:ascii="Wingdings" w:hAnsi="Wingdings" w:cs="Times New Roman" w:hint="default"/>
        <w:color w:val="005AB4"/>
        <w:sz w:val="20"/>
        <w:szCs w:val="22"/>
      </w:rPr>
    </w:lvl>
    <w:lvl w:ilvl="6">
      <w:start w:val="1"/>
      <w:numFmt w:val="bullet"/>
      <w:lvlText w:val=""/>
      <w:lvlJc w:val="left"/>
      <w:pPr>
        <w:tabs>
          <w:tab w:val="num" w:pos="0"/>
        </w:tabs>
        <w:ind w:left="3960" w:hanging="360"/>
      </w:pPr>
      <w:rPr>
        <w:rFonts w:ascii="Wingdings" w:hAnsi="Wingdings" w:cs="Times New Roman" w:hint="default"/>
        <w:color w:val="005AB4"/>
        <w:sz w:val="20"/>
        <w:szCs w:val="22"/>
      </w:rPr>
    </w:lvl>
    <w:lvl w:ilvl="7">
      <w:start w:val="1"/>
      <w:numFmt w:val="bullet"/>
      <w:lvlText w:val=""/>
      <w:lvlJc w:val="left"/>
      <w:pPr>
        <w:tabs>
          <w:tab w:val="num" w:pos="0"/>
        </w:tabs>
        <w:ind w:left="4320" w:hanging="360"/>
      </w:pPr>
      <w:rPr>
        <w:rFonts w:ascii="Wingdings" w:hAnsi="Wingdings" w:cs="Times New Roman" w:hint="default"/>
        <w:color w:val="005AB4"/>
        <w:sz w:val="20"/>
        <w:szCs w:val="22"/>
      </w:rPr>
    </w:lvl>
    <w:lvl w:ilvl="8">
      <w:start w:val="1"/>
      <w:numFmt w:val="bullet"/>
      <w:lvlText w:val=""/>
      <w:lvlJc w:val="left"/>
      <w:pPr>
        <w:tabs>
          <w:tab w:val="num" w:pos="0"/>
        </w:tabs>
        <w:ind w:left="4680" w:hanging="360"/>
      </w:pPr>
      <w:rPr>
        <w:rFonts w:ascii="Wingdings" w:hAnsi="Wingdings" w:cs="Times New Roman" w:hint="default"/>
        <w:color w:val="005AB4"/>
        <w:sz w:val="20"/>
        <w:szCs w:val="22"/>
      </w:rPr>
    </w:lvl>
  </w:abstractNum>
  <w:abstractNum w:abstractNumId="18">
    <w:nsid w:val="5E8F5024"/>
    <w:multiLevelType w:val="hybridMultilevel"/>
    <w:tmpl w:val="A31601F4"/>
    <w:lvl w:ilvl="0" w:tplc="86C016C2">
      <w:start w:val="1"/>
      <w:numFmt w:val="bullet"/>
      <w:lvlRestart w:val="0"/>
      <w:pStyle w:val="Bullet3hollow"/>
      <w:lvlText w:val="□"/>
      <w:lvlJc w:val="left"/>
      <w:pPr>
        <w:tabs>
          <w:tab w:val="num" w:pos="2520"/>
        </w:tabs>
        <w:ind w:left="2520" w:hanging="360"/>
      </w:pPr>
      <w:rPr>
        <w:rFonts w:ascii="Times New Roman" w:hAnsi="Times New Roman" w:cs="Times New Roman" w:hint="default"/>
        <w:b w:val="0"/>
        <w:bCs w:val="0"/>
        <w:i w:val="0"/>
        <w:iCs w:val="0"/>
        <w:color w:val="336699"/>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036448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E130B27"/>
    <w:multiLevelType w:val="hybridMultilevel"/>
    <w:tmpl w:val="254C2AEC"/>
    <w:lvl w:ilvl="0" w:tplc="EBBC34C6">
      <w:start w:val="1"/>
      <w:numFmt w:val="bullet"/>
      <w:pStyle w:val="CheckMark2"/>
      <w:lvlText w:val=""/>
      <w:lvlJc w:val="left"/>
      <w:pPr>
        <w:tabs>
          <w:tab w:val="num" w:pos="792"/>
        </w:tabs>
        <w:ind w:left="792" w:hanging="360"/>
      </w:pPr>
      <w:rPr>
        <w:rFonts w:ascii="Symbol" w:hAnsi="Symbol" w:hint="default"/>
        <w:color w:val="EFAA23"/>
        <w:sz w:val="22"/>
      </w:rPr>
    </w:lvl>
    <w:lvl w:ilvl="1" w:tplc="1C761E04">
      <w:start w:val="1"/>
      <w:numFmt w:val="decimal"/>
      <w:lvlText w:val="%2."/>
      <w:lvlJc w:val="left"/>
      <w:pPr>
        <w:tabs>
          <w:tab w:val="num" w:pos="1440"/>
        </w:tabs>
        <w:ind w:left="1440" w:hanging="360"/>
      </w:pPr>
    </w:lvl>
    <w:lvl w:ilvl="2" w:tplc="BFC44C60">
      <w:start w:val="1"/>
      <w:numFmt w:val="decimal"/>
      <w:lvlText w:val="%3."/>
      <w:lvlJc w:val="left"/>
      <w:pPr>
        <w:tabs>
          <w:tab w:val="num" w:pos="2160"/>
        </w:tabs>
        <w:ind w:left="2160" w:hanging="360"/>
      </w:pPr>
    </w:lvl>
    <w:lvl w:ilvl="3" w:tplc="8908871A">
      <w:start w:val="1"/>
      <w:numFmt w:val="decimal"/>
      <w:lvlText w:val="%4."/>
      <w:lvlJc w:val="left"/>
      <w:pPr>
        <w:tabs>
          <w:tab w:val="num" w:pos="2880"/>
        </w:tabs>
        <w:ind w:left="2880" w:hanging="360"/>
      </w:pPr>
    </w:lvl>
    <w:lvl w:ilvl="4" w:tplc="567E9B94">
      <w:start w:val="1"/>
      <w:numFmt w:val="decimal"/>
      <w:lvlText w:val="%5."/>
      <w:lvlJc w:val="left"/>
      <w:pPr>
        <w:tabs>
          <w:tab w:val="num" w:pos="3600"/>
        </w:tabs>
        <w:ind w:left="3600" w:hanging="360"/>
      </w:pPr>
    </w:lvl>
    <w:lvl w:ilvl="5" w:tplc="1B526682">
      <w:start w:val="1"/>
      <w:numFmt w:val="decimal"/>
      <w:lvlText w:val="%6."/>
      <w:lvlJc w:val="left"/>
      <w:pPr>
        <w:tabs>
          <w:tab w:val="num" w:pos="4320"/>
        </w:tabs>
        <w:ind w:left="4320" w:hanging="360"/>
      </w:pPr>
    </w:lvl>
    <w:lvl w:ilvl="6" w:tplc="0DE67CA2">
      <w:start w:val="1"/>
      <w:numFmt w:val="decimal"/>
      <w:lvlText w:val="%7."/>
      <w:lvlJc w:val="left"/>
      <w:pPr>
        <w:tabs>
          <w:tab w:val="num" w:pos="5040"/>
        </w:tabs>
        <w:ind w:left="5040" w:hanging="360"/>
      </w:pPr>
    </w:lvl>
    <w:lvl w:ilvl="7" w:tplc="D83C1D66">
      <w:start w:val="1"/>
      <w:numFmt w:val="decimal"/>
      <w:lvlText w:val="%8."/>
      <w:lvlJc w:val="left"/>
      <w:pPr>
        <w:tabs>
          <w:tab w:val="num" w:pos="5760"/>
        </w:tabs>
        <w:ind w:left="5760" w:hanging="360"/>
      </w:pPr>
    </w:lvl>
    <w:lvl w:ilvl="8" w:tplc="3AB81B76">
      <w:start w:val="1"/>
      <w:numFmt w:val="decimal"/>
      <w:lvlText w:val="%9."/>
      <w:lvlJc w:val="left"/>
      <w:pPr>
        <w:tabs>
          <w:tab w:val="num" w:pos="6480"/>
        </w:tabs>
        <w:ind w:left="6480" w:hanging="360"/>
      </w:pPr>
    </w:lvl>
  </w:abstractNum>
  <w:abstractNum w:abstractNumId="21">
    <w:nsid w:val="76267007"/>
    <w:multiLevelType w:val="multilevel"/>
    <w:tmpl w:val="6EC05C80"/>
    <w:styleLink w:val="UBulletTable"/>
    <w:lvl w:ilvl="0">
      <w:start w:val="1"/>
      <w:numFmt w:val="bullet"/>
      <w:lvlText w:val=""/>
      <w:lvlJc w:val="left"/>
      <w:pPr>
        <w:tabs>
          <w:tab w:val="num" w:pos="0"/>
        </w:tabs>
        <w:ind w:left="360" w:hanging="360"/>
      </w:pPr>
      <w:rPr>
        <w:rFonts w:ascii="Wingdings" w:hAnsi="Wingdings" w:cs="Times New Roman" w:hint="default"/>
        <w:color w:val="5998C9"/>
        <w:sz w:val="12"/>
        <w:szCs w:val="12"/>
      </w:rPr>
    </w:lvl>
    <w:lvl w:ilvl="1">
      <w:start w:val="1"/>
      <w:numFmt w:val="bullet"/>
      <w:lvlText w:val=""/>
      <w:lvlJc w:val="left"/>
      <w:pPr>
        <w:tabs>
          <w:tab w:val="num" w:pos="0"/>
        </w:tabs>
        <w:ind w:left="720" w:hanging="360"/>
      </w:pPr>
      <w:rPr>
        <w:rFonts w:ascii="Wingdings" w:hAnsi="Wingdings" w:cs="Times New Roman" w:hint="default"/>
        <w:color w:val="5998C9"/>
        <w:sz w:val="24"/>
        <w:szCs w:val="12"/>
      </w:rPr>
    </w:lvl>
    <w:lvl w:ilvl="2">
      <w:start w:val="1"/>
      <w:numFmt w:val="bullet"/>
      <w:lvlText w:val=""/>
      <w:lvlJc w:val="left"/>
      <w:pPr>
        <w:tabs>
          <w:tab w:val="num" w:pos="0"/>
        </w:tabs>
        <w:ind w:left="1080" w:hanging="360"/>
      </w:pPr>
      <w:rPr>
        <w:rFonts w:ascii="Wingdings" w:hAnsi="Wingdings" w:cs="Times New Roman" w:hint="default"/>
        <w:color w:val="5998C9"/>
        <w:sz w:val="10"/>
        <w:szCs w:val="12"/>
      </w:rPr>
    </w:lvl>
    <w:lvl w:ilvl="3">
      <w:start w:val="1"/>
      <w:numFmt w:val="bullet"/>
      <w:lvlText w:val=""/>
      <w:lvlJc w:val="left"/>
      <w:pPr>
        <w:tabs>
          <w:tab w:val="num" w:pos="0"/>
        </w:tabs>
        <w:ind w:left="1440" w:hanging="360"/>
      </w:pPr>
      <w:rPr>
        <w:rFonts w:ascii="Wingdings" w:hAnsi="Wingdings" w:cs="Times New Roman" w:hint="default"/>
        <w:color w:val="005AB4"/>
        <w:sz w:val="20"/>
        <w:szCs w:val="12"/>
      </w:rPr>
    </w:lvl>
    <w:lvl w:ilvl="4">
      <w:start w:val="1"/>
      <w:numFmt w:val="bullet"/>
      <w:lvlText w:val=""/>
      <w:lvlJc w:val="left"/>
      <w:pPr>
        <w:tabs>
          <w:tab w:val="num" w:pos="0"/>
        </w:tabs>
        <w:ind w:left="1800" w:hanging="360"/>
      </w:pPr>
      <w:rPr>
        <w:rFonts w:ascii="Wingdings" w:hAnsi="Wingdings" w:cs="Times New Roman" w:hint="default"/>
        <w:color w:val="005AB4"/>
        <w:sz w:val="20"/>
        <w:szCs w:val="12"/>
      </w:rPr>
    </w:lvl>
    <w:lvl w:ilvl="5">
      <w:start w:val="1"/>
      <w:numFmt w:val="bullet"/>
      <w:lvlText w:val=""/>
      <w:lvlJc w:val="left"/>
      <w:pPr>
        <w:tabs>
          <w:tab w:val="num" w:pos="0"/>
        </w:tabs>
        <w:ind w:left="2160" w:hanging="360"/>
      </w:pPr>
      <w:rPr>
        <w:rFonts w:ascii="Wingdings" w:hAnsi="Wingdings" w:cs="Times New Roman" w:hint="default"/>
        <w:color w:val="005AB4"/>
        <w:sz w:val="20"/>
        <w:szCs w:val="12"/>
      </w:rPr>
    </w:lvl>
    <w:lvl w:ilvl="6">
      <w:start w:val="1"/>
      <w:numFmt w:val="bullet"/>
      <w:lvlText w:val=""/>
      <w:lvlJc w:val="left"/>
      <w:pPr>
        <w:tabs>
          <w:tab w:val="num" w:pos="0"/>
        </w:tabs>
        <w:ind w:left="2520" w:hanging="360"/>
      </w:pPr>
      <w:rPr>
        <w:rFonts w:ascii="Wingdings" w:hAnsi="Wingdings" w:cs="Times New Roman" w:hint="default"/>
        <w:color w:val="005AB4"/>
        <w:sz w:val="20"/>
        <w:szCs w:val="12"/>
      </w:rPr>
    </w:lvl>
    <w:lvl w:ilvl="7">
      <w:start w:val="1"/>
      <w:numFmt w:val="bullet"/>
      <w:lvlText w:val=""/>
      <w:lvlJc w:val="left"/>
      <w:pPr>
        <w:tabs>
          <w:tab w:val="num" w:pos="0"/>
        </w:tabs>
        <w:ind w:left="2880" w:hanging="360"/>
      </w:pPr>
      <w:rPr>
        <w:rFonts w:ascii="Wingdings" w:hAnsi="Wingdings" w:cs="Times New Roman" w:hint="default"/>
        <w:color w:val="005AB4"/>
        <w:sz w:val="20"/>
        <w:szCs w:val="12"/>
      </w:rPr>
    </w:lvl>
    <w:lvl w:ilvl="8">
      <w:start w:val="1"/>
      <w:numFmt w:val="bullet"/>
      <w:lvlText w:val=""/>
      <w:lvlJc w:val="left"/>
      <w:pPr>
        <w:tabs>
          <w:tab w:val="num" w:pos="0"/>
        </w:tabs>
        <w:ind w:left="3240" w:hanging="360"/>
      </w:pPr>
      <w:rPr>
        <w:rFonts w:ascii="Wingdings" w:hAnsi="Wingdings" w:cs="Times New Roman" w:hint="default"/>
        <w:color w:val="005AB4"/>
        <w:sz w:val="20"/>
        <w:szCs w:val="12"/>
      </w:rPr>
    </w:lvl>
  </w:abstractNum>
  <w:abstractNum w:abstractNumId="22">
    <w:nsid w:val="789A7585"/>
    <w:multiLevelType w:val="hybridMultilevel"/>
    <w:tmpl w:val="FBFC7BBE"/>
    <w:lvl w:ilvl="0" w:tplc="79729FB8">
      <w:start w:val="1"/>
      <w:numFmt w:val="bullet"/>
      <w:pStyle w:val="Bullet1square"/>
      <w:lvlText w:val="■"/>
      <w:lvlJc w:val="left"/>
      <w:pPr>
        <w:tabs>
          <w:tab w:val="num" w:pos="1800"/>
        </w:tabs>
        <w:ind w:left="1800" w:hanging="360"/>
      </w:pPr>
      <w:rPr>
        <w:rFonts w:ascii="Times New Roman" w:hAnsi="Times New Roman" w:cs="Times New Roman" w:hint="default"/>
        <w:color w:val="336699"/>
        <w:sz w:val="18"/>
        <w:szCs w:val="18"/>
      </w:rPr>
    </w:lvl>
    <w:lvl w:ilvl="1" w:tplc="C40EC60E">
      <w:start w:val="1"/>
      <w:numFmt w:val="bullet"/>
      <w:lvlText w:val="o"/>
      <w:lvlJc w:val="left"/>
      <w:pPr>
        <w:tabs>
          <w:tab w:val="num" w:pos="1440"/>
        </w:tabs>
        <w:ind w:left="1440" w:hanging="360"/>
      </w:pPr>
      <w:rPr>
        <w:rFonts w:ascii="Courier New" w:hAnsi="Courier New" w:hint="default"/>
      </w:rPr>
    </w:lvl>
    <w:lvl w:ilvl="2" w:tplc="9446CCAC">
      <w:start w:val="1"/>
      <w:numFmt w:val="bullet"/>
      <w:lvlText w:val=""/>
      <w:lvlJc w:val="left"/>
      <w:pPr>
        <w:tabs>
          <w:tab w:val="num" w:pos="2160"/>
        </w:tabs>
        <w:ind w:left="2160" w:hanging="360"/>
      </w:pPr>
      <w:rPr>
        <w:rFonts w:ascii="Wingdings" w:hAnsi="Wingdings" w:hint="default"/>
      </w:rPr>
    </w:lvl>
    <w:lvl w:ilvl="3" w:tplc="5DD669AE">
      <w:start w:val="1"/>
      <w:numFmt w:val="bullet"/>
      <w:lvlText w:val=""/>
      <w:lvlJc w:val="left"/>
      <w:pPr>
        <w:tabs>
          <w:tab w:val="num" w:pos="2880"/>
        </w:tabs>
        <w:ind w:left="2880" w:hanging="360"/>
      </w:pPr>
      <w:rPr>
        <w:rFonts w:ascii="Symbol" w:hAnsi="Symbol" w:hint="default"/>
      </w:rPr>
    </w:lvl>
    <w:lvl w:ilvl="4" w:tplc="BC5230CA">
      <w:start w:val="1"/>
      <w:numFmt w:val="bullet"/>
      <w:lvlText w:val="o"/>
      <w:lvlJc w:val="left"/>
      <w:pPr>
        <w:tabs>
          <w:tab w:val="num" w:pos="3600"/>
        </w:tabs>
        <w:ind w:left="3600" w:hanging="360"/>
      </w:pPr>
      <w:rPr>
        <w:rFonts w:ascii="Courier New" w:hAnsi="Courier New" w:hint="default"/>
      </w:rPr>
    </w:lvl>
    <w:lvl w:ilvl="5" w:tplc="1DB88BBA" w:tentative="1">
      <w:start w:val="1"/>
      <w:numFmt w:val="bullet"/>
      <w:lvlText w:val=""/>
      <w:lvlJc w:val="left"/>
      <w:pPr>
        <w:tabs>
          <w:tab w:val="num" w:pos="4320"/>
        </w:tabs>
        <w:ind w:left="4320" w:hanging="360"/>
      </w:pPr>
      <w:rPr>
        <w:rFonts w:ascii="Wingdings" w:hAnsi="Wingdings" w:hint="default"/>
      </w:rPr>
    </w:lvl>
    <w:lvl w:ilvl="6" w:tplc="F77CE090" w:tentative="1">
      <w:start w:val="1"/>
      <w:numFmt w:val="bullet"/>
      <w:lvlText w:val=""/>
      <w:lvlJc w:val="left"/>
      <w:pPr>
        <w:tabs>
          <w:tab w:val="num" w:pos="5040"/>
        </w:tabs>
        <w:ind w:left="5040" w:hanging="360"/>
      </w:pPr>
      <w:rPr>
        <w:rFonts w:ascii="Symbol" w:hAnsi="Symbol" w:hint="default"/>
      </w:rPr>
    </w:lvl>
    <w:lvl w:ilvl="7" w:tplc="7C204D7E" w:tentative="1">
      <w:start w:val="1"/>
      <w:numFmt w:val="bullet"/>
      <w:lvlText w:val="o"/>
      <w:lvlJc w:val="left"/>
      <w:pPr>
        <w:tabs>
          <w:tab w:val="num" w:pos="5760"/>
        </w:tabs>
        <w:ind w:left="5760" w:hanging="360"/>
      </w:pPr>
      <w:rPr>
        <w:rFonts w:ascii="Courier New" w:hAnsi="Courier New" w:hint="default"/>
      </w:rPr>
    </w:lvl>
    <w:lvl w:ilvl="8" w:tplc="36BEA832" w:tentative="1">
      <w:start w:val="1"/>
      <w:numFmt w:val="bullet"/>
      <w:lvlText w:val=""/>
      <w:lvlJc w:val="left"/>
      <w:pPr>
        <w:tabs>
          <w:tab w:val="num" w:pos="6480"/>
        </w:tabs>
        <w:ind w:left="6480" w:hanging="360"/>
      </w:pPr>
      <w:rPr>
        <w:rFonts w:ascii="Wingdings" w:hAnsi="Wingdings" w:hint="default"/>
      </w:rPr>
    </w:lvl>
  </w:abstractNum>
  <w:abstractNum w:abstractNumId="23">
    <w:nsid w:val="794C2C37"/>
    <w:multiLevelType w:val="multilevel"/>
    <w:tmpl w:val="484AB4C2"/>
    <w:lvl w:ilvl="0">
      <w:start w:val="1"/>
      <w:numFmt w:val="decimal"/>
      <w:lvlRestart w:val="0"/>
      <w:pStyle w:val="Heading1"/>
      <w:lvlText w:val="%1."/>
      <w:lvlJc w:val="left"/>
      <w:pPr>
        <w:tabs>
          <w:tab w:val="num" w:pos="1440"/>
        </w:tabs>
        <w:ind w:left="1440" w:hanging="1440"/>
      </w:pPr>
      <w:rPr>
        <w:rFonts w:ascii="Arial" w:hAnsi="Arial" w:cs="Arial" w:hint="default"/>
        <w:b/>
        <w:bCs/>
        <w:i w:val="0"/>
        <w:iCs w:val="0"/>
        <w:color w:val="FF6600"/>
        <w:sz w:val="48"/>
        <w:szCs w:val="48"/>
        <w:u w:val="none"/>
      </w:rPr>
    </w:lvl>
    <w:lvl w:ilvl="1">
      <w:start w:val="1"/>
      <w:numFmt w:val="decimal"/>
      <w:pStyle w:val="Heading2"/>
      <w:lvlText w:val="%1.%2."/>
      <w:lvlJc w:val="left"/>
      <w:pPr>
        <w:tabs>
          <w:tab w:val="num" w:pos="1440"/>
        </w:tabs>
        <w:ind w:left="1440" w:hanging="1440"/>
      </w:pPr>
      <w:rPr>
        <w:rFonts w:ascii="Arial" w:hAnsi="Arial" w:cs="Arial" w:hint="default"/>
        <w:b/>
        <w:bCs/>
        <w:i w:val="0"/>
        <w:iCs w:val="0"/>
        <w:color w:val="003366"/>
        <w:sz w:val="32"/>
        <w:szCs w:val="32"/>
        <w:u w:val="none"/>
      </w:rPr>
    </w:lvl>
    <w:lvl w:ilvl="2">
      <w:start w:val="1"/>
      <w:numFmt w:val="decimal"/>
      <w:pStyle w:val="Heading3"/>
      <w:lvlText w:val="%1.%2.%3."/>
      <w:lvlJc w:val="left"/>
      <w:pPr>
        <w:tabs>
          <w:tab w:val="num" w:pos="2160"/>
        </w:tabs>
        <w:ind w:left="2160" w:hanging="1440"/>
      </w:pPr>
      <w:rPr>
        <w:rFonts w:ascii="Arial" w:hAnsi="Arial" w:cs="Arial" w:hint="default"/>
        <w:b/>
        <w:bCs/>
        <w:i w:val="0"/>
        <w:iCs w:val="0"/>
        <w:color w:val="336699"/>
        <w:sz w:val="28"/>
        <w:szCs w:val="28"/>
        <w:u w:val="none"/>
      </w:rPr>
    </w:lvl>
    <w:lvl w:ilvl="3">
      <w:start w:val="1"/>
      <w:numFmt w:val="decimal"/>
      <w:pStyle w:val="Heading4"/>
      <w:lvlText w:val="%1.%2.%3.%4."/>
      <w:lvlJc w:val="left"/>
      <w:pPr>
        <w:tabs>
          <w:tab w:val="num" w:pos="2880"/>
        </w:tabs>
        <w:ind w:left="2880" w:hanging="1440"/>
      </w:pPr>
      <w:rPr>
        <w:rFonts w:ascii="Arial" w:hAnsi="Arial" w:cs="Arial" w:hint="default"/>
        <w:b/>
        <w:bCs/>
        <w:i w:val="0"/>
        <w:iCs w:val="0"/>
        <w:color w:val="336699"/>
        <w:sz w:val="22"/>
        <w:szCs w:val="22"/>
        <w:u w:val="none"/>
      </w:rPr>
    </w:lvl>
    <w:lvl w:ilvl="4">
      <w:start w:val="1"/>
      <w:numFmt w:val="decimal"/>
      <w:lvlRestart w:val="0"/>
      <w:pStyle w:val="Heading5"/>
      <w:lvlText w:val="%4%1.%2.%3.%5."/>
      <w:lvlJc w:val="left"/>
      <w:pPr>
        <w:tabs>
          <w:tab w:val="num" w:pos="2880"/>
        </w:tabs>
        <w:ind w:left="2880" w:hanging="720"/>
      </w:pPr>
      <w:rPr>
        <w:rFonts w:ascii="Arial" w:hAnsi="Arial" w:hint="default"/>
        <w:b/>
        <w:i w:val="0"/>
        <w:color w:val="336699"/>
        <w:sz w:val="22"/>
      </w:rPr>
    </w:lvl>
    <w:lvl w:ilvl="5">
      <w:start w:val="1"/>
      <w:numFmt w:val="decimal"/>
      <w:lvlText w:val="%1.%2.%3.%4.%5.%6."/>
      <w:lvlJc w:val="left"/>
      <w:pPr>
        <w:tabs>
          <w:tab w:val="num" w:pos="3960"/>
        </w:tabs>
        <w:ind w:left="2736" w:hanging="936"/>
      </w:pPr>
      <w:rPr>
        <w:rFonts w:ascii="Arial" w:hAnsi="Wingdings" w:hint="default"/>
      </w:rPr>
    </w:lvl>
    <w:lvl w:ilvl="6">
      <w:start w:val="1"/>
      <w:numFmt w:val="decimal"/>
      <w:lvlText w:val="%1.%2.%3.%4.%5.%6.%7."/>
      <w:lvlJc w:val="left"/>
      <w:pPr>
        <w:tabs>
          <w:tab w:val="num" w:pos="4680"/>
        </w:tabs>
        <w:ind w:left="3240" w:hanging="1080"/>
      </w:pPr>
      <w:rPr>
        <w:rFonts w:ascii="Arial" w:hAnsi="Wingdings" w:hint="default"/>
      </w:rPr>
    </w:lvl>
    <w:lvl w:ilvl="7">
      <w:start w:val="1"/>
      <w:numFmt w:val="decimal"/>
      <w:lvlText w:val="%1.%2.%3.%4.%5.%6.%7.%8."/>
      <w:lvlJc w:val="left"/>
      <w:pPr>
        <w:tabs>
          <w:tab w:val="num" w:pos="5400"/>
        </w:tabs>
        <w:ind w:left="3744" w:hanging="1224"/>
      </w:pPr>
      <w:rPr>
        <w:rFonts w:ascii="Arial" w:hAnsi="Symbol" w:hint="default"/>
      </w:rPr>
    </w:lvl>
    <w:lvl w:ilvl="8">
      <w:start w:val="1"/>
      <w:numFmt w:val="decimal"/>
      <w:lvlText w:val="%1.%2.%3.%4.%5.%6.%7.%8.%9."/>
      <w:lvlJc w:val="left"/>
      <w:pPr>
        <w:tabs>
          <w:tab w:val="num" w:pos="6120"/>
        </w:tabs>
        <w:ind w:left="4320" w:hanging="1440"/>
      </w:pPr>
      <w:rPr>
        <w:rFonts w:ascii="Arial" w:hAnsi="Symbol" w:hint="default"/>
      </w:rPr>
    </w:lvl>
  </w:abstractNum>
  <w:num w:numId="1">
    <w:abstractNumId w:val="19"/>
  </w:num>
  <w:num w:numId="2">
    <w:abstractNumId w:val="12"/>
  </w:num>
  <w:num w:numId="3">
    <w:abstractNumId w:val="11"/>
  </w:num>
  <w:num w:numId="4">
    <w:abstractNumId w:val="18"/>
  </w:num>
  <w:num w:numId="5">
    <w:abstractNumId w:val="23"/>
  </w:num>
  <w:num w:numId="6">
    <w:abstractNumId w:val="14"/>
  </w:num>
  <w:num w:numId="7">
    <w:abstractNumId w:val="8"/>
  </w:num>
  <w:num w:numId="8">
    <w:abstractNumId w:val="17"/>
  </w:num>
  <w:num w:numId="9">
    <w:abstractNumId w:val="21"/>
  </w:num>
  <w:num w:numId="10">
    <w:abstractNumId w:val="7"/>
  </w:num>
  <w:num w:numId="11">
    <w:abstractNumId w:val="16"/>
  </w:num>
  <w:num w:numId="12">
    <w:abstractNumId w:val="22"/>
  </w:num>
  <w:num w:numId="13">
    <w:abstractNumId w:val="13"/>
  </w:num>
  <w:num w:numId="14">
    <w:abstractNumId w:val="15"/>
  </w:num>
  <w:num w:numId="15">
    <w:abstractNumId w:val="3"/>
  </w:num>
  <w:num w:numId="16">
    <w:abstractNumId w:val="2"/>
  </w:num>
  <w:num w:numId="17">
    <w:abstractNumId w:val="1"/>
  </w:num>
  <w:num w:numId="18">
    <w:abstractNumId w:val="0"/>
    <w:lvlOverride w:ilvl="0">
      <w:startOverride w:val="1"/>
    </w:lvlOverride>
  </w:num>
  <w:num w:numId="1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0"/>
  </w:num>
  <w:num w:numId="27">
    <w:abstractNumId w:val="6"/>
  </w:num>
  <w:num w:numId="28">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B4052"/>
    <w:rsid w:val="00000360"/>
    <w:rsid w:val="00000454"/>
    <w:rsid w:val="00001075"/>
    <w:rsid w:val="000015E0"/>
    <w:rsid w:val="00001A54"/>
    <w:rsid w:val="0000205C"/>
    <w:rsid w:val="00002114"/>
    <w:rsid w:val="0000225A"/>
    <w:rsid w:val="000037C1"/>
    <w:rsid w:val="000045D9"/>
    <w:rsid w:val="00004A13"/>
    <w:rsid w:val="00004A43"/>
    <w:rsid w:val="00004BD6"/>
    <w:rsid w:val="00004E45"/>
    <w:rsid w:val="00005998"/>
    <w:rsid w:val="00005F8E"/>
    <w:rsid w:val="00006FFE"/>
    <w:rsid w:val="000071E5"/>
    <w:rsid w:val="000071E6"/>
    <w:rsid w:val="000100C8"/>
    <w:rsid w:val="0001014A"/>
    <w:rsid w:val="000102D6"/>
    <w:rsid w:val="00010327"/>
    <w:rsid w:val="000105BE"/>
    <w:rsid w:val="000106A5"/>
    <w:rsid w:val="00010B95"/>
    <w:rsid w:val="00011091"/>
    <w:rsid w:val="00011384"/>
    <w:rsid w:val="000114FF"/>
    <w:rsid w:val="00011EE6"/>
    <w:rsid w:val="00012742"/>
    <w:rsid w:val="00012918"/>
    <w:rsid w:val="000133A4"/>
    <w:rsid w:val="000133E8"/>
    <w:rsid w:val="00013845"/>
    <w:rsid w:val="00013AD2"/>
    <w:rsid w:val="000146FA"/>
    <w:rsid w:val="00015526"/>
    <w:rsid w:val="000157B2"/>
    <w:rsid w:val="00015F5D"/>
    <w:rsid w:val="0001611C"/>
    <w:rsid w:val="00016547"/>
    <w:rsid w:val="0001655B"/>
    <w:rsid w:val="00016854"/>
    <w:rsid w:val="00017438"/>
    <w:rsid w:val="00017BAD"/>
    <w:rsid w:val="00017C74"/>
    <w:rsid w:val="00020B5E"/>
    <w:rsid w:val="00020F8C"/>
    <w:rsid w:val="000215F6"/>
    <w:rsid w:val="00021D7B"/>
    <w:rsid w:val="0002278C"/>
    <w:rsid w:val="000236F3"/>
    <w:rsid w:val="00023C23"/>
    <w:rsid w:val="00024F3B"/>
    <w:rsid w:val="000252F1"/>
    <w:rsid w:val="000256B3"/>
    <w:rsid w:val="0002570A"/>
    <w:rsid w:val="00026528"/>
    <w:rsid w:val="00027134"/>
    <w:rsid w:val="00027403"/>
    <w:rsid w:val="0003014A"/>
    <w:rsid w:val="000304FE"/>
    <w:rsid w:val="00030546"/>
    <w:rsid w:val="00031262"/>
    <w:rsid w:val="00031478"/>
    <w:rsid w:val="00031AB3"/>
    <w:rsid w:val="00031E43"/>
    <w:rsid w:val="0003290D"/>
    <w:rsid w:val="00032D85"/>
    <w:rsid w:val="000331F5"/>
    <w:rsid w:val="000334E9"/>
    <w:rsid w:val="00033537"/>
    <w:rsid w:val="00034438"/>
    <w:rsid w:val="000356EB"/>
    <w:rsid w:val="00035901"/>
    <w:rsid w:val="00036AEF"/>
    <w:rsid w:val="00036E6D"/>
    <w:rsid w:val="00036E7A"/>
    <w:rsid w:val="0003703B"/>
    <w:rsid w:val="000378E6"/>
    <w:rsid w:val="00037A3B"/>
    <w:rsid w:val="00037EBA"/>
    <w:rsid w:val="00040B59"/>
    <w:rsid w:val="000411B6"/>
    <w:rsid w:val="000413C5"/>
    <w:rsid w:val="00041C93"/>
    <w:rsid w:val="00042C05"/>
    <w:rsid w:val="00042CBD"/>
    <w:rsid w:val="000431E6"/>
    <w:rsid w:val="0004337C"/>
    <w:rsid w:val="00043CDE"/>
    <w:rsid w:val="000442F3"/>
    <w:rsid w:val="00044681"/>
    <w:rsid w:val="000450D4"/>
    <w:rsid w:val="0004555A"/>
    <w:rsid w:val="000455E1"/>
    <w:rsid w:val="000459BF"/>
    <w:rsid w:val="00046057"/>
    <w:rsid w:val="0004608F"/>
    <w:rsid w:val="0004651E"/>
    <w:rsid w:val="000465DA"/>
    <w:rsid w:val="0004676E"/>
    <w:rsid w:val="00046B01"/>
    <w:rsid w:val="00047202"/>
    <w:rsid w:val="00047671"/>
    <w:rsid w:val="00047C67"/>
    <w:rsid w:val="00047F9C"/>
    <w:rsid w:val="000500EF"/>
    <w:rsid w:val="0005029C"/>
    <w:rsid w:val="00050FCC"/>
    <w:rsid w:val="00051558"/>
    <w:rsid w:val="00051A4B"/>
    <w:rsid w:val="00052158"/>
    <w:rsid w:val="0005241B"/>
    <w:rsid w:val="00052498"/>
    <w:rsid w:val="00052E52"/>
    <w:rsid w:val="00053229"/>
    <w:rsid w:val="000533CB"/>
    <w:rsid w:val="0005354C"/>
    <w:rsid w:val="000538F0"/>
    <w:rsid w:val="00053ACD"/>
    <w:rsid w:val="00054444"/>
    <w:rsid w:val="0005488A"/>
    <w:rsid w:val="0005515E"/>
    <w:rsid w:val="000551E8"/>
    <w:rsid w:val="00055790"/>
    <w:rsid w:val="0005597C"/>
    <w:rsid w:val="00055EAA"/>
    <w:rsid w:val="00055F6F"/>
    <w:rsid w:val="00056169"/>
    <w:rsid w:val="000565A3"/>
    <w:rsid w:val="0005661B"/>
    <w:rsid w:val="00056C43"/>
    <w:rsid w:val="00056C74"/>
    <w:rsid w:val="000579E1"/>
    <w:rsid w:val="00057A3D"/>
    <w:rsid w:val="00057C3C"/>
    <w:rsid w:val="00060D33"/>
    <w:rsid w:val="00060D80"/>
    <w:rsid w:val="000615DC"/>
    <w:rsid w:val="00061F4F"/>
    <w:rsid w:val="00061F9F"/>
    <w:rsid w:val="00062123"/>
    <w:rsid w:val="00062236"/>
    <w:rsid w:val="000624CB"/>
    <w:rsid w:val="00062626"/>
    <w:rsid w:val="00062A36"/>
    <w:rsid w:val="00063159"/>
    <w:rsid w:val="00063F43"/>
    <w:rsid w:val="00064681"/>
    <w:rsid w:val="00064C26"/>
    <w:rsid w:val="00065103"/>
    <w:rsid w:val="00065269"/>
    <w:rsid w:val="00065685"/>
    <w:rsid w:val="000656F0"/>
    <w:rsid w:val="000667AD"/>
    <w:rsid w:val="00066942"/>
    <w:rsid w:val="0006694C"/>
    <w:rsid w:val="00066EDE"/>
    <w:rsid w:val="000677AE"/>
    <w:rsid w:val="000678C1"/>
    <w:rsid w:val="00070227"/>
    <w:rsid w:val="00070AB7"/>
    <w:rsid w:val="000710FA"/>
    <w:rsid w:val="00071426"/>
    <w:rsid w:val="00071642"/>
    <w:rsid w:val="00072326"/>
    <w:rsid w:val="00072A98"/>
    <w:rsid w:val="00072CB1"/>
    <w:rsid w:val="00072E1C"/>
    <w:rsid w:val="0007308A"/>
    <w:rsid w:val="000733EE"/>
    <w:rsid w:val="00073469"/>
    <w:rsid w:val="00073BB6"/>
    <w:rsid w:val="000741BF"/>
    <w:rsid w:val="00074A78"/>
    <w:rsid w:val="00074DB5"/>
    <w:rsid w:val="00074FA1"/>
    <w:rsid w:val="00075362"/>
    <w:rsid w:val="00075FB5"/>
    <w:rsid w:val="00076265"/>
    <w:rsid w:val="00076361"/>
    <w:rsid w:val="0007763C"/>
    <w:rsid w:val="000777FB"/>
    <w:rsid w:val="00077943"/>
    <w:rsid w:val="00080B6D"/>
    <w:rsid w:val="00080BB0"/>
    <w:rsid w:val="00080D10"/>
    <w:rsid w:val="00080FB6"/>
    <w:rsid w:val="0008134C"/>
    <w:rsid w:val="0008204D"/>
    <w:rsid w:val="00082FA7"/>
    <w:rsid w:val="00083195"/>
    <w:rsid w:val="00083BD3"/>
    <w:rsid w:val="000840CB"/>
    <w:rsid w:val="00084743"/>
    <w:rsid w:val="00084F92"/>
    <w:rsid w:val="00084FBC"/>
    <w:rsid w:val="0008554E"/>
    <w:rsid w:val="00085901"/>
    <w:rsid w:val="00085A10"/>
    <w:rsid w:val="00085AC3"/>
    <w:rsid w:val="00085C48"/>
    <w:rsid w:val="000869C5"/>
    <w:rsid w:val="00086D72"/>
    <w:rsid w:val="00086ECE"/>
    <w:rsid w:val="00087016"/>
    <w:rsid w:val="000879F7"/>
    <w:rsid w:val="000879F8"/>
    <w:rsid w:val="00087BB8"/>
    <w:rsid w:val="00090057"/>
    <w:rsid w:val="00090B2B"/>
    <w:rsid w:val="00090D42"/>
    <w:rsid w:val="00091015"/>
    <w:rsid w:val="000910DE"/>
    <w:rsid w:val="00091A2E"/>
    <w:rsid w:val="00091BC1"/>
    <w:rsid w:val="00091BF6"/>
    <w:rsid w:val="00091D9C"/>
    <w:rsid w:val="00091F68"/>
    <w:rsid w:val="000920E3"/>
    <w:rsid w:val="00092E2D"/>
    <w:rsid w:val="00093025"/>
    <w:rsid w:val="00093519"/>
    <w:rsid w:val="00093EBD"/>
    <w:rsid w:val="00093F1E"/>
    <w:rsid w:val="00094716"/>
    <w:rsid w:val="000948F7"/>
    <w:rsid w:val="00094A41"/>
    <w:rsid w:val="00094AF6"/>
    <w:rsid w:val="00094B1F"/>
    <w:rsid w:val="00095060"/>
    <w:rsid w:val="000959B5"/>
    <w:rsid w:val="00095B27"/>
    <w:rsid w:val="0009626C"/>
    <w:rsid w:val="00096390"/>
    <w:rsid w:val="000965AD"/>
    <w:rsid w:val="00096779"/>
    <w:rsid w:val="000969A7"/>
    <w:rsid w:val="0009734B"/>
    <w:rsid w:val="00097F98"/>
    <w:rsid w:val="000A08EE"/>
    <w:rsid w:val="000A0BCB"/>
    <w:rsid w:val="000A0D2E"/>
    <w:rsid w:val="000A0EBE"/>
    <w:rsid w:val="000A141F"/>
    <w:rsid w:val="000A1966"/>
    <w:rsid w:val="000A1A40"/>
    <w:rsid w:val="000A20B6"/>
    <w:rsid w:val="000A2167"/>
    <w:rsid w:val="000A22AD"/>
    <w:rsid w:val="000A240C"/>
    <w:rsid w:val="000A24CC"/>
    <w:rsid w:val="000A2772"/>
    <w:rsid w:val="000A2DDE"/>
    <w:rsid w:val="000A31A2"/>
    <w:rsid w:val="000A3C20"/>
    <w:rsid w:val="000A40DB"/>
    <w:rsid w:val="000A4206"/>
    <w:rsid w:val="000A4242"/>
    <w:rsid w:val="000A491C"/>
    <w:rsid w:val="000A4D7D"/>
    <w:rsid w:val="000A4EFC"/>
    <w:rsid w:val="000A52A5"/>
    <w:rsid w:val="000A52D7"/>
    <w:rsid w:val="000A5313"/>
    <w:rsid w:val="000A5D97"/>
    <w:rsid w:val="000A5EE5"/>
    <w:rsid w:val="000A6296"/>
    <w:rsid w:val="000A6932"/>
    <w:rsid w:val="000A7BDC"/>
    <w:rsid w:val="000B00B3"/>
    <w:rsid w:val="000B0775"/>
    <w:rsid w:val="000B0E73"/>
    <w:rsid w:val="000B1070"/>
    <w:rsid w:val="000B14F9"/>
    <w:rsid w:val="000B1636"/>
    <w:rsid w:val="000B1A13"/>
    <w:rsid w:val="000B201D"/>
    <w:rsid w:val="000B223E"/>
    <w:rsid w:val="000B2A48"/>
    <w:rsid w:val="000B374F"/>
    <w:rsid w:val="000B38BC"/>
    <w:rsid w:val="000B3D57"/>
    <w:rsid w:val="000B42A0"/>
    <w:rsid w:val="000B44EA"/>
    <w:rsid w:val="000B46E6"/>
    <w:rsid w:val="000B48BC"/>
    <w:rsid w:val="000B5149"/>
    <w:rsid w:val="000B5856"/>
    <w:rsid w:val="000B5DDE"/>
    <w:rsid w:val="000B60B6"/>
    <w:rsid w:val="000B61EA"/>
    <w:rsid w:val="000B6FEF"/>
    <w:rsid w:val="000B712F"/>
    <w:rsid w:val="000B73C6"/>
    <w:rsid w:val="000C0067"/>
    <w:rsid w:val="000C12E1"/>
    <w:rsid w:val="000C14A7"/>
    <w:rsid w:val="000C169F"/>
    <w:rsid w:val="000C175E"/>
    <w:rsid w:val="000C1C07"/>
    <w:rsid w:val="000C1F9E"/>
    <w:rsid w:val="000C2B8A"/>
    <w:rsid w:val="000C2CE7"/>
    <w:rsid w:val="000C32CF"/>
    <w:rsid w:val="000C3381"/>
    <w:rsid w:val="000C3686"/>
    <w:rsid w:val="000C3DFA"/>
    <w:rsid w:val="000C3E14"/>
    <w:rsid w:val="000C428D"/>
    <w:rsid w:val="000C4606"/>
    <w:rsid w:val="000C4D3C"/>
    <w:rsid w:val="000C59E0"/>
    <w:rsid w:val="000C5D55"/>
    <w:rsid w:val="000C63D3"/>
    <w:rsid w:val="000C6A0A"/>
    <w:rsid w:val="000C6FD3"/>
    <w:rsid w:val="000C714D"/>
    <w:rsid w:val="000C7C3C"/>
    <w:rsid w:val="000C7DEF"/>
    <w:rsid w:val="000C7EBF"/>
    <w:rsid w:val="000D01AE"/>
    <w:rsid w:val="000D16A8"/>
    <w:rsid w:val="000D184B"/>
    <w:rsid w:val="000D18F7"/>
    <w:rsid w:val="000D288B"/>
    <w:rsid w:val="000D2BF4"/>
    <w:rsid w:val="000D3152"/>
    <w:rsid w:val="000D317E"/>
    <w:rsid w:val="000D31E8"/>
    <w:rsid w:val="000D31FC"/>
    <w:rsid w:val="000D324E"/>
    <w:rsid w:val="000D331C"/>
    <w:rsid w:val="000D3358"/>
    <w:rsid w:val="000D3476"/>
    <w:rsid w:val="000D3BB3"/>
    <w:rsid w:val="000D3FCD"/>
    <w:rsid w:val="000D50DC"/>
    <w:rsid w:val="000D57C2"/>
    <w:rsid w:val="000D58A7"/>
    <w:rsid w:val="000D6251"/>
    <w:rsid w:val="000D6392"/>
    <w:rsid w:val="000D6666"/>
    <w:rsid w:val="000D67B9"/>
    <w:rsid w:val="000D6CDF"/>
    <w:rsid w:val="000D6D83"/>
    <w:rsid w:val="000D7975"/>
    <w:rsid w:val="000D79D7"/>
    <w:rsid w:val="000E03BE"/>
    <w:rsid w:val="000E03D3"/>
    <w:rsid w:val="000E0661"/>
    <w:rsid w:val="000E0C96"/>
    <w:rsid w:val="000E0DBB"/>
    <w:rsid w:val="000E0FF0"/>
    <w:rsid w:val="000E13DF"/>
    <w:rsid w:val="000E1556"/>
    <w:rsid w:val="000E16FE"/>
    <w:rsid w:val="000E1C9D"/>
    <w:rsid w:val="000E1E75"/>
    <w:rsid w:val="000E1FDA"/>
    <w:rsid w:val="000E20F3"/>
    <w:rsid w:val="000E2249"/>
    <w:rsid w:val="000E25DB"/>
    <w:rsid w:val="000E2E29"/>
    <w:rsid w:val="000E3121"/>
    <w:rsid w:val="000E320E"/>
    <w:rsid w:val="000E3CEC"/>
    <w:rsid w:val="000E46FF"/>
    <w:rsid w:val="000E4B7A"/>
    <w:rsid w:val="000E4C7E"/>
    <w:rsid w:val="000E4DD3"/>
    <w:rsid w:val="000E531B"/>
    <w:rsid w:val="000E551D"/>
    <w:rsid w:val="000E552F"/>
    <w:rsid w:val="000E5BA8"/>
    <w:rsid w:val="000E64A1"/>
    <w:rsid w:val="000E6537"/>
    <w:rsid w:val="000E65B0"/>
    <w:rsid w:val="000E6700"/>
    <w:rsid w:val="000E6879"/>
    <w:rsid w:val="000E7456"/>
    <w:rsid w:val="000E74BD"/>
    <w:rsid w:val="000E7515"/>
    <w:rsid w:val="000E7836"/>
    <w:rsid w:val="000E792C"/>
    <w:rsid w:val="000E7CE7"/>
    <w:rsid w:val="000F095F"/>
    <w:rsid w:val="000F0B73"/>
    <w:rsid w:val="000F0C3B"/>
    <w:rsid w:val="000F1399"/>
    <w:rsid w:val="000F1746"/>
    <w:rsid w:val="000F2CBE"/>
    <w:rsid w:val="000F35DB"/>
    <w:rsid w:val="000F3EEB"/>
    <w:rsid w:val="000F3F53"/>
    <w:rsid w:val="000F3F9A"/>
    <w:rsid w:val="000F4045"/>
    <w:rsid w:val="000F4048"/>
    <w:rsid w:val="000F456F"/>
    <w:rsid w:val="000F4C3C"/>
    <w:rsid w:val="000F53D7"/>
    <w:rsid w:val="000F589C"/>
    <w:rsid w:val="000F5D6D"/>
    <w:rsid w:val="000F5DC7"/>
    <w:rsid w:val="000F6994"/>
    <w:rsid w:val="000F6D90"/>
    <w:rsid w:val="000F70FF"/>
    <w:rsid w:val="000F7456"/>
    <w:rsid w:val="000F7FE3"/>
    <w:rsid w:val="0010012A"/>
    <w:rsid w:val="00100832"/>
    <w:rsid w:val="00100A2D"/>
    <w:rsid w:val="00100CD4"/>
    <w:rsid w:val="001015C0"/>
    <w:rsid w:val="00101B4E"/>
    <w:rsid w:val="00101C94"/>
    <w:rsid w:val="00101CE3"/>
    <w:rsid w:val="00102A58"/>
    <w:rsid w:val="00102C79"/>
    <w:rsid w:val="00103557"/>
    <w:rsid w:val="00103AA8"/>
    <w:rsid w:val="001040FE"/>
    <w:rsid w:val="001044DB"/>
    <w:rsid w:val="00104874"/>
    <w:rsid w:val="00104C20"/>
    <w:rsid w:val="00104FD0"/>
    <w:rsid w:val="00105000"/>
    <w:rsid w:val="0010502F"/>
    <w:rsid w:val="0010550D"/>
    <w:rsid w:val="00105FEC"/>
    <w:rsid w:val="001062B0"/>
    <w:rsid w:val="001069AB"/>
    <w:rsid w:val="001074ED"/>
    <w:rsid w:val="00107A20"/>
    <w:rsid w:val="001102B3"/>
    <w:rsid w:val="0011052F"/>
    <w:rsid w:val="001106BC"/>
    <w:rsid w:val="0011098E"/>
    <w:rsid w:val="00110B01"/>
    <w:rsid w:val="001112AA"/>
    <w:rsid w:val="0011141B"/>
    <w:rsid w:val="0011156E"/>
    <w:rsid w:val="00111747"/>
    <w:rsid w:val="00111902"/>
    <w:rsid w:val="00111EC7"/>
    <w:rsid w:val="0011212B"/>
    <w:rsid w:val="0011250E"/>
    <w:rsid w:val="001125E1"/>
    <w:rsid w:val="001128A4"/>
    <w:rsid w:val="00112A5E"/>
    <w:rsid w:val="00112C81"/>
    <w:rsid w:val="00113A7C"/>
    <w:rsid w:val="00113B07"/>
    <w:rsid w:val="00113B0A"/>
    <w:rsid w:val="00113E7E"/>
    <w:rsid w:val="001144E7"/>
    <w:rsid w:val="00114574"/>
    <w:rsid w:val="00114873"/>
    <w:rsid w:val="00114C91"/>
    <w:rsid w:val="00115BE1"/>
    <w:rsid w:val="00115E6A"/>
    <w:rsid w:val="0011630D"/>
    <w:rsid w:val="00117262"/>
    <w:rsid w:val="00117698"/>
    <w:rsid w:val="00120281"/>
    <w:rsid w:val="00120FAC"/>
    <w:rsid w:val="00121146"/>
    <w:rsid w:val="001212EF"/>
    <w:rsid w:val="001214FA"/>
    <w:rsid w:val="0012157D"/>
    <w:rsid w:val="00121687"/>
    <w:rsid w:val="00121795"/>
    <w:rsid w:val="00121A64"/>
    <w:rsid w:val="00121AEE"/>
    <w:rsid w:val="00122182"/>
    <w:rsid w:val="00122280"/>
    <w:rsid w:val="0012253C"/>
    <w:rsid w:val="00122FB2"/>
    <w:rsid w:val="001235B3"/>
    <w:rsid w:val="001236FF"/>
    <w:rsid w:val="001238EE"/>
    <w:rsid w:val="00123917"/>
    <w:rsid w:val="00123A60"/>
    <w:rsid w:val="00124819"/>
    <w:rsid w:val="001250CC"/>
    <w:rsid w:val="0012528E"/>
    <w:rsid w:val="0012558D"/>
    <w:rsid w:val="00126752"/>
    <w:rsid w:val="00127719"/>
    <w:rsid w:val="001279AE"/>
    <w:rsid w:val="001304CA"/>
    <w:rsid w:val="0013078C"/>
    <w:rsid w:val="00130857"/>
    <w:rsid w:val="00130884"/>
    <w:rsid w:val="00130F72"/>
    <w:rsid w:val="00130FBE"/>
    <w:rsid w:val="00131813"/>
    <w:rsid w:val="00131E87"/>
    <w:rsid w:val="00132917"/>
    <w:rsid w:val="00132E71"/>
    <w:rsid w:val="00132FBE"/>
    <w:rsid w:val="00133252"/>
    <w:rsid w:val="00133AA7"/>
    <w:rsid w:val="00133D21"/>
    <w:rsid w:val="001342C3"/>
    <w:rsid w:val="00134B10"/>
    <w:rsid w:val="00134D3F"/>
    <w:rsid w:val="00134E55"/>
    <w:rsid w:val="0013513D"/>
    <w:rsid w:val="00135225"/>
    <w:rsid w:val="0013610D"/>
    <w:rsid w:val="0013634C"/>
    <w:rsid w:val="001366A6"/>
    <w:rsid w:val="00136863"/>
    <w:rsid w:val="00136AB1"/>
    <w:rsid w:val="00137FB6"/>
    <w:rsid w:val="0014088E"/>
    <w:rsid w:val="00140D79"/>
    <w:rsid w:val="00141170"/>
    <w:rsid w:val="00141198"/>
    <w:rsid w:val="00141878"/>
    <w:rsid w:val="00141CC0"/>
    <w:rsid w:val="00141DF0"/>
    <w:rsid w:val="001422D7"/>
    <w:rsid w:val="001424CD"/>
    <w:rsid w:val="00142706"/>
    <w:rsid w:val="00142963"/>
    <w:rsid w:val="00142EEC"/>
    <w:rsid w:val="0014329A"/>
    <w:rsid w:val="0014336D"/>
    <w:rsid w:val="001438D3"/>
    <w:rsid w:val="00143BCD"/>
    <w:rsid w:val="00145482"/>
    <w:rsid w:val="00145743"/>
    <w:rsid w:val="00145915"/>
    <w:rsid w:val="00145DCA"/>
    <w:rsid w:val="00145FD9"/>
    <w:rsid w:val="001466B3"/>
    <w:rsid w:val="0014672D"/>
    <w:rsid w:val="00146807"/>
    <w:rsid w:val="00146CD6"/>
    <w:rsid w:val="00146F35"/>
    <w:rsid w:val="00147A5C"/>
    <w:rsid w:val="00147DA9"/>
    <w:rsid w:val="0015002B"/>
    <w:rsid w:val="00150608"/>
    <w:rsid w:val="00150CA2"/>
    <w:rsid w:val="001513F1"/>
    <w:rsid w:val="0015169C"/>
    <w:rsid w:val="00151A42"/>
    <w:rsid w:val="00151D30"/>
    <w:rsid w:val="00151FC1"/>
    <w:rsid w:val="001521EF"/>
    <w:rsid w:val="00152850"/>
    <w:rsid w:val="001528D0"/>
    <w:rsid w:val="001531AC"/>
    <w:rsid w:val="001534D9"/>
    <w:rsid w:val="001534E4"/>
    <w:rsid w:val="0015363D"/>
    <w:rsid w:val="0015364B"/>
    <w:rsid w:val="0015373B"/>
    <w:rsid w:val="00154034"/>
    <w:rsid w:val="001543EE"/>
    <w:rsid w:val="0015497F"/>
    <w:rsid w:val="00154C13"/>
    <w:rsid w:val="00154F84"/>
    <w:rsid w:val="001560AB"/>
    <w:rsid w:val="00157306"/>
    <w:rsid w:val="00157614"/>
    <w:rsid w:val="0015765A"/>
    <w:rsid w:val="00157855"/>
    <w:rsid w:val="00157B50"/>
    <w:rsid w:val="00157CD4"/>
    <w:rsid w:val="00157F81"/>
    <w:rsid w:val="00160751"/>
    <w:rsid w:val="00160C9D"/>
    <w:rsid w:val="00161C71"/>
    <w:rsid w:val="00161CFA"/>
    <w:rsid w:val="0016291A"/>
    <w:rsid w:val="00163026"/>
    <w:rsid w:val="001630D3"/>
    <w:rsid w:val="0016315A"/>
    <w:rsid w:val="001634DF"/>
    <w:rsid w:val="00163647"/>
    <w:rsid w:val="00163794"/>
    <w:rsid w:val="00163A55"/>
    <w:rsid w:val="00163F41"/>
    <w:rsid w:val="00163FB9"/>
    <w:rsid w:val="00164355"/>
    <w:rsid w:val="001644FE"/>
    <w:rsid w:val="001645B9"/>
    <w:rsid w:val="00164E6E"/>
    <w:rsid w:val="00164EE2"/>
    <w:rsid w:val="001650F0"/>
    <w:rsid w:val="001653BA"/>
    <w:rsid w:val="00165B12"/>
    <w:rsid w:val="00165CCF"/>
    <w:rsid w:val="00165F78"/>
    <w:rsid w:val="00166A1C"/>
    <w:rsid w:val="00167A28"/>
    <w:rsid w:val="00167CC6"/>
    <w:rsid w:val="00167FAE"/>
    <w:rsid w:val="0017012C"/>
    <w:rsid w:val="001705CB"/>
    <w:rsid w:val="00170685"/>
    <w:rsid w:val="0017136F"/>
    <w:rsid w:val="00171F3F"/>
    <w:rsid w:val="001723F8"/>
    <w:rsid w:val="00172CC2"/>
    <w:rsid w:val="00172DB2"/>
    <w:rsid w:val="00173069"/>
    <w:rsid w:val="00173189"/>
    <w:rsid w:val="001732FD"/>
    <w:rsid w:val="00173545"/>
    <w:rsid w:val="00173AB3"/>
    <w:rsid w:val="00173AE8"/>
    <w:rsid w:val="00173C82"/>
    <w:rsid w:val="00173EE8"/>
    <w:rsid w:val="0017458C"/>
    <w:rsid w:val="00174859"/>
    <w:rsid w:val="0017492F"/>
    <w:rsid w:val="00174C96"/>
    <w:rsid w:val="00176873"/>
    <w:rsid w:val="00177876"/>
    <w:rsid w:val="00180BF2"/>
    <w:rsid w:val="00181923"/>
    <w:rsid w:val="00182B56"/>
    <w:rsid w:val="00182B6B"/>
    <w:rsid w:val="00182BB2"/>
    <w:rsid w:val="00183764"/>
    <w:rsid w:val="00183E3A"/>
    <w:rsid w:val="0018432B"/>
    <w:rsid w:val="0018499C"/>
    <w:rsid w:val="00185D5C"/>
    <w:rsid w:val="0018670B"/>
    <w:rsid w:val="0018774C"/>
    <w:rsid w:val="00190341"/>
    <w:rsid w:val="00190506"/>
    <w:rsid w:val="00190A3D"/>
    <w:rsid w:val="00190B28"/>
    <w:rsid w:val="00191117"/>
    <w:rsid w:val="00191334"/>
    <w:rsid w:val="001918F5"/>
    <w:rsid w:val="00191A2F"/>
    <w:rsid w:val="00192015"/>
    <w:rsid w:val="001920E2"/>
    <w:rsid w:val="0019254E"/>
    <w:rsid w:val="001925B6"/>
    <w:rsid w:val="00193091"/>
    <w:rsid w:val="001930D6"/>
    <w:rsid w:val="00193BDA"/>
    <w:rsid w:val="00193F48"/>
    <w:rsid w:val="001941DA"/>
    <w:rsid w:val="001945AF"/>
    <w:rsid w:val="0019466B"/>
    <w:rsid w:val="001948EC"/>
    <w:rsid w:val="0019546B"/>
    <w:rsid w:val="00195D23"/>
    <w:rsid w:val="0019652D"/>
    <w:rsid w:val="00196613"/>
    <w:rsid w:val="00196D99"/>
    <w:rsid w:val="00196EA1"/>
    <w:rsid w:val="00196FBC"/>
    <w:rsid w:val="0019761C"/>
    <w:rsid w:val="00197916"/>
    <w:rsid w:val="00197B9C"/>
    <w:rsid w:val="00197D10"/>
    <w:rsid w:val="00197E87"/>
    <w:rsid w:val="001A0025"/>
    <w:rsid w:val="001A0102"/>
    <w:rsid w:val="001A04F6"/>
    <w:rsid w:val="001A0F85"/>
    <w:rsid w:val="001A1D9D"/>
    <w:rsid w:val="001A1E52"/>
    <w:rsid w:val="001A21D3"/>
    <w:rsid w:val="001A21EC"/>
    <w:rsid w:val="001A2543"/>
    <w:rsid w:val="001A32B4"/>
    <w:rsid w:val="001A3966"/>
    <w:rsid w:val="001A3DF7"/>
    <w:rsid w:val="001A5039"/>
    <w:rsid w:val="001A558B"/>
    <w:rsid w:val="001A5F0A"/>
    <w:rsid w:val="001A601E"/>
    <w:rsid w:val="001A625B"/>
    <w:rsid w:val="001A6549"/>
    <w:rsid w:val="001A67D1"/>
    <w:rsid w:val="001A6B08"/>
    <w:rsid w:val="001A6EBD"/>
    <w:rsid w:val="001A6F44"/>
    <w:rsid w:val="001A78F9"/>
    <w:rsid w:val="001A7A56"/>
    <w:rsid w:val="001A7CDD"/>
    <w:rsid w:val="001A7D0B"/>
    <w:rsid w:val="001B072F"/>
    <w:rsid w:val="001B08BD"/>
    <w:rsid w:val="001B13B4"/>
    <w:rsid w:val="001B15F6"/>
    <w:rsid w:val="001B1736"/>
    <w:rsid w:val="001B1793"/>
    <w:rsid w:val="001B21CD"/>
    <w:rsid w:val="001B27F2"/>
    <w:rsid w:val="001B2A3D"/>
    <w:rsid w:val="001B2C73"/>
    <w:rsid w:val="001B2F5E"/>
    <w:rsid w:val="001B2FAD"/>
    <w:rsid w:val="001B315D"/>
    <w:rsid w:val="001B328A"/>
    <w:rsid w:val="001B32D5"/>
    <w:rsid w:val="001B3CA2"/>
    <w:rsid w:val="001B3FA5"/>
    <w:rsid w:val="001B508E"/>
    <w:rsid w:val="001B5579"/>
    <w:rsid w:val="001B5891"/>
    <w:rsid w:val="001B58F7"/>
    <w:rsid w:val="001B5917"/>
    <w:rsid w:val="001B5F86"/>
    <w:rsid w:val="001B65CA"/>
    <w:rsid w:val="001B75D3"/>
    <w:rsid w:val="001B7D8E"/>
    <w:rsid w:val="001C03CD"/>
    <w:rsid w:val="001C06D2"/>
    <w:rsid w:val="001C0AF2"/>
    <w:rsid w:val="001C0DA6"/>
    <w:rsid w:val="001C10BD"/>
    <w:rsid w:val="001C181F"/>
    <w:rsid w:val="001C22BE"/>
    <w:rsid w:val="001C2542"/>
    <w:rsid w:val="001C2F1E"/>
    <w:rsid w:val="001C3171"/>
    <w:rsid w:val="001C32B2"/>
    <w:rsid w:val="001C36DE"/>
    <w:rsid w:val="001C4A54"/>
    <w:rsid w:val="001C5199"/>
    <w:rsid w:val="001C56CD"/>
    <w:rsid w:val="001C5705"/>
    <w:rsid w:val="001C5F65"/>
    <w:rsid w:val="001C6013"/>
    <w:rsid w:val="001C6E45"/>
    <w:rsid w:val="001D0708"/>
    <w:rsid w:val="001D0710"/>
    <w:rsid w:val="001D0845"/>
    <w:rsid w:val="001D0924"/>
    <w:rsid w:val="001D1328"/>
    <w:rsid w:val="001D17A6"/>
    <w:rsid w:val="001D1E5F"/>
    <w:rsid w:val="001D247B"/>
    <w:rsid w:val="001D2529"/>
    <w:rsid w:val="001D27EB"/>
    <w:rsid w:val="001D2C0A"/>
    <w:rsid w:val="001D33A9"/>
    <w:rsid w:val="001D45A6"/>
    <w:rsid w:val="001D5BF3"/>
    <w:rsid w:val="001D60C7"/>
    <w:rsid w:val="001D65D5"/>
    <w:rsid w:val="001D6723"/>
    <w:rsid w:val="001D6822"/>
    <w:rsid w:val="001D6B93"/>
    <w:rsid w:val="001D768B"/>
    <w:rsid w:val="001D7A48"/>
    <w:rsid w:val="001D7AB4"/>
    <w:rsid w:val="001D7AC2"/>
    <w:rsid w:val="001E0A87"/>
    <w:rsid w:val="001E0BD6"/>
    <w:rsid w:val="001E16EC"/>
    <w:rsid w:val="001E1F4F"/>
    <w:rsid w:val="001E21ED"/>
    <w:rsid w:val="001E237B"/>
    <w:rsid w:val="001E2518"/>
    <w:rsid w:val="001E26CF"/>
    <w:rsid w:val="001E27A3"/>
    <w:rsid w:val="001E28A1"/>
    <w:rsid w:val="001E2B7F"/>
    <w:rsid w:val="001E2FB0"/>
    <w:rsid w:val="001E31A6"/>
    <w:rsid w:val="001E4053"/>
    <w:rsid w:val="001E44BC"/>
    <w:rsid w:val="001E48F4"/>
    <w:rsid w:val="001E4BDB"/>
    <w:rsid w:val="001E500E"/>
    <w:rsid w:val="001E5199"/>
    <w:rsid w:val="001E53F5"/>
    <w:rsid w:val="001E5CA9"/>
    <w:rsid w:val="001E7024"/>
    <w:rsid w:val="001F0454"/>
    <w:rsid w:val="001F0503"/>
    <w:rsid w:val="001F0666"/>
    <w:rsid w:val="001F0B5F"/>
    <w:rsid w:val="001F0BE1"/>
    <w:rsid w:val="001F0DC4"/>
    <w:rsid w:val="001F0FF1"/>
    <w:rsid w:val="001F1364"/>
    <w:rsid w:val="001F342D"/>
    <w:rsid w:val="001F3886"/>
    <w:rsid w:val="001F3956"/>
    <w:rsid w:val="001F395C"/>
    <w:rsid w:val="001F3AF3"/>
    <w:rsid w:val="001F3C33"/>
    <w:rsid w:val="001F3DC3"/>
    <w:rsid w:val="001F410F"/>
    <w:rsid w:val="001F4151"/>
    <w:rsid w:val="001F420B"/>
    <w:rsid w:val="001F456B"/>
    <w:rsid w:val="001F48D8"/>
    <w:rsid w:val="001F4AA3"/>
    <w:rsid w:val="001F4CFB"/>
    <w:rsid w:val="001F4DCA"/>
    <w:rsid w:val="001F51A3"/>
    <w:rsid w:val="001F5D87"/>
    <w:rsid w:val="001F5DC8"/>
    <w:rsid w:val="001F6EB7"/>
    <w:rsid w:val="001F7642"/>
    <w:rsid w:val="001F78C5"/>
    <w:rsid w:val="001F7C4F"/>
    <w:rsid w:val="0020037B"/>
    <w:rsid w:val="002003B5"/>
    <w:rsid w:val="00200712"/>
    <w:rsid w:val="0020099F"/>
    <w:rsid w:val="00200B77"/>
    <w:rsid w:val="002014D1"/>
    <w:rsid w:val="00201D1A"/>
    <w:rsid w:val="00202277"/>
    <w:rsid w:val="00202989"/>
    <w:rsid w:val="00202BA5"/>
    <w:rsid w:val="00202C84"/>
    <w:rsid w:val="002038CB"/>
    <w:rsid w:val="002039EF"/>
    <w:rsid w:val="00203A96"/>
    <w:rsid w:val="00203F3C"/>
    <w:rsid w:val="002040D8"/>
    <w:rsid w:val="0020468B"/>
    <w:rsid w:val="0020474F"/>
    <w:rsid w:val="002050CF"/>
    <w:rsid w:val="002052A9"/>
    <w:rsid w:val="002053A3"/>
    <w:rsid w:val="00205659"/>
    <w:rsid w:val="00205A01"/>
    <w:rsid w:val="00206165"/>
    <w:rsid w:val="00206394"/>
    <w:rsid w:val="00206D10"/>
    <w:rsid w:val="00207173"/>
    <w:rsid w:val="0020743C"/>
    <w:rsid w:val="002104AF"/>
    <w:rsid w:val="00210810"/>
    <w:rsid w:val="00210A65"/>
    <w:rsid w:val="00210AE1"/>
    <w:rsid w:val="0021114B"/>
    <w:rsid w:val="002113C6"/>
    <w:rsid w:val="00211B6E"/>
    <w:rsid w:val="002120DE"/>
    <w:rsid w:val="002121BF"/>
    <w:rsid w:val="002122B6"/>
    <w:rsid w:val="00212890"/>
    <w:rsid w:val="002128A4"/>
    <w:rsid w:val="0021297A"/>
    <w:rsid w:val="00212EE8"/>
    <w:rsid w:val="00213203"/>
    <w:rsid w:val="00213BBB"/>
    <w:rsid w:val="00213EEA"/>
    <w:rsid w:val="00214245"/>
    <w:rsid w:val="00215863"/>
    <w:rsid w:val="00215C40"/>
    <w:rsid w:val="00215D7C"/>
    <w:rsid w:val="00215DF0"/>
    <w:rsid w:val="00216055"/>
    <w:rsid w:val="00216517"/>
    <w:rsid w:val="00216C39"/>
    <w:rsid w:val="00216CCE"/>
    <w:rsid w:val="002173A0"/>
    <w:rsid w:val="00217A36"/>
    <w:rsid w:val="00220197"/>
    <w:rsid w:val="002201CD"/>
    <w:rsid w:val="00220326"/>
    <w:rsid w:val="00220710"/>
    <w:rsid w:val="002207BF"/>
    <w:rsid w:val="00220857"/>
    <w:rsid w:val="00220F43"/>
    <w:rsid w:val="00220FB4"/>
    <w:rsid w:val="00221581"/>
    <w:rsid w:val="00221587"/>
    <w:rsid w:val="00221D4C"/>
    <w:rsid w:val="00222026"/>
    <w:rsid w:val="00222053"/>
    <w:rsid w:val="00223142"/>
    <w:rsid w:val="00223C7F"/>
    <w:rsid w:val="00224686"/>
    <w:rsid w:val="002261D3"/>
    <w:rsid w:val="00226AA7"/>
    <w:rsid w:val="00226B8E"/>
    <w:rsid w:val="00226FFF"/>
    <w:rsid w:val="00227973"/>
    <w:rsid w:val="00227B43"/>
    <w:rsid w:val="00227CA3"/>
    <w:rsid w:val="00230232"/>
    <w:rsid w:val="00230312"/>
    <w:rsid w:val="00230960"/>
    <w:rsid w:val="00230CD3"/>
    <w:rsid w:val="00230F0D"/>
    <w:rsid w:val="00230FBE"/>
    <w:rsid w:val="002310CF"/>
    <w:rsid w:val="00231925"/>
    <w:rsid w:val="00232CFC"/>
    <w:rsid w:val="00233023"/>
    <w:rsid w:val="00233127"/>
    <w:rsid w:val="00233EAF"/>
    <w:rsid w:val="00233F53"/>
    <w:rsid w:val="0023444E"/>
    <w:rsid w:val="00234541"/>
    <w:rsid w:val="00234891"/>
    <w:rsid w:val="00234ADA"/>
    <w:rsid w:val="00234DC6"/>
    <w:rsid w:val="00235008"/>
    <w:rsid w:val="002353B9"/>
    <w:rsid w:val="002356A9"/>
    <w:rsid w:val="00235B90"/>
    <w:rsid w:val="00235CFD"/>
    <w:rsid w:val="002361CA"/>
    <w:rsid w:val="0024028B"/>
    <w:rsid w:val="002403D5"/>
    <w:rsid w:val="002415A9"/>
    <w:rsid w:val="00241D80"/>
    <w:rsid w:val="00241E46"/>
    <w:rsid w:val="00241FEA"/>
    <w:rsid w:val="00242182"/>
    <w:rsid w:val="00242BC3"/>
    <w:rsid w:val="00242E00"/>
    <w:rsid w:val="00242EF9"/>
    <w:rsid w:val="00242FFE"/>
    <w:rsid w:val="00243E7D"/>
    <w:rsid w:val="002440F8"/>
    <w:rsid w:val="00244407"/>
    <w:rsid w:val="00244966"/>
    <w:rsid w:val="00244CF1"/>
    <w:rsid w:val="00244EB8"/>
    <w:rsid w:val="00245554"/>
    <w:rsid w:val="00245EE7"/>
    <w:rsid w:val="0024618B"/>
    <w:rsid w:val="0024626C"/>
    <w:rsid w:val="00246746"/>
    <w:rsid w:val="00246A30"/>
    <w:rsid w:val="002470CB"/>
    <w:rsid w:val="002470D2"/>
    <w:rsid w:val="002470F4"/>
    <w:rsid w:val="00247441"/>
    <w:rsid w:val="0024752A"/>
    <w:rsid w:val="00247572"/>
    <w:rsid w:val="00247581"/>
    <w:rsid w:val="00247C9D"/>
    <w:rsid w:val="00247CCD"/>
    <w:rsid w:val="00247E6E"/>
    <w:rsid w:val="00247E89"/>
    <w:rsid w:val="00247EBE"/>
    <w:rsid w:val="00250878"/>
    <w:rsid w:val="00250D2D"/>
    <w:rsid w:val="00250DB2"/>
    <w:rsid w:val="00250E2E"/>
    <w:rsid w:val="00251063"/>
    <w:rsid w:val="00251105"/>
    <w:rsid w:val="00251156"/>
    <w:rsid w:val="0025163E"/>
    <w:rsid w:val="00251D90"/>
    <w:rsid w:val="0025278F"/>
    <w:rsid w:val="00252CB4"/>
    <w:rsid w:val="002532A2"/>
    <w:rsid w:val="002539A2"/>
    <w:rsid w:val="002539DE"/>
    <w:rsid w:val="00253A98"/>
    <w:rsid w:val="0025406C"/>
    <w:rsid w:val="002540DF"/>
    <w:rsid w:val="002549C1"/>
    <w:rsid w:val="002556BB"/>
    <w:rsid w:val="002557B3"/>
    <w:rsid w:val="00255C14"/>
    <w:rsid w:val="00257614"/>
    <w:rsid w:val="00257691"/>
    <w:rsid w:val="00257743"/>
    <w:rsid w:val="002579AA"/>
    <w:rsid w:val="00257EDC"/>
    <w:rsid w:val="002602A5"/>
    <w:rsid w:val="0026044C"/>
    <w:rsid w:val="0026071A"/>
    <w:rsid w:val="00261873"/>
    <w:rsid w:val="00261CA5"/>
    <w:rsid w:val="00261F7B"/>
    <w:rsid w:val="002621E3"/>
    <w:rsid w:val="002626E6"/>
    <w:rsid w:val="00262DE9"/>
    <w:rsid w:val="0026333E"/>
    <w:rsid w:val="002636DA"/>
    <w:rsid w:val="00263A7C"/>
    <w:rsid w:val="00263C47"/>
    <w:rsid w:val="00263D80"/>
    <w:rsid w:val="00263F7F"/>
    <w:rsid w:val="002643C4"/>
    <w:rsid w:val="00265077"/>
    <w:rsid w:val="00265781"/>
    <w:rsid w:val="002664C8"/>
    <w:rsid w:val="002669DD"/>
    <w:rsid w:val="00266B40"/>
    <w:rsid w:val="00266D46"/>
    <w:rsid w:val="002701EA"/>
    <w:rsid w:val="002707D9"/>
    <w:rsid w:val="0027082F"/>
    <w:rsid w:val="00271047"/>
    <w:rsid w:val="0027116A"/>
    <w:rsid w:val="00271AC8"/>
    <w:rsid w:val="00272579"/>
    <w:rsid w:val="002730D0"/>
    <w:rsid w:val="002737D6"/>
    <w:rsid w:val="00273CA3"/>
    <w:rsid w:val="00274E69"/>
    <w:rsid w:val="00275CC5"/>
    <w:rsid w:val="00275E7A"/>
    <w:rsid w:val="00275E87"/>
    <w:rsid w:val="002760C2"/>
    <w:rsid w:val="00276231"/>
    <w:rsid w:val="00276C2A"/>
    <w:rsid w:val="00276EC0"/>
    <w:rsid w:val="00276FAD"/>
    <w:rsid w:val="00277E56"/>
    <w:rsid w:val="0028082B"/>
    <w:rsid w:val="00280A10"/>
    <w:rsid w:val="00280E30"/>
    <w:rsid w:val="00280EC1"/>
    <w:rsid w:val="0028107B"/>
    <w:rsid w:val="00281132"/>
    <w:rsid w:val="002813BD"/>
    <w:rsid w:val="002813C5"/>
    <w:rsid w:val="002816AA"/>
    <w:rsid w:val="00281F6A"/>
    <w:rsid w:val="00282434"/>
    <w:rsid w:val="00282AAD"/>
    <w:rsid w:val="002832CE"/>
    <w:rsid w:val="002832EE"/>
    <w:rsid w:val="002834A0"/>
    <w:rsid w:val="00283DF6"/>
    <w:rsid w:val="002840DA"/>
    <w:rsid w:val="002843CB"/>
    <w:rsid w:val="0028457C"/>
    <w:rsid w:val="00284BB7"/>
    <w:rsid w:val="0028529A"/>
    <w:rsid w:val="0028581E"/>
    <w:rsid w:val="00285FB7"/>
    <w:rsid w:val="00286122"/>
    <w:rsid w:val="0028673A"/>
    <w:rsid w:val="00287845"/>
    <w:rsid w:val="0028789D"/>
    <w:rsid w:val="00287A02"/>
    <w:rsid w:val="00287A4D"/>
    <w:rsid w:val="00287C84"/>
    <w:rsid w:val="00287D58"/>
    <w:rsid w:val="002901E9"/>
    <w:rsid w:val="0029094D"/>
    <w:rsid w:val="00291162"/>
    <w:rsid w:val="00291544"/>
    <w:rsid w:val="00291925"/>
    <w:rsid w:val="00291E50"/>
    <w:rsid w:val="00291FF4"/>
    <w:rsid w:val="002920F3"/>
    <w:rsid w:val="002922EB"/>
    <w:rsid w:val="00292570"/>
    <w:rsid w:val="0029269C"/>
    <w:rsid w:val="00292A76"/>
    <w:rsid w:val="00293BB6"/>
    <w:rsid w:val="002940E3"/>
    <w:rsid w:val="00294373"/>
    <w:rsid w:val="002948CB"/>
    <w:rsid w:val="002948E9"/>
    <w:rsid w:val="00294A80"/>
    <w:rsid w:val="00294B1C"/>
    <w:rsid w:val="00294C75"/>
    <w:rsid w:val="00294FDF"/>
    <w:rsid w:val="00295FF3"/>
    <w:rsid w:val="0029607E"/>
    <w:rsid w:val="0029630A"/>
    <w:rsid w:val="00296FDA"/>
    <w:rsid w:val="0029725B"/>
    <w:rsid w:val="002975F7"/>
    <w:rsid w:val="00297BA4"/>
    <w:rsid w:val="00297CC6"/>
    <w:rsid w:val="002A00E3"/>
    <w:rsid w:val="002A061A"/>
    <w:rsid w:val="002A099D"/>
    <w:rsid w:val="002A0EC8"/>
    <w:rsid w:val="002A12AE"/>
    <w:rsid w:val="002A13BA"/>
    <w:rsid w:val="002A1852"/>
    <w:rsid w:val="002A19F6"/>
    <w:rsid w:val="002A1A9D"/>
    <w:rsid w:val="002A1FC5"/>
    <w:rsid w:val="002A201C"/>
    <w:rsid w:val="002A2454"/>
    <w:rsid w:val="002A2EEB"/>
    <w:rsid w:val="002A3190"/>
    <w:rsid w:val="002A3263"/>
    <w:rsid w:val="002A32F0"/>
    <w:rsid w:val="002A3BBD"/>
    <w:rsid w:val="002A3D40"/>
    <w:rsid w:val="002A3FB1"/>
    <w:rsid w:val="002A40A1"/>
    <w:rsid w:val="002A4B46"/>
    <w:rsid w:val="002A5225"/>
    <w:rsid w:val="002A52D4"/>
    <w:rsid w:val="002A5DBA"/>
    <w:rsid w:val="002A6B44"/>
    <w:rsid w:val="002A70A0"/>
    <w:rsid w:val="002A7210"/>
    <w:rsid w:val="002A7EBF"/>
    <w:rsid w:val="002B00AA"/>
    <w:rsid w:val="002B0CDC"/>
    <w:rsid w:val="002B0DE0"/>
    <w:rsid w:val="002B0FDF"/>
    <w:rsid w:val="002B1060"/>
    <w:rsid w:val="002B14CD"/>
    <w:rsid w:val="002B1AAF"/>
    <w:rsid w:val="002B1D5D"/>
    <w:rsid w:val="002B2458"/>
    <w:rsid w:val="002B2497"/>
    <w:rsid w:val="002B25BC"/>
    <w:rsid w:val="002B26B9"/>
    <w:rsid w:val="002B2962"/>
    <w:rsid w:val="002B2CF9"/>
    <w:rsid w:val="002B3405"/>
    <w:rsid w:val="002B3C5D"/>
    <w:rsid w:val="002B3C76"/>
    <w:rsid w:val="002B4340"/>
    <w:rsid w:val="002B46EB"/>
    <w:rsid w:val="002B4873"/>
    <w:rsid w:val="002B4896"/>
    <w:rsid w:val="002B49B5"/>
    <w:rsid w:val="002B504D"/>
    <w:rsid w:val="002B56DF"/>
    <w:rsid w:val="002B5DCE"/>
    <w:rsid w:val="002B6408"/>
    <w:rsid w:val="002B67D3"/>
    <w:rsid w:val="002B7416"/>
    <w:rsid w:val="002B7683"/>
    <w:rsid w:val="002B7827"/>
    <w:rsid w:val="002C0A66"/>
    <w:rsid w:val="002C0F8B"/>
    <w:rsid w:val="002C12D9"/>
    <w:rsid w:val="002C16EA"/>
    <w:rsid w:val="002C19B5"/>
    <w:rsid w:val="002C1DBF"/>
    <w:rsid w:val="002C27B6"/>
    <w:rsid w:val="002C2F86"/>
    <w:rsid w:val="002C36F2"/>
    <w:rsid w:val="002C3C49"/>
    <w:rsid w:val="002C3C56"/>
    <w:rsid w:val="002C3E3B"/>
    <w:rsid w:val="002C3FAC"/>
    <w:rsid w:val="002C4094"/>
    <w:rsid w:val="002C44B0"/>
    <w:rsid w:val="002C4604"/>
    <w:rsid w:val="002C46C3"/>
    <w:rsid w:val="002C4BEC"/>
    <w:rsid w:val="002C50A0"/>
    <w:rsid w:val="002C540D"/>
    <w:rsid w:val="002C5A39"/>
    <w:rsid w:val="002C60F4"/>
    <w:rsid w:val="002C619B"/>
    <w:rsid w:val="002C6620"/>
    <w:rsid w:val="002C671F"/>
    <w:rsid w:val="002C7610"/>
    <w:rsid w:val="002C769E"/>
    <w:rsid w:val="002C7A6F"/>
    <w:rsid w:val="002C7C5F"/>
    <w:rsid w:val="002D001D"/>
    <w:rsid w:val="002D02D1"/>
    <w:rsid w:val="002D20C7"/>
    <w:rsid w:val="002D26AD"/>
    <w:rsid w:val="002D285E"/>
    <w:rsid w:val="002D2A67"/>
    <w:rsid w:val="002D2E94"/>
    <w:rsid w:val="002D3155"/>
    <w:rsid w:val="002D3216"/>
    <w:rsid w:val="002D3FB0"/>
    <w:rsid w:val="002D53BB"/>
    <w:rsid w:val="002D5B5C"/>
    <w:rsid w:val="002D5F6C"/>
    <w:rsid w:val="002D6686"/>
    <w:rsid w:val="002D68CD"/>
    <w:rsid w:val="002D6D07"/>
    <w:rsid w:val="002D7553"/>
    <w:rsid w:val="002D7CBB"/>
    <w:rsid w:val="002E00F2"/>
    <w:rsid w:val="002E0264"/>
    <w:rsid w:val="002E02AC"/>
    <w:rsid w:val="002E046C"/>
    <w:rsid w:val="002E0889"/>
    <w:rsid w:val="002E0C13"/>
    <w:rsid w:val="002E136D"/>
    <w:rsid w:val="002E2300"/>
    <w:rsid w:val="002E33BF"/>
    <w:rsid w:val="002E36E6"/>
    <w:rsid w:val="002E3AC9"/>
    <w:rsid w:val="002E3E7D"/>
    <w:rsid w:val="002E4592"/>
    <w:rsid w:val="002E4921"/>
    <w:rsid w:val="002E50C6"/>
    <w:rsid w:val="002E528E"/>
    <w:rsid w:val="002E547B"/>
    <w:rsid w:val="002E5635"/>
    <w:rsid w:val="002E5832"/>
    <w:rsid w:val="002E5D79"/>
    <w:rsid w:val="002E65F6"/>
    <w:rsid w:val="002E6BAB"/>
    <w:rsid w:val="002E6FB2"/>
    <w:rsid w:val="002E71E1"/>
    <w:rsid w:val="002E78E3"/>
    <w:rsid w:val="002E7A59"/>
    <w:rsid w:val="002E7A94"/>
    <w:rsid w:val="002E7BFA"/>
    <w:rsid w:val="002F153C"/>
    <w:rsid w:val="002F1C9A"/>
    <w:rsid w:val="002F1DDA"/>
    <w:rsid w:val="002F25DE"/>
    <w:rsid w:val="002F268D"/>
    <w:rsid w:val="002F28AE"/>
    <w:rsid w:val="002F3148"/>
    <w:rsid w:val="002F322E"/>
    <w:rsid w:val="002F3500"/>
    <w:rsid w:val="002F469F"/>
    <w:rsid w:val="002F47B6"/>
    <w:rsid w:val="002F4979"/>
    <w:rsid w:val="002F4CFA"/>
    <w:rsid w:val="002F532F"/>
    <w:rsid w:val="002F5513"/>
    <w:rsid w:val="002F55FC"/>
    <w:rsid w:val="002F5DC0"/>
    <w:rsid w:val="002F5EE5"/>
    <w:rsid w:val="002F605C"/>
    <w:rsid w:val="002F6482"/>
    <w:rsid w:val="002F6506"/>
    <w:rsid w:val="002F667D"/>
    <w:rsid w:val="002F6E50"/>
    <w:rsid w:val="002F77D0"/>
    <w:rsid w:val="002F7821"/>
    <w:rsid w:val="002F78C0"/>
    <w:rsid w:val="0030070C"/>
    <w:rsid w:val="00300C47"/>
    <w:rsid w:val="003016BE"/>
    <w:rsid w:val="00302268"/>
    <w:rsid w:val="003022BB"/>
    <w:rsid w:val="003024D4"/>
    <w:rsid w:val="003025E9"/>
    <w:rsid w:val="003026F9"/>
    <w:rsid w:val="00304D7F"/>
    <w:rsid w:val="00304D8D"/>
    <w:rsid w:val="003054C2"/>
    <w:rsid w:val="00305940"/>
    <w:rsid w:val="0030596A"/>
    <w:rsid w:val="003060FC"/>
    <w:rsid w:val="00306227"/>
    <w:rsid w:val="00306408"/>
    <w:rsid w:val="00306706"/>
    <w:rsid w:val="00307772"/>
    <w:rsid w:val="00310F8B"/>
    <w:rsid w:val="003117CD"/>
    <w:rsid w:val="00311B6D"/>
    <w:rsid w:val="00312113"/>
    <w:rsid w:val="00312152"/>
    <w:rsid w:val="00312392"/>
    <w:rsid w:val="0031271D"/>
    <w:rsid w:val="00312839"/>
    <w:rsid w:val="003129E6"/>
    <w:rsid w:val="00312B2F"/>
    <w:rsid w:val="00312CCC"/>
    <w:rsid w:val="00312E0A"/>
    <w:rsid w:val="003135EC"/>
    <w:rsid w:val="00313690"/>
    <w:rsid w:val="003139D6"/>
    <w:rsid w:val="00313AE4"/>
    <w:rsid w:val="00313C91"/>
    <w:rsid w:val="003140C7"/>
    <w:rsid w:val="00314122"/>
    <w:rsid w:val="003145B0"/>
    <w:rsid w:val="003146ED"/>
    <w:rsid w:val="003146FF"/>
    <w:rsid w:val="00314858"/>
    <w:rsid w:val="003159D1"/>
    <w:rsid w:val="003159FB"/>
    <w:rsid w:val="00315F81"/>
    <w:rsid w:val="003160FB"/>
    <w:rsid w:val="00316D83"/>
    <w:rsid w:val="00317479"/>
    <w:rsid w:val="0031766C"/>
    <w:rsid w:val="00320200"/>
    <w:rsid w:val="003203A7"/>
    <w:rsid w:val="003204A3"/>
    <w:rsid w:val="00320AEF"/>
    <w:rsid w:val="00320F9D"/>
    <w:rsid w:val="003210AA"/>
    <w:rsid w:val="00321142"/>
    <w:rsid w:val="003215E4"/>
    <w:rsid w:val="00321657"/>
    <w:rsid w:val="003218C9"/>
    <w:rsid w:val="00321A8D"/>
    <w:rsid w:val="00321B5D"/>
    <w:rsid w:val="00321D5E"/>
    <w:rsid w:val="0032213F"/>
    <w:rsid w:val="00322623"/>
    <w:rsid w:val="0032358B"/>
    <w:rsid w:val="00323599"/>
    <w:rsid w:val="00323BE5"/>
    <w:rsid w:val="00323C29"/>
    <w:rsid w:val="00323C32"/>
    <w:rsid w:val="00323DB1"/>
    <w:rsid w:val="003243E9"/>
    <w:rsid w:val="00324683"/>
    <w:rsid w:val="00324CC9"/>
    <w:rsid w:val="00324F29"/>
    <w:rsid w:val="00325584"/>
    <w:rsid w:val="003256BE"/>
    <w:rsid w:val="00326318"/>
    <w:rsid w:val="00326D3C"/>
    <w:rsid w:val="003273BC"/>
    <w:rsid w:val="00327F44"/>
    <w:rsid w:val="00327F9B"/>
    <w:rsid w:val="0033033F"/>
    <w:rsid w:val="00330591"/>
    <w:rsid w:val="0033124E"/>
    <w:rsid w:val="00331703"/>
    <w:rsid w:val="00332341"/>
    <w:rsid w:val="003325AA"/>
    <w:rsid w:val="00332897"/>
    <w:rsid w:val="00332F3E"/>
    <w:rsid w:val="00333926"/>
    <w:rsid w:val="00334119"/>
    <w:rsid w:val="00334249"/>
    <w:rsid w:val="003343AF"/>
    <w:rsid w:val="003348E6"/>
    <w:rsid w:val="00335300"/>
    <w:rsid w:val="003358A9"/>
    <w:rsid w:val="00336B75"/>
    <w:rsid w:val="00336D65"/>
    <w:rsid w:val="0033797B"/>
    <w:rsid w:val="00340053"/>
    <w:rsid w:val="003401E9"/>
    <w:rsid w:val="00340F38"/>
    <w:rsid w:val="00340F43"/>
    <w:rsid w:val="00341181"/>
    <w:rsid w:val="00341701"/>
    <w:rsid w:val="00341C42"/>
    <w:rsid w:val="00341D03"/>
    <w:rsid w:val="00341DC1"/>
    <w:rsid w:val="003421BC"/>
    <w:rsid w:val="0034240E"/>
    <w:rsid w:val="0034287F"/>
    <w:rsid w:val="00342D0A"/>
    <w:rsid w:val="003430EC"/>
    <w:rsid w:val="00343188"/>
    <w:rsid w:val="00343281"/>
    <w:rsid w:val="00343D27"/>
    <w:rsid w:val="00344269"/>
    <w:rsid w:val="00344800"/>
    <w:rsid w:val="00344BFB"/>
    <w:rsid w:val="00344E2D"/>
    <w:rsid w:val="00345A0F"/>
    <w:rsid w:val="00345C50"/>
    <w:rsid w:val="00345D21"/>
    <w:rsid w:val="003467CE"/>
    <w:rsid w:val="00346E32"/>
    <w:rsid w:val="00347977"/>
    <w:rsid w:val="003479A4"/>
    <w:rsid w:val="003502E6"/>
    <w:rsid w:val="003506A0"/>
    <w:rsid w:val="00350FF2"/>
    <w:rsid w:val="003515B3"/>
    <w:rsid w:val="0035193C"/>
    <w:rsid w:val="00351CB0"/>
    <w:rsid w:val="00351D91"/>
    <w:rsid w:val="00351FCE"/>
    <w:rsid w:val="0035235C"/>
    <w:rsid w:val="00352A41"/>
    <w:rsid w:val="00352DFC"/>
    <w:rsid w:val="00353150"/>
    <w:rsid w:val="00353722"/>
    <w:rsid w:val="00353FF8"/>
    <w:rsid w:val="00354070"/>
    <w:rsid w:val="00354253"/>
    <w:rsid w:val="00354410"/>
    <w:rsid w:val="0035444B"/>
    <w:rsid w:val="00354874"/>
    <w:rsid w:val="00354D3B"/>
    <w:rsid w:val="00357DF7"/>
    <w:rsid w:val="00360D09"/>
    <w:rsid w:val="00360D6A"/>
    <w:rsid w:val="003611E7"/>
    <w:rsid w:val="00361375"/>
    <w:rsid w:val="003613A8"/>
    <w:rsid w:val="003618AF"/>
    <w:rsid w:val="00361AC1"/>
    <w:rsid w:val="00362119"/>
    <w:rsid w:val="003629F3"/>
    <w:rsid w:val="00362FF9"/>
    <w:rsid w:val="00363A20"/>
    <w:rsid w:val="00363D4A"/>
    <w:rsid w:val="00364084"/>
    <w:rsid w:val="003641FC"/>
    <w:rsid w:val="0036467D"/>
    <w:rsid w:val="00364B7A"/>
    <w:rsid w:val="00364C67"/>
    <w:rsid w:val="00365105"/>
    <w:rsid w:val="003653F7"/>
    <w:rsid w:val="00365465"/>
    <w:rsid w:val="00365C9C"/>
    <w:rsid w:val="003663E2"/>
    <w:rsid w:val="003664B9"/>
    <w:rsid w:val="003664DD"/>
    <w:rsid w:val="003667A1"/>
    <w:rsid w:val="00366904"/>
    <w:rsid w:val="00366A3C"/>
    <w:rsid w:val="00366F06"/>
    <w:rsid w:val="00367543"/>
    <w:rsid w:val="00367FF4"/>
    <w:rsid w:val="0037075C"/>
    <w:rsid w:val="0037087F"/>
    <w:rsid w:val="00370D9B"/>
    <w:rsid w:val="003710AA"/>
    <w:rsid w:val="00371C09"/>
    <w:rsid w:val="00372584"/>
    <w:rsid w:val="0037284B"/>
    <w:rsid w:val="00372A03"/>
    <w:rsid w:val="00372AD2"/>
    <w:rsid w:val="003735E7"/>
    <w:rsid w:val="00373682"/>
    <w:rsid w:val="00373B3D"/>
    <w:rsid w:val="00373B52"/>
    <w:rsid w:val="0037413D"/>
    <w:rsid w:val="00374540"/>
    <w:rsid w:val="003747EE"/>
    <w:rsid w:val="0037490C"/>
    <w:rsid w:val="003751EB"/>
    <w:rsid w:val="003752FF"/>
    <w:rsid w:val="003754B2"/>
    <w:rsid w:val="003759C4"/>
    <w:rsid w:val="00376DC8"/>
    <w:rsid w:val="00380BB9"/>
    <w:rsid w:val="00381EEF"/>
    <w:rsid w:val="00381F90"/>
    <w:rsid w:val="00382972"/>
    <w:rsid w:val="00382A79"/>
    <w:rsid w:val="0038343C"/>
    <w:rsid w:val="0038345C"/>
    <w:rsid w:val="003834C5"/>
    <w:rsid w:val="00383E16"/>
    <w:rsid w:val="00383EB3"/>
    <w:rsid w:val="003847AF"/>
    <w:rsid w:val="00384B66"/>
    <w:rsid w:val="00385393"/>
    <w:rsid w:val="0038556B"/>
    <w:rsid w:val="00385DC5"/>
    <w:rsid w:val="00385DDA"/>
    <w:rsid w:val="00385EA0"/>
    <w:rsid w:val="00385FC6"/>
    <w:rsid w:val="003864D4"/>
    <w:rsid w:val="00386DD6"/>
    <w:rsid w:val="0038767C"/>
    <w:rsid w:val="00390558"/>
    <w:rsid w:val="00390786"/>
    <w:rsid w:val="00390888"/>
    <w:rsid w:val="00390C24"/>
    <w:rsid w:val="003910CB"/>
    <w:rsid w:val="003912D5"/>
    <w:rsid w:val="003915C2"/>
    <w:rsid w:val="00391D88"/>
    <w:rsid w:val="0039212B"/>
    <w:rsid w:val="00392460"/>
    <w:rsid w:val="003930CC"/>
    <w:rsid w:val="0039402F"/>
    <w:rsid w:val="00394129"/>
    <w:rsid w:val="00394518"/>
    <w:rsid w:val="003950F4"/>
    <w:rsid w:val="0039621A"/>
    <w:rsid w:val="00396391"/>
    <w:rsid w:val="003963F5"/>
    <w:rsid w:val="00396BFE"/>
    <w:rsid w:val="00396D1A"/>
    <w:rsid w:val="003977ED"/>
    <w:rsid w:val="00397C4B"/>
    <w:rsid w:val="00397E1D"/>
    <w:rsid w:val="00397E67"/>
    <w:rsid w:val="003A01B4"/>
    <w:rsid w:val="003A02CE"/>
    <w:rsid w:val="003A0571"/>
    <w:rsid w:val="003A0A78"/>
    <w:rsid w:val="003A1717"/>
    <w:rsid w:val="003A18EE"/>
    <w:rsid w:val="003A1C19"/>
    <w:rsid w:val="003A2482"/>
    <w:rsid w:val="003A2805"/>
    <w:rsid w:val="003A2A9C"/>
    <w:rsid w:val="003A2B60"/>
    <w:rsid w:val="003A2DF5"/>
    <w:rsid w:val="003A30AB"/>
    <w:rsid w:val="003A3369"/>
    <w:rsid w:val="003A3775"/>
    <w:rsid w:val="003A3AB2"/>
    <w:rsid w:val="003A3E33"/>
    <w:rsid w:val="003A4681"/>
    <w:rsid w:val="003A47C6"/>
    <w:rsid w:val="003A5892"/>
    <w:rsid w:val="003A61D5"/>
    <w:rsid w:val="003A63F9"/>
    <w:rsid w:val="003A63FE"/>
    <w:rsid w:val="003A648A"/>
    <w:rsid w:val="003A691D"/>
    <w:rsid w:val="003A707B"/>
    <w:rsid w:val="003A77D0"/>
    <w:rsid w:val="003A7EFA"/>
    <w:rsid w:val="003B0B6A"/>
    <w:rsid w:val="003B1087"/>
    <w:rsid w:val="003B234C"/>
    <w:rsid w:val="003B2D6D"/>
    <w:rsid w:val="003B3321"/>
    <w:rsid w:val="003B33B0"/>
    <w:rsid w:val="003B3424"/>
    <w:rsid w:val="003B3762"/>
    <w:rsid w:val="003B3777"/>
    <w:rsid w:val="003B38B9"/>
    <w:rsid w:val="003B39F7"/>
    <w:rsid w:val="003B3AC0"/>
    <w:rsid w:val="003B3BFA"/>
    <w:rsid w:val="003B3D46"/>
    <w:rsid w:val="003B4637"/>
    <w:rsid w:val="003B46FB"/>
    <w:rsid w:val="003B49CB"/>
    <w:rsid w:val="003B4B10"/>
    <w:rsid w:val="003B5AB1"/>
    <w:rsid w:val="003B5BFC"/>
    <w:rsid w:val="003B5EF0"/>
    <w:rsid w:val="003B672B"/>
    <w:rsid w:val="003B698D"/>
    <w:rsid w:val="003B6A78"/>
    <w:rsid w:val="003B7177"/>
    <w:rsid w:val="003B7638"/>
    <w:rsid w:val="003B7915"/>
    <w:rsid w:val="003C135E"/>
    <w:rsid w:val="003C175E"/>
    <w:rsid w:val="003C228B"/>
    <w:rsid w:val="003C23B0"/>
    <w:rsid w:val="003C26EC"/>
    <w:rsid w:val="003C2701"/>
    <w:rsid w:val="003C2C8F"/>
    <w:rsid w:val="003C2CCA"/>
    <w:rsid w:val="003C309A"/>
    <w:rsid w:val="003C3426"/>
    <w:rsid w:val="003C36B5"/>
    <w:rsid w:val="003C3727"/>
    <w:rsid w:val="003C3EFE"/>
    <w:rsid w:val="003C41C9"/>
    <w:rsid w:val="003C468C"/>
    <w:rsid w:val="003C468D"/>
    <w:rsid w:val="003C4732"/>
    <w:rsid w:val="003C4BC4"/>
    <w:rsid w:val="003C4E94"/>
    <w:rsid w:val="003C4FA9"/>
    <w:rsid w:val="003C537A"/>
    <w:rsid w:val="003C54EF"/>
    <w:rsid w:val="003C55A4"/>
    <w:rsid w:val="003C5877"/>
    <w:rsid w:val="003C5A07"/>
    <w:rsid w:val="003C67FB"/>
    <w:rsid w:val="003C72F0"/>
    <w:rsid w:val="003C7814"/>
    <w:rsid w:val="003C7934"/>
    <w:rsid w:val="003C7DFD"/>
    <w:rsid w:val="003C7F20"/>
    <w:rsid w:val="003D01E3"/>
    <w:rsid w:val="003D0AA9"/>
    <w:rsid w:val="003D0B08"/>
    <w:rsid w:val="003D14CA"/>
    <w:rsid w:val="003D160F"/>
    <w:rsid w:val="003D1792"/>
    <w:rsid w:val="003D1AAE"/>
    <w:rsid w:val="003D1F37"/>
    <w:rsid w:val="003D1FDF"/>
    <w:rsid w:val="003D338E"/>
    <w:rsid w:val="003D3795"/>
    <w:rsid w:val="003D39E5"/>
    <w:rsid w:val="003D3F19"/>
    <w:rsid w:val="003D3F48"/>
    <w:rsid w:val="003D4981"/>
    <w:rsid w:val="003D4CAA"/>
    <w:rsid w:val="003D4F75"/>
    <w:rsid w:val="003D51A0"/>
    <w:rsid w:val="003D5487"/>
    <w:rsid w:val="003D5602"/>
    <w:rsid w:val="003D5986"/>
    <w:rsid w:val="003D5A76"/>
    <w:rsid w:val="003D5D4D"/>
    <w:rsid w:val="003D5D9C"/>
    <w:rsid w:val="003D612F"/>
    <w:rsid w:val="003D6277"/>
    <w:rsid w:val="003D69F4"/>
    <w:rsid w:val="003D746F"/>
    <w:rsid w:val="003D7755"/>
    <w:rsid w:val="003E00BE"/>
    <w:rsid w:val="003E0106"/>
    <w:rsid w:val="003E0CBF"/>
    <w:rsid w:val="003E1119"/>
    <w:rsid w:val="003E182C"/>
    <w:rsid w:val="003E1C57"/>
    <w:rsid w:val="003E1DF0"/>
    <w:rsid w:val="003E204D"/>
    <w:rsid w:val="003E235F"/>
    <w:rsid w:val="003E2718"/>
    <w:rsid w:val="003E2D2F"/>
    <w:rsid w:val="003E3297"/>
    <w:rsid w:val="003E33D1"/>
    <w:rsid w:val="003E3558"/>
    <w:rsid w:val="003E3651"/>
    <w:rsid w:val="003E3C90"/>
    <w:rsid w:val="003E3F76"/>
    <w:rsid w:val="003E3FBA"/>
    <w:rsid w:val="003E474C"/>
    <w:rsid w:val="003E4776"/>
    <w:rsid w:val="003E4F70"/>
    <w:rsid w:val="003E5213"/>
    <w:rsid w:val="003E53D8"/>
    <w:rsid w:val="003E556F"/>
    <w:rsid w:val="003E55E9"/>
    <w:rsid w:val="003E604A"/>
    <w:rsid w:val="003E7030"/>
    <w:rsid w:val="003E74AC"/>
    <w:rsid w:val="003F036F"/>
    <w:rsid w:val="003F04CF"/>
    <w:rsid w:val="003F0701"/>
    <w:rsid w:val="003F086E"/>
    <w:rsid w:val="003F0B20"/>
    <w:rsid w:val="003F11BA"/>
    <w:rsid w:val="003F1338"/>
    <w:rsid w:val="003F13E5"/>
    <w:rsid w:val="003F17FB"/>
    <w:rsid w:val="003F1D24"/>
    <w:rsid w:val="003F1F44"/>
    <w:rsid w:val="003F1F82"/>
    <w:rsid w:val="003F2035"/>
    <w:rsid w:val="003F2359"/>
    <w:rsid w:val="003F2A58"/>
    <w:rsid w:val="003F2B06"/>
    <w:rsid w:val="003F306B"/>
    <w:rsid w:val="003F319A"/>
    <w:rsid w:val="003F38F8"/>
    <w:rsid w:val="003F3955"/>
    <w:rsid w:val="003F4672"/>
    <w:rsid w:val="003F4F3A"/>
    <w:rsid w:val="003F50E0"/>
    <w:rsid w:val="003F554E"/>
    <w:rsid w:val="003F5669"/>
    <w:rsid w:val="003F5D12"/>
    <w:rsid w:val="003F68A8"/>
    <w:rsid w:val="003F72FC"/>
    <w:rsid w:val="004001EB"/>
    <w:rsid w:val="00400821"/>
    <w:rsid w:val="004010E5"/>
    <w:rsid w:val="0040112E"/>
    <w:rsid w:val="0040127D"/>
    <w:rsid w:val="004016AB"/>
    <w:rsid w:val="00401C28"/>
    <w:rsid w:val="00401CC7"/>
    <w:rsid w:val="00401E98"/>
    <w:rsid w:val="00401FF4"/>
    <w:rsid w:val="0040250E"/>
    <w:rsid w:val="0040279F"/>
    <w:rsid w:val="00403108"/>
    <w:rsid w:val="004033C9"/>
    <w:rsid w:val="004040C2"/>
    <w:rsid w:val="004043C5"/>
    <w:rsid w:val="00404C2A"/>
    <w:rsid w:val="00404E7C"/>
    <w:rsid w:val="00405987"/>
    <w:rsid w:val="00405B65"/>
    <w:rsid w:val="00405DD6"/>
    <w:rsid w:val="00406303"/>
    <w:rsid w:val="00406977"/>
    <w:rsid w:val="00406A87"/>
    <w:rsid w:val="00406EF8"/>
    <w:rsid w:val="0040718E"/>
    <w:rsid w:val="00407B21"/>
    <w:rsid w:val="00407DD3"/>
    <w:rsid w:val="00407E4D"/>
    <w:rsid w:val="00407F21"/>
    <w:rsid w:val="00410020"/>
    <w:rsid w:val="00410123"/>
    <w:rsid w:val="00410242"/>
    <w:rsid w:val="00410932"/>
    <w:rsid w:val="00410BCA"/>
    <w:rsid w:val="0041183F"/>
    <w:rsid w:val="00411984"/>
    <w:rsid w:val="00411A87"/>
    <w:rsid w:val="00411C58"/>
    <w:rsid w:val="00411F9A"/>
    <w:rsid w:val="00412199"/>
    <w:rsid w:val="00412A0D"/>
    <w:rsid w:val="00412E20"/>
    <w:rsid w:val="00412E67"/>
    <w:rsid w:val="00413580"/>
    <w:rsid w:val="00413926"/>
    <w:rsid w:val="004145B0"/>
    <w:rsid w:val="0041532E"/>
    <w:rsid w:val="00415745"/>
    <w:rsid w:val="00415C76"/>
    <w:rsid w:val="00415D95"/>
    <w:rsid w:val="00415EA2"/>
    <w:rsid w:val="00415F25"/>
    <w:rsid w:val="00416644"/>
    <w:rsid w:val="0041694C"/>
    <w:rsid w:val="00416D10"/>
    <w:rsid w:val="00416EFB"/>
    <w:rsid w:val="00417070"/>
    <w:rsid w:val="00417427"/>
    <w:rsid w:val="00417BFF"/>
    <w:rsid w:val="00421C79"/>
    <w:rsid w:val="00422268"/>
    <w:rsid w:val="00422291"/>
    <w:rsid w:val="00422481"/>
    <w:rsid w:val="00422BB3"/>
    <w:rsid w:val="00422BEE"/>
    <w:rsid w:val="004241B6"/>
    <w:rsid w:val="004243EC"/>
    <w:rsid w:val="004245CF"/>
    <w:rsid w:val="00424B85"/>
    <w:rsid w:val="00424EB5"/>
    <w:rsid w:val="00425572"/>
    <w:rsid w:val="004256BF"/>
    <w:rsid w:val="0042592F"/>
    <w:rsid w:val="00425D5C"/>
    <w:rsid w:val="0042661C"/>
    <w:rsid w:val="0042672D"/>
    <w:rsid w:val="004268EF"/>
    <w:rsid w:val="00426A71"/>
    <w:rsid w:val="00426A8F"/>
    <w:rsid w:val="00426A98"/>
    <w:rsid w:val="00427257"/>
    <w:rsid w:val="00427B80"/>
    <w:rsid w:val="00427EAA"/>
    <w:rsid w:val="00430848"/>
    <w:rsid w:val="004308DC"/>
    <w:rsid w:val="00430A49"/>
    <w:rsid w:val="00430C77"/>
    <w:rsid w:val="00430F36"/>
    <w:rsid w:val="0043107F"/>
    <w:rsid w:val="004310B2"/>
    <w:rsid w:val="00431D67"/>
    <w:rsid w:val="004326A6"/>
    <w:rsid w:val="00432956"/>
    <w:rsid w:val="004329A1"/>
    <w:rsid w:val="004335D4"/>
    <w:rsid w:val="00434388"/>
    <w:rsid w:val="00434558"/>
    <w:rsid w:val="0043494D"/>
    <w:rsid w:val="00434999"/>
    <w:rsid w:val="00434E22"/>
    <w:rsid w:val="0043524B"/>
    <w:rsid w:val="0043581F"/>
    <w:rsid w:val="004367FF"/>
    <w:rsid w:val="00436888"/>
    <w:rsid w:val="004370F5"/>
    <w:rsid w:val="00437467"/>
    <w:rsid w:val="00437C6B"/>
    <w:rsid w:val="00440DDA"/>
    <w:rsid w:val="00440FF4"/>
    <w:rsid w:val="004412EB"/>
    <w:rsid w:val="00441FB1"/>
    <w:rsid w:val="0044221E"/>
    <w:rsid w:val="00443572"/>
    <w:rsid w:val="00444383"/>
    <w:rsid w:val="004454F9"/>
    <w:rsid w:val="00445866"/>
    <w:rsid w:val="00445E7A"/>
    <w:rsid w:val="004462A5"/>
    <w:rsid w:val="00446381"/>
    <w:rsid w:val="00446470"/>
    <w:rsid w:val="00446674"/>
    <w:rsid w:val="00446BA6"/>
    <w:rsid w:val="00446E1A"/>
    <w:rsid w:val="0044721B"/>
    <w:rsid w:val="004474E3"/>
    <w:rsid w:val="00447AB7"/>
    <w:rsid w:val="00447ECC"/>
    <w:rsid w:val="004507EF"/>
    <w:rsid w:val="004509E0"/>
    <w:rsid w:val="00450CA2"/>
    <w:rsid w:val="00450DDE"/>
    <w:rsid w:val="00450E91"/>
    <w:rsid w:val="0045127F"/>
    <w:rsid w:val="00451A51"/>
    <w:rsid w:val="00451BC4"/>
    <w:rsid w:val="00451F11"/>
    <w:rsid w:val="00452508"/>
    <w:rsid w:val="00452E8D"/>
    <w:rsid w:val="004530E5"/>
    <w:rsid w:val="004538B9"/>
    <w:rsid w:val="00453B78"/>
    <w:rsid w:val="00453E81"/>
    <w:rsid w:val="004540EA"/>
    <w:rsid w:val="00454CC3"/>
    <w:rsid w:val="00454DAE"/>
    <w:rsid w:val="004552BC"/>
    <w:rsid w:val="00455EC2"/>
    <w:rsid w:val="00455FFF"/>
    <w:rsid w:val="00456B1A"/>
    <w:rsid w:val="00456D3A"/>
    <w:rsid w:val="00457248"/>
    <w:rsid w:val="00457291"/>
    <w:rsid w:val="0045768C"/>
    <w:rsid w:val="0046008B"/>
    <w:rsid w:val="004602CB"/>
    <w:rsid w:val="004605C5"/>
    <w:rsid w:val="00460C9E"/>
    <w:rsid w:val="004618F9"/>
    <w:rsid w:val="00461BAB"/>
    <w:rsid w:val="00462363"/>
    <w:rsid w:val="00462882"/>
    <w:rsid w:val="00462890"/>
    <w:rsid w:val="00463121"/>
    <w:rsid w:val="0046326F"/>
    <w:rsid w:val="00463622"/>
    <w:rsid w:val="00463B9A"/>
    <w:rsid w:val="00463D79"/>
    <w:rsid w:val="00463DFA"/>
    <w:rsid w:val="00464BE3"/>
    <w:rsid w:val="00465D12"/>
    <w:rsid w:val="00465F2F"/>
    <w:rsid w:val="00466175"/>
    <w:rsid w:val="00466336"/>
    <w:rsid w:val="00466A4D"/>
    <w:rsid w:val="0046749D"/>
    <w:rsid w:val="004675DB"/>
    <w:rsid w:val="00467A7A"/>
    <w:rsid w:val="00467D10"/>
    <w:rsid w:val="00467DF6"/>
    <w:rsid w:val="00467F22"/>
    <w:rsid w:val="00467F8B"/>
    <w:rsid w:val="004701E3"/>
    <w:rsid w:val="004708B2"/>
    <w:rsid w:val="0047107F"/>
    <w:rsid w:val="00471716"/>
    <w:rsid w:val="00472EDB"/>
    <w:rsid w:val="004735C3"/>
    <w:rsid w:val="004737B5"/>
    <w:rsid w:val="00473A40"/>
    <w:rsid w:val="00473A7E"/>
    <w:rsid w:val="00473E21"/>
    <w:rsid w:val="00474132"/>
    <w:rsid w:val="004743E4"/>
    <w:rsid w:val="004744C8"/>
    <w:rsid w:val="00474559"/>
    <w:rsid w:val="00475046"/>
    <w:rsid w:val="0047537C"/>
    <w:rsid w:val="004753C2"/>
    <w:rsid w:val="004754DB"/>
    <w:rsid w:val="004756B5"/>
    <w:rsid w:val="00476034"/>
    <w:rsid w:val="004762D9"/>
    <w:rsid w:val="00476B96"/>
    <w:rsid w:val="00477AA5"/>
    <w:rsid w:val="00477B39"/>
    <w:rsid w:val="00477CC9"/>
    <w:rsid w:val="00480093"/>
    <w:rsid w:val="00480206"/>
    <w:rsid w:val="00480A18"/>
    <w:rsid w:val="00480C87"/>
    <w:rsid w:val="00481577"/>
    <w:rsid w:val="004815D6"/>
    <w:rsid w:val="00481D9C"/>
    <w:rsid w:val="00481E22"/>
    <w:rsid w:val="0048209B"/>
    <w:rsid w:val="00482443"/>
    <w:rsid w:val="004824D2"/>
    <w:rsid w:val="00482B0C"/>
    <w:rsid w:val="00482B7B"/>
    <w:rsid w:val="00482F7A"/>
    <w:rsid w:val="00482FFB"/>
    <w:rsid w:val="00483249"/>
    <w:rsid w:val="004838AF"/>
    <w:rsid w:val="0048412C"/>
    <w:rsid w:val="00484491"/>
    <w:rsid w:val="00484837"/>
    <w:rsid w:val="00484CA5"/>
    <w:rsid w:val="00484EE2"/>
    <w:rsid w:val="00484F3E"/>
    <w:rsid w:val="00485726"/>
    <w:rsid w:val="004858BE"/>
    <w:rsid w:val="004859E2"/>
    <w:rsid w:val="00485BB7"/>
    <w:rsid w:val="00485EB3"/>
    <w:rsid w:val="00486106"/>
    <w:rsid w:val="00486797"/>
    <w:rsid w:val="00486E27"/>
    <w:rsid w:val="00486F04"/>
    <w:rsid w:val="00486F85"/>
    <w:rsid w:val="0048719C"/>
    <w:rsid w:val="004878B9"/>
    <w:rsid w:val="00487BC0"/>
    <w:rsid w:val="00487DD6"/>
    <w:rsid w:val="00490369"/>
    <w:rsid w:val="00490484"/>
    <w:rsid w:val="004909BF"/>
    <w:rsid w:val="00490A15"/>
    <w:rsid w:val="00490A4E"/>
    <w:rsid w:val="00490EB1"/>
    <w:rsid w:val="00490F9C"/>
    <w:rsid w:val="004919D3"/>
    <w:rsid w:val="00491B6D"/>
    <w:rsid w:val="00491B7F"/>
    <w:rsid w:val="00491E1E"/>
    <w:rsid w:val="00492131"/>
    <w:rsid w:val="004923DB"/>
    <w:rsid w:val="004931BD"/>
    <w:rsid w:val="0049350C"/>
    <w:rsid w:val="00493546"/>
    <w:rsid w:val="004938C0"/>
    <w:rsid w:val="00493F38"/>
    <w:rsid w:val="00494023"/>
    <w:rsid w:val="00494072"/>
    <w:rsid w:val="00494177"/>
    <w:rsid w:val="00494B53"/>
    <w:rsid w:val="00494F3F"/>
    <w:rsid w:val="00495A3F"/>
    <w:rsid w:val="0049695F"/>
    <w:rsid w:val="00496B13"/>
    <w:rsid w:val="004975DC"/>
    <w:rsid w:val="004A0622"/>
    <w:rsid w:val="004A07B2"/>
    <w:rsid w:val="004A0ABF"/>
    <w:rsid w:val="004A1476"/>
    <w:rsid w:val="004A148F"/>
    <w:rsid w:val="004A14A4"/>
    <w:rsid w:val="004A188C"/>
    <w:rsid w:val="004A1A3E"/>
    <w:rsid w:val="004A22CE"/>
    <w:rsid w:val="004A2336"/>
    <w:rsid w:val="004A269C"/>
    <w:rsid w:val="004A298A"/>
    <w:rsid w:val="004A29A6"/>
    <w:rsid w:val="004A2C1F"/>
    <w:rsid w:val="004A2DD7"/>
    <w:rsid w:val="004A2E03"/>
    <w:rsid w:val="004A3572"/>
    <w:rsid w:val="004A374E"/>
    <w:rsid w:val="004A37D3"/>
    <w:rsid w:val="004A3AC9"/>
    <w:rsid w:val="004A3F85"/>
    <w:rsid w:val="004A4E20"/>
    <w:rsid w:val="004A53C1"/>
    <w:rsid w:val="004A5404"/>
    <w:rsid w:val="004A5BF3"/>
    <w:rsid w:val="004A606D"/>
    <w:rsid w:val="004A67F4"/>
    <w:rsid w:val="004A709B"/>
    <w:rsid w:val="004A758F"/>
    <w:rsid w:val="004B0237"/>
    <w:rsid w:val="004B0767"/>
    <w:rsid w:val="004B153D"/>
    <w:rsid w:val="004B18C9"/>
    <w:rsid w:val="004B230E"/>
    <w:rsid w:val="004B2516"/>
    <w:rsid w:val="004B27DB"/>
    <w:rsid w:val="004B28C4"/>
    <w:rsid w:val="004B2B1D"/>
    <w:rsid w:val="004B2D11"/>
    <w:rsid w:val="004B3980"/>
    <w:rsid w:val="004B3B93"/>
    <w:rsid w:val="004B401A"/>
    <w:rsid w:val="004B4052"/>
    <w:rsid w:val="004B4135"/>
    <w:rsid w:val="004B473D"/>
    <w:rsid w:val="004B4829"/>
    <w:rsid w:val="004B4860"/>
    <w:rsid w:val="004B50B9"/>
    <w:rsid w:val="004B6292"/>
    <w:rsid w:val="004B7832"/>
    <w:rsid w:val="004B7A0B"/>
    <w:rsid w:val="004B7EAE"/>
    <w:rsid w:val="004C085B"/>
    <w:rsid w:val="004C13E4"/>
    <w:rsid w:val="004C1407"/>
    <w:rsid w:val="004C1852"/>
    <w:rsid w:val="004C1D48"/>
    <w:rsid w:val="004C2A8A"/>
    <w:rsid w:val="004C3B14"/>
    <w:rsid w:val="004C415B"/>
    <w:rsid w:val="004C431D"/>
    <w:rsid w:val="004C5059"/>
    <w:rsid w:val="004C5FCE"/>
    <w:rsid w:val="004C6ADC"/>
    <w:rsid w:val="004C6BA3"/>
    <w:rsid w:val="004C7206"/>
    <w:rsid w:val="004C77EB"/>
    <w:rsid w:val="004C78C9"/>
    <w:rsid w:val="004C7DF2"/>
    <w:rsid w:val="004D0E3E"/>
    <w:rsid w:val="004D13F6"/>
    <w:rsid w:val="004D2112"/>
    <w:rsid w:val="004D25F3"/>
    <w:rsid w:val="004D2B34"/>
    <w:rsid w:val="004D3620"/>
    <w:rsid w:val="004D3672"/>
    <w:rsid w:val="004D41E1"/>
    <w:rsid w:val="004D49CA"/>
    <w:rsid w:val="004D4B2E"/>
    <w:rsid w:val="004D4CD9"/>
    <w:rsid w:val="004D4F77"/>
    <w:rsid w:val="004D53FA"/>
    <w:rsid w:val="004D5AAA"/>
    <w:rsid w:val="004D5E48"/>
    <w:rsid w:val="004D5ECB"/>
    <w:rsid w:val="004D64DD"/>
    <w:rsid w:val="004D6A0A"/>
    <w:rsid w:val="004D73E0"/>
    <w:rsid w:val="004D7796"/>
    <w:rsid w:val="004D7BAA"/>
    <w:rsid w:val="004D7D3D"/>
    <w:rsid w:val="004E0591"/>
    <w:rsid w:val="004E1877"/>
    <w:rsid w:val="004E18B0"/>
    <w:rsid w:val="004E19B2"/>
    <w:rsid w:val="004E209C"/>
    <w:rsid w:val="004E2496"/>
    <w:rsid w:val="004E252C"/>
    <w:rsid w:val="004E37AF"/>
    <w:rsid w:val="004E4EF6"/>
    <w:rsid w:val="004E5086"/>
    <w:rsid w:val="004E598D"/>
    <w:rsid w:val="004E5EF3"/>
    <w:rsid w:val="004E6144"/>
    <w:rsid w:val="004E67E0"/>
    <w:rsid w:val="004E689D"/>
    <w:rsid w:val="004E695A"/>
    <w:rsid w:val="004E6A32"/>
    <w:rsid w:val="004E6C7C"/>
    <w:rsid w:val="004E6E11"/>
    <w:rsid w:val="004E7118"/>
    <w:rsid w:val="004E76A9"/>
    <w:rsid w:val="004E7B01"/>
    <w:rsid w:val="004E7C45"/>
    <w:rsid w:val="004F03AA"/>
    <w:rsid w:val="004F05E8"/>
    <w:rsid w:val="004F0BAC"/>
    <w:rsid w:val="004F0DA2"/>
    <w:rsid w:val="004F0F5A"/>
    <w:rsid w:val="004F1486"/>
    <w:rsid w:val="004F14DF"/>
    <w:rsid w:val="004F156C"/>
    <w:rsid w:val="004F1778"/>
    <w:rsid w:val="004F1E1B"/>
    <w:rsid w:val="004F1F86"/>
    <w:rsid w:val="004F2F30"/>
    <w:rsid w:val="004F3DFB"/>
    <w:rsid w:val="004F458C"/>
    <w:rsid w:val="004F4706"/>
    <w:rsid w:val="004F4B39"/>
    <w:rsid w:val="004F526F"/>
    <w:rsid w:val="004F5443"/>
    <w:rsid w:val="004F54BE"/>
    <w:rsid w:val="004F5BDC"/>
    <w:rsid w:val="004F5C65"/>
    <w:rsid w:val="004F5E8E"/>
    <w:rsid w:val="004F5F8E"/>
    <w:rsid w:val="004F6292"/>
    <w:rsid w:val="004F6B0B"/>
    <w:rsid w:val="004F6C1A"/>
    <w:rsid w:val="004F6C21"/>
    <w:rsid w:val="004F7835"/>
    <w:rsid w:val="005003C2"/>
    <w:rsid w:val="0050091C"/>
    <w:rsid w:val="005009C2"/>
    <w:rsid w:val="00500F42"/>
    <w:rsid w:val="00501245"/>
    <w:rsid w:val="00502BD3"/>
    <w:rsid w:val="00502EFF"/>
    <w:rsid w:val="00502F0B"/>
    <w:rsid w:val="005035A6"/>
    <w:rsid w:val="00504BBF"/>
    <w:rsid w:val="00504C37"/>
    <w:rsid w:val="00505340"/>
    <w:rsid w:val="00505C49"/>
    <w:rsid w:val="00505DCB"/>
    <w:rsid w:val="00506320"/>
    <w:rsid w:val="00506E9A"/>
    <w:rsid w:val="00507E19"/>
    <w:rsid w:val="00510624"/>
    <w:rsid w:val="00510871"/>
    <w:rsid w:val="005114F3"/>
    <w:rsid w:val="00511558"/>
    <w:rsid w:val="005118CD"/>
    <w:rsid w:val="00511A3C"/>
    <w:rsid w:val="00511B6D"/>
    <w:rsid w:val="00511BEB"/>
    <w:rsid w:val="00511CD6"/>
    <w:rsid w:val="00511FD8"/>
    <w:rsid w:val="00512604"/>
    <w:rsid w:val="005129A7"/>
    <w:rsid w:val="00512C92"/>
    <w:rsid w:val="00512CE4"/>
    <w:rsid w:val="00512CE9"/>
    <w:rsid w:val="00512E52"/>
    <w:rsid w:val="00513097"/>
    <w:rsid w:val="0051326A"/>
    <w:rsid w:val="00514B69"/>
    <w:rsid w:val="00515039"/>
    <w:rsid w:val="0051577A"/>
    <w:rsid w:val="00515AB4"/>
    <w:rsid w:val="00517532"/>
    <w:rsid w:val="0051781F"/>
    <w:rsid w:val="00517C00"/>
    <w:rsid w:val="00520308"/>
    <w:rsid w:val="005203ED"/>
    <w:rsid w:val="005205DD"/>
    <w:rsid w:val="0052098D"/>
    <w:rsid w:val="00520B5C"/>
    <w:rsid w:val="00520FE4"/>
    <w:rsid w:val="00523888"/>
    <w:rsid w:val="00523AB7"/>
    <w:rsid w:val="005242F2"/>
    <w:rsid w:val="00524453"/>
    <w:rsid w:val="005244CB"/>
    <w:rsid w:val="0052476C"/>
    <w:rsid w:val="00524C0B"/>
    <w:rsid w:val="005250CD"/>
    <w:rsid w:val="0052544C"/>
    <w:rsid w:val="0052556A"/>
    <w:rsid w:val="0052563C"/>
    <w:rsid w:val="00526760"/>
    <w:rsid w:val="00526946"/>
    <w:rsid w:val="005271DE"/>
    <w:rsid w:val="0052738A"/>
    <w:rsid w:val="005305C7"/>
    <w:rsid w:val="00530644"/>
    <w:rsid w:val="0053077B"/>
    <w:rsid w:val="005308CE"/>
    <w:rsid w:val="00530DFC"/>
    <w:rsid w:val="00531511"/>
    <w:rsid w:val="00533A7D"/>
    <w:rsid w:val="005342F4"/>
    <w:rsid w:val="00534330"/>
    <w:rsid w:val="00534581"/>
    <w:rsid w:val="00534CF6"/>
    <w:rsid w:val="00534DD5"/>
    <w:rsid w:val="00535152"/>
    <w:rsid w:val="005352DA"/>
    <w:rsid w:val="0053553E"/>
    <w:rsid w:val="005356D8"/>
    <w:rsid w:val="00535BEE"/>
    <w:rsid w:val="00536519"/>
    <w:rsid w:val="00536A57"/>
    <w:rsid w:val="00536B5B"/>
    <w:rsid w:val="00536DB7"/>
    <w:rsid w:val="00536E02"/>
    <w:rsid w:val="00537198"/>
    <w:rsid w:val="005372AE"/>
    <w:rsid w:val="005375DC"/>
    <w:rsid w:val="00540493"/>
    <w:rsid w:val="0054076E"/>
    <w:rsid w:val="00540955"/>
    <w:rsid w:val="00540C2D"/>
    <w:rsid w:val="00540E8F"/>
    <w:rsid w:val="005414DC"/>
    <w:rsid w:val="00541E72"/>
    <w:rsid w:val="00541EC6"/>
    <w:rsid w:val="00542485"/>
    <w:rsid w:val="00542B87"/>
    <w:rsid w:val="005434FD"/>
    <w:rsid w:val="0054356F"/>
    <w:rsid w:val="00543770"/>
    <w:rsid w:val="00543A6A"/>
    <w:rsid w:val="0054427E"/>
    <w:rsid w:val="005444B8"/>
    <w:rsid w:val="00544B76"/>
    <w:rsid w:val="00544CAD"/>
    <w:rsid w:val="00544EAC"/>
    <w:rsid w:val="00545298"/>
    <w:rsid w:val="00545727"/>
    <w:rsid w:val="00546129"/>
    <w:rsid w:val="00546583"/>
    <w:rsid w:val="005466A3"/>
    <w:rsid w:val="005467CC"/>
    <w:rsid w:val="00546B4C"/>
    <w:rsid w:val="00546D39"/>
    <w:rsid w:val="00546F6D"/>
    <w:rsid w:val="0055003C"/>
    <w:rsid w:val="00550CEE"/>
    <w:rsid w:val="005512A3"/>
    <w:rsid w:val="00551650"/>
    <w:rsid w:val="00551701"/>
    <w:rsid w:val="00551D48"/>
    <w:rsid w:val="00551F06"/>
    <w:rsid w:val="005526F6"/>
    <w:rsid w:val="00552A8C"/>
    <w:rsid w:val="0055319B"/>
    <w:rsid w:val="00553554"/>
    <w:rsid w:val="00553623"/>
    <w:rsid w:val="0055379C"/>
    <w:rsid w:val="00553B81"/>
    <w:rsid w:val="00554094"/>
    <w:rsid w:val="005542E6"/>
    <w:rsid w:val="005546CC"/>
    <w:rsid w:val="00554860"/>
    <w:rsid w:val="00554B29"/>
    <w:rsid w:val="00554B68"/>
    <w:rsid w:val="00555D30"/>
    <w:rsid w:val="00555E1A"/>
    <w:rsid w:val="005561BE"/>
    <w:rsid w:val="00556978"/>
    <w:rsid w:val="00556F52"/>
    <w:rsid w:val="00557248"/>
    <w:rsid w:val="00557FA9"/>
    <w:rsid w:val="00560D92"/>
    <w:rsid w:val="00560F01"/>
    <w:rsid w:val="005616B3"/>
    <w:rsid w:val="00561780"/>
    <w:rsid w:val="0056212D"/>
    <w:rsid w:val="00562F7B"/>
    <w:rsid w:val="005630A4"/>
    <w:rsid w:val="00563B06"/>
    <w:rsid w:val="00563CC2"/>
    <w:rsid w:val="00564520"/>
    <w:rsid w:val="00564AC5"/>
    <w:rsid w:val="00564EBE"/>
    <w:rsid w:val="005652B7"/>
    <w:rsid w:val="005656AC"/>
    <w:rsid w:val="00566646"/>
    <w:rsid w:val="00566753"/>
    <w:rsid w:val="00566C06"/>
    <w:rsid w:val="005670D3"/>
    <w:rsid w:val="0056749C"/>
    <w:rsid w:val="00567DFE"/>
    <w:rsid w:val="00570738"/>
    <w:rsid w:val="00570B84"/>
    <w:rsid w:val="00570E7F"/>
    <w:rsid w:val="00571486"/>
    <w:rsid w:val="005715D0"/>
    <w:rsid w:val="0057187F"/>
    <w:rsid w:val="00571BCD"/>
    <w:rsid w:val="00571C03"/>
    <w:rsid w:val="00571DE4"/>
    <w:rsid w:val="00571F89"/>
    <w:rsid w:val="00571FC9"/>
    <w:rsid w:val="00572165"/>
    <w:rsid w:val="00572336"/>
    <w:rsid w:val="00572737"/>
    <w:rsid w:val="0057361A"/>
    <w:rsid w:val="00574134"/>
    <w:rsid w:val="00574533"/>
    <w:rsid w:val="005745C9"/>
    <w:rsid w:val="00574808"/>
    <w:rsid w:val="005749A1"/>
    <w:rsid w:val="00574A4D"/>
    <w:rsid w:val="00574A86"/>
    <w:rsid w:val="00574FD7"/>
    <w:rsid w:val="0057544B"/>
    <w:rsid w:val="0057592B"/>
    <w:rsid w:val="00575EF2"/>
    <w:rsid w:val="00576296"/>
    <w:rsid w:val="00576929"/>
    <w:rsid w:val="00576B82"/>
    <w:rsid w:val="00576CDD"/>
    <w:rsid w:val="00576EDD"/>
    <w:rsid w:val="0057773C"/>
    <w:rsid w:val="00580113"/>
    <w:rsid w:val="00580140"/>
    <w:rsid w:val="00580149"/>
    <w:rsid w:val="00580792"/>
    <w:rsid w:val="00580ABA"/>
    <w:rsid w:val="00580BB5"/>
    <w:rsid w:val="00580D3E"/>
    <w:rsid w:val="005811A5"/>
    <w:rsid w:val="005823F6"/>
    <w:rsid w:val="0058243F"/>
    <w:rsid w:val="00582A60"/>
    <w:rsid w:val="00582BE5"/>
    <w:rsid w:val="00582CFA"/>
    <w:rsid w:val="00582E7F"/>
    <w:rsid w:val="00583704"/>
    <w:rsid w:val="0058374B"/>
    <w:rsid w:val="00583C05"/>
    <w:rsid w:val="005841CA"/>
    <w:rsid w:val="00584AD4"/>
    <w:rsid w:val="00584B7D"/>
    <w:rsid w:val="00584FBB"/>
    <w:rsid w:val="005852A8"/>
    <w:rsid w:val="00585638"/>
    <w:rsid w:val="005859BE"/>
    <w:rsid w:val="00585C3C"/>
    <w:rsid w:val="005861AB"/>
    <w:rsid w:val="00586288"/>
    <w:rsid w:val="005862A6"/>
    <w:rsid w:val="005865B0"/>
    <w:rsid w:val="00586878"/>
    <w:rsid w:val="00586B84"/>
    <w:rsid w:val="005873E7"/>
    <w:rsid w:val="00587816"/>
    <w:rsid w:val="005901AE"/>
    <w:rsid w:val="00590483"/>
    <w:rsid w:val="005907F9"/>
    <w:rsid w:val="00590BBD"/>
    <w:rsid w:val="00590F99"/>
    <w:rsid w:val="00591616"/>
    <w:rsid w:val="00591737"/>
    <w:rsid w:val="00591806"/>
    <w:rsid w:val="00592432"/>
    <w:rsid w:val="0059246B"/>
    <w:rsid w:val="00592741"/>
    <w:rsid w:val="00592C01"/>
    <w:rsid w:val="005934CA"/>
    <w:rsid w:val="005935DF"/>
    <w:rsid w:val="005939F4"/>
    <w:rsid w:val="00593E1D"/>
    <w:rsid w:val="00593E99"/>
    <w:rsid w:val="00594039"/>
    <w:rsid w:val="005941E6"/>
    <w:rsid w:val="0059469C"/>
    <w:rsid w:val="005946C0"/>
    <w:rsid w:val="0059471A"/>
    <w:rsid w:val="00594E88"/>
    <w:rsid w:val="00594F26"/>
    <w:rsid w:val="00595BF2"/>
    <w:rsid w:val="00595FCD"/>
    <w:rsid w:val="005963EC"/>
    <w:rsid w:val="0059641E"/>
    <w:rsid w:val="00597709"/>
    <w:rsid w:val="00597B5D"/>
    <w:rsid w:val="00597BB4"/>
    <w:rsid w:val="00597E45"/>
    <w:rsid w:val="005A0247"/>
    <w:rsid w:val="005A0568"/>
    <w:rsid w:val="005A1089"/>
    <w:rsid w:val="005A1C75"/>
    <w:rsid w:val="005A21DF"/>
    <w:rsid w:val="005A2571"/>
    <w:rsid w:val="005A2EA1"/>
    <w:rsid w:val="005A3B29"/>
    <w:rsid w:val="005A4577"/>
    <w:rsid w:val="005A4727"/>
    <w:rsid w:val="005A4937"/>
    <w:rsid w:val="005A4DA9"/>
    <w:rsid w:val="005A527F"/>
    <w:rsid w:val="005A54AB"/>
    <w:rsid w:val="005A5725"/>
    <w:rsid w:val="005A642E"/>
    <w:rsid w:val="005A66BD"/>
    <w:rsid w:val="005A751A"/>
    <w:rsid w:val="005A7B75"/>
    <w:rsid w:val="005A7C5F"/>
    <w:rsid w:val="005B019C"/>
    <w:rsid w:val="005B1672"/>
    <w:rsid w:val="005B1FC9"/>
    <w:rsid w:val="005B272F"/>
    <w:rsid w:val="005B295D"/>
    <w:rsid w:val="005B3997"/>
    <w:rsid w:val="005B3D39"/>
    <w:rsid w:val="005B3E58"/>
    <w:rsid w:val="005B3E5C"/>
    <w:rsid w:val="005B3E8A"/>
    <w:rsid w:val="005B46CF"/>
    <w:rsid w:val="005B47C4"/>
    <w:rsid w:val="005B49D5"/>
    <w:rsid w:val="005B4A05"/>
    <w:rsid w:val="005B4C89"/>
    <w:rsid w:val="005B4DB1"/>
    <w:rsid w:val="005B5183"/>
    <w:rsid w:val="005B5201"/>
    <w:rsid w:val="005B5227"/>
    <w:rsid w:val="005B52E0"/>
    <w:rsid w:val="005B5496"/>
    <w:rsid w:val="005B586B"/>
    <w:rsid w:val="005B5BC3"/>
    <w:rsid w:val="005B6150"/>
    <w:rsid w:val="005B6248"/>
    <w:rsid w:val="005B6DA8"/>
    <w:rsid w:val="005B78B7"/>
    <w:rsid w:val="005B7BDD"/>
    <w:rsid w:val="005C081E"/>
    <w:rsid w:val="005C0A76"/>
    <w:rsid w:val="005C17CD"/>
    <w:rsid w:val="005C1ABA"/>
    <w:rsid w:val="005C1AF3"/>
    <w:rsid w:val="005C1B4B"/>
    <w:rsid w:val="005C1BE1"/>
    <w:rsid w:val="005C1FCA"/>
    <w:rsid w:val="005C23D7"/>
    <w:rsid w:val="005C248C"/>
    <w:rsid w:val="005C2846"/>
    <w:rsid w:val="005C2DDE"/>
    <w:rsid w:val="005C30DD"/>
    <w:rsid w:val="005C336D"/>
    <w:rsid w:val="005C35FA"/>
    <w:rsid w:val="005C37C1"/>
    <w:rsid w:val="005C3819"/>
    <w:rsid w:val="005C3B8F"/>
    <w:rsid w:val="005C43C0"/>
    <w:rsid w:val="005C450D"/>
    <w:rsid w:val="005C462D"/>
    <w:rsid w:val="005C49AA"/>
    <w:rsid w:val="005C4BFA"/>
    <w:rsid w:val="005C4D26"/>
    <w:rsid w:val="005C50DA"/>
    <w:rsid w:val="005C51A7"/>
    <w:rsid w:val="005C569D"/>
    <w:rsid w:val="005C5CE4"/>
    <w:rsid w:val="005C6456"/>
    <w:rsid w:val="005C676C"/>
    <w:rsid w:val="005C67C2"/>
    <w:rsid w:val="005C693A"/>
    <w:rsid w:val="005C6DF1"/>
    <w:rsid w:val="005C6F4F"/>
    <w:rsid w:val="005C7405"/>
    <w:rsid w:val="005C75E0"/>
    <w:rsid w:val="005C7776"/>
    <w:rsid w:val="005C7B00"/>
    <w:rsid w:val="005C7DC9"/>
    <w:rsid w:val="005C7DDC"/>
    <w:rsid w:val="005D07FD"/>
    <w:rsid w:val="005D1021"/>
    <w:rsid w:val="005D1072"/>
    <w:rsid w:val="005D109C"/>
    <w:rsid w:val="005D2155"/>
    <w:rsid w:val="005D3609"/>
    <w:rsid w:val="005D3AD9"/>
    <w:rsid w:val="005D3EEC"/>
    <w:rsid w:val="005D436A"/>
    <w:rsid w:val="005D486F"/>
    <w:rsid w:val="005D4AA1"/>
    <w:rsid w:val="005D6CD0"/>
    <w:rsid w:val="005D6E08"/>
    <w:rsid w:val="005D709A"/>
    <w:rsid w:val="005D72A6"/>
    <w:rsid w:val="005D78DD"/>
    <w:rsid w:val="005D7AA8"/>
    <w:rsid w:val="005D7E7C"/>
    <w:rsid w:val="005D7F98"/>
    <w:rsid w:val="005D7FE0"/>
    <w:rsid w:val="005E0101"/>
    <w:rsid w:val="005E16CB"/>
    <w:rsid w:val="005E1CE5"/>
    <w:rsid w:val="005E1FBA"/>
    <w:rsid w:val="005E2D78"/>
    <w:rsid w:val="005E323A"/>
    <w:rsid w:val="005E3776"/>
    <w:rsid w:val="005E3E7D"/>
    <w:rsid w:val="005E5C1C"/>
    <w:rsid w:val="005E5EED"/>
    <w:rsid w:val="005E62F8"/>
    <w:rsid w:val="005E6870"/>
    <w:rsid w:val="005E7008"/>
    <w:rsid w:val="005E78D5"/>
    <w:rsid w:val="005E79A4"/>
    <w:rsid w:val="005E7F03"/>
    <w:rsid w:val="005E7F46"/>
    <w:rsid w:val="005F00AD"/>
    <w:rsid w:val="005F02E9"/>
    <w:rsid w:val="005F0363"/>
    <w:rsid w:val="005F0494"/>
    <w:rsid w:val="005F054E"/>
    <w:rsid w:val="005F0CFD"/>
    <w:rsid w:val="005F15BC"/>
    <w:rsid w:val="005F18A9"/>
    <w:rsid w:val="005F18B3"/>
    <w:rsid w:val="005F1B6E"/>
    <w:rsid w:val="005F1B75"/>
    <w:rsid w:val="005F1BBF"/>
    <w:rsid w:val="005F35D1"/>
    <w:rsid w:val="005F3655"/>
    <w:rsid w:val="005F3FE3"/>
    <w:rsid w:val="005F4AA2"/>
    <w:rsid w:val="005F4B30"/>
    <w:rsid w:val="005F4D3C"/>
    <w:rsid w:val="005F50D1"/>
    <w:rsid w:val="005F5AA3"/>
    <w:rsid w:val="005F689A"/>
    <w:rsid w:val="005F6A87"/>
    <w:rsid w:val="005F6C75"/>
    <w:rsid w:val="005F6EF9"/>
    <w:rsid w:val="005F6FA2"/>
    <w:rsid w:val="005F7902"/>
    <w:rsid w:val="005F7A9A"/>
    <w:rsid w:val="0060018B"/>
    <w:rsid w:val="006005FC"/>
    <w:rsid w:val="00600A7F"/>
    <w:rsid w:val="0060121A"/>
    <w:rsid w:val="006012B2"/>
    <w:rsid w:val="00601444"/>
    <w:rsid w:val="00601529"/>
    <w:rsid w:val="00601795"/>
    <w:rsid w:val="00601E04"/>
    <w:rsid w:val="006024A3"/>
    <w:rsid w:val="00602884"/>
    <w:rsid w:val="00602AC1"/>
    <w:rsid w:val="00602AD8"/>
    <w:rsid w:val="00602CFA"/>
    <w:rsid w:val="00602EB8"/>
    <w:rsid w:val="00603C24"/>
    <w:rsid w:val="00603C89"/>
    <w:rsid w:val="00603CA4"/>
    <w:rsid w:val="006044E7"/>
    <w:rsid w:val="00604872"/>
    <w:rsid w:val="00604974"/>
    <w:rsid w:val="00605534"/>
    <w:rsid w:val="00605565"/>
    <w:rsid w:val="0060584E"/>
    <w:rsid w:val="006064D8"/>
    <w:rsid w:val="006067E1"/>
    <w:rsid w:val="00606871"/>
    <w:rsid w:val="00606B49"/>
    <w:rsid w:val="00606E4C"/>
    <w:rsid w:val="00607279"/>
    <w:rsid w:val="00607489"/>
    <w:rsid w:val="00607806"/>
    <w:rsid w:val="00607C55"/>
    <w:rsid w:val="00607EF2"/>
    <w:rsid w:val="00610265"/>
    <w:rsid w:val="00610547"/>
    <w:rsid w:val="00611494"/>
    <w:rsid w:val="006122D5"/>
    <w:rsid w:val="00612C4E"/>
    <w:rsid w:val="00612D85"/>
    <w:rsid w:val="0061340C"/>
    <w:rsid w:val="006136FD"/>
    <w:rsid w:val="0061454D"/>
    <w:rsid w:val="00614885"/>
    <w:rsid w:val="00615646"/>
    <w:rsid w:val="00615D40"/>
    <w:rsid w:val="00615F8A"/>
    <w:rsid w:val="00615F94"/>
    <w:rsid w:val="00616024"/>
    <w:rsid w:val="00616376"/>
    <w:rsid w:val="00616AC0"/>
    <w:rsid w:val="00616EF5"/>
    <w:rsid w:val="006170C9"/>
    <w:rsid w:val="006174C2"/>
    <w:rsid w:val="00617857"/>
    <w:rsid w:val="00617968"/>
    <w:rsid w:val="00617A6E"/>
    <w:rsid w:val="0062029B"/>
    <w:rsid w:val="00621081"/>
    <w:rsid w:val="00621550"/>
    <w:rsid w:val="0062172A"/>
    <w:rsid w:val="0062273C"/>
    <w:rsid w:val="006228EF"/>
    <w:rsid w:val="00622C41"/>
    <w:rsid w:val="006233BC"/>
    <w:rsid w:val="00623C03"/>
    <w:rsid w:val="0062421B"/>
    <w:rsid w:val="00624C0E"/>
    <w:rsid w:val="00625535"/>
    <w:rsid w:val="006255AC"/>
    <w:rsid w:val="00625657"/>
    <w:rsid w:val="00625C1B"/>
    <w:rsid w:val="00625F0D"/>
    <w:rsid w:val="0062649F"/>
    <w:rsid w:val="006264A0"/>
    <w:rsid w:val="00626ACC"/>
    <w:rsid w:val="00626D7F"/>
    <w:rsid w:val="00627BDC"/>
    <w:rsid w:val="0063090B"/>
    <w:rsid w:val="00630BBB"/>
    <w:rsid w:val="00630DFB"/>
    <w:rsid w:val="00630ED1"/>
    <w:rsid w:val="006310A8"/>
    <w:rsid w:val="00631B67"/>
    <w:rsid w:val="00631BCF"/>
    <w:rsid w:val="00631E0D"/>
    <w:rsid w:val="00632934"/>
    <w:rsid w:val="006330E6"/>
    <w:rsid w:val="00633228"/>
    <w:rsid w:val="006333D0"/>
    <w:rsid w:val="006342B2"/>
    <w:rsid w:val="00635E5F"/>
    <w:rsid w:val="00635E90"/>
    <w:rsid w:val="006364DD"/>
    <w:rsid w:val="00636B11"/>
    <w:rsid w:val="00636B8B"/>
    <w:rsid w:val="0063718B"/>
    <w:rsid w:val="0063745D"/>
    <w:rsid w:val="00637484"/>
    <w:rsid w:val="006377A8"/>
    <w:rsid w:val="00637D4D"/>
    <w:rsid w:val="006400B6"/>
    <w:rsid w:val="006401B5"/>
    <w:rsid w:val="006401CF"/>
    <w:rsid w:val="00640528"/>
    <w:rsid w:val="006405DC"/>
    <w:rsid w:val="00640AAB"/>
    <w:rsid w:val="00640E65"/>
    <w:rsid w:val="00640FC5"/>
    <w:rsid w:val="006410F6"/>
    <w:rsid w:val="0064128F"/>
    <w:rsid w:val="0064174E"/>
    <w:rsid w:val="006419B0"/>
    <w:rsid w:val="00641A89"/>
    <w:rsid w:val="00641EBF"/>
    <w:rsid w:val="0064223F"/>
    <w:rsid w:val="00642B5E"/>
    <w:rsid w:val="00643843"/>
    <w:rsid w:val="00643DCA"/>
    <w:rsid w:val="00643E04"/>
    <w:rsid w:val="0064406A"/>
    <w:rsid w:val="00644488"/>
    <w:rsid w:val="006449E5"/>
    <w:rsid w:val="00644AAD"/>
    <w:rsid w:val="00644DC0"/>
    <w:rsid w:val="00644FBB"/>
    <w:rsid w:val="006453B1"/>
    <w:rsid w:val="00645456"/>
    <w:rsid w:val="00645589"/>
    <w:rsid w:val="00645E3B"/>
    <w:rsid w:val="006461D8"/>
    <w:rsid w:val="00646353"/>
    <w:rsid w:val="0064636F"/>
    <w:rsid w:val="00646383"/>
    <w:rsid w:val="00647046"/>
    <w:rsid w:val="0064713B"/>
    <w:rsid w:val="00647347"/>
    <w:rsid w:val="00647A9D"/>
    <w:rsid w:val="00647B09"/>
    <w:rsid w:val="00647E11"/>
    <w:rsid w:val="00650513"/>
    <w:rsid w:val="00650873"/>
    <w:rsid w:val="00650BB7"/>
    <w:rsid w:val="00650D3A"/>
    <w:rsid w:val="006518EE"/>
    <w:rsid w:val="00651ADA"/>
    <w:rsid w:val="00651D43"/>
    <w:rsid w:val="00651FEA"/>
    <w:rsid w:val="0065204B"/>
    <w:rsid w:val="0065240D"/>
    <w:rsid w:val="006527F1"/>
    <w:rsid w:val="00652874"/>
    <w:rsid w:val="00652AA3"/>
    <w:rsid w:val="00652C2E"/>
    <w:rsid w:val="00652E86"/>
    <w:rsid w:val="006532F1"/>
    <w:rsid w:val="00653650"/>
    <w:rsid w:val="0065385A"/>
    <w:rsid w:val="00653B3F"/>
    <w:rsid w:val="00653F83"/>
    <w:rsid w:val="00654600"/>
    <w:rsid w:val="00654DE4"/>
    <w:rsid w:val="00655074"/>
    <w:rsid w:val="00655303"/>
    <w:rsid w:val="00655AFF"/>
    <w:rsid w:val="00655E38"/>
    <w:rsid w:val="00655EE2"/>
    <w:rsid w:val="006560D2"/>
    <w:rsid w:val="0065618E"/>
    <w:rsid w:val="006561B4"/>
    <w:rsid w:val="00656A2C"/>
    <w:rsid w:val="006575AF"/>
    <w:rsid w:val="00657793"/>
    <w:rsid w:val="006602D5"/>
    <w:rsid w:val="006607CC"/>
    <w:rsid w:val="00660838"/>
    <w:rsid w:val="00660A0E"/>
    <w:rsid w:val="00660C72"/>
    <w:rsid w:val="00660D46"/>
    <w:rsid w:val="00661036"/>
    <w:rsid w:val="006615A4"/>
    <w:rsid w:val="0066198D"/>
    <w:rsid w:val="00662205"/>
    <w:rsid w:val="00662DF9"/>
    <w:rsid w:val="00662EC2"/>
    <w:rsid w:val="00662FAA"/>
    <w:rsid w:val="00663398"/>
    <w:rsid w:val="0066344E"/>
    <w:rsid w:val="00663A79"/>
    <w:rsid w:val="00663BC1"/>
    <w:rsid w:val="00663D36"/>
    <w:rsid w:val="00664426"/>
    <w:rsid w:val="00664B2D"/>
    <w:rsid w:val="00664DF7"/>
    <w:rsid w:val="006650CD"/>
    <w:rsid w:val="00665107"/>
    <w:rsid w:val="006667FA"/>
    <w:rsid w:val="00666AD0"/>
    <w:rsid w:val="00666B2F"/>
    <w:rsid w:val="00666F6B"/>
    <w:rsid w:val="00666FB3"/>
    <w:rsid w:val="0066738D"/>
    <w:rsid w:val="0066739F"/>
    <w:rsid w:val="0066789C"/>
    <w:rsid w:val="00667947"/>
    <w:rsid w:val="00670140"/>
    <w:rsid w:val="0067056A"/>
    <w:rsid w:val="00670597"/>
    <w:rsid w:val="00670F5A"/>
    <w:rsid w:val="00670FA7"/>
    <w:rsid w:val="00671406"/>
    <w:rsid w:val="00671473"/>
    <w:rsid w:val="006718EF"/>
    <w:rsid w:val="0067285D"/>
    <w:rsid w:val="00672F78"/>
    <w:rsid w:val="006731FC"/>
    <w:rsid w:val="006733A1"/>
    <w:rsid w:val="00673571"/>
    <w:rsid w:val="0067393D"/>
    <w:rsid w:val="0067454C"/>
    <w:rsid w:val="0067471C"/>
    <w:rsid w:val="00674FB5"/>
    <w:rsid w:val="00675B73"/>
    <w:rsid w:val="00676350"/>
    <w:rsid w:val="00676F49"/>
    <w:rsid w:val="00677FAA"/>
    <w:rsid w:val="006800E6"/>
    <w:rsid w:val="0068109B"/>
    <w:rsid w:val="00681415"/>
    <w:rsid w:val="00682A9B"/>
    <w:rsid w:val="0068386A"/>
    <w:rsid w:val="00683BB1"/>
    <w:rsid w:val="00684112"/>
    <w:rsid w:val="00684979"/>
    <w:rsid w:val="00684A77"/>
    <w:rsid w:val="00684FA6"/>
    <w:rsid w:val="00685511"/>
    <w:rsid w:val="00685777"/>
    <w:rsid w:val="00685799"/>
    <w:rsid w:val="00685D92"/>
    <w:rsid w:val="00686933"/>
    <w:rsid w:val="00686C51"/>
    <w:rsid w:val="006902EE"/>
    <w:rsid w:val="00690552"/>
    <w:rsid w:val="006905BA"/>
    <w:rsid w:val="00690654"/>
    <w:rsid w:val="0069083C"/>
    <w:rsid w:val="006910D6"/>
    <w:rsid w:val="00691525"/>
    <w:rsid w:val="00691778"/>
    <w:rsid w:val="006918EC"/>
    <w:rsid w:val="00691C02"/>
    <w:rsid w:val="00692031"/>
    <w:rsid w:val="0069212E"/>
    <w:rsid w:val="006925CC"/>
    <w:rsid w:val="0069261D"/>
    <w:rsid w:val="00693274"/>
    <w:rsid w:val="006932E1"/>
    <w:rsid w:val="0069341E"/>
    <w:rsid w:val="00693B1A"/>
    <w:rsid w:val="0069448E"/>
    <w:rsid w:val="00694835"/>
    <w:rsid w:val="00694E08"/>
    <w:rsid w:val="00695682"/>
    <w:rsid w:val="00695A81"/>
    <w:rsid w:val="00696734"/>
    <w:rsid w:val="00696A6F"/>
    <w:rsid w:val="006976E4"/>
    <w:rsid w:val="00697AF9"/>
    <w:rsid w:val="006A0159"/>
    <w:rsid w:val="006A019A"/>
    <w:rsid w:val="006A01A8"/>
    <w:rsid w:val="006A01C9"/>
    <w:rsid w:val="006A024C"/>
    <w:rsid w:val="006A0365"/>
    <w:rsid w:val="006A0CA3"/>
    <w:rsid w:val="006A112F"/>
    <w:rsid w:val="006A1232"/>
    <w:rsid w:val="006A1CBB"/>
    <w:rsid w:val="006A1F7F"/>
    <w:rsid w:val="006A24EB"/>
    <w:rsid w:val="006A26B3"/>
    <w:rsid w:val="006A2B0F"/>
    <w:rsid w:val="006A36D5"/>
    <w:rsid w:val="006A375A"/>
    <w:rsid w:val="006A3B44"/>
    <w:rsid w:val="006A3D74"/>
    <w:rsid w:val="006A4AEC"/>
    <w:rsid w:val="006A4BC0"/>
    <w:rsid w:val="006A54C2"/>
    <w:rsid w:val="006A5675"/>
    <w:rsid w:val="006A5DA6"/>
    <w:rsid w:val="006A6070"/>
    <w:rsid w:val="006A6213"/>
    <w:rsid w:val="006A6319"/>
    <w:rsid w:val="006A642C"/>
    <w:rsid w:val="006A65C2"/>
    <w:rsid w:val="006A757D"/>
    <w:rsid w:val="006B052E"/>
    <w:rsid w:val="006B08CC"/>
    <w:rsid w:val="006B09B5"/>
    <w:rsid w:val="006B0E80"/>
    <w:rsid w:val="006B15C8"/>
    <w:rsid w:val="006B1882"/>
    <w:rsid w:val="006B2255"/>
    <w:rsid w:val="006B252C"/>
    <w:rsid w:val="006B2C60"/>
    <w:rsid w:val="006B34BD"/>
    <w:rsid w:val="006B41C8"/>
    <w:rsid w:val="006B41D5"/>
    <w:rsid w:val="006B4260"/>
    <w:rsid w:val="006B42DC"/>
    <w:rsid w:val="006B4669"/>
    <w:rsid w:val="006B4A4C"/>
    <w:rsid w:val="006B4A54"/>
    <w:rsid w:val="006B4D92"/>
    <w:rsid w:val="006B553C"/>
    <w:rsid w:val="006B56F3"/>
    <w:rsid w:val="006B5814"/>
    <w:rsid w:val="006B58B1"/>
    <w:rsid w:val="006B61C6"/>
    <w:rsid w:val="006B7238"/>
    <w:rsid w:val="006B7C64"/>
    <w:rsid w:val="006C04DE"/>
    <w:rsid w:val="006C05A6"/>
    <w:rsid w:val="006C0ADA"/>
    <w:rsid w:val="006C0D7B"/>
    <w:rsid w:val="006C0EFD"/>
    <w:rsid w:val="006C1234"/>
    <w:rsid w:val="006C1D03"/>
    <w:rsid w:val="006C1D4B"/>
    <w:rsid w:val="006C1DF7"/>
    <w:rsid w:val="006C1E91"/>
    <w:rsid w:val="006C2AD7"/>
    <w:rsid w:val="006C31A0"/>
    <w:rsid w:val="006C3B78"/>
    <w:rsid w:val="006C41E4"/>
    <w:rsid w:val="006C48E8"/>
    <w:rsid w:val="006C4935"/>
    <w:rsid w:val="006C4BA2"/>
    <w:rsid w:val="006C4C87"/>
    <w:rsid w:val="006C4DD1"/>
    <w:rsid w:val="006C5432"/>
    <w:rsid w:val="006C5EFC"/>
    <w:rsid w:val="006C600D"/>
    <w:rsid w:val="006C68CD"/>
    <w:rsid w:val="006C6989"/>
    <w:rsid w:val="006C6BB5"/>
    <w:rsid w:val="006C6F64"/>
    <w:rsid w:val="006C71F6"/>
    <w:rsid w:val="006C77A3"/>
    <w:rsid w:val="006C7B4D"/>
    <w:rsid w:val="006C7F82"/>
    <w:rsid w:val="006D07BD"/>
    <w:rsid w:val="006D11A9"/>
    <w:rsid w:val="006D135D"/>
    <w:rsid w:val="006D2304"/>
    <w:rsid w:val="006D2386"/>
    <w:rsid w:val="006D27AF"/>
    <w:rsid w:val="006D2898"/>
    <w:rsid w:val="006D2B6C"/>
    <w:rsid w:val="006D37B0"/>
    <w:rsid w:val="006D3857"/>
    <w:rsid w:val="006D3B06"/>
    <w:rsid w:val="006D3BCA"/>
    <w:rsid w:val="006D4F88"/>
    <w:rsid w:val="006D52C0"/>
    <w:rsid w:val="006D5410"/>
    <w:rsid w:val="006D5699"/>
    <w:rsid w:val="006D5F22"/>
    <w:rsid w:val="006D64B0"/>
    <w:rsid w:val="006D66B6"/>
    <w:rsid w:val="006D6ACC"/>
    <w:rsid w:val="006D6C11"/>
    <w:rsid w:val="006D6E7D"/>
    <w:rsid w:val="006D7217"/>
    <w:rsid w:val="006D7898"/>
    <w:rsid w:val="006D7CD6"/>
    <w:rsid w:val="006D7D44"/>
    <w:rsid w:val="006E0024"/>
    <w:rsid w:val="006E0ED8"/>
    <w:rsid w:val="006E0F55"/>
    <w:rsid w:val="006E15FB"/>
    <w:rsid w:val="006E1711"/>
    <w:rsid w:val="006E192E"/>
    <w:rsid w:val="006E199C"/>
    <w:rsid w:val="006E1B23"/>
    <w:rsid w:val="006E1FB7"/>
    <w:rsid w:val="006E213C"/>
    <w:rsid w:val="006E2E50"/>
    <w:rsid w:val="006E2EE2"/>
    <w:rsid w:val="006E31D0"/>
    <w:rsid w:val="006E337D"/>
    <w:rsid w:val="006E3710"/>
    <w:rsid w:val="006E37C4"/>
    <w:rsid w:val="006E38CB"/>
    <w:rsid w:val="006E3BF9"/>
    <w:rsid w:val="006E42E8"/>
    <w:rsid w:val="006E4390"/>
    <w:rsid w:val="006E45EB"/>
    <w:rsid w:val="006E477B"/>
    <w:rsid w:val="006E5533"/>
    <w:rsid w:val="006E56CF"/>
    <w:rsid w:val="006E5D66"/>
    <w:rsid w:val="006E601F"/>
    <w:rsid w:val="006E6534"/>
    <w:rsid w:val="006E7A8D"/>
    <w:rsid w:val="006E7DBB"/>
    <w:rsid w:val="006F0305"/>
    <w:rsid w:val="006F04BF"/>
    <w:rsid w:val="006F05B3"/>
    <w:rsid w:val="006F0BF2"/>
    <w:rsid w:val="006F0CBD"/>
    <w:rsid w:val="006F0CE7"/>
    <w:rsid w:val="006F12AC"/>
    <w:rsid w:val="006F1BB0"/>
    <w:rsid w:val="006F1F9E"/>
    <w:rsid w:val="006F20EF"/>
    <w:rsid w:val="006F249E"/>
    <w:rsid w:val="006F266A"/>
    <w:rsid w:val="006F2C6B"/>
    <w:rsid w:val="006F3116"/>
    <w:rsid w:val="006F37D7"/>
    <w:rsid w:val="006F38FE"/>
    <w:rsid w:val="006F3C45"/>
    <w:rsid w:val="006F4033"/>
    <w:rsid w:val="006F5478"/>
    <w:rsid w:val="006F5CDF"/>
    <w:rsid w:val="006F6304"/>
    <w:rsid w:val="006F68CC"/>
    <w:rsid w:val="006F7412"/>
    <w:rsid w:val="006F74E8"/>
    <w:rsid w:val="006F7F20"/>
    <w:rsid w:val="006F7F8B"/>
    <w:rsid w:val="00700219"/>
    <w:rsid w:val="0070139F"/>
    <w:rsid w:val="007019EC"/>
    <w:rsid w:val="007019EE"/>
    <w:rsid w:val="00702069"/>
    <w:rsid w:val="0070232E"/>
    <w:rsid w:val="00702465"/>
    <w:rsid w:val="00702560"/>
    <w:rsid w:val="00703000"/>
    <w:rsid w:val="007037BE"/>
    <w:rsid w:val="00703B7F"/>
    <w:rsid w:val="00703E92"/>
    <w:rsid w:val="00704529"/>
    <w:rsid w:val="00705004"/>
    <w:rsid w:val="00705A00"/>
    <w:rsid w:val="00705CCD"/>
    <w:rsid w:val="007065AB"/>
    <w:rsid w:val="00706924"/>
    <w:rsid w:val="00706B44"/>
    <w:rsid w:val="00707225"/>
    <w:rsid w:val="007073B2"/>
    <w:rsid w:val="00707478"/>
    <w:rsid w:val="00707883"/>
    <w:rsid w:val="00707DDF"/>
    <w:rsid w:val="00710676"/>
    <w:rsid w:val="007106F1"/>
    <w:rsid w:val="00710A62"/>
    <w:rsid w:val="00710BBE"/>
    <w:rsid w:val="00710BEB"/>
    <w:rsid w:val="00711054"/>
    <w:rsid w:val="007117D1"/>
    <w:rsid w:val="00711A75"/>
    <w:rsid w:val="00711D39"/>
    <w:rsid w:val="007120D9"/>
    <w:rsid w:val="00712733"/>
    <w:rsid w:val="00712825"/>
    <w:rsid w:val="00712CC0"/>
    <w:rsid w:val="00712D83"/>
    <w:rsid w:val="0071308F"/>
    <w:rsid w:val="00713099"/>
    <w:rsid w:val="007138B7"/>
    <w:rsid w:val="00713955"/>
    <w:rsid w:val="00713DEE"/>
    <w:rsid w:val="00713E25"/>
    <w:rsid w:val="00713EF3"/>
    <w:rsid w:val="00713FF6"/>
    <w:rsid w:val="007145C5"/>
    <w:rsid w:val="00714BA5"/>
    <w:rsid w:val="00714CE3"/>
    <w:rsid w:val="007169DC"/>
    <w:rsid w:val="00716C4B"/>
    <w:rsid w:val="00716F17"/>
    <w:rsid w:val="00717E61"/>
    <w:rsid w:val="00717E96"/>
    <w:rsid w:val="00720044"/>
    <w:rsid w:val="007206CA"/>
    <w:rsid w:val="00720B5E"/>
    <w:rsid w:val="00720C3F"/>
    <w:rsid w:val="00720DCB"/>
    <w:rsid w:val="00720F05"/>
    <w:rsid w:val="00720F7A"/>
    <w:rsid w:val="007212FE"/>
    <w:rsid w:val="00721344"/>
    <w:rsid w:val="0072173A"/>
    <w:rsid w:val="00721BFF"/>
    <w:rsid w:val="00721EBF"/>
    <w:rsid w:val="00722254"/>
    <w:rsid w:val="007223BC"/>
    <w:rsid w:val="00722521"/>
    <w:rsid w:val="00722825"/>
    <w:rsid w:val="00722C38"/>
    <w:rsid w:val="00723003"/>
    <w:rsid w:val="0072323E"/>
    <w:rsid w:val="00723621"/>
    <w:rsid w:val="00723CAF"/>
    <w:rsid w:val="00723CC3"/>
    <w:rsid w:val="00724334"/>
    <w:rsid w:val="0072489E"/>
    <w:rsid w:val="007248CE"/>
    <w:rsid w:val="00724940"/>
    <w:rsid w:val="00724E1E"/>
    <w:rsid w:val="00724F25"/>
    <w:rsid w:val="00725420"/>
    <w:rsid w:val="0072621C"/>
    <w:rsid w:val="00726472"/>
    <w:rsid w:val="007265A5"/>
    <w:rsid w:val="00726BDD"/>
    <w:rsid w:val="00726D78"/>
    <w:rsid w:val="00727834"/>
    <w:rsid w:val="007279B8"/>
    <w:rsid w:val="00730851"/>
    <w:rsid w:val="007318D9"/>
    <w:rsid w:val="00731D8B"/>
    <w:rsid w:val="00731E71"/>
    <w:rsid w:val="007323C7"/>
    <w:rsid w:val="007326E8"/>
    <w:rsid w:val="007329B5"/>
    <w:rsid w:val="0073366A"/>
    <w:rsid w:val="00733B03"/>
    <w:rsid w:val="00733C61"/>
    <w:rsid w:val="00733FB3"/>
    <w:rsid w:val="0073451D"/>
    <w:rsid w:val="007347BB"/>
    <w:rsid w:val="00734C0D"/>
    <w:rsid w:val="00734E41"/>
    <w:rsid w:val="007354F3"/>
    <w:rsid w:val="00735C80"/>
    <w:rsid w:val="00736074"/>
    <w:rsid w:val="007365F2"/>
    <w:rsid w:val="00736696"/>
    <w:rsid w:val="007370B9"/>
    <w:rsid w:val="00737895"/>
    <w:rsid w:val="00737A9A"/>
    <w:rsid w:val="00740A2D"/>
    <w:rsid w:val="00740D9D"/>
    <w:rsid w:val="00740F6A"/>
    <w:rsid w:val="00741192"/>
    <w:rsid w:val="0074147E"/>
    <w:rsid w:val="007418C6"/>
    <w:rsid w:val="007422EF"/>
    <w:rsid w:val="007424E5"/>
    <w:rsid w:val="00742E3A"/>
    <w:rsid w:val="00742FA1"/>
    <w:rsid w:val="007430C3"/>
    <w:rsid w:val="007431E0"/>
    <w:rsid w:val="007432F6"/>
    <w:rsid w:val="00743394"/>
    <w:rsid w:val="00743EAC"/>
    <w:rsid w:val="0074429F"/>
    <w:rsid w:val="007445F9"/>
    <w:rsid w:val="007448BA"/>
    <w:rsid w:val="00744A45"/>
    <w:rsid w:val="00744BFD"/>
    <w:rsid w:val="00745489"/>
    <w:rsid w:val="007454C9"/>
    <w:rsid w:val="00745962"/>
    <w:rsid w:val="0074608B"/>
    <w:rsid w:val="007462B0"/>
    <w:rsid w:val="00746BB1"/>
    <w:rsid w:val="00746EB3"/>
    <w:rsid w:val="00746F41"/>
    <w:rsid w:val="007474B2"/>
    <w:rsid w:val="00747535"/>
    <w:rsid w:val="007475B8"/>
    <w:rsid w:val="00747B1F"/>
    <w:rsid w:val="00750108"/>
    <w:rsid w:val="00750A5E"/>
    <w:rsid w:val="00750B5C"/>
    <w:rsid w:val="00751ADF"/>
    <w:rsid w:val="00752574"/>
    <w:rsid w:val="007526C7"/>
    <w:rsid w:val="00752943"/>
    <w:rsid w:val="00752970"/>
    <w:rsid w:val="00752BF5"/>
    <w:rsid w:val="0075333F"/>
    <w:rsid w:val="00753630"/>
    <w:rsid w:val="00753730"/>
    <w:rsid w:val="0075385F"/>
    <w:rsid w:val="00753E65"/>
    <w:rsid w:val="00753EAE"/>
    <w:rsid w:val="007542F0"/>
    <w:rsid w:val="007543C8"/>
    <w:rsid w:val="00754794"/>
    <w:rsid w:val="007549A1"/>
    <w:rsid w:val="0075539B"/>
    <w:rsid w:val="00755528"/>
    <w:rsid w:val="00755B8C"/>
    <w:rsid w:val="00755C4D"/>
    <w:rsid w:val="00756386"/>
    <w:rsid w:val="007563B6"/>
    <w:rsid w:val="007564F1"/>
    <w:rsid w:val="0075702E"/>
    <w:rsid w:val="007574EE"/>
    <w:rsid w:val="00757530"/>
    <w:rsid w:val="007576ED"/>
    <w:rsid w:val="00757A2F"/>
    <w:rsid w:val="00757CD2"/>
    <w:rsid w:val="00757EC8"/>
    <w:rsid w:val="00760078"/>
    <w:rsid w:val="007601A3"/>
    <w:rsid w:val="007607CD"/>
    <w:rsid w:val="007609FB"/>
    <w:rsid w:val="00760C93"/>
    <w:rsid w:val="00760E49"/>
    <w:rsid w:val="00760F60"/>
    <w:rsid w:val="0076119C"/>
    <w:rsid w:val="007612EC"/>
    <w:rsid w:val="00761445"/>
    <w:rsid w:val="00761802"/>
    <w:rsid w:val="00761D44"/>
    <w:rsid w:val="007625F8"/>
    <w:rsid w:val="00762F0A"/>
    <w:rsid w:val="00763275"/>
    <w:rsid w:val="0076350E"/>
    <w:rsid w:val="0076376C"/>
    <w:rsid w:val="0076386F"/>
    <w:rsid w:val="007639F5"/>
    <w:rsid w:val="00763FEA"/>
    <w:rsid w:val="00764F3C"/>
    <w:rsid w:val="007653C7"/>
    <w:rsid w:val="0076540D"/>
    <w:rsid w:val="00765547"/>
    <w:rsid w:val="00765599"/>
    <w:rsid w:val="00765BB4"/>
    <w:rsid w:val="00766167"/>
    <w:rsid w:val="00766368"/>
    <w:rsid w:val="007664AA"/>
    <w:rsid w:val="00766C6C"/>
    <w:rsid w:val="00767513"/>
    <w:rsid w:val="00767BAB"/>
    <w:rsid w:val="00767FC0"/>
    <w:rsid w:val="007706C0"/>
    <w:rsid w:val="007709EE"/>
    <w:rsid w:val="00770B74"/>
    <w:rsid w:val="00770B98"/>
    <w:rsid w:val="0077101D"/>
    <w:rsid w:val="00771A51"/>
    <w:rsid w:val="007720AF"/>
    <w:rsid w:val="00772781"/>
    <w:rsid w:val="00772AE6"/>
    <w:rsid w:val="0077314B"/>
    <w:rsid w:val="00773E3D"/>
    <w:rsid w:val="00774D4A"/>
    <w:rsid w:val="007753B6"/>
    <w:rsid w:val="007753F4"/>
    <w:rsid w:val="007757B4"/>
    <w:rsid w:val="007758C9"/>
    <w:rsid w:val="00775DD0"/>
    <w:rsid w:val="007761CF"/>
    <w:rsid w:val="00776EC2"/>
    <w:rsid w:val="00777A43"/>
    <w:rsid w:val="00777CEB"/>
    <w:rsid w:val="007800D8"/>
    <w:rsid w:val="00780465"/>
    <w:rsid w:val="00780B5B"/>
    <w:rsid w:val="00780D1F"/>
    <w:rsid w:val="0078107E"/>
    <w:rsid w:val="007815B1"/>
    <w:rsid w:val="0078168A"/>
    <w:rsid w:val="0078226A"/>
    <w:rsid w:val="0078295D"/>
    <w:rsid w:val="00782E57"/>
    <w:rsid w:val="00782ECF"/>
    <w:rsid w:val="00783043"/>
    <w:rsid w:val="007834C3"/>
    <w:rsid w:val="0078357B"/>
    <w:rsid w:val="00783825"/>
    <w:rsid w:val="00783858"/>
    <w:rsid w:val="00784040"/>
    <w:rsid w:val="007845D2"/>
    <w:rsid w:val="00784842"/>
    <w:rsid w:val="00785445"/>
    <w:rsid w:val="007859EF"/>
    <w:rsid w:val="00786012"/>
    <w:rsid w:val="00786589"/>
    <w:rsid w:val="00786701"/>
    <w:rsid w:val="00787089"/>
    <w:rsid w:val="00787250"/>
    <w:rsid w:val="00787268"/>
    <w:rsid w:val="00787361"/>
    <w:rsid w:val="00787A0A"/>
    <w:rsid w:val="00787E89"/>
    <w:rsid w:val="00787FB4"/>
    <w:rsid w:val="00790D03"/>
    <w:rsid w:val="0079138A"/>
    <w:rsid w:val="00791D3C"/>
    <w:rsid w:val="00791D4A"/>
    <w:rsid w:val="007920D9"/>
    <w:rsid w:val="007929BA"/>
    <w:rsid w:val="00792AE9"/>
    <w:rsid w:val="00792BF2"/>
    <w:rsid w:val="00792FA1"/>
    <w:rsid w:val="0079309B"/>
    <w:rsid w:val="00793AA2"/>
    <w:rsid w:val="00793B22"/>
    <w:rsid w:val="00793C09"/>
    <w:rsid w:val="007943EE"/>
    <w:rsid w:val="00794763"/>
    <w:rsid w:val="007950E4"/>
    <w:rsid w:val="007950EE"/>
    <w:rsid w:val="007951ED"/>
    <w:rsid w:val="007953CD"/>
    <w:rsid w:val="00795B4F"/>
    <w:rsid w:val="007960A7"/>
    <w:rsid w:val="00796273"/>
    <w:rsid w:val="00796304"/>
    <w:rsid w:val="0079645A"/>
    <w:rsid w:val="0079679C"/>
    <w:rsid w:val="00796810"/>
    <w:rsid w:val="00796BA9"/>
    <w:rsid w:val="00796CCC"/>
    <w:rsid w:val="00796E40"/>
    <w:rsid w:val="0079755C"/>
    <w:rsid w:val="007979F4"/>
    <w:rsid w:val="00797C3E"/>
    <w:rsid w:val="00797FD5"/>
    <w:rsid w:val="007A02BF"/>
    <w:rsid w:val="007A0C61"/>
    <w:rsid w:val="007A0D45"/>
    <w:rsid w:val="007A1D4D"/>
    <w:rsid w:val="007A1FBA"/>
    <w:rsid w:val="007A2514"/>
    <w:rsid w:val="007A2953"/>
    <w:rsid w:val="007A2C91"/>
    <w:rsid w:val="007A3417"/>
    <w:rsid w:val="007A35DA"/>
    <w:rsid w:val="007A3696"/>
    <w:rsid w:val="007A3A2D"/>
    <w:rsid w:val="007A3F40"/>
    <w:rsid w:val="007A4340"/>
    <w:rsid w:val="007A43CA"/>
    <w:rsid w:val="007A4416"/>
    <w:rsid w:val="007A4B61"/>
    <w:rsid w:val="007A4D94"/>
    <w:rsid w:val="007A50CA"/>
    <w:rsid w:val="007A57FC"/>
    <w:rsid w:val="007A664F"/>
    <w:rsid w:val="007A6F64"/>
    <w:rsid w:val="007B05F1"/>
    <w:rsid w:val="007B0B25"/>
    <w:rsid w:val="007B0BE0"/>
    <w:rsid w:val="007B110E"/>
    <w:rsid w:val="007B1503"/>
    <w:rsid w:val="007B1611"/>
    <w:rsid w:val="007B17C3"/>
    <w:rsid w:val="007B1EC1"/>
    <w:rsid w:val="007B2764"/>
    <w:rsid w:val="007B3CF3"/>
    <w:rsid w:val="007B42D9"/>
    <w:rsid w:val="007B4998"/>
    <w:rsid w:val="007B52CC"/>
    <w:rsid w:val="007B53E1"/>
    <w:rsid w:val="007B54E1"/>
    <w:rsid w:val="007B5E1D"/>
    <w:rsid w:val="007B6206"/>
    <w:rsid w:val="007B6968"/>
    <w:rsid w:val="007B6D4E"/>
    <w:rsid w:val="007B7413"/>
    <w:rsid w:val="007B7662"/>
    <w:rsid w:val="007B7AB0"/>
    <w:rsid w:val="007B7ADC"/>
    <w:rsid w:val="007B7C37"/>
    <w:rsid w:val="007C01D0"/>
    <w:rsid w:val="007C021B"/>
    <w:rsid w:val="007C17D8"/>
    <w:rsid w:val="007C1CE8"/>
    <w:rsid w:val="007C1E78"/>
    <w:rsid w:val="007C2AE4"/>
    <w:rsid w:val="007C30B1"/>
    <w:rsid w:val="007C3705"/>
    <w:rsid w:val="007C394C"/>
    <w:rsid w:val="007C3960"/>
    <w:rsid w:val="007C3973"/>
    <w:rsid w:val="007C3FAF"/>
    <w:rsid w:val="007C3FD2"/>
    <w:rsid w:val="007C4400"/>
    <w:rsid w:val="007C4624"/>
    <w:rsid w:val="007C477C"/>
    <w:rsid w:val="007C48A8"/>
    <w:rsid w:val="007C4903"/>
    <w:rsid w:val="007C4E21"/>
    <w:rsid w:val="007C4E5F"/>
    <w:rsid w:val="007C584D"/>
    <w:rsid w:val="007C588C"/>
    <w:rsid w:val="007C5CED"/>
    <w:rsid w:val="007C5DD0"/>
    <w:rsid w:val="007C6C08"/>
    <w:rsid w:val="007C6D32"/>
    <w:rsid w:val="007C7066"/>
    <w:rsid w:val="007C7073"/>
    <w:rsid w:val="007C7584"/>
    <w:rsid w:val="007C7A63"/>
    <w:rsid w:val="007D01AB"/>
    <w:rsid w:val="007D03E1"/>
    <w:rsid w:val="007D0464"/>
    <w:rsid w:val="007D04BC"/>
    <w:rsid w:val="007D05E7"/>
    <w:rsid w:val="007D0623"/>
    <w:rsid w:val="007D097E"/>
    <w:rsid w:val="007D0C09"/>
    <w:rsid w:val="007D15E2"/>
    <w:rsid w:val="007D1C2F"/>
    <w:rsid w:val="007D2A68"/>
    <w:rsid w:val="007D2A97"/>
    <w:rsid w:val="007D31BC"/>
    <w:rsid w:val="007D355D"/>
    <w:rsid w:val="007D3A1F"/>
    <w:rsid w:val="007D3A61"/>
    <w:rsid w:val="007D57E6"/>
    <w:rsid w:val="007D59AB"/>
    <w:rsid w:val="007D6246"/>
    <w:rsid w:val="007D687F"/>
    <w:rsid w:val="007D6B2A"/>
    <w:rsid w:val="007D74A3"/>
    <w:rsid w:val="007D7A86"/>
    <w:rsid w:val="007D7F7E"/>
    <w:rsid w:val="007E0022"/>
    <w:rsid w:val="007E0A63"/>
    <w:rsid w:val="007E0A7D"/>
    <w:rsid w:val="007E0B0D"/>
    <w:rsid w:val="007E0C82"/>
    <w:rsid w:val="007E0CC5"/>
    <w:rsid w:val="007E0CD6"/>
    <w:rsid w:val="007E133E"/>
    <w:rsid w:val="007E135D"/>
    <w:rsid w:val="007E141D"/>
    <w:rsid w:val="007E192B"/>
    <w:rsid w:val="007E1CE0"/>
    <w:rsid w:val="007E1E5B"/>
    <w:rsid w:val="007E24E6"/>
    <w:rsid w:val="007E25D6"/>
    <w:rsid w:val="007E2B3E"/>
    <w:rsid w:val="007E3319"/>
    <w:rsid w:val="007E3642"/>
    <w:rsid w:val="007E3A32"/>
    <w:rsid w:val="007E3B97"/>
    <w:rsid w:val="007E3F9E"/>
    <w:rsid w:val="007E404B"/>
    <w:rsid w:val="007E5115"/>
    <w:rsid w:val="007E591E"/>
    <w:rsid w:val="007E66F3"/>
    <w:rsid w:val="007E729C"/>
    <w:rsid w:val="007E782C"/>
    <w:rsid w:val="007E7A52"/>
    <w:rsid w:val="007F07DF"/>
    <w:rsid w:val="007F0AD6"/>
    <w:rsid w:val="007F12B7"/>
    <w:rsid w:val="007F14C9"/>
    <w:rsid w:val="007F1675"/>
    <w:rsid w:val="007F1A19"/>
    <w:rsid w:val="007F1AFB"/>
    <w:rsid w:val="007F2151"/>
    <w:rsid w:val="007F246B"/>
    <w:rsid w:val="007F2D2F"/>
    <w:rsid w:val="007F394C"/>
    <w:rsid w:val="007F3BF2"/>
    <w:rsid w:val="007F3EFE"/>
    <w:rsid w:val="007F4069"/>
    <w:rsid w:val="007F5970"/>
    <w:rsid w:val="007F61A9"/>
    <w:rsid w:val="007F65FA"/>
    <w:rsid w:val="007F694A"/>
    <w:rsid w:val="007F6A24"/>
    <w:rsid w:val="007F75EE"/>
    <w:rsid w:val="007F7DAC"/>
    <w:rsid w:val="007F7DFC"/>
    <w:rsid w:val="008003AB"/>
    <w:rsid w:val="00800530"/>
    <w:rsid w:val="008005CF"/>
    <w:rsid w:val="00800747"/>
    <w:rsid w:val="00800B55"/>
    <w:rsid w:val="00800F16"/>
    <w:rsid w:val="0080133C"/>
    <w:rsid w:val="008016CB"/>
    <w:rsid w:val="00801C18"/>
    <w:rsid w:val="00801EF2"/>
    <w:rsid w:val="00801F7E"/>
    <w:rsid w:val="008021F3"/>
    <w:rsid w:val="0080239C"/>
    <w:rsid w:val="00802592"/>
    <w:rsid w:val="00802960"/>
    <w:rsid w:val="00802D5F"/>
    <w:rsid w:val="00802EBB"/>
    <w:rsid w:val="00803163"/>
    <w:rsid w:val="008032A7"/>
    <w:rsid w:val="0080335E"/>
    <w:rsid w:val="00803596"/>
    <w:rsid w:val="00803EA7"/>
    <w:rsid w:val="008040C4"/>
    <w:rsid w:val="00804391"/>
    <w:rsid w:val="00804A0B"/>
    <w:rsid w:val="00804A98"/>
    <w:rsid w:val="008056B0"/>
    <w:rsid w:val="0080573F"/>
    <w:rsid w:val="00805C4D"/>
    <w:rsid w:val="0080661E"/>
    <w:rsid w:val="00806A83"/>
    <w:rsid w:val="00806C99"/>
    <w:rsid w:val="00807913"/>
    <w:rsid w:val="00807ACD"/>
    <w:rsid w:val="00807B8F"/>
    <w:rsid w:val="00807EAF"/>
    <w:rsid w:val="0081033F"/>
    <w:rsid w:val="00810735"/>
    <w:rsid w:val="00810D11"/>
    <w:rsid w:val="00811093"/>
    <w:rsid w:val="00811165"/>
    <w:rsid w:val="008117C1"/>
    <w:rsid w:val="00811C2A"/>
    <w:rsid w:val="00811C93"/>
    <w:rsid w:val="00811CF6"/>
    <w:rsid w:val="00811FD3"/>
    <w:rsid w:val="00812140"/>
    <w:rsid w:val="00812510"/>
    <w:rsid w:val="00813043"/>
    <w:rsid w:val="00813846"/>
    <w:rsid w:val="00813FF8"/>
    <w:rsid w:val="0081431C"/>
    <w:rsid w:val="008144B2"/>
    <w:rsid w:val="0081470F"/>
    <w:rsid w:val="008147BB"/>
    <w:rsid w:val="00814A2A"/>
    <w:rsid w:val="00814DBB"/>
    <w:rsid w:val="00815C74"/>
    <w:rsid w:val="00815D03"/>
    <w:rsid w:val="00816104"/>
    <w:rsid w:val="00816401"/>
    <w:rsid w:val="00816E03"/>
    <w:rsid w:val="00817040"/>
    <w:rsid w:val="00817628"/>
    <w:rsid w:val="00817F1A"/>
    <w:rsid w:val="0082073D"/>
    <w:rsid w:val="00820782"/>
    <w:rsid w:val="008208EC"/>
    <w:rsid w:val="00820B43"/>
    <w:rsid w:val="00820B49"/>
    <w:rsid w:val="00820BD0"/>
    <w:rsid w:val="00820C3F"/>
    <w:rsid w:val="00821742"/>
    <w:rsid w:val="00821FB5"/>
    <w:rsid w:val="00822278"/>
    <w:rsid w:val="00822D59"/>
    <w:rsid w:val="00822E81"/>
    <w:rsid w:val="0082317E"/>
    <w:rsid w:val="008234E1"/>
    <w:rsid w:val="00823529"/>
    <w:rsid w:val="008247F6"/>
    <w:rsid w:val="0082483C"/>
    <w:rsid w:val="008249F6"/>
    <w:rsid w:val="00825643"/>
    <w:rsid w:val="00825CA2"/>
    <w:rsid w:val="00825CD7"/>
    <w:rsid w:val="008267DB"/>
    <w:rsid w:val="008269B2"/>
    <w:rsid w:val="00827170"/>
    <w:rsid w:val="0082721B"/>
    <w:rsid w:val="008273E8"/>
    <w:rsid w:val="00827837"/>
    <w:rsid w:val="00830FE5"/>
    <w:rsid w:val="00831383"/>
    <w:rsid w:val="00831AB6"/>
    <w:rsid w:val="00831E5B"/>
    <w:rsid w:val="00831ED0"/>
    <w:rsid w:val="00832BA5"/>
    <w:rsid w:val="0083374B"/>
    <w:rsid w:val="00833D86"/>
    <w:rsid w:val="008340B4"/>
    <w:rsid w:val="008340E4"/>
    <w:rsid w:val="00834312"/>
    <w:rsid w:val="008344F6"/>
    <w:rsid w:val="008345B9"/>
    <w:rsid w:val="008348A9"/>
    <w:rsid w:val="0083593E"/>
    <w:rsid w:val="00835A6C"/>
    <w:rsid w:val="0083620F"/>
    <w:rsid w:val="00836273"/>
    <w:rsid w:val="00836C64"/>
    <w:rsid w:val="00836F82"/>
    <w:rsid w:val="00837836"/>
    <w:rsid w:val="00840000"/>
    <w:rsid w:val="008403F3"/>
    <w:rsid w:val="0084064F"/>
    <w:rsid w:val="00840AFE"/>
    <w:rsid w:val="00840D6E"/>
    <w:rsid w:val="00840F18"/>
    <w:rsid w:val="00840FA1"/>
    <w:rsid w:val="008411B1"/>
    <w:rsid w:val="00841873"/>
    <w:rsid w:val="008418EC"/>
    <w:rsid w:val="00841D16"/>
    <w:rsid w:val="00842F65"/>
    <w:rsid w:val="00843D9A"/>
    <w:rsid w:val="00844AB8"/>
    <w:rsid w:val="00844B67"/>
    <w:rsid w:val="00844F40"/>
    <w:rsid w:val="008452CA"/>
    <w:rsid w:val="0084533C"/>
    <w:rsid w:val="008454D6"/>
    <w:rsid w:val="00845DDC"/>
    <w:rsid w:val="008460EB"/>
    <w:rsid w:val="00846174"/>
    <w:rsid w:val="0084625D"/>
    <w:rsid w:val="00846C5E"/>
    <w:rsid w:val="00850526"/>
    <w:rsid w:val="00850F6B"/>
    <w:rsid w:val="00851395"/>
    <w:rsid w:val="008515BF"/>
    <w:rsid w:val="00851A94"/>
    <w:rsid w:val="00851CEB"/>
    <w:rsid w:val="00852106"/>
    <w:rsid w:val="008521C7"/>
    <w:rsid w:val="00852602"/>
    <w:rsid w:val="00852943"/>
    <w:rsid w:val="008529C8"/>
    <w:rsid w:val="00852D5D"/>
    <w:rsid w:val="008531CB"/>
    <w:rsid w:val="008535C1"/>
    <w:rsid w:val="00853A3D"/>
    <w:rsid w:val="00853DF6"/>
    <w:rsid w:val="00854422"/>
    <w:rsid w:val="00854E8A"/>
    <w:rsid w:val="008551C2"/>
    <w:rsid w:val="00855468"/>
    <w:rsid w:val="0085546D"/>
    <w:rsid w:val="008554C9"/>
    <w:rsid w:val="008557DC"/>
    <w:rsid w:val="00855C68"/>
    <w:rsid w:val="00856C10"/>
    <w:rsid w:val="00857C8D"/>
    <w:rsid w:val="00857E61"/>
    <w:rsid w:val="00860165"/>
    <w:rsid w:val="00860317"/>
    <w:rsid w:val="00860712"/>
    <w:rsid w:val="00860830"/>
    <w:rsid w:val="00860AE1"/>
    <w:rsid w:val="00860C46"/>
    <w:rsid w:val="00861400"/>
    <w:rsid w:val="00861759"/>
    <w:rsid w:val="008617AD"/>
    <w:rsid w:val="00861D18"/>
    <w:rsid w:val="00862616"/>
    <w:rsid w:val="00862E0A"/>
    <w:rsid w:val="00862F01"/>
    <w:rsid w:val="008644EF"/>
    <w:rsid w:val="0086465D"/>
    <w:rsid w:val="00864705"/>
    <w:rsid w:val="0086540D"/>
    <w:rsid w:val="00865505"/>
    <w:rsid w:val="008656BA"/>
    <w:rsid w:val="00865B93"/>
    <w:rsid w:val="00865DC4"/>
    <w:rsid w:val="00865FC7"/>
    <w:rsid w:val="008666B2"/>
    <w:rsid w:val="008669EE"/>
    <w:rsid w:val="00866A82"/>
    <w:rsid w:val="00866FCF"/>
    <w:rsid w:val="00866FD4"/>
    <w:rsid w:val="00867FF0"/>
    <w:rsid w:val="00870731"/>
    <w:rsid w:val="00870904"/>
    <w:rsid w:val="00870E79"/>
    <w:rsid w:val="00870FF0"/>
    <w:rsid w:val="00871976"/>
    <w:rsid w:val="00872345"/>
    <w:rsid w:val="0087249F"/>
    <w:rsid w:val="00872FA6"/>
    <w:rsid w:val="00873087"/>
    <w:rsid w:val="008731BA"/>
    <w:rsid w:val="00873584"/>
    <w:rsid w:val="00873615"/>
    <w:rsid w:val="00874639"/>
    <w:rsid w:val="00874689"/>
    <w:rsid w:val="00875362"/>
    <w:rsid w:val="00875436"/>
    <w:rsid w:val="00875449"/>
    <w:rsid w:val="008754CE"/>
    <w:rsid w:val="00875964"/>
    <w:rsid w:val="00875A71"/>
    <w:rsid w:val="00876456"/>
    <w:rsid w:val="00876C19"/>
    <w:rsid w:val="0087783F"/>
    <w:rsid w:val="00877B58"/>
    <w:rsid w:val="00880473"/>
    <w:rsid w:val="0088049F"/>
    <w:rsid w:val="0088094A"/>
    <w:rsid w:val="00880A6B"/>
    <w:rsid w:val="00880C54"/>
    <w:rsid w:val="00880C74"/>
    <w:rsid w:val="00880E01"/>
    <w:rsid w:val="008814CC"/>
    <w:rsid w:val="00881500"/>
    <w:rsid w:val="00881C7A"/>
    <w:rsid w:val="00881DA2"/>
    <w:rsid w:val="00881E1D"/>
    <w:rsid w:val="00881F2F"/>
    <w:rsid w:val="008820FA"/>
    <w:rsid w:val="00882B25"/>
    <w:rsid w:val="00882FD5"/>
    <w:rsid w:val="0088352C"/>
    <w:rsid w:val="00883A03"/>
    <w:rsid w:val="00883BDF"/>
    <w:rsid w:val="008840E7"/>
    <w:rsid w:val="008845EF"/>
    <w:rsid w:val="00885097"/>
    <w:rsid w:val="00885600"/>
    <w:rsid w:val="0088611D"/>
    <w:rsid w:val="008862D1"/>
    <w:rsid w:val="0088656D"/>
    <w:rsid w:val="008865F0"/>
    <w:rsid w:val="00886C7E"/>
    <w:rsid w:val="0088710E"/>
    <w:rsid w:val="00887858"/>
    <w:rsid w:val="00887860"/>
    <w:rsid w:val="00887AD0"/>
    <w:rsid w:val="00887D77"/>
    <w:rsid w:val="008900EF"/>
    <w:rsid w:val="008911C7"/>
    <w:rsid w:val="00891238"/>
    <w:rsid w:val="008925F4"/>
    <w:rsid w:val="008928C5"/>
    <w:rsid w:val="00893A5F"/>
    <w:rsid w:val="00893FA5"/>
    <w:rsid w:val="00894756"/>
    <w:rsid w:val="0089483A"/>
    <w:rsid w:val="00894C92"/>
    <w:rsid w:val="008951F4"/>
    <w:rsid w:val="00895C65"/>
    <w:rsid w:val="00895FA4"/>
    <w:rsid w:val="00896181"/>
    <w:rsid w:val="00896341"/>
    <w:rsid w:val="00896A6D"/>
    <w:rsid w:val="00896D5B"/>
    <w:rsid w:val="00897575"/>
    <w:rsid w:val="008A012F"/>
    <w:rsid w:val="008A0230"/>
    <w:rsid w:val="008A0900"/>
    <w:rsid w:val="008A197A"/>
    <w:rsid w:val="008A1DD8"/>
    <w:rsid w:val="008A2336"/>
    <w:rsid w:val="008A240F"/>
    <w:rsid w:val="008A242E"/>
    <w:rsid w:val="008A2EBF"/>
    <w:rsid w:val="008A3569"/>
    <w:rsid w:val="008A383C"/>
    <w:rsid w:val="008A503D"/>
    <w:rsid w:val="008A5EA2"/>
    <w:rsid w:val="008A62E4"/>
    <w:rsid w:val="008A6CBA"/>
    <w:rsid w:val="008A784C"/>
    <w:rsid w:val="008A7CD1"/>
    <w:rsid w:val="008B0133"/>
    <w:rsid w:val="008B049C"/>
    <w:rsid w:val="008B0783"/>
    <w:rsid w:val="008B20EE"/>
    <w:rsid w:val="008B2590"/>
    <w:rsid w:val="008B25CC"/>
    <w:rsid w:val="008B28F0"/>
    <w:rsid w:val="008B326D"/>
    <w:rsid w:val="008B3AF3"/>
    <w:rsid w:val="008B409F"/>
    <w:rsid w:val="008B4823"/>
    <w:rsid w:val="008B4B3F"/>
    <w:rsid w:val="008B4FAA"/>
    <w:rsid w:val="008B5A4A"/>
    <w:rsid w:val="008B677A"/>
    <w:rsid w:val="008B682C"/>
    <w:rsid w:val="008B6C36"/>
    <w:rsid w:val="008B70FE"/>
    <w:rsid w:val="008B7269"/>
    <w:rsid w:val="008B7850"/>
    <w:rsid w:val="008B7A8A"/>
    <w:rsid w:val="008B7BB6"/>
    <w:rsid w:val="008C0D52"/>
    <w:rsid w:val="008C0DA1"/>
    <w:rsid w:val="008C0E1E"/>
    <w:rsid w:val="008C1AAC"/>
    <w:rsid w:val="008C25BB"/>
    <w:rsid w:val="008C284F"/>
    <w:rsid w:val="008C2968"/>
    <w:rsid w:val="008C2FDC"/>
    <w:rsid w:val="008C378F"/>
    <w:rsid w:val="008C3B94"/>
    <w:rsid w:val="008C42D3"/>
    <w:rsid w:val="008C4459"/>
    <w:rsid w:val="008C47E7"/>
    <w:rsid w:val="008C48BE"/>
    <w:rsid w:val="008C49AB"/>
    <w:rsid w:val="008C4D66"/>
    <w:rsid w:val="008C650F"/>
    <w:rsid w:val="008C65D8"/>
    <w:rsid w:val="008C662F"/>
    <w:rsid w:val="008C6734"/>
    <w:rsid w:val="008C6746"/>
    <w:rsid w:val="008C6817"/>
    <w:rsid w:val="008C69AB"/>
    <w:rsid w:val="008C6D05"/>
    <w:rsid w:val="008C7080"/>
    <w:rsid w:val="008C7208"/>
    <w:rsid w:val="008C7E6D"/>
    <w:rsid w:val="008C7F4E"/>
    <w:rsid w:val="008C7F5D"/>
    <w:rsid w:val="008D072F"/>
    <w:rsid w:val="008D0D41"/>
    <w:rsid w:val="008D0E07"/>
    <w:rsid w:val="008D0E4F"/>
    <w:rsid w:val="008D14C1"/>
    <w:rsid w:val="008D1A29"/>
    <w:rsid w:val="008D25B4"/>
    <w:rsid w:val="008D273F"/>
    <w:rsid w:val="008D34FA"/>
    <w:rsid w:val="008D3987"/>
    <w:rsid w:val="008D3BCC"/>
    <w:rsid w:val="008D44E2"/>
    <w:rsid w:val="008D486A"/>
    <w:rsid w:val="008D5028"/>
    <w:rsid w:val="008D54CE"/>
    <w:rsid w:val="008D59F5"/>
    <w:rsid w:val="008D5E84"/>
    <w:rsid w:val="008D6221"/>
    <w:rsid w:val="008D62D1"/>
    <w:rsid w:val="008D68F6"/>
    <w:rsid w:val="008D6E7F"/>
    <w:rsid w:val="008D79AD"/>
    <w:rsid w:val="008D7A5E"/>
    <w:rsid w:val="008D7CA1"/>
    <w:rsid w:val="008D7DD2"/>
    <w:rsid w:val="008E05F5"/>
    <w:rsid w:val="008E0C86"/>
    <w:rsid w:val="008E0C8F"/>
    <w:rsid w:val="008E0EDF"/>
    <w:rsid w:val="008E1B8B"/>
    <w:rsid w:val="008E1CBD"/>
    <w:rsid w:val="008E235C"/>
    <w:rsid w:val="008E2723"/>
    <w:rsid w:val="008E3BBA"/>
    <w:rsid w:val="008E47E3"/>
    <w:rsid w:val="008E4887"/>
    <w:rsid w:val="008E4B52"/>
    <w:rsid w:val="008E4D4B"/>
    <w:rsid w:val="008E5722"/>
    <w:rsid w:val="008E5B42"/>
    <w:rsid w:val="008E6327"/>
    <w:rsid w:val="008E7252"/>
    <w:rsid w:val="008E7A87"/>
    <w:rsid w:val="008F0226"/>
    <w:rsid w:val="008F10A6"/>
    <w:rsid w:val="008F10CC"/>
    <w:rsid w:val="008F1E10"/>
    <w:rsid w:val="008F1E29"/>
    <w:rsid w:val="008F20C2"/>
    <w:rsid w:val="008F245E"/>
    <w:rsid w:val="008F2B97"/>
    <w:rsid w:val="008F2BDB"/>
    <w:rsid w:val="008F2D70"/>
    <w:rsid w:val="008F2DDB"/>
    <w:rsid w:val="008F2F78"/>
    <w:rsid w:val="008F34C4"/>
    <w:rsid w:val="008F3BFB"/>
    <w:rsid w:val="008F3DB3"/>
    <w:rsid w:val="008F43F7"/>
    <w:rsid w:val="008F470A"/>
    <w:rsid w:val="008F485E"/>
    <w:rsid w:val="008F48A7"/>
    <w:rsid w:val="008F4F1F"/>
    <w:rsid w:val="008F55AC"/>
    <w:rsid w:val="008F56FF"/>
    <w:rsid w:val="008F5D86"/>
    <w:rsid w:val="008F623C"/>
    <w:rsid w:val="008F68E8"/>
    <w:rsid w:val="008F74A8"/>
    <w:rsid w:val="00900589"/>
    <w:rsid w:val="0090077E"/>
    <w:rsid w:val="009008E5"/>
    <w:rsid w:val="009009AA"/>
    <w:rsid w:val="00901114"/>
    <w:rsid w:val="0090164F"/>
    <w:rsid w:val="0090190E"/>
    <w:rsid w:val="00901E90"/>
    <w:rsid w:val="00902813"/>
    <w:rsid w:val="0090324A"/>
    <w:rsid w:val="0090341A"/>
    <w:rsid w:val="00903523"/>
    <w:rsid w:val="00903657"/>
    <w:rsid w:val="009039A0"/>
    <w:rsid w:val="00903F68"/>
    <w:rsid w:val="009043F5"/>
    <w:rsid w:val="00904896"/>
    <w:rsid w:val="00904E2C"/>
    <w:rsid w:val="00904FFA"/>
    <w:rsid w:val="0090526C"/>
    <w:rsid w:val="00905309"/>
    <w:rsid w:val="00906067"/>
    <w:rsid w:val="00906097"/>
    <w:rsid w:val="009067EA"/>
    <w:rsid w:val="00907264"/>
    <w:rsid w:val="0090780C"/>
    <w:rsid w:val="009102B1"/>
    <w:rsid w:val="0091047A"/>
    <w:rsid w:val="0091089F"/>
    <w:rsid w:val="0091091B"/>
    <w:rsid w:val="009110C8"/>
    <w:rsid w:val="00911D0C"/>
    <w:rsid w:val="00911D6D"/>
    <w:rsid w:val="00911F3C"/>
    <w:rsid w:val="00912145"/>
    <w:rsid w:val="00912494"/>
    <w:rsid w:val="009125FA"/>
    <w:rsid w:val="009128B9"/>
    <w:rsid w:val="00912C9F"/>
    <w:rsid w:val="009131D6"/>
    <w:rsid w:val="009139B0"/>
    <w:rsid w:val="00913DCE"/>
    <w:rsid w:val="009142BB"/>
    <w:rsid w:val="009147C9"/>
    <w:rsid w:val="00914876"/>
    <w:rsid w:val="00914B36"/>
    <w:rsid w:val="00914E48"/>
    <w:rsid w:val="00914F3C"/>
    <w:rsid w:val="00915C88"/>
    <w:rsid w:val="00915F38"/>
    <w:rsid w:val="009163F1"/>
    <w:rsid w:val="00916692"/>
    <w:rsid w:val="0091707C"/>
    <w:rsid w:val="009175B0"/>
    <w:rsid w:val="00917AAC"/>
    <w:rsid w:val="00917B45"/>
    <w:rsid w:val="00920907"/>
    <w:rsid w:val="00920A29"/>
    <w:rsid w:val="00921161"/>
    <w:rsid w:val="009231B8"/>
    <w:rsid w:val="009233E5"/>
    <w:rsid w:val="00923B83"/>
    <w:rsid w:val="009244C8"/>
    <w:rsid w:val="0092464E"/>
    <w:rsid w:val="00924BA1"/>
    <w:rsid w:val="009257BD"/>
    <w:rsid w:val="00926626"/>
    <w:rsid w:val="00926896"/>
    <w:rsid w:val="00926FAF"/>
    <w:rsid w:val="00927753"/>
    <w:rsid w:val="00927FC7"/>
    <w:rsid w:val="0093003B"/>
    <w:rsid w:val="00930320"/>
    <w:rsid w:val="00930574"/>
    <w:rsid w:val="00930974"/>
    <w:rsid w:val="009309BA"/>
    <w:rsid w:val="00930BE5"/>
    <w:rsid w:val="00931EFB"/>
    <w:rsid w:val="009320B0"/>
    <w:rsid w:val="00932DB6"/>
    <w:rsid w:val="009333EA"/>
    <w:rsid w:val="00933757"/>
    <w:rsid w:val="00934167"/>
    <w:rsid w:val="009343E3"/>
    <w:rsid w:val="009358EB"/>
    <w:rsid w:val="00935964"/>
    <w:rsid w:val="009359AE"/>
    <w:rsid w:val="00935C73"/>
    <w:rsid w:val="00935E60"/>
    <w:rsid w:val="009363CA"/>
    <w:rsid w:val="00936DA5"/>
    <w:rsid w:val="009375F3"/>
    <w:rsid w:val="00937F30"/>
    <w:rsid w:val="009409AC"/>
    <w:rsid w:val="00940DDF"/>
    <w:rsid w:val="00940E31"/>
    <w:rsid w:val="00941554"/>
    <w:rsid w:val="00942203"/>
    <w:rsid w:val="0094245A"/>
    <w:rsid w:val="00942D14"/>
    <w:rsid w:val="00943381"/>
    <w:rsid w:val="00943D61"/>
    <w:rsid w:val="0094449E"/>
    <w:rsid w:val="00944AFB"/>
    <w:rsid w:val="00944C48"/>
    <w:rsid w:val="00945BA8"/>
    <w:rsid w:val="00945CAD"/>
    <w:rsid w:val="0094678E"/>
    <w:rsid w:val="0094745D"/>
    <w:rsid w:val="00947633"/>
    <w:rsid w:val="00947D2F"/>
    <w:rsid w:val="00951AC9"/>
    <w:rsid w:val="0095206D"/>
    <w:rsid w:val="009520CB"/>
    <w:rsid w:val="00952356"/>
    <w:rsid w:val="00952AA0"/>
    <w:rsid w:val="00952C8A"/>
    <w:rsid w:val="009533B2"/>
    <w:rsid w:val="00953557"/>
    <w:rsid w:val="00954380"/>
    <w:rsid w:val="00954431"/>
    <w:rsid w:val="00954ECC"/>
    <w:rsid w:val="0095528D"/>
    <w:rsid w:val="0095574E"/>
    <w:rsid w:val="00955956"/>
    <w:rsid w:val="00956211"/>
    <w:rsid w:val="00956413"/>
    <w:rsid w:val="0095695E"/>
    <w:rsid w:val="00956A75"/>
    <w:rsid w:val="00956D34"/>
    <w:rsid w:val="00957714"/>
    <w:rsid w:val="00957AAE"/>
    <w:rsid w:val="00957C5A"/>
    <w:rsid w:val="00957DF1"/>
    <w:rsid w:val="0096003A"/>
    <w:rsid w:val="00960734"/>
    <w:rsid w:val="00960B9A"/>
    <w:rsid w:val="00961607"/>
    <w:rsid w:val="00962543"/>
    <w:rsid w:val="009625FE"/>
    <w:rsid w:val="00962B32"/>
    <w:rsid w:val="00963E38"/>
    <w:rsid w:val="00964222"/>
    <w:rsid w:val="0096444A"/>
    <w:rsid w:val="0096491A"/>
    <w:rsid w:val="00964E32"/>
    <w:rsid w:val="0096558F"/>
    <w:rsid w:val="009660B6"/>
    <w:rsid w:val="0096642F"/>
    <w:rsid w:val="0096697D"/>
    <w:rsid w:val="009669F4"/>
    <w:rsid w:val="00966E96"/>
    <w:rsid w:val="00967413"/>
    <w:rsid w:val="00967637"/>
    <w:rsid w:val="00967F8A"/>
    <w:rsid w:val="00970025"/>
    <w:rsid w:val="0097063D"/>
    <w:rsid w:val="00971CBA"/>
    <w:rsid w:val="00971E41"/>
    <w:rsid w:val="00971ED0"/>
    <w:rsid w:val="00972527"/>
    <w:rsid w:val="0097277B"/>
    <w:rsid w:val="00972826"/>
    <w:rsid w:val="00972C31"/>
    <w:rsid w:val="00972C88"/>
    <w:rsid w:val="00972E2F"/>
    <w:rsid w:val="00972EDC"/>
    <w:rsid w:val="0097341C"/>
    <w:rsid w:val="00973665"/>
    <w:rsid w:val="00973689"/>
    <w:rsid w:val="00973B56"/>
    <w:rsid w:val="00974168"/>
    <w:rsid w:val="009747D7"/>
    <w:rsid w:val="00974BB0"/>
    <w:rsid w:val="00974CDB"/>
    <w:rsid w:val="00974D38"/>
    <w:rsid w:val="00974F44"/>
    <w:rsid w:val="0097509F"/>
    <w:rsid w:val="009755D0"/>
    <w:rsid w:val="0097589D"/>
    <w:rsid w:val="0097591C"/>
    <w:rsid w:val="00975964"/>
    <w:rsid w:val="00975EC5"/>
    <w:rsid w:val="0097627D"/>
    <w:rsid w:val="009764C2"/>
    <w:rsid w:val="009767ED"/>
    <w:rsid w:val="00976A56"/>
    <w:rsid w:val="009770FC"/>
    <w:rsid w:val="00977656"/>
    <w:rsid w:val="009778B7"/>
    <w:rsid w:val="009778FC"/>
    <w:rsid w:val="00977CD3"/>
    <w:rsid w:val="00977D2B"/>
    <w:rsid w:val="009800DB"/>
    <w:rsid w:val="009803B4"/>
    <w:rsid w:val="00980E13"/>
    <w:rsid w:val="00980F44"/>
    <w:rsid w:val="0098155C"/>
    <w:rsid w:val="009827CD"/>
    <w:rsid w:val="00982A3C"/>
    <w:rsid w:val="00982B63"/>
    <w:rsid w:val="00982F02"/>
    <w:rsid w:val="009837AF"/>
    <w:rsid w:val="009837F6"/>
    <w:rsid w:val="00983A12"/>
    <w:rsid w:val="00983E8E"/>
    <w:rsid w:val="00984196"/>
    <w:rsid w:val="00985512"/>
    <w:rsid w:val="00985B8F"/>
    <w:rsid w:val="00985D23"/>
    <w:rsid w:val="00986198"/>
    <w:rsid w:val="00986863"/>
    <w:rsid w:val="0098688E"/>
    <w:rsid w:val="00986906"/>
    <w:rsid w:val="00986C20"/>
    <w:rsid w:val="00986CB4"/>
    <w:rsid w:val="009900D8"/>
    <w:rsid w:val="00990551"/>
    <w:rsid w:val="00990748"/>
    <w:rsid w:val="009907A1"/>
    <w:rsid w:val="009907C8"/>
    <w:rsid w:val="00990860"/>
    <w:rsid w:val="00990DF4"/>
    <w:rsid w:val="00990E20"/>
    <w:rsid w:val="0099109C"/>
    <w:rsid w:val="0099247D"/>
    <w:rsid w:val="009924B5"/>
    <w:rsid w:val="00992CAC"/>
    <w:rsid w:val="00992E06"/>
    <w:rsid w:val="00992FC1"/>
    <w:rsid w:val="0099351D"/>
    <w:rsid w:val="00993613"/>
    <w:rsid w:val="00994A38"/>
    <w:rsid w:val="00995274"/>
    <w:rsid w:val="00995B74"/>
    <w:rsid w:val="00996062"/>
    <w:rsid w:val="009968D2"/>
    <w:rsid w:val="00996DF0"/>
    <w:rsid w:val="0099750A"/>
    <w:rsid w:val="0099773C"/>
    <w:rsid w:val="00997919"/>
    <w:rsid w:val="009A0221"/>
    <w:rsid w:val="009A04A0"/>
    <w:rsid w:val="009A07AC"/>
    <w:rsid w:val="009A0CEF"/>
    <w:rsid w:val="009A0F79"/>
    <w:rsid w:val="009A1096"/>
    <w:rsid w:val="009A11B0"/>
    <w:rsid w:val="009A1BF0"/>
    <w:rsid w:val="009A227D"/>
    <w:rsid w:val="009A22AE"/>
    <w:rsid w:val="009A25F1"/>
    <w:rsid w:val="009A3130"/>
    <w:rsid w:val="009A3466"/>
    <w:rsid w:val="009A3A77"/>
    <w:rsid w:val="009A446E"/>
    <w:rsid w:val="009A5DFA"/>
    <w:rsid w:val="009A5E5D"/>
    <w:rsid w:val="009A5E75"/>
    <w:rsid w:val="009A6182"/>
    <w:rsid w:val="009A6527"/>
    <w:rsid w:val="009A6BF0"/>
    <w:rsid w:val="009A7138"/>
    <w:rsid w:val="009A791C"/>
    <w:rsid w:val="009A79E5"/>
    <w:rsid w:val="009B0482"/>
    <w:rsid w:val="009B07CD"/>
    <w:rsid w:val="009B0FE9"/>
    <w:rsid w:val="009B1267"/>
    <w:rsid w:val="009B28A6"/>
    <w:rsid w:val="009B2D0C"/>
    <w:rsid w:val="009B2D30"/>
    <w:rsid w:val="009B2E7C"/>
    <w:rsid w:val="009B484C"/>
    <w:rsid w:val="009B4D9A"/>
    <w:rsid w:val="009B4F5E"/>
    <w:rsid w:val="009B52A4"/>
    <w:rsid w:val="009B5703"/>
    <w:rsid w:val="009B5919"/>
    <w:rsid w:val="009B5A74"/>
    <w:rsid w:val="009B5FEE"/>
    <w:rsid w:val="009B6640"/>
    <w:rsid w:val="009B6871"/>
    <w:rsid w:val="009B6964"/>
    <w:rsid w:val="009B6EAD"/>
    <w:rsid w:val="009B76BD"/>
    <w:rsid w:val="009B7A6B"/>
    <w:rsid w:val="009B7C10"/>
    <w:rsid w:val="009C03D0"/>
    <w:rsid w:val="009C0983"/>
    <w:rsid w:val="009C0C48"/>
    <w:rsid w:val="009C0D5C"/>
    <w:rsid w:val="009C12A8"/>
    <w:rsid w:val="009C1A97"/>
    <w:rsid w:val="009C1D38"/>
    <w:rsid w:val="009C1F4E"/>
    <w:rsid w:val="009C203D"/>
    <w:rsid w:val="009C232B"/>
    <w:rsid w:val="009C23B8"/>
    <w:rsid w:val="009C243F"/>
    <w:rsid w:val="009C288D"/>
    <w:rsid w:val="009C3002"/>
    <w:rsid w:val="009C340E"/>
    <w:rsid w:val="009C3C6E"/>
    <w:rsid w:val="009C4089"/>
    <w:rsid w:val="009C42BB"/>
    <w:rsid w:val="009C4E08"/>
    <w:rsid w:val="009C57E5"/>
    <w:rsid w:val="009C5D23"/>
    <w:rsid w:val="009C5E7A"/>
    <w:rsid w:val="009C60A6"/>
    <w:rsid w:val="009C6577"/>
    <w:rsid w:val="009C6595"/>
    <w:rsid w:val="009C6770"/>
    <w:rsid w:val="009C6FD4"/>
    <w:rsid w:val="009C709B"/>
    <w:rsid w:val="009C753A"/>
    <w:rsid w:val="009C7A54"/>
    <w:rsid w:val="009C7E2B"/>
    <w:rsid w:val="009D0C1B"/>
    <w:rsid w:val="009D10AF"/>
    <w:rsid w:val="009D1644"/>
    <w:rsid w:val="009D201C"/>
    <w:rsid w:val="009D203D"/>
    <w:rsid w:val="009D2FD6"/>
    <w:rsid w:val="009D30C6"/>
    <w:rsid w:val="009D326E"/>
    <w:rsid w:val="009D3FB2"/>
    <w:rsid w:val="009D44A6"/>
    <w:rsid w:val="009D44FF"/>
    <w:rsid w:val="009D57C5"/>
    <w:rsid w:val="009D5C32"/>
    <w:rsid w:val="009D665B"/>
    <w:rsid w:val="009D6877"/>
    <w:rsid w:val="009D6CF7"/>
    <w:rsid w:val="009D6DDF"/>
    <w:rsid w:val="009D6E89"/>
    <w:rsid w:val="009D7049"/>
    <w:rsid w:val="009D78FA"/>
    <w:rsid w:val="009D79A0"/>
    <w:rsid w:val="009D7ABE"/>
    <w:rsid w:val="009E046F"/>
    <w:rsid w:val="009E0AAF"/>
    <w:rsid w:val="009E11B7"/>
    <w:rsid w:val="009E1DF5"/>
    <w:rsid w:val="009E2760"/>
    <w:rsid w:val="009E3134"/>
    <w:rsid w:val="009E338D"/>
    <w:rsid w:val="009E37E3"/>
    <w:rsid w:val="009E38C6"/>
    <w:rsid w:val="009E39BA"/>
    <w:rsid w:val="009E43F6"/>
    <w:rsid w:val="009E4726"/>
    <w:rsid w:val="009E4857"/>
    <w:rsid w:val="009E48BF"/>
    <w:rsid w:val="009E48C6"/>
    <w:rsid w:val="009E4AA3"/>
    <w:rsid w:val="009E4BBE"/>
    <w:rsid w:val="009E51DB"/>
    <w:rsid w:val="009E5281"/>
    <w:rsid w:val="009E5DED"/>
    <w:rsid w:val="009E61D5"/>
    <w:rsid w:val="009E6295"/>
    <w:rsid w:val="009E6D18"/>
    <w:rsid w:val="009E715F"/>
    <w:rsid w:val="009E73FF"/>
    <w:rsid w:val="009E7B6D"/>
    <w:rsid w:val="009E7D41"/>
    <w:rsid w:val="009F02F9"/>
    <w:rsid w:val="009F0322"/>
    <w:rsid w:val="009F0884"/>
    <w:rsid w:val="009F0A75"/>
    <w:rsid w:val="009F0AD0"/>
    <w:rsid w:val="009F0C71"/>
    <w:rsid w:val="009F0F26"/>
    <w:rsid w:val="009F1218"/>
    <w:rsid w:val="009F1B47"/>
    <w:rsid w:val="009F2687"/>
    <w:rsid w:val="009F2AC7"/>
    <w:rsid w:val="009F310E"/>
    <w:rsid w:val="009F345E"/>
    <w:rsid w:val="009F361D"/>
    <w:rsid w:val="009F3AE2"/>
    <w:rsid w:val="009F3F67"/>
    <w:rsid w:val="009F3F7A"/>
    <w:rsid w:val="009F40DD"/>
    <w:rsid w:val="009F4C2B"/>
    <w:rsid w:val="009F4C6A"/>
    <w:rsid w:val="009F5096"/>
    <w:rsid w:val="009F683D"/>
    <w:rsid w:val="009F72ED"/>
    <w:rsid w:val="009F786B"/>
    <w:rsid w:val="009F7E3B"/>
    <w:rsid w:val="009F7F61"/>
    <w:rsid w:val="00A00550"/>
    <w:rsid w:val="00A0110C"/>
    <w:rsid w:val="00A02137"/>
    <w:rsid w:val="00A02416"/>
    <w:rsid w:val="00A02B9F"/>
    <w:rsid w:val="00A02BAD"/>
    <w:rsid w:val="00A0384C"/>
    <w:rsid w:val="00A03AE4"/>
    <w:rsid w:val="00A03C31"/>
    <w:rsid w:val="00A03C42"/>
    <w:rsid w:val="00A03D4E"/>
    <w:rsid w:val="00A047C9"/>
    <w:rsid w:val="00A054D5"/>
    <w:rsid w:val="00A058C1"/>
    <w:rsid w:val="00A059FE"/>
    <w:rsid w:val="00A063BB"/>
    <w:rsid w:val="00A0668A"/>
    <w:rsid w:val="00A07098"/>
    <w:rsid w:val="00A0758F"/>
    <w:rsid w:val="00A07BDA"/>
    <w:rsid w:val="00A07F1F"/>
    <w:rsid w:val="00A10951"/>
    <w:rsid w:val="00A10C03"/>
    <w:rsid w:val="00A10DAB"/>
    <w:rsid w:val="00A10F9F"/>
    <w:rsid w:val="00A111B9"/>
    <w:rsid w:val="00A11324"/>
    <w:rsid w:val="00A11785"/>
    <w:rsid w:val="00A11EEF"/>
    <w:rsid w:val="00A12861"/>
    <w:rsid w:val="00A12941"/>
    <w:rsid w:val="00A12E73"/>
    <w:rsid w:val="00A12FAA"/>
    <w:rsid w:val="00A1360F"/>
    <w:rsid w:val="00A139BC"/>
    <w:rsid w:val="00A13A2D"/>
    <w:rsid w:val="00A13A73"/>
    <w:rsid w:val="00A13F68"/>
    <w:rsid w:val="00A14980"/>
    <w:rsid w:val="00A14B39"/>
    <w:rsid w:val="00A14D8F"/>
    <w:rsid w:val="00A15810"/>
    <w:rsid w:val="00A15C92"/>
    <w:rsid w:val="00A16773"/>
    <w:rsid w:val="00A17757"/>
    <w:rsid w:val="00A20232"/>
    <w:rsid w:val="00A20580"/>
    <w:rsid w:val="00A208F2"/>
    <w:rsid w:val="00A20D59"/>
    <w:rsid w:val="00A21104"/>
    <w:rsid w:val="00A213EC"/>
    <w:rsid w:val="00A21568"/>
    <w:rsid w:val="00A219A0"/>
    <w:rsid w:val="00A21B79"/>
    <w:rsid w:val="00A227E2"/>
    <w:rsid w:val="00A2297A"/>
    <w:rsid w:val="00A22D43"/>
    <w:rsid w:val="00A236C9"/>
    <w:rsid w:val="00A239D6"/>
    <w:rsid w:val="00A23C14"/>
    <w:rsid w:val="00A23D74"/>
    <w:rsid w:val="00A24B47"/>
    <w:rsid w:val="00A24F83"/>
    <w:rsid w:val="00A25039"/>
    <w:rsid w:val="00A25621"/>
    <w:rsid w:val="00A25B84"/>
    <w:rsid w:val="00A25BB4"/>
    <w:rsid w:val="00A25CE2"/>
    <w:rsid w:val="00A25E98"/>
    <w:rsid w:val="00A25EB3"/>
    <w:rsid w:val="00A2605F"/>
    <w:rsid w:val="00A26097"/>
    <w:rsid w:val="00A264B0"/>
    <w:rsid w:val="00A2655D"/>
    <w:rsid w:val="00A26A65"/>
    <w:rsid w:val="00A26B90"/>
    <w:rsid w:val="00A272E6"/>
    <w:rsid w:val="00A27CC7"/>
    <w:rsid w:val="00A312B1"/>
    <w:rsid w:val="00A31825"/>
    <w:rsid w:val="00A32297"/>
    <w:rsid w:val="00A324CB"/>
    <w:rsid w:val="00A3298F"/>
    <w:rsid w:val="00A32FC0"/>
    <w:rsid w:val="00A332F9"/>
    <w:rsid w:val="00A33372"/>
    <w:rsid w:val="00A33B6A"/>
    <w:rsid w:val="00A33F1D"/>
    <w:rsid w:val="00A34516"/>
    <w:rsid w:val="00A345E6"/>
    <w:rsid w:val="00A34EB1"/>
    <w:rsid w:val="00A35276"/>
    <w:rsid w:val="00A35CA5"/>
    <w:rsid w:val="00A35ED1"/>
    <w:rsid w:val="00A360B9"/>
    <w:rsid w:val="00A36B04"/>
    <w:rsid w:val="00A3707C"/>
    <w:rsid w:val="00A37385"/>
    <w:rsid w:val="00A377C5"/>
    <w:rsid w:val="00A378D5"/>
    <w:rsid w:val="00A378E4"/>
    <w:rsid w:val="00A37FC7"/>
    <w:rsid w:val="00A405E4"/>
    <w:rsid w:val="00A40E6D"/>
    <w:rsid w:val="00A41FB8"/>
    <w:rsid w:val="00A42500"/>
    <w:rsid w:val="00A42802"/>
    <w:rsid w:val="00A42973"/>
    <w:rsid w:val="00A430AE"/>
    <w:rsid w:val="00A440A1"/>
    <w:rsid w:val="00A44115"/>
    <w:rsid w:val="00A44A49"/>
    <w:rsid w:val="00A44BAF"/>
    <w:rsid w:val="00A44FB1"/>
    <w:rsid w:val="00A4511F"/>
    <w:rsid w:val="00A453FE"/>
    <w:rsid w:val="00A45497"/>
    <w:rsid w:val="00A45703"/>
    <w:rsid w:val="00A4576E"/>
    <w:rsid w:val="00A45DFD"/>
    <w:rsid w:val="00A466DC"/>
    <w:rsid w:val="00A46731"/>
    <w:rsid w:val="00A472A9"/>
    <w:rsid w:val="00A47474"/>
    <w:rsid w:val="00A47570"/>
    <w:rsid w:val="00A47669"/>
    <w:rsid w:val="00A478F1"/>
    <w:rsid w:val="00A47F0F"/>
    <w:rsid w:val="00A5043F"/>
    <w:rsid w:val="00A505B5"/>
    <w:rsid w:val="00A5122D"/>
    <w:rsid w:val="00A516A6"/>
    <w:rsid w:val="00A5174E"/>
    <w:rsid w:val="00A51805"/>
    <w:rsid w:val="00A51D6D"/>
    <w:rsid w:val="00A52070"/>
    <w:rsid w:val="00A52582"/>
    <w:rsid w:val="00A52A98"/>
    <w:rsid w:val="00A52B38"/>
    <w:rsid w:val="00A52D1C"/>
    <w:rsid w:val="00A531D6"/>
    <w:rsid w:val="00A536B9"/>
    <w:rsid w:val="00A53D02"/>
    <w:rsid w:val="00A53DF5"/>
    <w:rsid w:val="00A544E8"/>
    <w:rsid w:val="00A5462E"/>
    <w:rsid w:val="00A55257"/>
    <w:rsid w:val="00A55266"/>
    <w:rsid w:val="00A553A1"/>
    <w:rsid w:val="00A55772"/>
    <w:rsid w:val="00A55B79"/>
    <w:rsid w:val="00A55BEF"/>
    <w:rsid w:val="00A55C20"/>
    <w:rsid w:val="00A56354"/>
    <w:rsid w:val="00A564F7"/>
    <w:rsid w:val="00A56F83"/>
    <w:rsid w:val="00A57555"/>
    <w:rsid w:val="00A576EF"/>
    <w:rsid w:val="00A5790E"/>
    <w:rsid w:val="00A57A99"/>
    <w:rsid w:val="00A57E68"/>
    <w:rsid w:val="00A60E39"/>
    <w:rsid w:val="00A62433"/>
    <w:rsid w:val="00A62FF6"/>
    <w:rsid w:val="00A63148"/>
    <w:rsid w:val="00A6314E"/>
    <w:rsid w:val="00A63301"/>
    <w:rsid w:val="00A634E2"/>
    <w:rsid w:val="00A64195"/>
    <w:rsid w:val="00A64828"/>
    <w:rsid w:val="00A64B9B"/>
    <w:rsid w:val="00A64CFE"/>
    <w:rsid w:val="00A659F6"/>
    <w:rsid w:val="00A6620A"/>
    <w:rsid w:val="00A6628E"/>
    <w:rsid w:val="00A668F6"/>
    <w:rsid w:val="00A66B33"/>
    <w:rsid w:val="00A66F22"/>
    <w:rsid w:val="00A66F39"/>
    <w:rsid w:val="00A67292"/>
    <w:rsid w:val="00A6786F"/>
    <w:rsid w:val="00A67BDE"/>
    <w:rsid w:val="00A7059D"/>
    <w:rsid w:val="00A708A6"/>
    <w:rsid w:val="00A71530"/>
    <w:rsid w:val="00A72074"/>
    <w:rsid w:val="00A729A4"/>
    <w:rsid w:val="00A74136"/>
    <w:rsid w:val="00A74D4D"/>
    <w:rsid w:val="00A75160"/>
    <w:rsid w:val="00A75336"/>
    <w:rsid w:val="00A756C9"/>
    <w:rsid w:val="00A75935"/>
    <w:rsid w:val="00A76151"/>
    <w:rsid w:val="00A7688D"/>
    <w:rsid w:val="00A7697C"/>
    <w:rsid w:val="00A76E99"/>
    <w:rsid w:val="00A77780"/>
    <w:rsid w:val="00A77972"/>
    <w:rsid w:val="00A800D9"/>
    <w:rsid w:val="00A804B9"/>
    <w:rsid w:val="00A808A7"/>
    <w:rsid w:val="00A80E3B"/>
    <w:rsid w:val="00A80F7E"/>
    <w:rsid w:val="00A81874"/>
    <w:rsid w:val="00A82343"/>
    <w:rsid w:val="00A8296F"/>
    <w:rsid w:val="00A830DF"/>
    <w:rsid w:val="00A834C3"/>
    <w:rsid w:val="00A836FF"/>
    <w:rsid w:val="00A8391E"/>
    <w:rsid w:val="00A83B6C"/>
    <w:rsid w:val="00A83C7D"/>
    <w:rsid w:val="00A83D3B"/>
    <w:rsid w:val="00A83E93"/>
    <w:rsid w:val="00A84014"/>
    <w:rsid w:val="00A84773"/>
    <w:rsid w:val="00A8563F"/>
    <w:rsid w:val="00A85EA9"/>
    <w:rsid w:val="00A85FC7"/>
    <w:rsid w:val="00A85FF7"/>
    <w:rsid w:val="00A862D6"/>
    <w:rsid w:val="00A86D5E"/>
    <w:rsid w:val="00A87309"/>
    <w:rsid w:val="00A8739B"/>
    <w:rsid w:val="00A8790F"/>
    <w:rsid w:val="00A87D50"/>
    <w:rsid w:val="00A90209"/>
    <w:rsid w:val="00A90A97"/>
    <w:rsid w:val="00A90BE9"/>
    <w:rsid w:val="00A90CDC"/>
    <w:rsid w:val="00A90D4E"/>
    <w:rsid w:val="00A90D4F"/>
    <w:rsid w:val="00A90F5E"/>
    <w:rsid w:val="00A90F97"/>
    <w:rsid w:val="00A912CB"/>
    <w:rsid w:val="00A913D6"/>
    <w:rsid w:val="00A914AC"/>
    <w:rsid w:val="00A91510"/>
    <w:rsid w:val="00A916C3"/>
    <w:rsid w:val="00A919B3"/>
    <w:rsid w:val="00A91C6C"/>
    <w:rsid w:val="00A91FF5"/>
    <w:rsid w:val="00A93F44"/>
    <w:rsid w:val="00A94E31"/>
    <w:rsid w:val="00A951C0"/>
    <w:rsid w:val="00A95276"/>
    <w:rsid w:val="00A95794"/>
    <w:rsid w:val="00A95881"/>
    <w:rsid w:val="00A95C9D"/>
    <w:rsid w:val="00A95E4B"/>
    <w:rsid w:val="00A95E8E"/>
    <w:rsid w:val="00A9679E"/>
    <w:rsid w:val="00A9698A"/>
    <w:rsid w:val="00A9709F"/>
    <w:rsid w:val="00A97701"/>
    <w:rsid w:val="00A97B0D"/>
    <w:rsid w:val="00AA08A3"/>
    <w:rsid w:val="00AA09A0"/>
    <w:rsid w:val="00AA0C34"/>
    <w:rsid w:val="00AA0D0A"/>
    <w:rsid w:val="00AA0F60"/>
    <w:rsid w:val="00AA1054"/>
    <w:rsid w:val="00AA126C"/>
    <w:rsid w:val="00AA1861"/>
    <w:rsid w:val="00AA1DF2"/>
    <w:rsid w:val="00AA222A"/>
    <w:rsid w:val="00AA2259"/>
    <w:rsid w:val="00AA2623"/>
    <w:rsid w:val="00AA2671"/>
    <w:rsid w:val="00AA3023"/>
    <w:rsid w:val="00AA3180"/>
    <w:rsid w:val="00AA3591"/>
    <w:rsid w:val="00AA407F"/>
    <w:rsid w:val="00AA40DF"/>
    <w:rsid w:val="00AA5375"/>
    <w:rsid w:val="00AA5D41"/>
    <w:rsid w:val="00AA5D82"/>
    <w:rsid w:val="00AA5F49"/>
    <w:rsid w:val="00AA60E5"/>
    <w:rsid w:val="00AA65D4"/>
    <w:rsid w:val="00AA67BF"/>
    <w:rsid w:val="00AA71AD"/>
    <w:rsid w:val="00AA75FF"/>
    <w:rsid w:val="00AA7732"/>
    <w:rsid w:val="00AA7905"/>
    <w:rsid w:val="00AA7B8F"/>
    <w:rsid w:val="00AA7DDC"/>
    <w:rsid w:val="00AB0835"/>
    <w:rsid w:val="00AB1346"/>
    <w:rsid w:val="00AB1803"/>
    <w:rsid w:val="00AB1CE3"/>
    <w:rsid w:val="00AB20EB"/>
    <w:rsid w:val="00AB22C4"/>
    <w:rsid w:val="00AB231E"/>
    <w:rsid w:val="00AB2C8E"/>
    <w:rsid w:val="00AB34ED"/>
    <w:rsid w:val="00AB36BF"/>
    <w:rsid w:val="00AB4776"/>
    <w:rsid w:val="00AB4B1F"/>
    <w:rsid w:val="00AB52E6"/>
    <w:rsid w:val="00AB5512"/>
    <w:rsid w:val="00AB5E6E"/>
    <w:rsid w:val="00AB5F89"/>
    <w:rsid w:val="00AB60DD"/>
    <w:rsid w:val="00AB63D7"/>
    <w:rsid w:val="00AB654E"/>
    <w:rsid w:val="00AB6883"/>
    <w:rsid w:val="00AB7843"/>
    <w:rsid w:val="00AB7916"/>
    <w:rsid w:val="00AC0222"/>
    <w:rsid w:val="00AC0235"/>
    <w:rsid w:val="00AC0285"/>
    <w:rsid w:val="00AC0B49"/>
    <w:rsid w:val="00AC0EF7"/>
    <w:rsid w:val="00AC15A3"/>
    <w:rsid w:val="00AC1697"/>
    <w:rsid w:val="00AC1D4F"/>
    <w:rsid w:val="00AC1F10"/>
    <w:rsid w:val="00AC215E"/>
    <w:rsid w:val="00AC24D2"/>
    <w:rsid w:val="00AC259F"/>
    <w:rsid w:val="00AC2A7A"/>
    <w:rsid w:val="00AC3176"/>
    <w:rsid w:val="00AC3B6A"/>
    <w:rsid w:val="00AC3B95"/>
    <w:rsid w:val="00AC44F6"/>
    <w:rsid w:val="00AC460F"/>
    <w:rsid w:val="00AC4724"/>
    <w:rsid w:val="00AC49D5"/>
    <w:rsid w:val="00AC4EB3"/>
    <w:rsid w:val="00AC515F"/>
    <w:rsid w:val="00AC51CB"/>
    <w:rsid w:val="00AC569F"/>
    <w:rsid w:val="00AC5A0E"/>
    <w:rsid w:val="00AC711E"/>
    <w:rsid w:val="00AD0203"/>
    <w:rsid w:val="00AD08C7"/>
    <w:rsid w:val="00AD0BE8"/>
    <w:rsid w:val="00AD0C9C"/>
    <w:rsid w:val="00AD0F2A"/>
    <w:rsid w:val="00AD0FD4"/>
    <w:rsid w:val="00AD15D4"/>
    <w:rsid w:val="00AD1675"/>
    <w:rsid w:val="00AD199B"/>
    <w:rsid w:val="00AD19DE"/>
    <w:rsid w:val="00AD1B23"/>
    <w:rsid w:val="00AD27EB"/>
    <w:rsid w:val="00AD3505"/>
    <w:rsid w:val="00AD38A9"/>
    <w:rsid w:val="00AD4275"/>
    <w:rsid w:val="00AD4485"/>
    <w:rsid w:val="00AD465C"/>
    <w:rsid w:val="00AD4725"/>
    <w:rsid w:val="00AD4AF2"/>
    <w:rsid w:val="00AD4C16"/>
    <w:rsid w:val="00AD4EDE"/>
    <w:rsid w:val="00AD5636"/>
    <w:rsid w:val="00AD5D73"/>
    <w:rsid w:val="00AD5E20"/>
    <w:rsid w:val="00AD61DE"/>
    <w:rsid w:val="00AD671E"/>
    <w:rsid w:val="00AD6868"/>
    <w:rsid w:val="00AD6D7E"/>
    <w:rsid w:val="00AD6FC2"/>
    <w:rsid w:val="00AD705D"/>
    <w:rsid w:val="00AD7239"/>
    <w:rsid w:val="00AD786F"/>
    <w:rsid w:val="00AD7960"/>
    <w:rsid w:val="00AD7B47"/>
    <w:rsid w:val="00AD7B8E"/>
    <w:rsid w:val="00AE0418"/>
    <w:rsid w:val="00AE0700"/>
    <w:rsid w:val="00AE11FE"/>
    <w:rsid w:val="00AE18BB"/>
    <w:rsid w:val="00AE1A16"/>
    <w:rsid w:val="00AE1C76"/>
    <w:rsid w:val="00AE1DC8"/>
    <w:rsid w:val="00AE1EEB"/>
    <w:rsid w:val="00AE1FFE"/>
    <w:rsid w:val="00AE2E5E"/>
    <w:rsid w:val="00AE3973"/>
    <w:rsid w:val="00AE431E"/>
    <w:rsid w:val="00AE479D"/>
    <w:rsid w:val="00AE5131"/>
    <w:rsid w:val="00AE5C91"/>
    <w:rsid w:val="00AE6E48"/>
    <w:rsid w:val="00AE7959"/>
    <w:rsid w:val="00AF06D5"/>
    <w:rsid w:val="00AF08EF"/>
    <w:rsid w:val="00AF0D0D"/>
    <w:rsid w:val="00AF14FF"/>
    <w:rsid w:val="00AF1995"/>
    <w:rsid w:val="00AF1A46"/>
    <w:rsid w:val="00AF224D"/>
    <w:rsid w:val="00AF3161"/>
    <w:rsid w:val="00AF31EA"/>
    <w:rsid w:val="00AF36D8"/>
    <w:rsid w:val="00AF3759"/>
    <w:rsid w:val="00AF379E"/>
    <w:rsid w:val="00AF3C77"/>
    <w:rsid w:val="00AF4256"/>
    <w:rsid w:val="00AF45AC"/>
    <w:rsid w:val="00AF4A2E"/>
    <w:rsid w:val="00AF4C7C"/>
    <w:rsid w:val="00AF5A24"/>
    <w:rsid w:val="00AF62F0"/>
    <w:rsid w:val="00AF63ED"/>
    <w:rsid w:val="00AF6503"/>
    <w:rsid w:val="00AF661A"/>
    <w:rsid w:val="00AF6734"/>
    <w:rsid w:val="00AF6EA9"/>
    <w:rsid w:val="00AF7326"/>
    <w:rsid w:val="00AF768F"/>
    <w:rsid w:val="00AF7B7E"/>
    <w:rsid w:val="00B005E2"/>
    <w:rsid w:val="00B00841"/>
    <w:rsid w:val="00B01804"/>
    <w:rsid w:val="00B02693"/>
    <w:rsid w:val="00B028CF"/>
    <w:rsid w:val="00B03091"/>
    <w:rsid w:val="00B0314D"/>
    <w:rsid w:val="00B03554"/>
    <w:rsid w:val="00B03A1F"/>
    <w:rsid w:val="00B040D2"/>
    <w:rsid w:val="00B04F6A"/>
    <w:rsid w:val="00B04FAE"/>
    <w:rsid w:val="00B05D9B"/>
    <w:rsid w:val="00B0660B"/>
    <w:rsid w:val="00B066B4"/>
    <w:rsid w:val="00B06AA3"/>
    <w:rsid w:val="00B073B2"/>
    <w:rsid w:val="00B078D9"/>
    <w:rsid w:val="00B07AC4"/>
    <w:rsid w:val="00B07B22"/>
    <w:rsid w:val="00B07C8A"/>
    <w:rsid w:val="00B07D90"/>
    <w:rsid w:val="00B07F7C"/>
    <w:rsid w:val="00B1007E"/>
    <w:rsid w:val="00B10277"/>
    <w:rsid w:val="00B10398"/>
    <w:rsid w:val="00B10793"/>
    <w:rsid w:val="00B10C1D"/>
    <w:rsid w:val="00B11932"/>
    <w:rsid w:val="00B11C07"/>
    <w:rsid w:val="00B11D54"/>
    <w:rsid w:val="00B11DB7"/>
    <w:rsid w:val="00B123C1"/>
    <w:rsid w:val="00B12CA9"/>
    <w:rsid w:val="00B13279"/>
    <w:rsid w:val="00B13329"/>
    <w:rsid w:val="00B133B9"/>
    <w:rsid w:val="00B133E6"/>
    <w:rsid w:val="00B13AF7"/>
    <w:rsid w:val="00B13BB6"/>
    <w:rsid w:val="00B13F07"/>
    <w:rsid w:val="00B152CD"/>
    <w:rsid w:val="00B152DE"/>
    <w:rsid w:val="00B15511"/>
    <w:rsid w:val="00B15D4A"/>
    <w:rsid w:val="00B15EDD"/>
    <w:rsid w:val="00B164F8"/>
    <w:rsid w:val="00B16AA8"/>
    <w:rsid w:val="00B16AA9"/>
    <w:rsid w:val="00B16AF3"/>
    <w:rsid w:val="00B17346"/>
    <w:rsid w:val="00B1754B"/>
    <w:rsid w:val="00B17960"/>
    <w:rsid w:val="00B17DE2"/>
    <w:rsid w:val="00B17E4E"/>
    <w:rsid w:val="00B20155"/>
    <w:rsid w:val="00B20238"/>
    <w:rsid w:val="00B20BE5"/>
    <w:rsid w:val="00B20E0C"/>
    <w:rsid w:val="00B20F60"/>
    <w:rsid w:val="00B2102E"/>
    <w:rsid w:val="00B219B9"/>
    <w:rsid w:val="00B21AB9"/>
    <w:rsid w:val="00B21F89"/>
    <w:rsid w:val="00B22C49"/>
    <w:rsid w:val="00B231FE"/>
    <w:rsid w:val="00B23979"/>
    <w:rsid w:val="00B2399F"/>
    <w:rsid w:val="00B23C9E"/>
    <w:rsid w:val="00B23FDE"/>
    <w:rsid w:val="00B240AC"/>
    <w:rsid w:val="00B24277"/>
    <w:rsid w:val="00B24460"/>
    <w:rsid w:val="00B2477E"/>
    <w:rsid w:val="00B24826"/>
    <w:rsid w:val="00B25205"/>
    <w:rsid w:val="00B25826"/>
    <w:rsid w:val="00B25A23"/>
    <w:rsid w:val="00B2610D"/>
    <w:rsid w:val="00B262F2"/>
    <w:rsid w:val="00B2696C"/>
    <w:rsid w:val="00B26A21"/>
    <w:rsid w:val="00B26F82"/>
    <w:rsid w:val="00B26FAF"/>
    <w:rsid w:val="00B27B57"/>
    <w:rsid w:val="00B27B74"/>
    <w:rsid w:val="00B27BCF"/>
    <w:rsid w:val="00B27BE6"/>
    <w:rsid w:val="00B27DF3"/>
    <w:rsid w:val="00B30111"/>
    <w:rsid w:val="00B30B94"/>
    <w:rsid w:val="00B30C47"/>
    <w:rsid w:val="00B30E0D"/>
    <w:rsid w:val="00B32303"/>
    <w:rsid w:val="00B324F9"/>
    <w:rsid w:val="00B32E88"/>
    <w:rsid w:val="00B33321"/>
    <w:rsid w:val="00B33471"/>
    <w:rsid w:val="00B3358E"/>
    <w:rsid w:val="00B34021"/>
    <w:rsid w:val="00B34699"/>
    <w:rsid w:val="00B348F7"/>
    <w:rsid w:val="00B34A63"/>
    <w:rsid w:val="00B34B08"/>
    <w:rsid w:val="00B34DA7"/>
    <w:rsid w:val="00B35686"/>
    <w:rsid w:val="00B358FB"/>
    <w:rsid w:val="00B35A0F"/>
    <w:rsid w:val="00B360CA"/>
    <w:rsid w:val="00B37CD5"/>
    <w:rsid w:val="00B40073"/>
    <w:rsid w:val="00B40738"/>
    <w:rsid w:val="00B40ED6"/>
    <w:rsid w:val="00B40FD6"/>
    <w:rsid w:val="00B4106F"/>
    <w:rsid w:val="00B41517"/>
    <w:rsid w:val="00B418EE"/>
    <w:rsid w:val="00B4191C"/>
    <w:rsid w:val="00B41A11"/>
    <w:rsid w:val="00B41BA6"/>
    <w:rsid w:val="00B41E14"/>
    <w:rsid w:val="00B4221C"/>
    <w:rsid w:val="00B423E7"/>
    <w:rsid w:val="00B42417"/>
    <w:rsid w:val="00B42598"/>
    <w:rsid w:val="00B42F06"/>
    <w:rsid w:val="00B430B0"/>
    <w:rsid w:val="00B43121"/>
    <w:rsid w:val="00B43A02"/>
    <w:rsid w:val="00B43A14"/>
    <w:rsid w:val="00B44085"/>
    <w:rsid w:val="00B446A9"/>
    <w:rsid w:val="00B44F6E"/>
    <w:rsid w:val="00B45122"/>
    <w:rsid w:val="00B4526E"/>
    <w:rsid w:val="00B4545C"/>
    <w:rsid w:val="00B454BF"/>
    <w:rsid w:val="00B45756"/>
    <w:rsid w:val="00B45C25"/>
    <w:rsid w:val="00B45CF6"/>
    <w:rsid w:val="00B45D1D"/>
    <w:rsid w:val="00B45FBA"/>
    <w:rsid w:val="00B45FE8"/>
    <w:rsid w:val="00B46839"/>
    <w:rsid w:val="00B468C6"/>
    <w:rsid w:val="00B46DC9"/>
    <w:rsid w:val="00B4790C"/>
    <w:rsid w:val="00B4791B"/>
    <w:rsid w:val="00B5020D"/>
    <w:rsid w:val="00B502A8"/>
    <w:rsid w:val="00B50CFA"/>
    <w:rsid w:val="00B51356"/>
    <w:rsid w:val="00B51F50"/>
    <w:rsid w:val="00B51FB0"/>
    <w:rsid w:val="00B52AE2"/>
    <w:rsid w:val="00B534A7"/>
    <w:rsid w:val="00B53976"/>
    <w:rsid w:val="00B53C7F"/>
    <w:rsid w:val="00B54875"/>
    <w:rsid w:val="00B54A2B"/>
    <w:rsid w:val="00B54EFA"/>
    <w:rsid w:val="00B55271"/>
    <w:rsid w:val="00B55290"/>
    <w:rsid w:val="00B554C2"/>
    <w:rsid w:val="00B55B1C"/>
    <w:rsid w:val="00B55BCD"/>
    <w:rsid w:val="00B56175"/>
    <w:rsid w:val="00B56EE7"/>
    <w:rsid w:val="00B57090"/>
    <w:rsid w:val="00B571FA"/>
    <w:rsid w:val="00B60129"/>
    <w:rsid w:val="00B60205"/>
    <w:rsid w:val="00B60476"/>
    <w:rsid w:val="00B604AB"/>
    <w:rsid w:val="00B60574"/>
    <w:rsid w:val="00B606DE"/>
    <w:rsid w:val="00B60E51"/>
    <w:rsid w:val="00B611BF"/>
    <w:rsid w:val="00B62444"/>
    <w:rsid w:val="00B62618"/>
    <w:rsid w:val="00B6277E"/>
    <w:rsid w:val="00B627DE"/>
    <w:rsid w:val="00B62D60"/>
    <w:rsid w:val="00B62DDF"/>
    <w:rsid w:val="00B634EB"/>
    <w:rsid w:val="00B6353F"/>
    <w:rsid w:val="00B638E8"/>
    <w:rsid w:val="00B63BF6"/>
    <w:rsid w:val="00B63DCC"/>
    <w:rsid w:val="00B64DB1"/>
    <w:rsid w:val="00B655DE"/>
    <w:rsid w:val="00B657DB"/>
    <w:rsid w:val="00B65B1A"/>
    <w:rsid w:val="00B65D4F"/>
    <w:rsid w:val="00B66484"/>
    <w:rsid w:val="00B6664A"/>
    <w:rsid w:val="00B66D18"/>
    <w:rsid w:val="00B6796B"/>
    <w:rsid w:val="00B67F70"/>
    <w:rsid w:val="00B70334"/>
    <w:rsid w:val="00B7042F"/>
    <w:rsid w:val="00B7109F"/>
    <w:rsid w:val="00B7110E"/>
    <w:rsid w:val="00B71C58"/>
    <w:rsid w:val="00B71E9E"/>
    <w:rsid w:val="00B7299C"/>
    <w:rsid w:val="00B73117"/>
    <w:rsid w:val="00B7315B"/>
    <w:rsid w:val="00B73546"/>
    <w:rsid w:val="00B7361A"/>
    <w:rsid w:val="00B738B4"/>
    <w:rsid w:val="00B7419A"/>
    <w:rsid w:val="00B74391"/>
    <w:rsid w:val="00B74BFD"/>
    <w:rsid w:val="00B74D4C"/>
    <w:rsid w:val="00B75273"/>
    <w:rsid w:val="00B754D4"/>
    <w:rsid w:val="00B75B3C"/>
    <w:rsid w:val="00B75C8E"/>
    <w:rsid w:val="00B76047"/>
    <w:rsid w:val="00B76368"/>
    <w:rsid w:val="00B76762"/>
    <w:rsid w:val="00B7676F"/>
    <w:rsid w:val="00B76CD3"/>
    <w:rsid w:val="00B77146"/>
    <w:rsid w:val="00B77458"/>
    <w:rsid w:val="00B8024A"/>
    <w:rsid w:val="00B806EE"/>
    <w:rsid w:val="00B80C4D"/>
    <w:rsid w:val="00B80E50"/>
    <w:rsid w:val="00B81238"/>
    <w:rsid w:val="00B815D5"/>
    <w:rsid w:val="00B81696"/>
    <w:rsid w:val="00B81D74"/>
    <w:rsid w:val="00B821AB"/>
    <w:rsid w:val="00B8240D"/>
    <w:rsid w:val="00B8255A"/>
    <w:rsid w:val="00B82746"/>
    <w:rsid w:val="00B8274B"/>
    <w:rsid w:val="00B82938"/>
    <w:rsid w:val="00B834E2"/>
    <w:rsid w:val="00B83C88"/>
    <w:rsid w:val="00B83E25"/>
    <w:rsid w:val="00B840A9"/>
    <w:rsid w:val="00B8410C"/>
    <w:rsid w:val="00B84B9C"/>
    <w:rsid w:val="00B84DAF"/>
    <w:rsid w:val="00B85415"/>
    <w:rsid w:val="00B856B0"/>
    <w:rsid w:val="00B86061"/>
    <w:rsid w:val="00B8657D"/>
    <w:rsid w:val="00B86E99"/>
    <w:rsid w:val="00B86FE6"/>
    <w:rsid w:val="00B87757"/>
    <w:rsid w:val="00B8789B"/>
    <w:rsid w:val="00B87B1C"/>
    <w:rsid w:val="00B87B98"/>
    <w:rsid w:val="00B87D03"/>
    <w:rsid w:val="00B901BB"/>
    <w:rsid w:val="00B91417"/>
    <w:rsid w:val="00B91C21"/>
    <w:rsid w:val="00B91E5E"/>
    <w:rsid w:val="00B920DC"/>
    <w:rsid w:val="00B92111"/>
    <w:rsid w:val="00B92CEB"/>
    <w:rsid w:val="00B93E27"/>
    <w:rsid w:val="00B94337"/>
    <w:rsid w:val="00B94A67"/>
    <w:rsid w:val="00B9584A"/>
    <w:rsid w:val="00B958E8"/>
    <w:rsid w:val="00B95F9B"/>
    <w:rsid w:val="00B96AF0"/>
    <w:rsid w:val="00B97045"/>
    <w:rsid w:val="00B971B9"/>
    <w:rsid w:val="00B9744C"/>
    <w:rsid w:val="00B9780E"/>
    <w:rsid w:val="00B9782A"/>
    <w:rsid w:val="00B978C1"/>
    <w:rsid w:val="00BA0118"/>
    <w:rsid w:val="00BA0373"/>
    <w:rsid w:val="00BA102D"/>
    <w:rsid w:val="00BA12D6"/>
    <w:rsid w:val="00BA18F3"/>
    <w:rsid w:val="00BA23A8"/>
    <w:rsid w:val="00BA248A"/>
    <w:rsid w:val="00BA25D5"/>
    <w:rsid w:val="00BA291F"/>
    <w:rsid w:val="00BA292C"/>
    <w:rsid w:val="00BA299C"/>
    <w:rsid w:val="00BA2AD8"/>
    <w:rsid w:val="00BA2B2E"/>
    <w:rsid w:val="00BA338F"/>
    <w:rsid w:val="00BA385A"/>
    <w:rsid w:val="00BA393F"/>
    <w:rsid w:val="00BA3977"/>
    <w:rsid w:val="00BA3B6C"/>
    <w:rsid w:val="00BA44E2"/>
    <w:rsid w:val="00BA4CF4"/>
    <w:rsid w:val="00BA56BA"/>
    <w:rsid w:val="00BA5B10"/>
    <w:rsid w:val="00BA65A5"/>
    <w:rsid w:val="00BA6A6B"/>
    <w:rsid w:val="00BA764A"/>
    <w:rsid w:val="00BA7696"/>
    <w:rsid w:val="00BB005B"/>
    <w:rsid w:val="00BB082D"/>
    <w:rsid w:val="00BB08E9"/>
    <w:rsid w:val="00BB0B08"/>
    <w:rsid w:val="00BB130B"/>
    <w:rsid w:val="00BB14FB"/>
    <w:rsid w:val="00BB1A1B"/>
    <w:rsid w:val="00BB1DD6"/>
    <w:rsid w:val="00BB20B1"/>
    <w:rsid w:val="00BB2197"/>
    <w:rsid w:val="00BB277C"/>
    <w:rsid w:val="00BB2D87"/>
    <w:rsid w:val="00BB2DA2"/>
    <w:rsid w:val="00BB3011"/>
    <w:rsid w:val="00BB3795"/>
    <w:rsid w:val="00BB3DE7"/>
    <w:rsid w:val="00BB444B"/>
    <w:rsid w:val="00BB4A71"/>
    <w:rsid w:val="00BB4A78"/>
    <w:rsid w:val="00BB563F"/>
    <w:rsid w:val="00BB5D5F"/>
    <w:rsid w:val="00BB5F08"/>
    <w:rsid w:val="00BB5F82"/>
    <w:rsid w:val="00BB6A22"/>
    <w:rsid w:val="00BB6AA8"/>
    <w:rsid w:val="00BB6C47"/>
    <w:rsid w:val="00BB7345"/>
    <w:rsid w:val="00BB75E3"/>
    <w:rsid w:val="00BB7B9C"/>
    <w:rsid w:val="00BB7E43"/>
    <w:rsid w:val="00BB7ED8"/>
    <w:rsid w:val="00BC022C"/>
    <w:rsid w:val="00BC0661"/>
    <w:rsid w:val="00BC0BA4"/>
    <w:rsid w:val="00BC1580"/>
    <w:rsid w:val="00BC1BF6"/>
    <w:rsid w:val="00BC295B"/>
    <w:rsid w:val="00BC354A"/>
    <w:rsid w:val="00BC3625"/>
    <w:rsid w:val="00BC3672"/>
    <w:rsid w:val="00BC3673"/>
    <w:rsid w:val="00BC4361"/>
    <w:rsid w:val="00BC4370"/>
    <w:rsid w:val="00BC46BD"/>
    <w:rsid w:val="00BC4B35"/>
    <w:rsid w:val="00BC511E"/>
    <w:rsid w:val="00BC552B"/>
    <w:rsid w:val="00BC5A60"/>
    <w:rsid w:val="00BC6163"/>
    <w:rsid w:val="00BC68FB"/>
    <w:rsid w:val="00BD00EA"/>
    <w:rsid w:val="00BD04FA"/>
    <w:rsid w:val="00BD0569"/>
    <w:rsid w:val="00BD0CF4"/>
    <w:rsid w:val="00BD122D"/>
    <w:rsid w:val="00BD1741"/>
    <w:rsid w:val="00BD259F"/>
    <w:rsid w:val="00BD383C"/>
    <w:rsid w:val="00BD3D71"/>
    <w:rsid w:val="00BD46ED"/>
    <w:rsid w:val="00BD4966"/>
    <w:rsid w:val="00BD4BA0"/>
    <w:rsid w:val="00BD4C3D"/>
    <w:rsid w:val="00BD4D9C"/>
    <w:rsid w:val="00BD50BB"/>
    <w:rsid w:val="00BD5261"/>
    <w:rsid w:val="00BD5998"/>
    <w:rsid w:val="00BD5A5E"/>
    <w:rsid w:val="00BD6128"/>
    <w:rsid w:val="00BD6852"/>
    <w:rsid w:val="00BD6D80"/>
    <w:rsid w:val="00BD72E0"/>
    <w:rsid w:val="00BD7E4F"/>
    <w:rsid w:val="00BD7F6E"/>
    <w:rsid w:val="00BE042E"/>
    <w:rsid w:val="00BE089F"/>
    <w:rsid w:val="00BE0C24"/>
    <w:rsid w:val="00BE0DB5"/>
    <w:rsid w:val="00BE1197"/>
    <w:rsid w:val="00BE1EA2"/>
    <w:rsid w:val="00BE22BC"/>
    <w:rsid w:val="00BE2452"/>
    <w:rsid w:val="00BE2AD5"/>
    <w:rsid w:val="00BE2E0E"/>
    <w:rsid w:val="00BE30BB"/>
    <w:rsid w:val="00BE34D3"/>
    <w:rsid w:val="00BE3C28"/>
    <w:rsid w:val="00BE41E1"/>
    <w:rsid w:val="00BE4463"/>
    <w:rsid w:val="00BE45AE"/>
    <w:rsid w:val="00BE506F"/>
    <w:rsid w:val="00BE54C3"/>
    <w:rsid w:val="00BE5564"/>
    <w:rsid w:val="00BE56D4"/>
    <w:rsid w:val="00BE59A5"/>
    <w:rsid w:val="00BE6A4C"/>
    <w:rsid w:val="00BE7746"/>
    <w:rsid w:val="00BF0004"/>
    <w:rsid w:val="00BF07B1"/>
    <w:rsid w:val="00BF0C01"/>
    <w:rsid w:val="00BF11D2"/>
    <w:rsid w:val="00BF1253"/>
    <w:rsid w:val="00BF1373"/>
    <w:rsid w:val="00BF14B2"/>
    <w:rsid w:val="00BF159F"/>
    <w:rsid w:val="00BF1D36"/>
    <w:rsid w:val="00BF1E23"/>
    <w:rsid w:val="00BF2747"/>
    <w:rsid w:val="00BF2901"/>
    <w:rsid w:val="00BF2912"/>
    <w:rsid w:val="00BF321F"/>
    <w:rsid w:val="00BF3C43"/>
    <w:rsid w:val="00BF3D23"/>
    <w:rsid w:val="00BF4661"/>
    <w:rsid w:val="00BF4D1C"/>
    <w:rsid w:val="00BF5672"/>
    <w:rsid w:val="00BF57E2"/>
    <w:rsid w:val="00BF62E3"/>
    <w:rsid w:val="00BF6A13"/>
    <w:rsid w:val="00BF711F"/>
    <w:rsid w:val="00BF7386"/>
    <w:rsid w:val="00BF7667"/>
    <w:rsid w:val="00BF76ED"/>
    <w:rsid w:val="00BF7B17"/>
    <w:rsid w:val="00C0035E"/>
    <w:rsid w:val="00C00676"/>
    <w:rsid w:val="00C00680"/>
    <w:rsid w:val="00C00C16"/>
    <w:rsid w:val="00C010A0"/>
    <w:rsid w:val="00C013BD"/>
    <w:rsid w:val="00C01837"/>
    <w:rsid w:val="00C01AF3"/>
    <w:rsid w:val="00C02036"/>
    <w:rsid w:val="00C0219C"/>
    <w:rsid w:val="00C02ABC"/>
    <w:rsid w:val="00C03447"/>
    <w:rsid w:val="00C039B4"/>
    <w:rsid w:val="00C03C44"/>
    <w:rsid w:val="00C03EA0"/>
    <w:rsid w:val="00C04234"/>
    <w:rsid w:val="00C04247"/>
    <w:rsid w:val="00C04B6F"/>
    <w:rsid w:val="00C04C48"/>
    <w:rsid w:val="00C056AE"/>
    <w:rsid w:val="00C0665F"/>
    <w:rsid w:val="00C06F78"/>
    <w:rsid w:val="00C07072"/>
    <w:rsid w:val="00C070D0"/>
    <w:rsid w:val="00C07184"/>
    <w:rsid w:val="00C0758B"/>
    <w:rsid w:val="00C07A5F"/>
    <w:rsid w:val="00C1025F"/>
    <w:rsid w:val="00C1029F"/>
    <w:rsid w:val="00C10739"/>
    <w:rsid w:val="00C107C9"/>
    <w:rsid w:val="00C10E22"/>
    <w:rsid w:val="00C112F5"/>
    <w:rsid w:val="00C11447"/>
    <w:rsid w:val="00C118B0"/>
    <w:rsid w:val="00C11C87"/>
    <w:rsid w:val="00C11E3E"/>
    <w:rsid w:val="00C11F81"/>
    <w:rsid w:val="00C1220A"/>
    <w:rsid w:val="00C124B9"/>
    <w:rsid w:val="00C13007"/>
    <w:rsid w:val="00C1346D"/>
    <w:rsid w:val="00C13E37"/>
    <w:rsid w:val="00C13ECC"/>
    <w:rsid w:val="00C13F0A"/>
    <w:rsid w:val="00C1411D"/>
    <w:rsid w:val="00C142D0"/>
    <w:rsid w:val="00C1475B"/>
    <w:rsid w:val="00C14F3D"/>
    <w:rsid w:val="00C1514A"/>
    <w:rsid w:val="00C15273"/>
    <w:rsid w:val="00C1535E"/>
    <w:rsid w:val="00C155F5"/>
    <w:rsid w:val="00C15CA1"/>
    <w:rsid w:val="00C16A5C"/>
    <w:rsid w:val="00C177AA"/>
    <w:rsid w:val="00C201FE"/>
    <w:rsid w:val="00C205CE"/>
    <w:rsid w:val="00C20C0B"/>
    <w:rsid w:val="00C20E89"/>
    <w:rsid w:val="00C214D3"/>
    <w:rsid w:val="00C21C1A"/>
    <w:rsid w:val="00C21E88"/>
    <w:rsid w:val="00C21EEB"/>
    <w:rsid w:val="00C2243C"/>
    <w:rsid w:val="00C227AF"/>
    <w:rsid w:val="00C22837"/>
    <w:rsid w:val="00C22BD6"/>
    <w:rsid w:val="00C23008"/>
    <w:rsid w:val="00C23170"/>
    <w:rsid w:val="00C23906"/>
    <w:rsid w:val="00C23BFA"/>
    <w:rsid w:val="00C23CAA"/>
    <w:rsid w:val="00C23D26"/>
    <w:rsid w:val="00C246A1"/>
    <w:rsid w:val="00C247DC"/>
    <w:rsid w:val="00C24B11"/>
    <w:rsid w:val="00C24BF0"/>
    <w:rsid w:val="00C24F96"/>
    <w:rsid w:val="00C2618D"/>
    <w:rsid w:val="00C26401"/>
    <w:rsid w:val="00C264BA"/>
    <w:rsid w:val="00C26BAE"/>
    <w:rsid w:val="00C26F02"/>
    <w:rsid w:val="00C27B64"/>
    <w:rsid w:val="00C3011B"/>
    <w:rsid w:val="00C3039C"/>
    <w:rsid w:val="00C30795"/>
    <w:rsid w:val="00C311E4"/>
    <w:rsid w:val="00C31ED3"/>
    <w:rsid w:val="00C321FD"/>
    <w:rsid w:val="00C32605"/>
    <w:rsid w:val="00C328DF"/>
    <w:rsid w:val="00C32D0D"/>
    <w:rsid w:val="00C32E14"/>
    <w:rsid w:val="00C330B5"/>
    <w:rsid w:val="00C330EE"/>
    <w:rsid w:val="00C33690"/>
    <w:rsid w:val="00C33FD6"/>
    <w:rsid w:val="00C34BF8"/>
    <w:rsid w:val="00C3517E"/>
    <w:rsid w:val="00C352EE"/>
    <w:rsid w:val="00C368C0"/>
    <w:rsid w:val="00C36952"/>
    <w:rsid w:val="00C36A58"/>
    <w:rsid w:val="00C376DE"/>
    <w:rsid w:val="00C3789A"/>
    <w:rsid w:val="00C3798C"/>
    <w:rsid w:val="00C40055"/>
    <w:rsid w:val="00C40464"/>
    <w:rsid w:val="00C4076E"/>
    <w:rsid w:val="00C40AE1"/>
    <w:rsid w:val="00C41388"/>
    <w:rsid w:val="00C41A88"/>
    <w:rsid w:val="00C42493"/>
    <w:rsid w:val="00C4289B"/>
    <w:rsid w:val="00C42A43"/>
    <w:rsid w:val="00C42C53"/>
    <w:rsid w:val="00C431A5"/>
    <w:rsid w:val="00C434CA"/>
    <w:rsid w:val="00C43A7D"/>
    <w:rsid w:val="00C43B4C"/>
    <w:rsid w:val="00C440A2"/>
    <w:rsid w:val="00C44160"/>
    <w:rsid w:val="00C442E8"/>
    <w:rsid w:val="00C444F2"/>
    <w:rsid w:val="00C4455B"/>
    <w:rsid w:val="00C4491B"/>
    <w:rsid w:val="00C44A46"/>
    <w:rsid w:val="00C44C8D"/>
    <w:rsid w:val="00C44C9D"/>
    <w:rsid w:val="00C4523C"/>
    <w:rsid w:val="00C45359"/>
    <w:rsid w:val="00C45CA0"/>
    <w:rsid w:val="00C45FCD"/>
    <w:rsid w:val="00C4617F"/>
    <w:rsid w:val="00C4619D"/>
    <w:rsid w:val="00C469BB"/>
    <w:rsid w:val="00C47030"/>
    <w:rsid w:val="00C470FF"/>
    <w:rsid w:val="00C47201"/>
    <w:rsid w:val="00C4728A"/>
    <w:rsid w:val="00C47306"/>
    <w:rsid w:val="00C4735C"/>
    <w:rsid w:val="00C4758A"/>
    <w:rsid w:val="00C4773F"/>
    <w:rsid w:val="00C478BF"/>
    <w:rsid w:val="00C47966"/>
    <w:rsid w:val="00C47FE5"/>
    <w:rsid w:val="00C500D1"/>
    <w:rsid w:val="00C50AF2"/>
    <w:rsid w:val="00C50B16"/>
    <w:rsid w:val="00C5126F"/>
    <w:rsid w:val="00C516C8"/>
    <w:rsid w:val="00C5171F"/>
    <w:rsid w:val="00C51B50"/>
    <w:rsid w:val="00C51F47"/>
    <w:rsid w:val="00C51F95"/>
    <w:rsid w:val="00C52821"/>
    <w:rsid w:val="00C5339B"/>
    <w:rsid w:val="00C536AD"/>
    <w:rsid w:val="00C53AC6"/>
    <w:rsid w:val="00C5408E"/>
    <w:rsid w:val="00C542B4"/>
    <w:rsid w:val="00C54305"/>
    <w:rsid w:val="00C544CE"/>
    <w:rsid w:val="00C544D2"/>
    <w:rsid w:val="00C5468F"/>
    <w:rsid w:val="00C55380"/>
    <w:rsid w:val="00C5582F"/>
    <w:rsid w:val="00C56302"/>
    <w:rsid w:val="00C563BE"/>
    <w:rsid w:val="00C564F5"/>
    <w:rsid w:val="00C569F2"/>
    <w:rsid w:val="00C56DE3"/>
    <w:rsid w:val="00C5728A"/>
    <w:rsid w:val="00C57694"/>
    <w:rsid w:val="00C57831"/>
    <w:rsid w:val="00C57CFD"/>
    <w:rsid w:val="00C60272"/>
    <w:rsid w:val="00C60F73"/>
    <w:rsid w:val="00C61BD6"/>
    <w:rsid w:val="00C61D48"/>
    <w:rsid w:val="00C62103"/>
    <w:rsid w:val="00C62224"/>
    <w:rsid w:val="00C62388"/>
    <w:rsid w:val="00C627C0"/>
    <w:rsid w:val="00C62DAC"/>
    <w:rsid w:val="00C6327D"/>
    <w:rsid w:val="00C63917"/>
    <w:rsid w:val="00C63C6C"/>
    <w:rsid w:val="00C64A14"/>
    <w:rsid w:val="00C65B8E"/>
    <w:rsid w:val="00C65E86"/>
    <w:rsid w:val="00C66CF8"/>
    <w:rsid w:val="00C675A5"/>
    <w:rsid w:val="00C67D8A"/>
    <w:rsid w:val="00C70159"/>
    <w:rsid w:val="00C702DB"/>
    <w:rsid w:val="00C70521"/>
    <w:rsid w:val="00C710AF"/>
    <w:rsid w:val="00C71370"/>
    <w:rsid w:val="00C716C3"/>
    <w:rsid w:val="00C724EF"/>
    <w:rsid w:val="00C72650"/>
    <w:rsid w:val="00C7294A"/>
    <w:rsid w:val="00C72FA5"/>
    <w:rsid w:val="00C7353E"/>
    <w:rsid w:val="00C7376D"/>
    <w:rsid w:val="00C73AAA"/>
    <w:rsid w:val="00C74B6A"/>
    <w:rsid w:val="00C74E1C"/>
    <w:rsid w:val="00C75650"/>
    <w:rsid w:val="00C76511"/>
    <w:rsid w:val="00C76720"/>
    <w:rsid w:val="00C768BE"/>
    <w:rsid w:val="00C76A3C"/>
    <w:rsid w:val="00C77832"/>
    <w:rsid w:val="00C802F5"/>
    <w:rsid w:val="00C8067D"/>
    <w:rsid w:val="00C8093C"/>
    <w:rsid w:val="00C80FC7"/>
    <w:rsid w:val="00C810D3"/>
    <w:rsid w:val="00C81114"/>
    <w:rsid w:val="00C824F4"/>
    <w:rsid w:val="00C83327"/>
    <w:rsid w:val="00C834BE"/>
    <w:rsid w:val="00C83971"/>
    <w:rsid w:val="00C8459F"/>
    <w:rsid w:val="00C845B1"/>
    <w:rsid w:val="00C8473C"/>
    <w:rsid w:val="00C85537"/>
    <w:rsid w:val="00C85780"/>
    <w:rsid w:val="00C86157"/>
    <w:rsid w:val="00C8654D"/>
    <w:rsid w:val="00C867A6"/>
    <w:rsid w:val="00C8720B"/>
    <w:rsid w:val="00C87321"/>
    <w:rsid w:val="00C900D3"/>
    <w:rsid w:val="00C91536"/>
    <w:rsid w:val="00C91828"/>
    <w:rsid w:val="00C91EF4"/>
    <w:rsid w:val="00C91F15"/>
    <w:rsid w:val="00C91F65"/>
    <w:rsid w:val="00C925FE"/>
    <w:rsid w:val="00C92A5F"/>
    <w:rsid w:val="00C93240"/>
    <w:rsid w:val="00C93650"/>
    <w:rsid w:val="00C936B9"/>
    <w:rsid w:val="00C93E5B"/>
    <w:rsid w:val="00C93E8F"/>
    <w:rsid w:val="00C943C4"/>
    <w:rsid w:val="00C946F5"/>
    <w:rsid w:val="00C951E0"/>
    <w:rsid w:val="00C95271"/>
    <w:rsid w:val="00C95316"/>
    <w:rsid w:val="00C959AF"/>
    <w:rsid w:val="00C95CD1"/>
    <w:rsid w:val="00C963F7"/>
    <w:rsid w:val="00C96583"/>
    <w:rsid w:val="00C966AE"/>
    <w:rsid w:val="00C96874"/>
    <w:rsid w:val="00C96946"/>
    <w:rsid w:val="00C96972"/>
    <w:rsid w:val="00C96A82"/>
    <w:rsid w:val="00C96B34"/>
    <w:rsid w:val="00C9731C"/>
    <w:rsid w:val="00C978F8"/>
    <w:rsid w:val="00C97A10"/>
    <w:rsid w:val="00C97E11"/>
    <w:rsid w:val="00CA0238"/>
    <w:rsid w:val="00CA0307"/>
    <w:rsid w:val="00CA1D36"/>
    <w:rsid w:val="00CA1E8C"/>
    <w:rsid w:val="00CA2AA8"/>
    <w:rsid w:val="00CA4FA7"/>
    <w:rsid w:val="00CA5044"/>
    <w:rsid w:val="00CA5173"/>
    <w:rsid w:val="00CA5B00"/>
    <w:rsid w:val="00CA5C37"/>
    <w:rsid w:val="00CA61F7"/>
    <w:rsid w:val="00CA6230"/>
    <w:rsid w:val="00CA664C"/>
    <w:rsid w:val="00CA67B7"/>
    <w:rsid w:val="00CA6E50"/>
    <w:rsid w:val="00CA7390"/>
    <w:rsid w:val="00CA780C"/>
    <w:rsid w:val="00CA7FE3"/>
    <w:rsid w:val="00CB03C2"/>
    <w:rsid w:val="00CB0AC2"/>
    <w:rsid w:val="00CB25B3"/>
    <w:rsid w:val="00CB2E44"/>
    <w:rsid w:val="00CB2E53"/>
    <w:rsid w:val="00CB3574"/>
    <w:rsid w:val="00CB3C4E"/>
    <w:rsid w:val="00CB40CC"/>
    <w:rsid w:val="00CB552F"/>
    <w:rsid w:val="00CB574B"/>
    <w:rsid w:val="00CB5EB2"/>
    <w:rsid w:val="00CB60BC"/>
    <w:rsid w:val="00CB6224"/>
    <w:rsid w:val="00CB64ED"/>
    <w:rsid w:val="00CB7068"/>
    <w:rsid w:val="00CB766C"/>
    <w:rsid w:val="00CB7A73"/>
    <w:rsid w:val="00CB7FDB"/>
    <w:rsid w:val="00CC008B"/>
    <w:rsid w:val="00CC00B0"/>
    <w:rsid w:val="00CC01DE"/>
    <w:rsid w:val="00CC0640"/>
    <w:rsid w:val="00CC0B45"/>
    <w:rsid w:val="00CC1004"/>
    <w:rsid w:val="00CC10B5"/>
    <w:rsid w:val="00CC1AD6"/>
    <w:rsid w:val="00CC1EBD"/>
    <w:rsid w:val="00CC27E6"/>
    <w:rsid w:val="00CC2877"/>
    <w:rsid w:val="00CC2D45"/>
    <w:rsid w:val="00CC2E9A"/>
    <w:rsid w:val="00CC3303"/>
    <w:rsid w:val="00CC375F"/>
    <w:rsid w:val="00CC3EC0"/>
    <w:rsid w:val="00CC4362"/>
    <w:rsid w:val="00CC44BC"/>
    <w:rsid w:val="00CC46EE"/>
    <w:rsid w:val="00CC49F7"/>
    <w:rsid w:val="00CC50E4"/>
    <w:rsid w:val="00CC50FD"/>
    <w:rsid w:val="00CC5178"/>
    <w:rsid w:val="00CC519F"/>
    <w:rsid w:val="00CC51A6"/>
    <w:rsid w:val="00CC5410"/>
    <w:rsid w:val="00CC575C"/>
    <w:rsid w:val="00CC5FAC"/>
    <w:rsid w:val="00CC625E"/>
    <w:rsid w:val="00CC632E"/>
    <w:rsid w:val="00CC6A57"/>
    <w:rsid w:val="00CC6DC2"/>
    <w:rsid w:val="00CC7006"/>
    <w:rsid w:val="00CC7022"/>
    <w:rsid w:val="00CC740A"/>
    <w:rsid w:val="00CC7C17"/>
    <w:rsid w:val="00CC7C4A"/>
    <w:rsid w:val="00CD0049"/>
    <w:rsid w:val="00CD0304"/>
    <w:rsid w:val="00CD05DC"/>
    <w:rsid w:val="00CD0D0E"/>
    <w:rsid w:val="00CD0F90"/>
    <w:rsid w:val="00CD11B5"/>
    <w:rsid w:val="00CD1A67"/>
    <w:rsid w:val="00CD1ECD"/>
    <w:rsid w:val="00CD1F08"/>
    <w:rsid w:val="00CD22CB"/>
    <w:rsid w:val="00CD2CDE"/>
    <w:rsid w:val="00CD2F87"/>
    <w:rsid w:val="00CD3349"/>
    <w:rsid w:val="00CD34C4"/>
    <w:rsid w:val="00CD40E7"/>
    <w:rsid w:val="00CD4288"/>
    <w:rsid w:val="00CD44A1"/>
    <w:rsid w:val="00CD44F8"/>
    <w:rsid w:val="00CD4606"/>
    <w:rsid w:val="00CD477D"/>
    <w:rsid w:val="00CD4850"/>
    <w:rsid w:val="00CD4AC1"/>
    <w:rsid w:val="00CD5290"/>
    <w:rsid w:val="00CD5A5F"/>
    <w:rsid w:val="00CD5C9F"/>
    <w:rsid w:val="00CD61DB"/>
    <w:rsid w:val="00CD64BA"/>
    <w:rsid w:val="00CD70CC"/>
    <w:rsid w:val="00CD76B7"/>
    <w:rsid w:val="00CE07FD"/>
    <w:rsid w:val="00CE0E11"/>
    <w:rsid w:val="00CE12A4"/>
    <w:rsid w:val="00CE17F2"/>
    <w:rsid w:val="00CE1D26"/>
    <w:rsid w:val="00CE23A2"/>
    <w:rsid w:val="00CE257A"/>
    <w:rsid w:val="00CE2800"/>
    <w:rsid w:val="00CE2AD1"/>
    <w:rsid w:val="00CE37E9"/>
    <w:rsid w:val="00CE38CD"/>
    <w:rsid w:val="00CE3E22"/>
    <w:rsid w:val="00CE4968"/>
    <w:rsid w:val="00CE4E11"/>
    <w:rsid w:val="00CE4E6F"/>
    <w:rsid w:val="00CE5583"/>
    <w:rsid w:val="00CE59A8"/>
    <w:rsid w:val="00CE5B34"/>
    <w:rsid w:val="00CE5BDB"/>
    <w:rsid w:val="00CE6013"/>
    <w:rsid w:val="00CE6074"/>
    <w:rsid w:val="00CE60A6"/>
    <w:rsid w:val="00CE6538"/>
    <w:rsid w:val="00CE6B97"/>
    <w:rsid w:val="00CE738E"/>
    <w:rsid w:val="00CE7542"/>
    <w:rsid w:val="00CE7A64"/>
    <w:rsid w:val="00CE7DDF"/>
    <w:rsid w:val="00CF005B"/>
    <w:rsid w:val="00CF03B7"/>
    <w:rsid w:val="00CF0858"/>
    <w:rsid w:val="00CF0E0A"/>
    <w:rsid w:val="00CF130B"/>
    <w:rsid w:val="00CF18A1"/>
    <w:rsid w:val="00CF18E7"/>
    <w:rsid w:val="00CF20B8"/>
    <w:rsid w:val="00CF2516"/>
    <w:rsid w:val="00CF271F"/>
    <w:rsid w:val="00CF2B50"/>
    <w:rsid w:val="00CF3275"/>
    <w:rsid w:val="00CF3520"/>
    <w:rsid w:val="00CF3F2D"/>
    <w:rsid w:val="00CF404D"/>
    <w:rsid w:val="00CF427A"/>
    <w:rsid w:val="00CF43BD"/>
    <w:rsid w:val="00CF4789"/>
    <w:rsid w:val="00CF4AB9"/>
    <w:rsid w:val="00CF5741"/>
    <w:rsid w:val="00CF5D16"/>
    <w:rsid w:val="00CF658C"/>
    <w:rsid w:val="00CF671C"/>
    <w:rsid w:val="00CF6A5E"/>
    <w:rsid w:val="00CF71E2"/>
    <w:rsid w:val="00CF778E"/>
    <w:rsid w:val="00CF7CBB"/>
    <w:rsid w:val="00CF7CD7"/>
    <w:rsid w:val="00CF7E53"/>
    <w:rsid w:val="00D00932"/>
    <w:rsid w:val="00D00D8B"/>
    <w:rsid w:val="00D01711"/>
    <w:rsid w:val="00D0182D"/>
    <w:rsid w:val="00D01B9E"/>
    <w:rsid w:val="00D02297"/>
    <w:rsid w:val="00D022C8"/>
    <w:rsid w:val="00D02623"/>
    <w:rsid w:val="00D02823"/>
    <w:rsid w:val="00D02C13"/>
    <w:rsid w:val="00D02E20"/>
    <w:rsid w:val="00D03034"/>
    <w:rsid w:val="00D030F9"/>
    <w:rsid w:val="00D036AD"/>
    <w:rsid w:val="00D0383A"/>
    <w:rsid w:val="00D03F59"/>
    <w:rsid w:val="00D04499"/>
    <w:rsid w:val="00D044FB"/>
    <w:rsid w:val="00D04C98"/>
    <w:rsid w:val="00D05043"/>
    <w:rsid w:val="00D05103"/>
    <w:rsid w:val="00D05D51"/>
    <w:rsid w:val="00D0654A"/>
    <w:rsid w:val="00D065EF"/>
    <w:rsid w:val="00D0685A"/>
    <w:rsid w:val="00D06A51"/>
    <w:rsid w:val="00D06DF6"/>
    <w:rsid w:val="00D06EFE"/>
    <w:rsid w:val="00D072B8"/>
    <w:rsid w:val="00D07457"/>
    <w:rsid w:val="00D07924"/>
    <w:rsid w:val="00D0796A"/>
    <w:rsid w:val="00D07CF1"/>
    <w:rsid w:val="00D10555"/>
    <w:rsid w:val="00D107DA"/>
    <w:rsid w:val="00D10896"/>
    <w:rsid w:val="00D10B58"/>
    <w:rsid w:val="00D10D8E"/>
    <w:rsid w:val="00D11C8D"/>
    <w:rsid w:val="00D11EF7"/>
    <w:rsid w:val="00D12450"/>
    <w:rsid w:val="00D12D22"/>
    <w:rsid w:val="00D13420"/>
    <w:rsid w:val="00D134BA"/>
    <w:rsid w:val="00D13A5A"/>
    <w:rsid w:val="00D13C3E"/>
    <w:rsid w:val="00D13DC5"/>
    <w:rsid w:val="00D141C5"/>
    <w:rsid w:val="00D15F9D"/>
    <w:rsid w:val="00D1672A"/>
    <w:rsid w:val="00D1694D"/>
    <w:rsid w:val="00D16D8E"/>
    <w:rsid w:val="00D173C4"/>
    <w:rsid w:val="00D17D87"/>
    <w:rsid w:val="00D200FC"/>
    <w:rsid w:val="00D20361"/>
    <w:rsid w:val="00D203F7"/>
    <w:rsid w:val="00D20454"/>
    <w:rsid w:val="00D20B24"/>
    <w:rsid w:val="00D20BD8"/>
    <w:rsid w:val="00D21C45"/>
    <w:rsid w:val="00D22008"/>
    <w:rsid w:val="00D22659"/>
    <w:rsid w:val="00D2311B"/>
    <w:rsid w:val="00D2383A"/>
    <w:rsid w:val="00D23D9A"/>
    <w:rsid w:val="00D241AE"/>
    <w:rsid w:val="00D244F6"/>
    <w:rsid w:val="00D24CC5"/>
    <w:rsid w:val="00D25996"/>
    <w:rsid w:val="00D2659E"/>
    <w:rsid w:val="00D2695E"/>
    <w:rsid w:val="00D270A0"/>
    <w:rsid w:val="00D27CC0"/>
    <w:rsid w:val="00D3031E"/>
    <w:rsid w:val="00D3127E"/>
    <w:rsid w:val="00D31BF2"/>
    <w:rsid w:val="00D31F9C"/>
    <w:rsid w:val="00D32467"/>
    <w:rsid w:val="00D32877"/>
    <w:rsid w:val="00D32B5E"/>
    <w:rsid w:val="00D32BDE"/>
    <w:rsid w:val="00D32E48"/>
    <w:rsid w:val="00D33158"/>
    <w:rsid w:val="00D33C20"/>
    <w:rsid w:val="00D33D27"/>
    <w:rsid w:val="00D342C7"/>
    <w:rsid w:val="00D343B7"/>
    <w:rsid w:val="00D34516"/>
    <w:rsid w:val="00D345F3"/>
    <w:rsid w:val="00D34645"/>
    <w:rsid w:val="00D34B5D"/>
    <w:rsid w:val="00D34EE5"/>
    <w:rsid w:val="00D3527A"/>
    <w:rsid w:val="00D355AF"/>
    <w:rsid w:val="00D357A1"/>
    <w:rsid w:val="00D35D49"/>
    <w:rsid w:val="00D35E71"/>
    <w:rsid w:val="00D361D3"/>
    <w:rsid w:val="00D3656A"/>
    <w:rsid w:val="00D36810"/>
    <w:rsid w:val="00D368F6"/>
    <w:rsid w:val="00D36CE8"/>
    <w:rsid w:val="00D373A5"/>
    <w:rsid w:val="00D376D4"/>
    <w:rsid w:val="00D37E79"/>
    <w:rsid w:val="00D40156"/>
    <w:rsid w:val="00D40157"/>
    <w:rsid w:val="00D40300"/>
    <w:rsid w:val="00D40646"/>
    <w:rsid w:val="00D406CD"/>
    <w:rsid w:val="00D4098A"/>
    <w:rsid w:val="00D40AC1"/>
    <w:rsid w:val="00D41509"/>
    <w:rsid w:val="00D4150E"/>
    <w:rsid w:val="00D415E3"/>
    <w:rsid w:val="00D41F93"/>
    <w:rsid w:val="00D42BB3"/>
    <w:rsid w:val="00D42EAC"/>
    <w:rsid w:val="00D430F4"/>
    <w:rsid w:val="00D432C5"/>
    <w:rsid w:val="00D434CB"/>
    <w:rsid w:val="00D43B4B"/>
    <w:rsid w:val="00D43D2F"/>
    <w:rsid w:val="00D43D7B"/>
    <w:rsid w:val="00D44437"/>
    <w:rsid w:val="00D44778"/>
    <w:rsid w:val="00D45176"/>
    <w:rsid w:val="00D45E7B"/>
    <w:rsid w:val="00D45F7E"/>
    <w:rsid w:val="00D4602F"/>
    <w:rsid w:val="00D46168"/>
    <w:rsid w:val="00D46BE5"/>
    <w:rsid w:val="00D471F8"/>
    <w:rsid w:val="00D47351"/>
    <w:rsid w:val="00D47542"/>
    <w:rsid w:val="00D475FE"/>
    <w:rsid w:val="00D47CA7"/>
    <w:rsid w:val="00D50325"/>
    <w:rsid w:val="00D50431"/>
    <w:rsid w:val="00D506C0"/>
    <w:rsid w:val="00D5118F"/>
    <w:rsid w:val="00D51332"/>
    <w:rsid w:val="00D51653"/>
    <w:rsid w:val="00D517C2"/>
    <w:rsid w:val="00D518AE"/>
    <w:rsid w:val="00D51A69"/>
    <w:rsid w:val="00D51AF0"/>
    <w:rsid w:val="00D522BC"/>
    <w:rsid w:val="00D52CE5"/>
    <w:rsid w:val="00D5364B"/>
    <w:rsid w:val="00D53912"/>
    <w:rsid w:val="00D53E19"/>
    <w:rsid w:val="00D53F20"/>
    <w:rsid w:val="00D5401C"/>
    <w:rsid w:val="00D54A0F"/>
    <w:rsid w:val="00D55884"/>
    <w:rsid w:val="00D55A79"/>
    <w:rsid w:val="00D55C12"/>
    <w:rsid w:val="00D563AF"/>
    <w:rsid w:val="00D56673"/>
    <w:rsid w:val="00D56796"/>
    <w:rsid w:val="00D56A4D"/>
    <w:rsid w:val="00D56F1A"/>
    <w:rsid w:val="00D571E3"/>
    <w:rsid w:val="00D573CD"/>
    <w:rsid w:val="00D579AA"/>
    <w:rsid w:val="00D57DDB"/>
    <w:rsid w:val="00D6067A"/>
    <w:rsid w:val="00D60C41"/>
    <w:rsid w:val="00D6123A"/>
    <w:rsid w:val="00D61260"/>
    <w:rsid w:val="00D61975"/>
    <w:rsid w:val="00D61A6F"/>
    <w:rsid w:val="00D62657"/>
    <w:rsid w:val="00D627C7"/>
    <w:rsid w:val="00D637FF"/>
    <w:rsid w:val="00D638F3"/>
    <w:rsid w:val="00D639E4"/>
    <w:rsid w:val="00D6403E"/>
    <w:rsid w:val="00D642E7"/>
    <w:rsid w:val="00D649A7"/>
    <w:rsid w:val="00D64F1B"/>
    <w:rsid w:val="00D654F4"/>
    <w:rsid w:val="00D66225"/>
    <w:rsid w:val="00D67268"/>
    <w:rsid w:val="00D6750A"/>
    <w:rsid w:val="00D67A4C"/>
    <w:rsid w:val="00D7006F"/>
    <w:rsid w:val="00D7018D"/>
    <w:rsid w:val="00D704D0"/>
    <w:rsid w:val="00D716DD"/>
    <w:rsid w:val="00D719DD"/>
    <w:rsid w:val="00D720EA"/>
    <w:rsid w:val="00D72837"/>
    <w:rsid w:val="00D72A24"/>
    <w:rsid w:val="00D7314F"/>
    <w:rsid w:val="00D7323A"/>
    <w:rsid w:val="00D73383"/>
    <w:rsid w:val="00D73388"/>
    <w:rsid w:val="00D744CE"/>
    <w:rsid w:val="00D74F3B"/>
    <w:rsid w:val="00D754CE"/>
    <w:rsid w:val="00D75C59"/>
    <w:rsid w:val="00D76935"/>
    <w:rsid w:val="00D76F8C"/>
    <w:rsid w:val="00D77042"/>
    <w:rsid w:val="00D8075F"/>
    <w:rsid w:val="00D807EB"/>
    <w:rsid w:val="00D80D0C"/>
    <w:rsid w:val="00D8144C"/>
    <w:rsid w:val="00D8148D"/>
    <w:rsid w:val="00D81A10"/>
    <w:rsid w:val="00D83370"/>
    <w:rsid w:val="00D833E9"/>
    <w:rsid w:val="00D83CDD"/>
    <w:rsid w:val="00D83D35"/>
    <w:rsid w:val="00D83F6D"/>
    <w:rsid w:val="00D84BEB"/>
    <w:rsid w:val="00D856C5"/>
    <w:rsid w:val="00D85E46"/>
    <w:rsid w:val="00D862A8"/>
    <w:rsid w:val="00D866AF"/>
    <w:rsid w:val="00D8673E"/>
    <w:rsid w:val="00D869B1"/>
    <w:rsid w:val="00D86CE1"/>
    <w:rsid w:val="00D8782F"/>
    <w:rsid w:val="00D87B02"/>
    <w:rsid w:val="00D87D3E"/>
    <w:rsid w:val="00D9034F"/>
    <w:rsid w:val="00D90735"/>
    <w:rsid w:val="00D908F9"/>
    <w:rsid w:val="00D909C9"/>
    <w:rsid w:val="00D90DF3"/>
    <w:rsid w:val="00D9145E"/>
    <w:rsid w:val="00D91626"/>
    <w:rsid w:val="00D918BC"/>
    <w:rsid w:val="00D91FF6"/>
    <w:rsid w:val="00D9224C"/>
    <w:rsid w:val="00D9292F"/>
    <w:rsid w:val="00D92E71"/>
    <w:rsid w:val="00D93265"/>
    <w:rsid w:val="00D93487"/>
    <w:rsid w:val="00D93753"/>
    <w:rsid w:val="00D93CB0"/>
    <w:rsid w:val="00D94037"/>
    <w:rsid w:val="00D94A17"/>
    <w:rsid w:val="00D958B7"/>
    <w:rsid w:val="00D95C16"/>
    <w:rsid w:val="00D95F8A"/>
    <w:rsid w:val="00D96EC7"/>
    <w:rsid w:val="00D9751F"/>
    <w:rsid w:val="00D97E58"/>
    <w:rsid w:val="00DA0299"/>
    <w:rsid w:val="00DA137D"/>
    <w:rsid w:val="00DA1AF7"/>
    <w:rsid w:val="00DA1E7B"/>
    <w:rsid w:val="00DA255A"/>
    <w:rsid w:val="00DA2839"/>
    <w:rsid w:val="00DA2B9B"/>
    <w:rsid w:val="00DA31CD"/>
    <w:rsid w:val="00DA3BE1"/>
    <w:rsid w:val="00DA3EC9"/>
    <w:rsid w:val="00DA46B6"/>
    <w:rsid w:val="00DA46D4"/>
    <w:rsid w:val="00DA4F60"/>
    <w:rsid w:val="00DA663C"/>
    <w:rsid w:val="00DA6DD9"/>
    <w:rsid w:val="00DA6E3C"/>
    <w:rsid w:val="00DA6F33"/>
    <w:rsid w:val="00DA79B8"/>
    <w:rsid w:val="00DA7F69"/>
    <w:rsid w:val="00DB07E2"/>
    <w:rsid w:val="00DB134B"/>
    <w:rsid w:val="00DB16D5"/>
    <w:rsid w:val="00DB1A45"/>
    <w:rsid w:val="00DB1B71"/>
    <w:rsid w:val="00DB1DDA"/>
    <w:rsid w:val="00DB2662"/>
    <w:rsid w:val="00DB2D15"/>
    <w:rsid w:val="00DB32DA"/>
    <w:rsid w:val="00DB3DCD"/>
    <w:rsid w:val="00DB43A5"/>
    <w:rsid w:val="00DB4717"/>
    <w:rsid w:val="00DB49A3"/>
    <w:rsid w:val="00DB4D2E"/>
    <w:rsid w:val="00DB4F36"/>
    <w:rsid w:val="00DB5663"/>
    <w:rsid w:val="00DB5664"/>
    <w:rsid w:val="00DB60E6"/>
    <w:rsid w:val="00DB6AC6"/>
    <w:rsid w:val="00DB6D17"/>
    <w:rsid w:val="00DB74AA"/>
    <w:rsid w:val="00DB74F4"/>
    <w:rsid w:val="00DB751F"/>
    <w:rsid w:val="00DB7E8B"/>
    <w:rsid w:val="00DC00CF"/>
    <w:rsid w:val="00DC038B"/>
    <w:rsid w:val="00DC08E4"/>
    <w:rsid w:val="00DC0CBF"/>
    <w:rsid w:val="00DC0ED9"/>
    <w:rsid w:val="00DC11B0"/>
    <w:rsid w:val="00DC1B46"/>
    <w:rsid w:val="00DC1C45"/>
    <w:rsid w:val="00DC1C70"/>
    <w:rsid w:val="00DC1DAE"/>
    <w:rsid w:val="00DC1E4D"/>
    <w:rsid w:val="00DC2098"/>
    <w:rsid w:val="00DC2969"/>
    <w:rsid w:val="00DC29F8"/>
    <w:rsid w:val="00DC3326"/>
    <w:rsid w:val="00DC3B67"/>
    <w:rsid w:val="00DC3CBD"/>
    <w:rsid w:val="00DC3D52"/>
    <w:rsid w:val="00DC412D"/>
    <w:rsid w:val="00DC47E3"/>
    <w:rsid w:val="00DC4E9D"/>
    <w:rsid w:val="00DC4EFC"/>
    <w:rsid w:val="00DC5123"/>
    <w:rsid w:val="00DC5CAC"/>
    <w:rsid w:val="00DC6715"/>
    <w:rsid w:val="00DC6B92"/>
    <w:rsid w:val="00DC6F5E"/>
    <w:rsid w:val="00DC706C"/>
    <w:rsid w:val="00DC7416"/>
    <w:rsid w:val="00DC757C"/>
    <w:rsid w:val="00DC7A71"/>
    <w:rsid w:val="00DC7B6D"/>
    <w:rsid w:val="00DC7BE5"/>
    <w:rsid w:val="00DD033D"/>
    <w:rsid w:val="00DD07AE"/>
    <w:rsid w:val="00DD0DEF"/>
    <w:rsid w:val="00DD0E99"/>
    <w:rsid w:val="00DD11C4"/>
    <w:rsid w:val="00DD151E"/>
    <w:rsid w:val="00DD1565"/>
    <w:rsid w:val="00DD17E6"/>
    <w:rsid w:val="00DD1F4C"/>
    <w:rsid w:val="00DD2141"/>
    <w:rsid w:val="00DD2166"/>
    <w:rsid w:val="00DD282E"/>
    <w:rsid w:val="00DD403D"/>
    <w:rsid w:val="00DD430A"/>
    <w:rsid w:val="00DD4434"/>
    <w:rsid w:val="00DD45F1"/>
    <w:rsid w:val="00DD49BD"/>
    <w:rsid w:val="00DD4AB6"/>
    <w:rsid w:val="00DD4C7B"/>
    <w:rsid w:val="00DD4F6A"/>
    <w:rsid w:val="00DD53D6"/>
    <w:rsid w:val="00DD5510"/>
    <w:rsid w:val="00DD5DAA"/>
    <w:rsid w:val="00DD5FEE"/>
    <w:rsid w:val="00DD66EC"/>
    <w:rsid w:val="00DD68FC"/>
    <w:rsid w:val="00DD69D2"/>
    <w:rsid w:val="00DD6A14"/>
    <w:rsid w:val="00DD6DEB"/>
    <w:rsid w:val="00DD6E4C"/>
    <w:rsid w:val="00DD7166"/>
    <w:rsid w:val="00DD740E"/>
    <w:rsid w:val="00DD765D"/>
    <w:rsid w:val="00DD78D9"/>
    <w:rsid w:val="00DE00DB"/>
    <w:rsid w:val="00DE0408"/>
    <w:rsid w:val="00DE0727"/>
    <w:rsid w:val="00DE0D92"/>
    <w:rsid w:val="00DE12E5"/>
    <w:rsid w:val="00DE198E"/>
    <w:rsid w:val="00DE1F7B"/>
    <w:rsid w:val="00DE2525"/>
    <w:rsid w:val="00DE2CCC"/>
    <w:rsid w:val="00DE2EF8"/>
    <w:rsid w:val="00DE3111"/>
    <w:rsid w:val="00DE3735"/>
    <w:rsid w:val="00DE3C49"/>
    <w:rsid w:val="00DE3D53"/>
    <w:rsid w:val="00DE4418"/>
    <w:rsid w:val="00DE45D8"/>
    <w:rsid w:val="00DE46EC"/>
    <w:rsid w:val="00DE4BD6"/>
    <w:rsid w:val="00DE4C56"/>
    <w:rsid w:val="00DE51B3"/>
    <w:rsid w:val="00DE5B01"/>
    <w:rsid w:val="00DE5D9D"/>
    <w:rsid w:val="00DE5DE7"/>
    <w:rsid w:val="00DE5EFB"/>
    <w:rsid w:val="00DE6451"/>
    <w:rsid w:val="00DE6728"/>
    <w:rsid w:val="00DE6A1A"/>
    <w:rsid w:val="00DE6F5F"/>
    <w:rsid w:val="00DE6F7C"/>
    <w:rsid w:val="00DE73A6"/>
    <w:rsid w:val="00DE77FF"/>
    <w:rsid w:val="00DE78BC"/>
    <w:rsid w:val="00DE7AB0"/>
    <w:rsid w:val="00DE7D26"/>
    <w:rsid w:val="00DE7DC1"/>
    <w:rsid w:val="00DF0017"/>
    <w:rsid w:val="00DF1741"/>
    <w:rsid w:val="00DF1964"/>
    <w:rsid w:val="00DF1B40"/>
    <w:rsid w:val="00DF1D2E"/>
    <w:rsid w:val="00DF238E"/>
    <w:rsid w:val="00DF2FE7"/>
    <w:rsid w:val="00DF3085"/>
    <w:rsid w:val="00DF44C0"/>
    <w:rsid w:val="00DF47A0"/>
    <w:rsid w:val="00DF47AB"/>
    <w:rsid w:val="00DF4BFE"/>
    <w:rsid w:val="00DF5279"/>
    <w:rsid w:val="00DF56E8"/>
    <w:rsid w:val="00DF599F"/>
    <w:rsid w:val="00DF6028"/>
    <w:rsid w:val="00DF69E8"/>
    <w:rsid w:val="00DF6A15"/>
    <w:rsid w:val="00DF76DB"/>
    <w:rsid w:val="00DF77BB"/>
    <w:rsid w:val="00DF78D8"/>
    <w:rsid w:val="00DF7DB3"/>
    <w:rsid w:val="00DF7F1D"/>
    <w:rsid w:val="00DF7F37"/>
    <w:rsid w:val="00E00172"/>
    <w:rsid w:val="00E00181"/>
    <w:rsid w:val="00E0039E"/>
    <w:rsid w:val="00E003B5"/>
    <w:rsid w:val="00E00CEF"/>
    <w:rsid w:val="00E01769"/>
    <w:rsid w:val="00E0189F"/>
    <w:rsid w:val="00E01D35"/>
    <w:rsid w:val="00E02656"/>
    <w:rsid w:val="00E031DD"/>
    <w:rsid w:val="00E033EB"/>
    <w:rsid w:val="00E04124"/>
    <w:rsid w:val="00E0436D"/>
    <w:rsid w:val="00E0512E"/>
    <w:rsid w:val="00E05437"/>
    <w:rsid w:val="00E0548F"/>
    <w:rsid w:val="00E054B1"/>
    <w:rsid w:val="00E05753"/>
    <w:rsid w:val="00E05BA3"/>
    <w:rsid w:val="00E06199"/>
    <w:rsid w:val="00E0648E"/>
    <w:rsid w:val="00E0678E"/>
    <w:rsid w:val="00E06850"/>
    <w:rsid w:val="00E06BEF"/>
    <w:rsid w:val="00E06D2F"/>
    <w:rsid w:val="00E076F1"/>
    <w:rsid w:val="00E07C6E"/>
    <w:rsid w:val="00E07D44"/>
    <w:rsid w:val="00E10ADA"/>
    <w:rsid w:val="00E10C25"/>
    <w:rsid w:val="00E10F2C"/>
    <w:rsid w:val="00E1170B"/>
    <w:rsid w:val="00E12271"/>
    <w:rsid w:val="00E125D4"/>
    <w:rsid w:val="00E127A5"/>
    <w:rsid w:val="00E12A2F"/>
    <w:rsid w:val="00E130B6"/>
    <w:rsid w:val="00E1320E"/>
    <w:rsid w:val="00E13217"/>
    <w:rsid w:val="00E1349E"/>
    <w:rsid w:val="00E135A4"/>
    <w:rsid w:val="00E136AB"/>
    <w:rsid w:val="00E1384B"/>
    <w:rsid w:val="00E13A04"/>
    <w:rsid w:val="00E144F4"/>
    <w:rsid w:val="00E14589"/>
    <w:rsid w:val="00E145E4"/>
    <w:rsid w:val="00E14F69"/>
    <w:rsid w:val="00E1504A"/>
    <w:rsid w:val="00E15116"/>
    <w:rsid w:val="00E153B5"/>
    <w:rsid w:val="00E1547C"/>
    <w:rsid w:val="00E15604"/>
    <w:rsid w:val="00E156EA"/>
    <w:rsid w:val="00E16CAD"/>
    <w:rsid w:val="00E17017"/>
    <w:rsid w:val="00E1717E"/>
    <w:rsid w:val="00E17E49"/>
    <w:rsid w:val="00E17F4F"/>
    <w:rsid w:val="00E201E0"/>
    <w:rsid w:val="00E2021C"/>
    <w:rsid w:val="00E206A6"/>
    <w:rsid w:val="00E20738"/>
    <w:rsid w:val="00E2087A"/>
    <w:rsid w:val="00E20B5C"/>
    <w:rsid w:val="00E20F07"/>
    <w:rsid w:val="00E212B3"/>
    <w:rsid w:val="00E21837"/>
    <w:rsid w:val="00E21A42"/>
    <w:rsid w:val="00E22C8E"/>
    <w:rsid w:val="00E23197"/>
    <w:rsid w:val="00E2321F"/>
    <w:rsid w:val="00E23244"/>
    <w:rsid w:val="00E2363F"/>
    <w:rsid w:val="00E23AF1"/>
    <w:rsid w:val="00E24332"/>
    <w:rsid w:val="00E251A1"/>
    <w:rsid w:val="00E253A0"/>
    <w:rsid w:val="00E25444"/>
    <w:rsid w:val="00E255F6"/>
    <w:rsid w:val="00E25DD5"/>
    <w:rsid w:val="00E25FAE"/>
    <w:rsid w:val="00E26ADF"/>
    <w:rsid w:val="00E27645"/>
    <w:rsid w:val="00E302C3"/>
    <w:rsid w:val="00E302D6"/>
    <w:rsid w:val="00E30F75"/>
    <w:rsid w:val="00E31ADB"/>
    <w:rsid w:val="00E31C9F"/>
    <w:rsid w:val="00E321D4"/>
    <w:rsid w:val="00E32A6C"/>
    <w:rsid w:val="00E32FBB"/>
    <w:rsid w:val="00E332FD"/>
    <w:rsid w:val="00E336B2"/>
    <w:rsid w:val="00E33C6C"/>
    <w:rsid w:val="00E33F6B"/>
    <w:rsid w:val="00E340D9"/>
    <w:rsid w:val="00E3419B"/>
    <w:rsid w:val="00E34213"/>
    <w:rsid w:val="00E34239"/>
    <w:rsid w:val="00E34727"/>
    <w:rsid w:val="00E34A0A"/>
    <w:rsid w:val="00E34ABD"/>
    <w:rsid w:val="00E34CD3"/>
    <w:rsid w:val="00E352F6"/>
    <w:rsid w:val="00E35AF0"/>
    <w:rsid w:val="00E35FCF"/>
    <w:rsid w:val="00E36407"/>
    <w:rsid w:val="00E365A1"/>
    <w:rsid w:val="00E366FD"/>
    <w:rsid w:val="00E36C11"/>
    <w:rsid w:val="00E36C21"/>
    <w:rsid w:val="00E36C96"/>
    <w:rsid w:val="00E36DBE"/>
    <w:rsid w:val="00E37574"/>
    <w:rsid w:val="00E37943"/>
    <w:rsid w:val="00E37AED"/>
    <w:rsid w:val="00E37D66"/>
    <w:rsid w:val="00E40B58"/>
    <w:rsid w:val="00E40E41"/>
    <w:rsid w:val="00E4101B"/>
    <w:rsid w:val="00E41589"/>
    <w:rsid w:val="00E41F84"/>
    <w:rsid w:val="00E42012"/>
    <w:rsid w:val="00E4213D"/>
    <w:rsid w:val="00E42663"/>
    <w:rsid w:val="00E4359C"/>
    <w:rsid w:val="00E439DE"/>
    <w:rsid w:val="00E43E07"/>
    <w:rsid w:val="00E440FD"/>
    <w:rsid w:val="00E456D3"/>
    <w:rsid w:val="00E459C9"/>
    <w:rsid w:val="00E4621F"/>
    <w:rsid w:val="00E465A3"/>
    <w:rsid w:val="00E46EDE"/>
    <w:rsid w:val="00E46FCF"/>
    <w:rsid w:val="00E47253"/>
    <w:rsid w:val="00E47379"/>
    <w:rsid w:val="00E4755C"/>
    <w:rsid w:val="00E476BA"/>
    <w:rsid w:val="00E50243"/>
    <w:rsid w:val="00E50BA3"/>
    <w:rsid w:val="00E50CC1"/>
    <w:rsid w:val="00E50DB9"/>
    <w:rsid w:val="00E50E87"/>
    <w:rsid w:val="00E50E9C"/>
    <w:rsid w:val="00E50F42"/>
    <w:rsid w:val="00E51154"/>
    <w:rsid w:val="00E513CE"/>
    <w:rsid w:val="00E514A0"/>
    <w:rsid w:val="00E519C1"/>
    <w:rsid w:val="00E52074"/>
    <w:rsid w:val="00E5240A"/>
    <w:rsid w:val="00E52EE2"/>
    <w:rsid w:val="00E5318F"/>
    <w:rsid w:val="00E53490"/>
    <w:rsid w:val="00E54375"/>
    <w:rsid w:val="00E545F5"/>
    <w:rsid w:val="00E546E8"/>
    <w:rsid w:val="00E54D13"/>
    <w:rsid w:val="00E553CE"/>
    <w:rsid w:val="00E5563B"/>
    <w:rsid w:val="00E557AE"/>
    <w:rsid w:val="00E55C95"/>
    <w:rsid w:val="00E561D6"/>
    <w:rsid w:val="00E56497"/>
    <w:rsid w:val="00E567C0"/>
    <w:rsid w:val="00E56944"/>
    <w:rsid w:val="00E574AD"/>
    <w:rsid w:val="00E57BA6"/>
    <w:rsid w:val="00E57CB9"/>
    <w:rsid w:val="00E60F98"/>
    <w:rsid w:val="00E613C4"/>
    <w:rsid w:val="00E6174A"/>
    <w:rsid w:val="00E61A8F"/>
    <w:rsid w:val="00E61E82"/>
    <w:rsid w:val="00E61F8F"/>
    <w:rsid w:val="00E6293B"/>
    <w:rsid w:val="00E62E41"/>
    <w:rsid w:val="00E630DD"/>
    <w:rsid w:val="00E63647"/>
    <w:rsid w:val="00E63D1E"/>
    <w:rsid w:val="00E64689"/>
    <w:rsid w:val="00E64FC6"/>
    <w:rsid w:val="00E654A2"/>
    <w:rsid w:val="00E657C0"/>
    <w:rsid w:val="00E65B62"/>
    <w:rsid w:val="00E66427"/>
    <w:rsid w:val="00E665AB"/>
    <w:rsid w:val="00E66D1C"/>
    <w:rsid w:val="00E66E92"/>
    <w:rsid w:val="00E6719C"/>
    <w:rsid w:val="00E67226"/>
    <w:rsid w:val="00E6773A"/>
    <w:rsid w:val="00E6796F"/>
    <w:rsid w:val="00E67BA8"/>
    <w:rsid w:val="00E703C6"/>
    <w:rsid w:val="00E70606"/>
    <w:rsid w:val="00E70616"/>
    <w:rsid w:val="00E70779"/>
    <w:rsid w:val="00E708E1"/>
    <w:rsid w:val="00E70EA7"/>
    <w:rsid w:val="00E70F93"/>
    <w:rsid w:val="00E713B0"/>
    <w:rsid w:val="00E7174C"/>
    <w:rsid w:val="00E7285F"/>
    <w:rsid w:val="00E72983"/>
    <w:rsid w:val="00E73796"/>
    <w:rsid w:val="00E7394A"/>
    <w:rsid w:val="00E73C95"/>
    <w:rsid w:val="00E73F88"/>
    <w:rsid w:val="00E74A42"/>
    <w:rsid w:val="00E74F87"/>
    <w:rsid w:val="00E754AD"/>
    <w:rsid w:val="00E767F1"/>
    <w:rsid w:val="00E76E28"/>
    <w:rsid w:val="00E76EA0"/>
    <w:rsid w:val="00E774A4"/>
    <w:rsid w:val="00E777E6"/>
    <w:rsid w:val="00E77C8E"/>
    <w:rsid w:val="00E802B5"/>
    <w:rsid w:val="00E8063A"/>
    <w:rsid w:val="00E80870"/>
    <w:rsid w:val="00E808A3"/>
    <w:rsid w:val="00E809DF"/>
    <w:rsid w:val="00E80FC7"/>
    <w:rsid w:val="00E8142E"/>
    <w:rsid w:val="00E81DF1"/>
    <w:rsid w:val="00E823CA"/>
    <w:rsid w:val="00E829A8"/>
    <w:rsid w:val="00E82AEA"/>
    <w:rsid w:val="00E82D03"/>
    <w:rsid w:val="00E82E34"/>
    <w:rsid w:val="00E83106"/>
    <w:rsid w:val="00E83240"/>
    <w:rsid w:val="00E8363B"/>
    <w:rsid w:val="00E83B57"/>
    <w:rsid w:val="00E83B7A"/>
    <w:rsid w:val="00E840F3"/>
    <w:rsid w:val="00E84558"/>
    <w:rsid w:val="00E84727"/>
    <w:rsid w:val="00E84A47"/>
    <w:rsid w:val="00E851C3"/>
    <w:rsid w:val="00E8555F"/>
    <w:rsid w:val="00E85625"/>
    <w:rsid w:val="00E856BF"/>
    <w:rsid w:val="00E85739"/>
    <w:rsid w:val="00E8589C"/>
    <w:rsid w:val="00E85CCB"/>
    <w:rsid w:val="00E85EA7"/>
    <w:rsid w:val="00E85F0C"/>
    <w:rsid w:val="00E86062"/>
    <w:rsid w:val="00E86228"/>
    <w:rsid w:val="00E864ED"/>
    <w:rsid w:val="00E87133"/>
    <w:rsid w:val="00E87284"/>
    <w:rsid w:val="00E90067"/>
    <w:rsid w:val="00E902F0"/>
    <w:rsid w:val="00E907F1"/>
    <w:rsid w:val="00E9085D"/>
    <w:rsid w:val="00E91032"/>
    <w:rsid w:val="00E910B2"/>
    <w:rsid w:val="00E91976"/>
    <w:rsid w:val="00E91B11"/>
    <w:rsid w:val="00E91E26"/>
    <w:rsid w:val="00E9280C"/>
    <w:rsid w:val="00E92B7E"/>
    <w:rsid w:val="00E93A1A"/>
    <w:rsid w:val="00E93C82"/>
    <w:rsid w:val="00E93CA8"/>
    <w:rsid w:val="00E941B7"/>
    <w:rsid w:val="00E944A5"/>
    <w:rsid w:val="00E94DFD"/>
    <w:rsid w:val="00E956D2"/>
    <w:rsid w:val="00E95A9C"/>
    <w:rsid w:val="00E95BD6"/>
    <w:rsid w:val="00E9753E"/>
    <w:rsid w:val="00E97549"/>
    <w:rsid w:val="00E97EC2"/>
    <w:rsid w:val="00EA0002"/>
    <w:rsid w:val="00EA0055"/>
    <w:rsid w:val="00EA01CB"/>
    <w:rsid w:val="00EA073A"/>
    <w:rsid w:val="00EA0868"/>
    <w:rsid w:val="00EA0AA8"/>
    <w:rsid w:val="00EA10DC"/>
    <w:rsid w:val="00EA1797"/>
    <w:rsid w:val="00EA17A4"/>
    <w:rsid w:val="00EA1951"/>
    <w:rsid w:val="00EA28ED"/>
    <w:rsid w:val="00EA2A80"/>
    <w:rsid w:val="00EA2E8A"/>
    <w:rsid w:val="00EA2F68"/>
    <w:rsid w:val="00EA33A0"/>
    <w:rsid w:val="00EA37F5"/>
    <w:rsid w:val="00EA3B29"/>
    <w:rsid w:val="00EA45AD"/>
    <w:rsid w:val="00EA4F16"/>
    <w:rsid w:val="00EA550E"/>
    <w:rsid w:val="00EA5806"/>
    <w:rsid w:val="00EA58F3"/>
    <w:rsid w:val="00EA5936"/>
    <w:rsid w:val="00EA653C"/>
    <w:rsid w:val="00EA67C7"/>
    <w:rsid w:val="00EA6C99"/>
    <w:rsid w:val="00EA6EE0"/>
    <w:rsid w:val="00EA6F6B"/>
    <w:rsid w:val="00EA7220"/>
    <w:rsid w:val="00EB008E"/>
    <w:rsid w:val="00EB0DFA"/>
    <w:rsid w:val="00EB1163"/>
    <w:rsid w:val="00EB14BE"/>
    <w:rsid w:val="00EB15F7"/>
    <w:rsid w:val="00EB181B"/>
    <w:rsid w:val="00EB2748"/>
    <w:rsid w:val="00EB2E15"/>
    <w:rsid w:val="00EB2F09"/>
    <w:rsid w:val="00EB31B1"/>
    <w:rsid w:val="00EB3315"/>
    <w:rsid w:val="00EB39E4"/>
    <w:rsid w:val="00EB3CBC"/>
    <w:rsid w:val="00EB4B29"/>
    <w:rsid w:val="00EB4B8F"/>
    <w:rsid w:val="00EB51EA"/>
    <w:rsid w:val="00EB51EE"/>
    <w:rsid w:val="00EB5CD8"/>
    <w:rsid w:val="00EB5EC5"/>
    <w:rsid w:val="00EB6167"/>
    <w:rsid w:val="00EB6C83"/>
    <w:rsid w:val="00EB7269"/>
    <w:rsid w:val="00EB7A86"/>
    <w:rsid w:val="00EB7C2A"/>
    <w:rsid w:val="00EB7F02"/>
    <w:rsid w:val="00EB7F81"/>
    <w:rsid w:val="00EC0521"/>
    <w:rsid w:val="00EC05C7"/>
    <w:rsid w:val="00EC069F"/>
    <w:rsid w:val="00EC085F"/>
    <w:rsid w:val="00EC1094"/>
    <w:rsid w:val="00EC18D6"/>
    <w:rsid w:val="00EC21E9"/>
    <w:rsid w:val="00EC2278"/>
    <w:rsid w:val="00EC2C6E"/>
    <w:rsid w:val="00EC2D5D"/>
    <w:rsid w:val="00EC2EAF"/>
    <w:rsid w:val="00EC32B9"/>
    <w:rsid w:val="00EC369A"/>
    <w:rsid w:val="00EC3711"/>
    <w:rsid w:val="00EC374C"/>
    <w:rsid w:val="00EC39F8"/>
    <w:rsid w:val="00EC4769"/>
    <w:rsid w:val="00EC5504"/>
    <w:rsid w:val="00EC5961"/>
    <w:rsid w:val="00EC5A5E"/>
    <w:rsid w:val="00EC5CC5"/>
    <w:rsid w:val="00EC5DC1"/>
    <w:rsid w:val="00EC683E"/>
    <w:rsid w:val="00EC7483"/>
    <w:rsid w:val="00ED05FF"/>
    <w:rsid w:val="00ED0965"/>
    <w:rsid w:val="00ED0A37"/>
    <w:rsid w:val="00ED0E94"/>
    <w:rsid w:val="00ED1220"/>
    <w:rsid w:val="00ED14C9"/>
    <w:rsid w:val="00ED1D7D"/>
    <w:rsid w:val="00ED1E21"/>
    <w:rsid w:val="00ED1F50"/>
    <w:rsid w:val="00ED2432"/>
    <w:rsid w:val="00ED3497"/>
    <w:rsid w:val="00ED5396"/>
    <w:rsid w:val="00ED5832"/>
    <w:rsid w:val="00ED5D3A"/>
    <w:rsid w:val="00ED62BB"/>
    <w:rsid w:val="00ED698F"/>
    <w:rsid w:val="00ED74BA"/>
    <w:rsid w:val="00ED7801"/>
    <w:rsid w:val="00ED7CD0"/>
    <w:rsid w:val="00ED7F88"/>
    <w:rsid w:val="00EE057E"/>
    <w:rsid w:val="00EE05CD"/>
    <w:rsid w:val="00EE0E70"/>
    <w:rsid w:val="00EE0FF0"/>
    <w:rsid w:val="00EE17C1"/>
    <w:rsid w:val="00EE1BEA"/>
    <w:rsid w:val="00EE24D0"/>
    <w:rsid w:val="00EE2644"/>
    <w:rsid w:val="00EE298A"/>
    <w:rsid w:val="00EE2A8D"/>
    <w:rsid w:val="00EE2F24"/>
    <w:rsid w:val="00EE3454"/>
    <w:rsid w:val="00EE348F"/>
    <w:rsid w:val="00EE385B"/>
    <w:rsid w:val="00EE3990"/>
    <w:rsid w:val="00EE3AD5"/>
    <w:rsid w:val="00EE400E"/>
    <w:rsid w:val="00EE436D"/>
    <w:rsid w:val="00EE44F9"/>
    <w:rsid w:val="00EE46DC"/>
    <w:rsid w:val="00EE4BB1"/>
    <w:rsid w:val="00EE4FAB"/>
    <w:rsid w:val="00EE520E"/>
    <w:rsid w:val="00EE53EA"/>
    <w:rsid w:val="00EE5456"/>
    <w:rsid w:val="00EE5AC2"/>
    <w:rsid w:val="00EE634B"/>
    <w:rsid w:val="00EE7116"/>
    <w:rsid w:val="00EE7DE1"/>
    <w:rsid w:val="00EF018A"/>
    <w:rsid w:val="00EF0405"/>
    <w:rsid w:val="00EF0891"/>
    <w:rsid w:val="00EF0DD4"/>
    <w:rsid w:val="00EF1354"/>
    <w:rsid w:val="00EF18B1"/>
    <w:rsid w:val="00EF20CA"/>
    <w:rsid w:val="00EF23CC"/>
    <w:rsid w:val="00EF2603"/>
    <w:rsid w:val="00EF2617"/>
    <w:rsid w:val="00EF28AE"/>
    <w:rsid w:val="00EF2A4D"/>
    <w:rsid w:val="00EF2DE4"/>
    <w:rsid w:val="00EF2EBE"/>
    <w:rsid w:val="00EF2F8C"/>
    <w:rsid w:val="00EF3241"/>
    <w:rsid w:val="00EF389F"/>
    <w:rsid w:val="00EF3E19"/>
    <w:rsid w:val="00EF3F00"/>
    <w:rsid w:val="00EF3F7C"/>
    <w:rsid w:val="00EF4777"/>
    <w:rsid w:val="00EF540D"/>
    <w:rsid w:val="00EF5B3B"/>
    <w:rsid w:val="00EF5B99"/>
    <w:rsid w:val="00EF5D18"/>
    <w:rsid w:val="00EF6045"/>
    <w:rsid w:val="00EF6539"/>
    <w:rsid w:val="00EF65E7"/>
    <w:rsid w:val="00EF6BA7"/>
    <w:rsid w:val="00EF6DC2"/>
    <w:rsid w:val="00EF741C"/>
    <w:rsid w:val="00EF7FD3"/>
    <w:rsid w:val="00F003F6"/>
    <w:rsid w:val="00F007A2"/>
    <w:rsid w:val="00F00801"/>
    <w:rsid w:val="00F008E0"/>
    <w:rsid w:val="00F00B67"/>
    <w:rsid w:val="00F00DB8"/>
    <w:rsid w:val="00F0134E"/>
    <w:rsid w:val="00F014C8"/>
    <w:rsid w:val="00F017E1"/>
    <w:rsid w:val="00F0192D"/>
    <w:rsid w:val="00F01BE3"/>
    <w:rsid w:val="00F01C00"/>
    <w:rsid w:val="00F02600"/>
    <w:rsid w:val="00F02C32"/>
    <w:rsid w:val="00F02D31"/>
    <w:rsid w:val="00F03155"/>
    <w:rsid w:val="00F0362C"/>
    <w:rsid w:val="00F0385E"/>
    <w:rsid w:val="00F041F0"/>
    <w:rsid w:val="00F04D55"/>
    <w:rsid w:val="00F057B9"/>
    <w:rsid w:val="00F060E0"/>
    <w:rsid w:val="00F061B1"/>
    <w:rsid w:val="00F067EA"/>
    <w:rsid w:val="00F0704C"/>
    <w:rsid w:val="00F07792"/>
    <w:rsid w:val="00F07AA8"/>
    <w:rsid w:val="00F07D46"/>
    <w:rsid w:val="00F10265"/>
    <w:rsid w:val="00F102F2"/>
    <w:rsid w:val="00F10301"/>
    <w:rsid w:val="00F10766"/>
    <w:rsid w:val="00F107BD"/>
    <w:rsid w:val="00F10F2F"/>
    <w:rsid w:val="00F11159"/>
    <w:rsid w:val="00F11357"/>
    <w:rsid w:val="00F114B3"/>
    <w:rsid w:val="00F11958"/>
    <w:rsid w:val="00F11978"/>
    <w:rsid w:val="00F11B48"/>
    <w:rsid w:val="00F11E03"/>
    <w:rsid w:val="00F13E22"/>
    <w:rsid w:val="00F13F69"/>
    <w:rsid w:val="00F1418E"/>
    <w:rsid w:val="00F14B98"/>
    <w:rsid w:val="00F1565A"/>
    <w:rsid w:val="00F15967"/>
    <w:rsid w:val="00F15CAB"/>
    <w:rsid w:val="00F164D4"/>
    <w:rsid w:val="00F168A0"/>
    <w:rsid w:val="00F16FF4"/>
    <w:rsid w:val="00F17F7B"/>
    <w:rsid w:val="00F17F8F"/>
    <w:rsid w:val="00F202D6"/>
    <w:rsid w:val="00F20543"/>
    <w:rsid w:val="00F20A32"/>
    <w:rsid w:val="00F20DC5"/>
    <w:rsid w:val="00F20E86"/>
    <w:rsid w:val="00F21463"/>
    <w:rsid w:val="00F2167D"/>
    <w:rsid w:val="00F2173C"/>
    <w:rsid w:val="00F22327"/>
    <w:rsid w:val="00F2241B"/>
    <w:rsid w:val="00F226C7"/>
    <w:rsid w:val="00F2303B"/>
    <w:rsid w:val="00F23777"/>
    <w:rsid w:val="00F23BC4"/>
    <w:rsid w:val="00F24551"/>
    <w:rsid w:val="00F2485C"/>
    <w:rsid w:val="00F25063"/>
    <w:rsid w:val="00F25090"/>
    <w:rsid w:val="00F250DD"/>
    <w:rsid w:val="00F25157"/>
    <w:rsid w:val="00F2599E"/>
    <w:rsid w:val="00F26861"/>
    <w:rsid w:val="00F269B5"/>
    <w:rsid w:val="00F27334"/>
    <w:rsid w:val="00F300A1"/>
    <w:rsid w:val="00F30207"/>
    <w:rsid w:val="00F302E9"/>
    <w:rsid w:val="00F30586"/>
    <w:rsid w:val="00F30AE5"/>
    <w:rsid w:val="00F30AF5"/>
    <w:rsid w:val="00F30D35"/>
    <w:rsid w:val="00F3125A"/>
    <w:rsid w:val="00F3133B"/>
    <w:rsid w:val="00F32094"/>
    <w:rsid w:val="00F32893"/>
    <w:rsid w:val="00F33445"/>
    <w:rsid w:val="00F335AC"/>
    <w:rsid w:val="00F34113"/>
    <w:rsid w:val="00F34509"/>
    <w:rsid w:val="00F34AED"/>
    <w:rsid w:val="00F34E10"/>
    <w:rsid w:val="00F34F17"/>
    <w:rsid w:val="00F359C3"/>
    <w:rsid w:val="00F359FE"/>
    <w:rsid w:val="00F35A3D"/>
    <w:rsid w:val="00F37164"/>
    <w:rsid w:val="00F376DB"/>
    <w:rsid w:val="00F37FA9"/>
    <w:rsid w:val="00F40020"/>
    <w:rsid w:val="00F4036F"/>
    <w:rsid w:val="00F40749"/>
    <w:rsid w:val="00F40A4C"/>
    <w:rsid w:val="00F40A50"/>
    <w:rsid w:val="00F40E6D"/>
    <w:rsid w:val="00F40EAB"/>
    <w:rsid w:val="00F41377"/>
    <w:rsid w:val="00F4149A"/>
    <w:rsid w:val="00F41565"/>
    <w:rsid w:val="00F41BD2"/>
    <w:rsid w:val="00F42057"/>
    <w:rsid w:val="00F423FC"/>
    <w:rsid w:val="00F42887"/>
    <w:rsid w:val="00F42B01"/>
    <w:rsid w:val="00F42E3B"/>
    <w:rsid w:val="00F435BA"/>
    <w:rsid w:val="00F439DD"/>
    <w:rsid w:val="00F4413D"/>
    <w:rsid w:val="00F445B5"/>
    <w:rsid w:val="00F446BE"/>
    <w:rsid w:val="00F450B2"/>
    <w:rsid w:val="00F459F2"/>
    <w:rsid w:val="00F45EA9"/>
    <w:rsid w:val="00F46070"/>
    <w:rsid w:val="00F4613B"/>
    <w:rsid w:val="00F477F0"/>
    <w:rsid w:val="00F47F81"/>
    <w:rsid w:val="00F502C4"/>
    <w:rsid w:val="00F506C3"/>
    <w:rsid w:val="00F50D19"/>
    <w:rsid w:val="00F520E7"/>
    <w:rsid w:val="00F521A1"/>
    <w:rsid w:val="00F52D99"/>
    <w:rsid w:val="00F53221"/>
    <w:rsid w:val="00F53761"/>
    <w:rsid w:val="00F53C95"/>
    <w:rsid w:val="00F542DA"/>
    <w:rsid w:val="00F5438E"/>
    <w:rsid w:val="00F54A54"/>
    <w:rsid w:val="00F54A8E"/>
    <w:rsid w:val="00F55024"/>
    <w:rsid w:val="00F55074"/>
    <w:rsid w:val="00F55392"/>
    <w:rsid w:val="00F5588A"/>
    <w:rsid w:val="00F55F9E"/>
    <w:rsid w:val="00F56220"/>
    <w:rsid w:val="00F56B9C"/>
    <w:rsid w:val="00F56F61"/>
    <w:rsid w:val="00F571B5"/>
    <w:rsid w:val="00F57451"/>
    <w:rsid w:val="00F57A71"/>
    <w:rsid w:val="00F61A4D"/>
    <w:rsid w:val="00F6212B"/>
    <w:rsid w:val="00F63139"/>
    <w:rsid w:val="00F63638"/>
    <w:rsid w:val="00F642D0"/>
    <w:rsid w:val="00F646DE"/>
    <w:rsid w:val="00F64D6E"/>
    <w:rsid w:val="00F64DA3"/>
    <w:rsid w:val="00F652B9"/>
    <w:rsid w:val="00F65505"/>
    <w:rsid w:val="00F6588E"/>
    <w:rsid w:val="00F65C50"/>
    <w:rsid w:val="00F65DE8"/>
    <w:rsid w:val="00F65DF7"/>
    <w:rsid w:val="00F67276"/>
    <w:rsid w:val="00F67298"/>
    <w:rsid w:val="00F704BC"/>
    <w:rsid w:val="00F708FB"/>
    <w:rsid w:val="00F70E77"/>
    <w:rsid w:val="00F719C5"/>
    <w:rsid w:val="00F71EE4"/>
    <w:rsid w:val="00F71FC9"/>
    <w:rsid w:val="00F722EB"/>
    <w:rsid w:val="00F72B63"/>
    <w:rsid w:val="00F72BEF"/>
    <w:rsid w:val="00F72F73"/>
    <w:rsid w:val="00F7338A"/>
    <w:rsid w:val="00F73828"/>
    <w:rsid w:val="00F73A15"/>
    <w:rsid w:val="00F73D64"/>
    <w:rsid w:val="00F73F6E"/>
    <w:rsid w:val="00F744DD"/>
    <w:rsid w:val="00F74649"/>
    <w:rsid w:val="00F7469B"/>
    <w:rsid w:val="00F74915"/>
    <w:rsid w:val="00F75216"/>
    <w:rsid w:val="00F75D22"/>
    <w:rsid w:val="00F77E5A"/>
    <w:rsid w:val="00F800E7"/>
    <w:rsid w:val="00F809A9"/>
    <w:rsid w:val="00F80A44"/>
    <w:rsid w:val="00F81C18"/>
    <w:rsid w:val="00F82308"/>
    <w:rsid w:val="00F82B06"/>
    <w:rsid w:val="00F82BEF"/>
    <w:rsid w:val="00F8322D"/>
    <w:rsid w:val="00F83690"/>
    <w:rsid w:val="00F83785"/>
    <w:rsid w:val="00F83DB6"/>
    <w:rsid w:val="00F83F1E"/>
    <w:rsid w:val="00F8427B"/>
    <w:rsid w:val="00F84422"/>
    <w:rsid w:val="00F844E3"/>
    <w:rsid w:val="00F84599"/>
    <w:rsid w:val="00F845C3"/>
    <w:rsid w:val="00F848F1"/>
    <w:rsid w:val="00F848FB"/>
    <w:rsid w:val="00F84C4A"/>
    <w:rsid w:val="00F84F2A"/>
    <w:rsid w:val="00F85348"/>
    <w:rsid w:val="00F85AB1"/>
    <w:rsid w:val="00F85D06"/>
    <w:rsid w:val="00F85E2C"/>
    <w:rsid w:val="00F86471"/>
    <w:rsid w:val="00F86687"/>
    <w:rsid w:val="00F86860"/>
    <w:rsid w:val="00F86D20"/>
    <w:rsid w:val="00F87569"/>
    <w:rsid w:val="00F9070D"/>
    <w:rsid w:val="00F90BC0"/>
    <w:rsid w:val="00F90ED7"/>
    <w:rsid w:val="00F9118A"/>
    <w:rsid w:val="00F912D4"/>
    <w:rsid w:val="00F914CA"/>
    <w:rsid w:val="00F917E9"/>
    <w:rsid w:val="00F91D97"/>
    <w:rsid w:val="00F923E6"/>
    <w:rsid w:val="00F9273C"/>
    <w:rsid w:val="00F92BC0"/>
    <w:rsid w:val="00F93724"/>
    <w:rsid w:val="00F93CB7"/>
    <w:rsid w:val="00F93E23"/>
    <w:rsid w:val="00F950E2"/>
    <w:rsid w:val="00F956F9"/>
    <w:rsid w:val="00F95861"/>
    <w:rsid w:val="00F962A3"/>
    <w:rsid w:val="00F96468"/>
    <w:rsid w:val="00F9667D"/>
    <w:rsid w:val="00F96918"/>
    <w:rsid w:val="00F976F8"/>
    <w:rsid w:val="00FA0028"/>
    <w:rsid w:val="00FA00CD"/>
    <w:rsid w:val="00FA050F"/>
    <w:rsid w:val="00FA06AE"/>
    <w:rsid w:val="00FA0CEF"/>
    <w:rsid w:val="00FA10A5"/>
    <w:rsid w:val="00FA19D5"/>
    <w:rsid w:val="00FA1D05"/>
    <w:rsid w:val="00FA265F"/>
    <w:rsid w:val="00FA269F"/>
    <w:rsid w:val="00FA2A5E"/>
    <w:rsid w:val="00FA2B02"/>
    <w:rsid w:val="00FA2DF5"/>
    <w:rsid w:val="00FA3562"/>
    <w:rsid w:val="00FA3E5D"/>
    <w:rsid w:val="00FA429B"/>
    <w:rsid w:val="00FA463C"/>
    <w:rsid w:val="00FA4980"/>
    <w:rsid w:val="00FA49AC"/>
    <w:rsid w:val="00FA4EC9"/>
    <w:rsid w:val="00FA4FD1"/>
    <w:rsid w:val="00FA5243"/>
    <w:rsid w:val="00FA5312"/>
    <w:rsid w:val="00FA5ACE"/>
    <w:rsid w:val="00FA6087"/>
    <w:rsid w:val="00FA6653"/>
    <w:rsid w:val="00FA6732"/>
    <w:rsid w:val="00FA6E3E"/>
    <w:rsid w:val="00FA709C"/>
    <w:rsid w:val="00FA725D"/>
    <w:rsid w:val="00FA7293"/>
    <w:rsid w:val="00FA72C2"/>
    <w:rsid w:val="00FB0A76"/>
    <w:rsid w:val="00FB137A"/>
    <w:rsid w:val="00FB151A"/>
    <w:rsid w:val="00FB19B1"/>
    <w:rsid w:val="00FB1F1E"/>
    <w:rsid w:val="00FB2489"/>
    <w:rsid w:val="00FB3ABA"/>
    <w:rsid w:val="00FB3B0D"/>
    <w:rsid w:val="00FB3BB5"/>
    <w:rsid w:val="00FB40EB"/>
    <w:rsid w:val="00FB4810"/>
    <w:rsid w:val="00FB4AE2"/>
    <w:rsid w:val="00FB51B6"/>
    <w:rsid w:val="00FB58E9"/>
    <w:rsid w:val="00FB5FB3"/>
    <w:rsid w:val="00FB61DA"/>
    <w:rsid w:val="00FB66EB"/>
    <w:rsid w:val="00FB69C0"/>
    <w:rsid w:val="00FB69F2"/>
    <w:rsid w:val="00FB6EF2"/>
    <w:rsid w:val="00FB6F26"/>
    <w:rsid w:val="00FB7A35"/>
    <w:rsid w:val="00FB7F07"/>
    <w:rsid w:val="00FC02A9"/>
    <w:rsid w:val="00FC0564"/>
    <w:rsid w:val="00FC079B"/>
    <w:rsid w:val="00FC14C8"/>
    <w:rsid w:val="00FC15FD"/>
    <w:rsid w:val="00FC177C"/>
    <w:rsid w:val="00FC1C2D"/>
    <w:rsid w:val="00FC2277"/>
    <w:rsid w:val="00FC27CD"/>
    <w:rsid w:val="00FC286D"/>
    <w:rsid w:val="00FC2AD8"/>
    <w:rsid w:val="00FC2FEC"/>
    <w:rsid w:val="00FC31B3"/>
    <w:rsid w:val="00FC3396"/>
    <w:rsid w:val="00FC34B9"/>
    <w:rsid w:val="00FC3B47"/>
    <w:rsid w:val="00FC41F9"/>
    <w:rsid w:val="00FC4B96"/>
    <w:rsid w:val="00FC4CC4"/>
    <w:rsid w:val="00FC543E"/>
    <w:rsid w:val="00FC5487"/>
    <w:rsid w:val="00FC554F"/>
    <w:rsid w:val="00FC573C"/>
    <w:rsid w:val="00FC592B"/>
    <w:rsid w:val="00FC5C49"/>
    <w:rsid w:val="00FC5C97"/>
    <w:rsid w:val="00FC5CB4"/>
    <w:rsid w:val="00FC6435"/>
    <w:rsid w:val="00FC6567"/>
    <w:rsid w:val="00FC6A09"/>
    <w:rsid w:val="00FC6D12"/>
    <w:rsid w:val="00FC6F0F"/>
    <w:rsid w:val="00FC75EF"/>
    <w:rsid w:val="00FC7DF7"/>
    <w:rsid w:val="00FD00A2"/>
    <w:rsid w:val="00FD0104"/>
    <w:rsid w:val="00FD0267"/>
    <w:rsid w:val="00FD0682"/>
    <w:rsid w:val="00FD068D"/>
    <w:rsid w:val="00FD1254"/>
    <w:rsid w:val="00FD1E10"/>
    <w:rsid w:val="00FD1EC8"/>
    <w:rsid w:val="00FD1ED1"/>
    <w:rsid w:val="00FD1EF0"/>
    <w:rsid w:val="00FD270B"/>
    <w:rsid w:val="00FD2D77"/>
    <w:rsid w:val="00FD2E1D"/>
    <w:rsid w:val="00FD2F1B"/>
    <w:rsid w:val="00FD2F33"/>
    <w:rsid w:val="00FD3047"/>
    <w:rsid w:val="00FD30E5"/>
    <w:rsid w:val="00FD44C3"/>
    <w:rsid w:val="00FD4972"/>
    <w:rsid w:val="00FD50C7"/>
    <w:rsid w:val="00FD5BFC"/>
    <w:rsid w:val="00FD5DC2"/>
    <w:rsid w:val="00FD6B31"/>
    <w:rsid w:val="00FD6C4E"/>
    <w:rsid w:val="00FD6EF0"/>
    <w:rsid w:val="00FD6F84"/>
    <w:rsid w:val="00FD6F92"/>
    <w:rsid w:val="00FD719D"/>
    <w:rsid w:val="00FE005D"/>
    <w:rsid w:val="00FE023B"/>
    <w:rsid w:val="00FE0D19"/>
    <w:rsid w:val="00FE0F2C"/>
    <w:rsid w:val="00FE0FD1"/>
    <w:rsid w:val="00FE19A1"/>
    <w:rsid w:val="00FE1AF0"/>
    <w:rsid w:val="00FE229D"/>
    <w:rsid w:val="00FE22B8"/>
    <w:rsid w:val="00FE30B4"/>
    <w:rsid w:val="00FE3158"/>
    <w:rsid w:val="00FE3461"/>
    <w:rsid w:val="00FE39C0"/>
    <w:rsid w:val="00FE3E4E"/>
    <w:rsid w:val="00FE4606"/>
    <w:rsid w:val="00FE4706"/>
    <w:rsid w:val="00FE5F15"/>
    <w:rsid w:val="00FE6528"/>
    <w:rsid w:val="00FE6A2F"/>
    <w:rsid w:val="00FE6ACF"/>
    <w:rsid w:val="00FF0821"/>
    <w:rsid w:val="00FF1328"/>
    <w:rsid w:val="00FF1628"/>
    <w:rsid w:val="00FF17CF"/>
    <w:rsid w:val="00FF1A37"/>
    <w:rsid w:val="00FF1CB4"/>
    <w:rsid w:val="00FF1EF8"/>
    <w:rsid w:val="00FF2874"/>
    <w:rsid w:val="00FF352E"/>
    <w:rsid w:val="00FF38D1"/>
    <w:rsid w:val="00FF3AC5"/>
    <w:rsid w:val="00FF49BE"/>
    <w:rsid w:val="00FF4C67"/>
    <w:rsid w:val="00FF4CDE"/>
    <w:rsid w:val="00FF55C4"/>
    <w:rsid w:val="00FF6257"/>
    <w:rsid w:val="00FF7324"/>
    <w:rsid w:val="00FF76FF"/>
    <w:rsid w:val="00FF7BBD"/>
    <w:rsid w:val="00FF7F2B"/>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Bullet 3" w:uiPriority="99"/>
    <w:lsdException w:name="List Number 2" w:uiPriority="99"/>
    <w:lsdException w:name="List Number 3" w:uiPriority="99"/>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46129"/>
    <w:rPr>
      <w:sz w:val="24"/>
      <w:szCs w:val="24"/>
      <w:lang w:bidi="he-IL"/>
    </w:rPr>
  </w:style>
  <w:style w:type="paragraph" w:styleId="Heading1">
    <w:name w:val="heading 1"/>
    <w:next w:val="BodyText"/>
    <w:link w:val="Heading1Char1"/>
    <w:qFormat/>
    <w:rsid w:val="00546129"/>
    <w:pPr>
      <w:keepNext/>
      <w:pageBreakBefore/>
      <w:numPr>
        <w:numId w:val="5"/>
      </w:numPr>
      <w:pBdr>
        <w:bottom w:val="single" w:sz="4" w:space="1" w:color="auto"/>
      </w:pBdr>
      <w:spacing w:before="800" w:after="240"/>
      <w:outlineLvl w:val="0"/>
    </w:pPr>
    <w:rPr>
      <w:rFonts w:ascii="Cambria" w:hAnsi="Cambria"/>
      <w:b/>
      <w:bCs/>
      <w:kern w:val="32"/>
      <w:sz w:val="32"/>
      <w:szCs w:val="32"/>
    </w:rPr>
  </w:style>
  <w:style w:type="paragraph" w:styleId="Heading2">
    <w:name w:val="heading 2"/>
    <w:next w:val="BodyText"/>
    <w:link w:val="Heading2Char"/>
    <w:qFormat/>
    <w:rsid w:val="00546129"/>
    <w:pPr>
      <w:keepNext/>
      <w:keepLines/>
      <w:numPr>
        <w:ilvl w:val="1"/>
        <w:numId w:val="5"/>
      </w:numPr>
      <w:spacing w:before="240" w:after="120"/>
      <w:outlineLvl w:val="1"/>
    </w:pPr>
    <w:rPr>
      <w:rFonts w:ascii="Arial" w:hAnsi="Arial"/>
      <w:b/>
      <w:bCs/>
      <w:color w:val="003366"/>
      <w:sz w:val="32"/>
      <w:szCs w:val="32"/>
    </w:rPr>
  </w:style>
  <w:style w:type="paragraph" w:styleId="Heading3">
    <w:name w:val="heading 3"/>
    <w:next w:val="BodyText"/>
    <w:link w:val="Heading3Char"/>
    <w:qFormat/>
    <w:rsid w:val="00546129"/>
    <w:pPr>
      <w:keepNext/>
      <w:keepLines/>
      <w:numPr>
        <w:ilvl w:val="2"/>
        <w:numId w:val="5"/>
      </w:numPr>
      <w:spacing w:before="160" w:after="80"/>
      <w:outlineLvl w:val="2"/>
    </w:pPr>
    <w:rPr>
      <w:rFonts w:ascii="Arial" w:hAnsi="Arial"/>
      <w:b/>
      <w:bCs/>
      <w:color w:val="336699"/>
      <w:sz w:val="28"/>
      <w:szCs w:val="28"/>
    </w:rPr>
  </w:style>
  <w:style w:type="paragraph" w:styleId="Heading4">
    <w:name w:val="heading 4"/>
    <w:next w:val="BodyText"/>
    <w:link w:val="Heading4Char"/>
    <w:qFormat/>
    <w:rsid w:val="00546129"/>
    <w:pPr>
      <w:keepNext/>
      <w:keepLines/>
      <w:numPr>
        <w:ilvl w:val="3"/>
        <w:numId w:val="5"/>
      </w:numPr>
      <w:spacing w:before="160" w:after="80"/>
      <w:outlineLvl w:val="3"/>
    </w:pPr>
    <w:rPr>
      <w:rFonts w:ascii="Arial" w:hAnsi="Arial"/>
      <w:b/>
      <w:bCs/>
      <w:color w:val="336699"/>
      <w:sz w:val="22"/>
      <w:szCs w:val="22"/>
      <w:lang w:val="en-GB" w:eastAsia="en-GB"/>
    </w:rPr>
  </w:style>
  <w:style w:type="paragraph" w:styleId="Heading5">
    <w:name w:val="heading 5"/>
    <w:basedOn w:val="Normal"/>
    <w:next w:val="Normal"/>
    <w:link w:val="Heading5Char"/>
    <w:qFormat/>
    <w:rsid w:val="00546129"/>
    <w:pPr>
      <w:numPr>
        <w:ilvl w:val="4"/>
        <w:numId w:val="5"/>
      </w:numPr>
      <w:spacing w:before="240" w:after="60"/>
      <w:outlineLvl w:val="4"/>
    </w:pPr>
    <w:rPr>
      <w:b/>
      <w:bCs/>
      <w:i/>
      <w:iCs/>
      <w:sz w:val="26"/>
      <w:szCs w:val="26"/>
      <w:lang w:bidi="ar-SA"/>
    </w:rPr>
  </w:style>
  <w:style w:type="paragraph" w:styleId="Heading6">
    <w:name w:val="heading 6"/>
    <w:basedOn w:val="Normal"/>
    <w:next w:val="Normal"/>
    <w:link w:val="Heading6Char"/>
    <w:qFormat/>
    <w:rsid w:val="00546129"/>
    <w:pPr>
      <w:spacing w:before="240" w:after="60"/>
      <w:outlineLvl w:val="5"/>
    </w:pPr>
    <w:rPr>
      <w:b/>
      <w:bCs/>
      <w:sz w:val="22"/>
      <w:szCs w:val="22"/>
      <w:lang w:bidi="ar-SA"/>
    </w:rPr>
  </w:style>
  <w:style w:type="paragraph" w:styleId="Heading7">
    <w:name w:val="heading 7"/>
    <w:basedOn w:val="Normal"/>
    <w:next w:val="Normal"/>
    <w:link w:val="Heading7Char"/>
    <w:qFormat/>
    <w:rsid w:val="00546129"/>
    <w:pPr>
      <w:spacing w:before="240" w:after="60"/>
      <w:outlineLvl w:val="6"/>
    </w:pPr>
    <w:rPr>
      <w:lang w:bidi="ar-SA"/>
    </w:rPr>
  </w:style>
  <w:style w:type="paragraph" w:styleId="Heading8">
    <w:name w:val="heading 8"/>
    <w:basedOn w:val="Normal"/>
    <w:next w:val="Normal"/>
    <w:link w:val="Heading8Char"/>
    <w:qFormat/>
    <w:rsid w:val="00546129"/>
    <w:pPr>
      <w:spacing w:before="240" w:after="60"/>
      <w:outlineLvl w:val="7"/>
    </w:pPr>
    <w:rPr>
      <w:i/>
      <w:iCs/>
      <w:lang w:bidi="ar-SA"/>
    </w:rPr>
  </w:style>
  <w:style w:type="paragraph" w:styleId="Heading9">
    <w:name w:val="heading 9"/>
    <w:basedOn w:val="Normal"/>
    <w:next w:val="Normal"/>
    <w:link w:val="Heading9Char"/>
    <w:qFormat/>
    <w:rsid w:val="00546129"/>
    <w:pPr>
      <w:spacing w:before="240" w:after="60"/>
      <w:outlineLvl w:val="8"/>
    </w:pPr>
    <w:rPr>
      <w:rFonts w:ascii="Arial" w:hAnsi="Arial"/>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h1 Char,Header 1 Char,II+ Char,I Char,Heading1 Char,H1-Heading 1 Char,Legal Line 1 Char,head 1 Char,H1 Char,l1 Char,Heading No. L1 Char,list 1 Char,11 Char,12 Char,13 Char,111 Char,14 Char,112 Char,15 Char,113 Char,121 Char,16 Char"/>
    <w:uiPriority w:val="9"/>
    <w:rsid w:val="002E354E"/>
    <w:rPr>
      <w:rFonts w:ascii="Cambria" w:eastAsia="Times New Roman" w:hAnsi="Cambria" w:cs="Times New Roman"/>
      <w:b/>
      <w:bCs/>
      <w:kern w:val="32"/>
      <w:sz w:val="32"/>
      <w:szCs w:val="32"/>
    </w:rPr>
  </w:style>
  <w:style w:type="character" w:customStyle="1" w:styleId="Heading2Char">
    <w:name w:val="Heading 2 Char"/>
    <w:link w:val="Heading2"/>
    <w:locked/>
    <w:rsid w:val="004B4052"/>
    <w:rPr>
      <w:rFonts w:ascii="Arial" w:hAnsi="Arial"/>
      <w:b/>
      <w:bCs/>
      <w:color w:val="003366"/>
      <w:sz w:val="32"/>
      <w:szCs w:val="32"/>
    </w:rPr>
  </w:style>
  <w:style w:type="character" w:customStyle="1" w:styleId="Heading3Char">
    <w:name w:val="Heading 3 Char"/>
    <w:link w:val="Heading3"/>
    <w:locked/>
    <w:rsid w:val="004B4052"/>
    <w:rPr>
      <w:rFonts w:ascii="Arial" w:hAnsi="Arial"/>
      <w:b/>
      <w:bCs/>
      <w:color w:val="336699"/>
      <w:sz w:val="28"/>
      <w:szCs w:val="28"/>
    </w:rPr>
  </w:style>
  <w:style w:type="character" w:customStyle="1" w:styleId="Heading4Char">
    <w:name w:val="Heading 4 Char"/>
    <w:link w:val="Heading4"/>
    <w:locked/>
    <w:rsid w:val="004538B9"/>
    <w:rPr>
      <w:rFonts w:ascii="Arial" w:hAnsi="Arial"/>
      <w:b/>
      <w:bCs/>
      <w:color w:val="336699"/>
      <w:sz w:val="22"/>
      <w:szCs w:val="22"/>
      <w:lang w:val="en-GB" w:eastAsia="en-GB"/>
    </w:rPr>
  </w:style>
  <w:style w:type="character" w:customStyle="1" w:styleId="Heading5Char">
    <w:name w:val="Heading 5 Char"/>
    <w:link w:val="Heading5"/>
    <w:locked/>
    <w:rsid w:val="004B4052"/>
    <w:rPr>
      <w:b/>
      <w:bCs/>
      <w:i/>
      <w:iCs/>
      <w:sz w:val="26"/>
      <w:szCs w:val="26"/>
    </w:rPr>
  </w:style>
  <w:style w:type="character" w:customStyle="1" w:styleId="Heading6Char">
    <w:name w:val="Heading 6 Char"/>
    <w:link w:val="Heading6"/>
    <w:locked/>
    <w:rsid w:val="00712825"/>
    <w:rPr>
      <w:b/>
      <w:bCs/>
      <w:sz w:val="22"/>
      <w:szCs w:val="22"/>
    </w:rPr>
  </w:style>
  <w:style w:type="character" w:customStyle="1" w:styleId="Heading7Char">
    <w:name w:val="Heading 7 Char"/>
    <w:link w:val="Heading7"/>
    <w:locked/>
    <w:rsid w:val="00712825"/>
    <w:rPr>
      <w:sz w:val="24"/>
      <w:szCs w:val="24"/>
    </w:rPr>
  </w:style>
  <w:style w:type="character" w:customStyle="1" w:styleId="Heading8Char">
    <w:name w:val="Heading 8 Char"/>
    <w:link w:val="Heading8"/>
    <w:locked/>
    <w:rsid w:val="00712825"/>
    <w:rPr>
      <w:i/>
      <w:iCs/>
      <w:sz w:val="24"/>
      <w:szCs w:val="24"/>
    </w:rPr>
  </w:style>
  <w:style w:type="character" w:customStyle="1" w:styleId="Heading9Char">
    <w:name w:val="Heading 9 Char"/>
    <w:link w:val="Heading9"/>
    <w:locked/>
    <w:rsid w:val="00712825"/>
    <w:rPr>
      <w:rFonts w:ascii="Arial" w:hAnsi="Arial" w:cs="Arial"/>
      <w:sz w:val="22"/>
      <w:szCs w:val="22"/>
    </w:rPr>
  </w:style>
  <w:style w:type="character" w:customStyle="1" w:styleId="Heading1Char1">
    <w:name w:val="Heading 1 Char1"/>
    <w:link w:val="Heading1"/>
    <w:locked/>
    <w:rsid w:val="00840000"/>
    <w:rPr>
      <w:rFonts w:ascii="Cambria" w:hAnsi="Cambria"/>
      <w:b/>
      <w:bCs/>
      <w:kern w:val="32"/>
      <w:sz w:val="32"/>
      <w:szCs w:val="32"/>
    </w:rPr>
  </w:style>
  <w:style w:type="paragraph" w:styleId="BodyText">
    <w:name w:val="Body Text"/>
    <w:aliases w:val="ändrad,body text,bt,body text1,bt1,body text2,bt2,body text11,bt11,body text3,bt3,paragraph 2,paragraph 21,EHPT,Body Text2,AvtalBrödtext,Bodytext,body indent,AvtalBrodtext,andrad,One Page Summary,b,body text4,body text5,body text6,t,sp, ändrad"/>
    <w:link w:val="BodyTextChar1"/>
    <w:rsid w:val="00546129"/>
    <w:pPr>
      <w:spacing w:before="80" w:after="80"/>
      <w:ind w:left="1440"/>
    </w:pPr>
    <w:rPr>
      <w:sz w:val="24"/>
      <w:szCs w:val="24"/>
      <w:lang w:bidi="he-IL"/>
    </w:rPr>
  </w:style>
  <w:style w:type="character" w:customStyle="1" w:styleId="BodyTextChar">
    <w:name w:val="Body Text Char"/>
    <w:aliases w:val="bt Char1,bt Char Char Char,bt Char Char1,ändrad Char,body text Char,body text1 Char,bt1 Char,body text2 Char,bt2 Char,body text11 Char,bt11 Char,body text3 Char,bt3 Char,paragraph 2 Char,paragraph 21 Char,?ndrad Char,EHPT Char,andrad Char"/>
    <w:rsid w:val="002E354E"/>
    <w:rPr>
      <w:sz w:val="24"/>
      <w:szCs w:val="24"/>
    </w:rPr>
  </w:style>
  <w:style w:type="character" w:customStyle="1" w:styleId="BodyTextChar3">
    <w:name w:val="Body Text Char3"/>
    <w:aliases w:val="bt Char13,bt Char Char Char4,bt Char Char13,ändrad Char4,body text Char4,body text1 Char4,bt1 Char4,body text2 Char4,bt2 Char4,body text11 Char4,bt11 Char4,body text3 Char4,bt3 Char4,paragraph 2 Char4,paragraph 21 Char4,?ndrad Char4"/>
    <w:uiPriority w:val="99"/>
    <w:semiHidden/>
    <w:locked/>
    <w:rsid w:val="00190B28"/>
    <w:rPr>
      <w:rFonts w:cs="Times New Roman"/>
      <w:sz w:val="24"/>
      <w:szCs w:val="24"/>
      <w:lang w:val="en-US" w:eastAsia="en-US" w:bidi="he-IL"/>
    </w:rPr>
  </w:style>
  <w:style w:type="character" w:customStyle="1" w:styleId="BodyTextChar2">
    <w:name w:val="Body Text Char2"/>
    <w:aliases w:val="bt Char12,bt Char Char Char3,bt Char Char12,ändrad Char3,body text Char3,body text1 Char3,bt1 Char3,body text2 Char3,bt2 Char3,body text11 Char3,bt11 Char3,body text3 Char3,bt3 Char3,paragraph 2 Char3,paragraph 21 Char3,?ndrad Char3"/>
    <w:locked/>
    <w:rsid w:val="00712825"/>
    <w:rPr>
      <w:rFonts w:cs="Times New Roman"/>
      <w:sz w:val="24"/>
      <w:szCs w:val="24"/>
      <w:lang w:val="en-US" w:eastAsia="en-US" w:bidi="he-IL"/>
    </w:rPr>
  </w:style>
  <w:style w:type="paragraph" w:styleId="TOC4">
    <w:name w:val="toc 4"/>
    <w:basedOn w:val="Normal"/>
    <w:next w:val="Normal"/>
    <w:uiPriority w:val="39"/>
    <w:rsid w:val="00546129"/>
    <w:pPr>
      <w:ind w:left="720"/>
    </w:pPr>
  </w:style>
  <w:style w:type="paragraph" w:customStyle="1" w:styleId="DocumentType">
    <w:name w:val="Document Type"/>
    <w:rsid w:val="00546129"/>
    <w:pPr>
      <w:spacing w:after="400"/>
    </w:pPr>
    <w:rPr>
      <w:rFonts w:ascii="Arial" w:hAnsi="Arial" w:cs="Arial"/>
      <w:sz w:val="48"/>
      <w:szCs w:val="48"/>
      <w:lang w:bidi="he-IL"/>
    </w:rPr>
  </w:style>
  <w:style w:type="paragraph" w:customStyle="1" w:styleId="DocumentInformation">
    <w:name w:val="Document Information"/>
    <w:rsid w:val="00546129"/>
    <w:pPr>
      <w:spacing w:before="120" w:after="120"/>
    </w:pPr>
    <w:rPr>
      <w:sz w:val="24"/>
      <w:szCs w:val="24"/>
      <w:lang w:bidi="he-IL"/>
    </w:rPr>
  </w:style>
  <w:style w:type="paragraph" w:customStyle="1" w:styleId="Profile">
    <w:name w:val="Profile"/>
    <w:rsid w:val="00546129"/>
    <w:pPr>
      <w:spacing w:before="80"/>
    </w:pPr>
    <w:rPr>
      <w:lang w:bidi="he-IL"/>
    </w:rPr>
  </w:style>
  <w:style w:type="paragraph" w:customStyle="1" w:styleId="ProfileField">
    <w:name w:val="Profile Field"/>
    <w:rsid w:val="00546129"/>
    <w:pPr>
      <w:spacing w:before="80"/>
    </w:pPr>
    <w:rPr>
      <w:b/>
      <w:bCs/>
      <w:lang w:bidi="he-IL"/>
    </w:rPr>
  </w:style>
  <w:style w:type="paragraph" w:customStyle="1" w:styleId="Contents">
    <w:name w:val="Contents"/>
    <w:rsid w:val="00546129"/>
    <w:pPr>
      <w:spacing w:before="800" w:after="480"/>
      <w:jc w:val="center"/>
      <w:outlineLvl w:val="0"/>
    </w:pPr>
    <w:rPr>
      <w:rFonts w:ascii="Arial" w:hAnsi="Arial" w:cs="Arial"/>
      <w:b/>
      <w:color w:val="003366"/>
      <w:sz w:val="40"/>
      <w:lang w:bidi="he-IL"/>
    </w:rPr>
  </w:style>
  <w:style w:type="paragraph" w:styleId="TOC1">
    <w:name w:val="toc 1"/>
    <w:next w:val="BodyText"/>
    <w:uiPriority w:val="39"/>
    <w:rsid w:val="00546129"/>
    <w:pPr>
      <w:keepNext/>
      <w:tabs>
        <w:tab w:val="left" w:pos="576"/>
        <w:tab w:val="right" w:leader="dot" w:pos="8395"/>
      </w:tabs>
      <w:spacing w:before="180" w:after="40"/>
      <w:ind w:left="576" w:right="288" w:hanging="576"/>
    </w:pPr>
    <w:rPr>
      <w:rFonts w:ascii="Arial" w:hAnsi="Arial" w:cs="Arial"/>
      <w:b/>
      <w:color w:val="FF6600"/>
      <w:sz w:val="24"/>
      <w:szCs w:val="24"/>
      <w:lang w:bidi="he-IL"/>
    </w:rPr>
  </w:style>
  <w:style w:type="paragraph" w:styleId="TOC2">
    <w:name w:val="toc 2"/>
    <w:next w:val="BodyText"/>
    <w:uiPriority w:val="39"/>
    <w:rsid w:val="00546129"/>
    <w:pPr>
      <w:tabs>
        <w:tab w:val="left" w:pos="576"/>
        <w:tab w:val="right" w:leader="dot" w:pos="8395"/>
      </w:tabs>
      <w:spacing w:before="40" w:after="40"/>
      <w:ind w:left="576" w:right="288"/>
    </w:pPr>
    <w:rPr>
      <w:rFonts w:ascii="Arial" w:hAnsi="Arial" w:cs="Arial"/>
      <w:sz w:val="22"/>
      <w:szCs w:val="22"/>
      <w:lang w:bidi="he-IL"/>
    </w:rPr>
  </w:style>
  <w:style w:type="paragraph" w:styleId="TOC3">
    <w:name w:val="toc 3"/>
    <w:next w:val="BodyText"/>
    <w:uiPriority w:val="39"/>
    <w:rsid w:val="00546129"/>
    <w:pPr>
      <w:tabs>
        <w:tab w:val="left" w:pos="1440"/>
        <w:tab w:val="right" w:leader="dot" w:pos="8395"/>
      </w:tabs>
      <w:spacing w:before="40" w:after="40"/>
      <w:ind w:left="965" w:right="288"/>
    </w:pPr>
    <w:rPr>
      <w:rFonts w:ascii="Arial" w:hAnsi="Arial" w:cs="Arial"/>
      <w:lang w:bidi="he-IL"/>
    </w:rPr>
  </w:style>
  <w:style w:type="paragraph" w:styleId="TOC5">
    <w:name w:val="toc 5"/>
    <w:basedOn w:val="Normal"/>
    <w:next w:val="Normal"/>
    <w:autoRedefine/>
    <w:uiPriority w:val="39"/>
    <w:rsid w:val="00546129"/>
    <w:pPr>
      <w:ind w:left="960"/>
    </w:pPr>
  </w:style>
  <w:style w:type="paragraph" w:styleId="TOC6">
    <w:name w:val="toc 6"/>
    <w:basedOn w:val="Normal"/>
    <w:next w:val="Normal"/>
    <w:autoRedefine/>
    <w:uiPriority w:val="39"/>
    <w:rsid w:val="00546129"/>
    <w:pPr>
      <w:ind w:left="1200"/>
    </w:pPr>
  </w:style>
  <w:style w:type="paragraph" w:styleId="TOC7">
    <w:name w:val="toc 7"/>
    <w:basedOn w:val="Normal"/>
    <w:next w:val="Normal"/>
    <w:autoRedefine/>
    <w:uiPriority w:val="39"/>
    <w:rsid w:val="00546129"/>
    <w:pPr>
      <w:ind w:left="1440"/>
    </w:pPr>
  </w:style>
  <w:style w:type="paragraph" w:styleId="TOC8">
    <w:name w:val="toc 8"/>
    <w:basedOn w:val="Normal"/>
    <w:next w:val="Normal"/>
    <w:autoRedefine/>
    <w:uiPriority w:val="39"/>
    <w:rsid w:val="00546129"/>
    <w:pPr>
      <w:ind w:left="1680"/>
    </w:pPr>
  </w:style>
  <w:style w:type="paragraph" w:styleId="TOC9">
    <w:name w:val="toc 9"/>
    <w:basedOn w:val="TOC1"/>
    <w:next w:val="BodyText"/>
    <w:uiPriority w:val="39"/>
    <w:rsid w:val="00546129"/>
    <w:pPr>
      <w:spacing w:before="300"/>
      <w:jc w:val="both"/>
    </w:pPr>
    <w:rPr>
      <w:color w:val="993300"/>
      <w:sz w:val="28"/>
      <w:szCs w:val="28"/>
    </w:rPr>
  </w:style>
  <w:style w:type="character" w:styleId="PageNumber">
    <w:name w:val="page number"/>
    <w:rsid w:val="00546129"/>
    <w:rPr>
      <w:rFonts w:ascii="Arial" w:hAnsi="Arial" w:cs="Arial"/>
      <w:noProof w:val="0"/>
      <w:color w:val="000000"/>
      <w:sz w:val="18"/>
      <w:szCs w:val="18"/>
      <w:bdr w:val="none" w:sz="0" w:space="0" w:color="auto"/>
      <w:shd w:val="clear" w:color="auto" w:fill="auto"/>
      <w:lang w:val="en-GB"/>
    </w:rPr>
  </w:style>
  <w:style w:type="paragraph" w:styleId="Header">
    <w:name w:val="header"/>
    <w:link w:val="HeaderChar"/>
    <w:rsid w:val="00546129"/>
    <w:pPr>
      <w:tabs>
        <w:tab w:val="center" w:pos="4320"/>
        <w:tab w:val="right" w:pos="8640"/>
      </w:tabs>
    </w:pPr>
    <w:rPr>
      <w:lang w:bidi="he-IL"/>
    </w:rPr>
  </w:style>
  <w:style w:type="character" w:customStyle="1" w:styleId="HeaderChar">
    <w:name w:val="Header Char"/>
    <w:link w:val="Header"/>
    <w:locked/>
    <w:rsid w:val="00712825"/>
    <w:rPr>
      <w:lang w:val="en-US" w:eastAsia="en-US" w:bidi="he-IL"/>
    </w:rPr>
  </w:style>
  <w:style w:type="paragraph" w:styleId="Footer">
    <w:name w:val="footer"/>
    <w:link w:val="FooterChar"/>
    <w:rsid w:val="00546129"/>
    <w:pPr>
      <w:tabs>
        <w:tab w:val="center" w:pos="4320"/>
        <w:tab w:val="right" w:pos="8640"/>
      </w:tabs>
    </w:pPr>
    <w:rPr>
      <w:lang w:bidi="he-IL"/>
    </w:rPr>
  </w:style>
  <w:style w:type="character" w:customStyle="1" w:styleId="FooterChar">
    <w:name w:val="Footer Char"/>
    <w:link w:val="Footer"/>
    <w:locked/>
    <w:rsid w:val="00712825"/>
    <w:rPr>
      <w:lang w:val="en-US" w:eastAsia="en-US" w:bidi="he-IL"/>
    </w:rPr>
  </w:style>
  <w:style w:type="paragraph" w:customStyle="1" w:styleId="FirstFooter">
    <w:name w:val="First Footer"/>
    <w:basedOn w:val="Footer"/>
    <w:rsid w:val="00546129"/>
    <w:pPr>
      <w:keepLines/>
      <w:tabs>
        <w:tab w:val="clear" w:pos="8640"/>
      </w:tabs>
      <w:spacing w:before="80" w:after="80"/>
      <w:jc w:val="right"/>
    </w:pPr>
    <w:rPr>
      <w:rFonts w:ascii="Arial" w:hAnsi="Arial"/>
      <w:sz w:val="18"/>
    </w:rPr>
  </w:style>
  <w:style w:type="character" w:styleId="Hyperlink">
    <w:name w:val="Hyperlink"/>
    <w:rsid w:val="00546129"/>
    <w:rPr>
      <w:color w:val="0000FF"/>
      <w:u w:val="single"/>
    </w:rPr>
  </w:style>
  <w:style w:type="paragraph" w:customStyle="1" w:styleId="AppendixHeading1">
    <w:name w:val="Appendix Heading1"/>
    <w:next w:val="BodyText"/>
    <w:rsid w:val="00546129"/>
    <w:pPr>
      <w:numPr>
        <w:numId w:val="2"/>
      </w:numPr>
      <w:pBdr>
        <w:bottom w:val="single" w:sz="4" w:space="1" w:color="auto"/>
      </w:pBdr>
      <w:tabs>
        <w:tab w:val="clear" w:pos="2880"/>
        <w:tab w:val="left" w:pos="3024"/>
      </w:tabs>
      <w:spacing w:before="800" w:after="240"/>
      <w:ind w:left="3024" w:hanging="3024"/>
      <w:outlineLvl w:val="0"/>
    </w:pPr>
    <w:rPr>
      <w:rFonts w:ascii="Arial" w:hAnsi="Arial" w:cs="Arial"/>
      <w:b/>
      <w:bCs/>
      <w:color w:val="FF6600"/>
      <w:sz w:val="48"/>
      <w:szCs w:val="48"/>
      <w:lang w:bidi="he-IL"/>
    </w:rPr>
  </w:style>
  <w:style w:type="paragraph" w:customStyle="1" w:styleId="IndexTitle">
    <w:name w:val="Index Title"/>
    <w:next w:val="Index1"/>
    <w:rsid w:val="00546129"/>
    <w:pPr>
      <w:pBdr>
        <w:bottom w:val="single" w:sz="4" w:space="1" w:color="auto"/>
      </w:pBdr>
      <w:spacing w:before="800" w:after="240"/>
      <w:outlineLvl w:val="0"/>
    </w:pPr>
    <w:rPr>
      <w:rFonts w:ascii="Arial" w:hAnsi="Arial" w:cs="Arial"/>
      <w:b/>
      <w:bCs/>
      <w:smallCaps/>
      <w:color w:val="FF6600"/>
      <w:sz w:val="48"/>
      <w:szCs w:val="48"/>
      <w:lang w:bidi="he-IL"/>
    </w:rPr>
  </w:style>
  <w:style w:type="paragraph" w:styleId="Index1">
    <w:name w:val="index 1"/>
    <w:next w:val="BodyText"/>
    <w:semiHidden/>
    <w:rsid w:val="00546129"/>
    <w:pPr>
      <w:ind w:left="240" w:hanging="240"/>
    </w:pPr>
    <w:rPr>
      <w:lang w:bidi="he-IL"/>
    </w:rPr>
  </w:style>
  <w:style w:type="paragraph" w:customStyle="1" w:styleId="ReleaseNotesTitle">
    <w:name w:val="ReleaseNotes Title"/>
    <w:rsid w:val="00546129"/>
    <w:pPr>
      <w:spacing w:before="240" w:after="240"/>
      <w:jc w:val="center"/>
    </w:pPr>
    <w:rPr>
      <w:rFonts w:ascii="Arial" w:hAnsi="Arial" w:cs="Arial"/>
      <w:b/>
      <w:bCs/>
      <w:sz w:val="28"/>
      <w:szCs w:val="28"/>
      <w:lang w:bidi="he-IL"/>
    </w:rPr>
  </w:style>
  <w:style w:type="character" w:customStyle="1" w:styleId="Command">
    <w:name w:val="Command"/>
    <w:rsid w:val="00546129"/>
    <w:rPr>
      <w:rFonts w:ascii="Arial" w:hAnsi="Arial" w:cs="Arial"/>
      <w:b/>
      <w:bCs/>
      <w:sz w:val="20"/>
      <w:szCs w:val="20"/>
    </w:rPr>
  </w:style>
  <w:style w:type="paragraph" w:customStyle="1" w:styleId="Code">
    <w:name w:val="Code"/>
    <w:rsid w:val="00546129"/>
    <w:pPr>
      <w:spacing w:before="80" w:after="80"/>
      <w:ind w:left="1440"/>
    </w:pPr>
    <w:rPr>
      <w:rFonts w:ascii="Courier New" w:hAnsi="Courier New" w:cs="Courier New"/>
      <w:noProof/>
      <w:lang w:bidi="he-IL"/>
    </w:rPr>
  </w:style>
  <w:style w:type="paragraph" w:customStyle="1" w:styleId="Bullet1square">
    <w:name w:val="Bullet 1 (square)"/>
    <w:link w:val="Bullet1squareChar"/>
    <w:rsid w:val="00546129"/>
    <w:pPr>
      <w:numPr>
        <w:numId w:val="12"/>
      </w:numPr>
      <w:spacing w:after="80"/>
    </w:pPr>
    <w:rPr>
      <w:sz w:val="22"/>
      <w:szCs w:val="22"/>
      <w:lang w:val="en-GB" w:eastAsia="en-GB"/>
    </w:rPr>
  </w:style>
  <w:style w:type="paragraph" w:customStyle="1" w:styleId="Bullet2round">
    <w:name w:val="Bullet 2 (round)"/>
    <w:link w:val="Bullet2roundChar"/>
    <w:rsid w:val="00546129"/>
    <w:pPr>
      <w:numPr>
        <w:numId w:val="3"/>
      </w:numPr>
      <w:spacing w:after="80"/>
    </w:pPr>
    <w:rPr>
      <w:sz w:val="22"/>
      <w:szCs w:val="22"/>
    </w:rPr>
  </w:style>
  <w:style w:type="paragraph" w:customStyle="1" w:styleId="List1number">
    <w:name w:val="List 1 (number)"/>
    <w:link w:val="List1numberChar"/>
    <w:rsid w:val="00546129"/>
    <w:pPr>
      <w:numPr>
        <w:numId w:val="13"/>
      </w:numPr>
      <w:spacing w:before="80" w:after="80"/>
    </w:pPr>
    <w:rPr>
      <w:sz w:val="22"/>
      <w:szCs w:val="22"/>
      <w:lang w:bidi="he-IL"/>
    </w:rPr>
  </w:style>
  <w:style w:type="paragraph" w:customStyle="1" w:styleId="List2alpha">
    <w:name w:val="List 2 (alpha)"/>
    <w:rsid w:val="00546129"/>
    <w:pPr>
      <w:numPr>
        <w:ilvl w:val="1"/>
        <w:numId w:val="13"/>
      </w:numPr>
      <w:spacing w:after="80"/>
    </w:pPr>
    <w:rPr>
      <w:sz w:val="22"/>
      <w:szCs w:val="22"/>
      <w:lang w:bidi="he-IL"/>
    </w:rPr>
  </w:style>
  <w:style w:type="paragraph" w:customStyle="1" w:styleId="Note">
    <w:name w:val="Note"/>
    <w:next w:val="BodyText"/>
    <w:rsid w:val="00546129"/>
    <w:pPr>
      <w:spacing w:before="80" w:after="80"/>
      <w:ind w:left="2520" w:hanging="720"/>
    </w:pPr>
    <w:rPr>
      <w:rFonts w:ascii="Arial" w:hAnsi="Arial" w:cs="Arial"/>
      <w:i/>
      <w:iCs/>
      <w:sz w:val="18"/>
      <w:szCs w:val="18"/>
      <w:lang w:bidi="he-IL"/>
    </w:rPr>
  </w:style>
  <w:style w:type="paragraph" w:customStyle="1" w:styleId="ConfidentialInformation">
    <w:name w:val="Confidential Information"/>
    <w:uiPriority w:val="99"/>
    <w:rsid w:val="00546129"/>
    <w:pPr>
      <w:spacing w:before="80" w:after="80"/>
    </w:pPr>
    <w:rPr>
      <w:sz w:val="18"/>
      <w:szCs w:val="18"/>
      <w:lang w:bidi="he-IL"/>
    </w:rPr>
  </w:style>
  <w:style w:type="paragraph" w:customStyle="1" w:styleId="TableHeader">
    <w:name w:val="Table Header"/>
    <w:link w:val="TableHeaderChar"/>
    <w:rsid w:val="00546129"/>
    <w:pPr>
      <w:keepNext/>
      <w:keepLines/>
      <w:spacing w:before="40" w:after="40"/>
    </w:pPr>
    <w:rPr>
      <w:rFonts w:ascii="Arial" w:hAnsi="Arial" w:cs="Arial"/>
      <w:b/>
      <w:bCs/>
      <w:color w:val="003366"/>
      <w:sz w:val="18"/>
      <w:szCs w:val="18"/>
      <w:lang w:bidi="he-IL"/>
    </w:rPr>
  </w:style>
  <w:style w:type="paragraph" w:customStyle="1" w:styleId="TableBody">
    <w:name w:val="Table Body"/>
    <w:link w:val="TableBodyChar"/>
    <w:rsid w:val="00546129"/>
    <w:pPr>
      <w:keepNext/>
      <w:keepLines/>
      <w:spacing w:before="40" w:after="40"/>
    </w:pPr>
    <w:rPr>
      <w:lang w:bidi="he-IL"/>
    </w:rPr>
  </w:style>
  <w:style w:type="paragraph" w:styleId="Caption">
    <w:name w:val="caption"/>
    <w:next w:val="BodyText"/>
    <w:qFormat/>
    <w:rsid w:val="00546129"/>
    <w:pPr>
      <w:spacing w:before="80" w:after="80"/>
      <w:ind w:left="1440"/>
    </w:pPr>
    <w:rPr>
      <w:rFonts w:ascii="Arial" w:hAnsi="Arial" w:cs="Arial"/>
      <w:b/>
      <w:bCs/>
      <w:color w:val="336699"/>
      <w:lang w:bidi="he-IL"/>
    </w:rPr>
  </w:style>
  <w:style w:type="paragraph" w:customStyle="1" w:styleId="FooterFirst">
    <w:name w:val="Footer First"/>
    <w:rsid w:val="00546129"/>
    <w:pPr>
      <w:keepLines/>
      <w:jc w:val="right"/>
    </w:pPr>
    <w:rPr>
      <w:rFonts w:ascii="Arial" w:hAnsi="Arial"/>
      <w:sz w:val="18"/>
      <w:szCs w:val="18"/>
      <w:lang w:bidi="he-IL"/>
    </w:rPr>
  </w:style>
  <w:style w:type="paragraph" w:styleId="Index2">
    <w:name w:val="index 2"/>
    <w:basedOn w:val="Normal"/>
    <w:next w:val="Normal"/>
    <w:autoRedefine/>
    <w:semiHidden/>
    <w:rsid w:val="00546129"/>
    <w:pPr>
      <w:ind w:left="480" w:hanging="240"/>
    </w:pPr>
    <w:rPr>
      <w:sz w:val="20"/>
      <w:szCs w:val="20"/>
    </w:rPr>
  </w:style>
  <w:style w:type="paragraph" w:customStyle="1" w:styleId="List-intro">
    <w:name w:val="List-intro"/>
    <w:next w:val="BodyText"/>
    <w:rsid w:val="00546129"/>
    <w:pPr>
      <w:keepNext/>
      <w:spacing w:before="80" w:after="80"/>
      <w:ind w:left="1440"/>
    </w:pPr>
    <w:rPr>
      <w:sz w:val="22"/>
      <w:szCs w:val="22"/>
      <w:lang w:bidi="he-IL"/>
    </w:rPr>
  </w:style>
  <w:style w:type="paragraph" w:customStyle="1" w:styleId="HeaderPortrait">
    <w:name w:val="Header Portrait"/>
    <w:rsid w:val="00546129"/>
    <w:pPr>
      <w:pBdr>
        <w:bottom w:val="single" w:sz="8" w:space="1" w:color="auto"/>
      </w:pBdr>
      <w:jc w:val="right"/>
    </w:pPr>
    <w:rPr>
      <w:rFonts w:ascii="Verdana" w:hAnsi="Verdana" w:cs="Arial"/>
      <w:b/>
      <w:color w:val="003366"/>
      <w:sz w:val="18"/>
      <w:szCs w:val="18"/>
      <w:lang w:bidi="he-IL"/>
    </w:rPr>
  </w:style>
  <w:style w:type="paragraph" w:customStyle="1" w:styleId="FooterPortrait">
    <w:name w:val="Footer Portrait"/>
    <w:rsid w:val="00546129"/>
    <w:pPr>
      <w:keepLines/>
      <w:jc w:val="right"/>
    </w:pPr>
    <w:rPr>
      <w:rFonts w:ascii="Arial" w:hAnsi="Arial"/>
      <w:sz w:val="18"/>
      <w:szCs w:val="18"/>
      <w:lang w:bidi="he-IL"/>
    </w:rPr>
  </w:style>
  <w:style w:type="character" w:customStyle="1" w:styleId="amdocs">
    <w:name w:val="amdocs"/>
    <w:rsid w:val="00546129"/>
    <w:rPr>
      <w:rFonts w:ascii="Arial" w:hAnsi="Arial" w:cs="Arial"/>
      <w:color w:val="auto"/>
      <w:sz w:val="32"/>
      <w:szCs w:val="32"/>
      <w:u w:val="none"/>
    </w:rPr>
  </w:style>
  <w:style w:type="paragraph" w:customStyle="1" w:styleId="ReleaseNotesHeader">
    <w:name w:val="ReleaseNotes Header"/>
    <w:basedOn w:val="TableHeader"/>
    <w:rsid w:val="00546129"/>
  </w:style>
  <w:style w:type="paragraph" w:customStyle="1" w:styleId="Figure">
    <w:name w:val="Figure"/>
    <w:rsid w:val="00546129"/>
    <w:pPr>
      <w:keepNext/>
      <w:keepLines/>
      <w:spacing w:before="80" w:after="80"/>
      <w:ind w:left="1440"/>
    </w:pPr>
    <w:rPr>
      <w:sz w:val="22"/>
      <w:szCs w:val="22"/>
      <w:lang w:bidi="he-IL"/>
    </w:rPr>
  </w:style>
  <w:style w:type="paragraph" w:customStyle="1" w:styleId="HeaderLandscape">
    <w:name w:val="Header Landscape"/>
    <w:rsid w:val="00546129"/>
    <w:pPr>
      <w:pBdr>
        <w:bottom w:val="single" w:sz="8" w:space="1" w:color="auto"/>
      </w:pBdr>
    </w:pPr>
    <w:rPr>
      <w:rFonts w:ascii="Verdana" w:hAnsi="Verdana" w:cs="Arial"/>
      <w:b/>
      <w:bCs/>
      <w:color w:val="003366"/>
      <w:sz w:val="18"/>
      <w:szCs w:val="18"/>
      <w:lang w:bidi="he-IL"/>
    </w:rPr>
  </w:style>
  <w:style w:type="paragraph" w:customStyle="1" w:styleId="FooterLandscape">
    <w:name w:val="Footer Landscape"/>
    <w:rsid w:val="00546129"/>
    <w:pPr>
      <w:keepLines/>
    </w:pPr>
    <w:rPr>
      <w:rFonts w:ascii="Arial" w:hAnsi="Arial" w:cs="Arial"/>
      <w:sz w:val="18"/>
      <w:szCs w:val="18"/>
      <w:lang w:bidi="he-IL"/>
    </w:rPr>
  </w:style>
  <w:style w:type="character" w:customStyle="1" w:styleId="app">
    <w:name w:val="app"/>
    <w:rsid w:val="00546129"/>
    <w:rPr>
      <w:rFonts w:ascii="Arial Black" w:hAnsi="Arial Black"/>
      <w:color w:val="FF0000"/>
      <w:sz w:val="32"/>
      <w:szCs w:val="32"/>
    </w:rPr>
  </w:style>
  <w:style w:type="character" w:customStyle="1" w:styleId="name1">
    <w:name w:val="name1"/>
    <w:rsid w:val="00546129"/>
    <w:rPr>
      <w:rFonts w:ascii="Arial Black" w:hAnsi="Arial Black" w:cs="Arial"/>
      <w:color w:val="000000"/>
      <w:sz w:val="32"/>
      <w:szCs w:val="32"/>
    </w:rPr>
  </w:style>
  <w:style w:type="paragraph" w:customStyle="1" w:styleId="ApplicationName">
    <w:name w:val="Application Name"/>
    <w:rsid w:val="00546129"/>
    <w:pPr>
      <w:spacing w:before="3200"/>
    </w:pPr>
    <w:rPr>
      <w:rFonts w:ascii="Arial" w:hAnsi="Arial" w:cs="Arial"/>
      <w:b/>
      <w:bCs/>
      <w:sz w:val="56"/>
      <w:szCs w:val="56"/>
      <w:lang w:bidi="he-IL"/>
    </w:rPr>
  </w:style>
  <w:style w:type="paragraph" w:customStyle="1" w:styleId="AppendixHeading2">
    <w:name w:val="Appendix Heading2"/>
    <w:next w:val="BodyText"/>
    <w:rsid w:val="00546129"/>
    <w:pPr>
      <w:keepLines/>
      <w:numPr>
        <w:ilvl w:val="1"/>
        <w:numId w:val="2"/>
      </w:numPr>
      <w:tabs>
        <w:tab w:val="left" w:pos="1440"/>
      </w:tabs>
      <w:spacing w:before="240" w:after="120"/>
      <w:outlineLvl w:val="1"/>
    </w:pPr>
    <w:rPr>
      <w:rFonts w:ascii="Arial" w:hAnsi="Arial" w:cs="Arial"/>
      <w:b/>
      <w:bCs/>
      <w:color w:val="003366"/>
      <w:sz w:val="32"/>
      <w:szCs w:val="32"/>
      <w:lang w:bidi="he-IL"/>
    </w:rPr>
  </w:style>
  <w:style w:type="paragraph" w:customStyle="1" w:styleId="AppendixHeading3">
    <w:name w:val="Appendix Heading3"/>
    <w:next w:val="BodyText"/>
    <w:rsid w:val="00546129"/>
    <w:pPr>
      <w:numPr>
        <w:ilvl w:val="2"/>
        <w:numId w:val="2"/>
      </w:numPr>
      <w:tabs>
        <w:tab w:val="left" w:pos="2160"/>
      </w:tabs>
      <w:spacing w:before="160" w:after="80"/>
      <w:outlineLvl w:val="2"/>
    </w:pPr>
    <w:rPr>
      <w:rFonts w:ascii="Arial" w:hAnsi="Arial" w:cs="Arial"/>
      <w:b/>
      <w:bCs/>
      <w:color w:val="336699"/>
      <w:sz w:val="28"/>
      <w:szCs w:val="28"/>
      <w:lang w:bidi="he-IL"/>
    </w:rPr>
  </w:style>
  <w:style w:type="paragraph" w:customStyle="1" w:styleId="AppendixHeading4">
    <w:name w:val="Appendix Heading4"/>
    <w:next w:val="BodyText"/>
    <w:rsid w:val="00546129"/>
    <w:pPr>
      <w:numPr>
        <w:ilvl w:val="3"/>
        <w:numId w:val="2"/>
      </w:numPr>
      <w:tabs>
        <w:tab w:val="left" w:pos="2880"/>
      </w:tabs>
      <w:spacing w:before="80"/>
      <w:outlineLvl w:val="3"/>
    </w:pPr>
    <w:rPr>
      <w:rFonts w:ascii="Arial" w:hAnsi="Arial" w:cs="Arial"/>
      <w:b/>
      <w:bCs/>
      <w:color w:val="336699"/>
      <w:sz w:val="22"/>
      <w:szCs w:val="22"/>
      <w:lang w:bidi="he-IL"/>
    </w:rPr>
  </w:style>
  <w:style w:type="paragraph" w:styleId="BodyTextIndent">
    <w:name w:val="Body Text Indent"/>
    <w:link w:val="BodyTextIndentChar"/>
    <w:rsid w:val="00546129"/>
    <w:pPr>
      <w:spacing w:before="80" w:after="80"/>
      <w:ind w:left="1800"/>
    </w:pPr>
    <w:rPr>
      <w:sz w:val="22"/>
      <w:szCs w:val="22"/>
      <w:lang w:bidi="he-IL"/>
    </w:rPr>
  </w:style>
  <w:style w:type="character" w:customStyle="1" w:styleId="BodyTextIndentChar">
    <w:name w:val="Body Text Indent Char"/>
    <w:link w:val="BodyTextIndent"/>
    <w:locked/>
    <w:rsid w:val="00712825"/>
    <w:rPr>
      <w:sz w:val="22"/>
      <w:szCs w:val="22"/>
      <w:lang w:val="en-US" w:eastAsia="en-US" w:bidi="he-IL"/>
    </w:rPr>
  </w:style>
  <w:style w:type="paragraph" w:styleId="BodyTextIndent2">
    <w:name w:val="Body Text Indent 2"/>
    <w:link w:val="BodyTextIndent2Char"/>
    <w:rsid w:val="00546129"/>
    <w:pPr>
      <w:spacing w:before="80" w:after="80"/>
      <w:ind w:left="2160"/>
    </w:pPr>
    <w:rPr>
      <w:sz w:val="22"/>
      <w:szCs w:val="22"/>
      <w:lang w:bidi="he-IL"/>
    </w:rPr>
  </w:style>
  <w:style w:type="character" w:customStyle="1" w:styleId="BodyTextIndent2Char">
    <w:name w:val="Body Text Indent 2 Char"/>
    <w:link w:val="BodyTextIndent2"/>
    <w:locked/>
    <w:rsid w:val="00712825"/>
    <w:rPr>
      <w:sz w:val="22"/>
      <w:szCs w:val="22"/>
      <w:lang w:val="en-US" w:eastAsia="en-US" w:bidi="he-IL"/>
    </w:rPr>
  </w:style>
  <w:style w:type="paragraph" w:customStyle="1" w:styleId="AppNameNot">
    <w:name w:val="App Name Not"/>
    <w:basedOn w:val="ApplicationName"/>
    <w:rsid w:val="00546129"/>
    <w:pPr>
      <w:spacing w:after="80"/>
    </w:pPr>
  </w:style>
  <w:style w:type="paragraph" w:customStyle="1" w:styleId="Terms">
    <w:name w:val="Terms"/>
    <w:next w:val="BodyText"/>
    <w:rsid w:val="00546129"/>
    <w:pPr>
      <w:spacing w:before="80" w:after="80"/>
      <w:ind w:left="1440"/>
    </w:pPr>
    <w:rPr>
      <w:b/>
      <w:bCs/>
      <w:sz w:val="22"/>
      <w:szCs w:val="22"/>
      <w:lang w:bidi="he-IL"/>
    </w:rPr>
  </w:style>
  <w:style w:type="paragraph" w:styleId="DocumentMap">
    <w:name w:val="Document Map"/>
    <w:basedOn w:val="Normal"/>
    <w:link w:val="DocumentMapChar"/>
    <w:semiHidden/>
    <w:rsid w:val="00546129"/>
    <w:pPr>
      <w:shd w:val="clear" w:color="auto" w:fill="000080"/>
    </w:pPr>
    <w:rPr>
      <w:rFonts w:ascii="Tahoma" w:hAnsi="Tahoma"/>
      <w:sz w:val="16"/>
      <w:szCs w:val="16"/>
      <w:lang w:bidi="ar-SA"/>
    </w:rPr>
  </w:style>
  <w:style w:type="character" w:customStyle="1" w:styleId="DocumentMapChar">
    <w:name w:val="Document Map Char"/>
    <w:link w:val="DocumentMap"/>
    <w:semiHidden/>
    <w:locked/>
    <w:rsid w:val="00712825"/>
    <w:rPr>
      <w:rFonts w:ascii="Tahoma" w:hAnsi="Tahoma" w:cs="Tahoma"/>
      <w:sz w:val="16"/>
      <w:szCs w:val="16"/>
      <w:shd w:val="clear" w:color="auto" w:fill="000080"/>
    </w:rPr>
  </w:style>
  <w:style w:type="paragraph" w:customStyle="1" w:styleId="Definitions">
    <w:name w:val="Definitions"/>
    <w:next w:val="BodyText"/>
    <w:rsid w:val="00546129"/>
    <w:pPr>
      <w:spacing w:before="80" w:after="80"/>
      <w:ind w:left="1440"/>
    </w:pPr>
    <w:rPr>
      <w:sz w:val="22"/>
      <w:szCs w:val="22"/>
      <w:lang w:bidi="he-IL"/>
    </w:rPr>
  </w:style>
  <w:style w:type="paragraph" w:customStyle="1" w:styleId="Tablepostpara">
    <w:name w:val="Table post para"/>
    <w:next w:val="BodyText"/>
    <w:rsid w:val="00546129"/>
    <w:pPr>
      <w:spacing w:before="80" w:after="80"/>
      <w:ind w:left="1440"/>
    </w:pPr>
    <w:rPr>
      <w:sz w:val="22"/>
      <w:szCs w:val="22"/>
      <w:lang w:bidi="he-IL"/>
    </w:rPr>
  </w:style>
  <w:style w:type="paragraph" w:styleId="NoteHeading">
    <w:name w:val="Note Heading"/>
    <w:basedOn w:val="BodyText"/>
    <w:next w:val="BodyText"/>
    <w:link w:val="NoteHeadingChar"/>
    <w:rsid w:val="00546129"/>
    <w:rPr>
      <w:sz w:val="22"/>
      <w:szCs w:val="22"/>
      <w:lang w:bidi="ar-SA"/>
    </w:rPr>
  </w:style>
  <w:style w:type="character" w:customStyle="1" w:styleId="NoteHeadingChar">
    <w:name w:val="Note Heading Char"/>
    <w:link w:val="NoteHeading"/>
    <w:locked/>
    <w:rsid w:val="00712825"/>
    <w:rPr>
      <w:sz w:val="22"/>
      <w:szCs w:val="22"/>
    </w:rPr>
  </w:style>
  <w:style w:type="character" w:customStyle="1" w:styleId="name2">
    <w:name w:val="name2"/>
    <w:rsid w:val="00546129"/>
    <w:rPr>
      <w:rFonts w:ascii="Arial Black" w:hAnsi="Arial Black"/>
      <w:color w:val="FF0000"/>
      <w:sz w:val="32"/>
    </w:rPr>
  </w:style>
  <w:style w:type="paragraph" w:customStyle="1" w:styleId="Bullet3hollow">
    <w:name w:val="Bullet 3 (hollow)"/>
    <w:rsid w:val="00546129"/>
    <w:pPr>
      <w:numPr>
        <w:numId w:val="4"/>
      </w:numPr>
      <w:spacing w:after="80"/>
    </w:pPr>
    <w:rPr>
      <w:sz w:val="22"/>
      <w:szCs w:val="22"/>
      <w:lang w:bidi="he-IL"/>
    </w:rPr>
  </w:style>
  <w:style w:type="paragraph" w:customStyle="1" w:styleId="List3roman">
    <w:name w:val="List 3 (roman)"/>
    <w:link w:val="List3romanChar"/>
    <w:rsid w:val="00546129"/>
    <w:pPr>
      <w:numPr>
        <w:ilvl w:val="2"/>
        <w:numId w:val="13"/>
      </w:numPr>
      <w:spacing w:after="80"/>
    </w:pPr>
    <w:rPr>
      <w:sz w:val="22"/>
      <w:szCs w:val="22"/>
    </w:rPr>
  </w:style>
  <w:style w:type="paragraph" w:styleId="Index3">
    <w:name w:val="index 3"/>
    <w:basedOn w:val="Normal"/>
    <w:next w:val="Normal"/>
    <w:autoRedefine/>
    <w:semiHidden/>
    <w:rsid w:val="00546129"/>
    <w:pPr>
      <w:ind w:left="720" w:hanging="240"/>
    </w:pPr>
    <w:rPr>
      <w:sz w:val="20"/>
      <w:szCs w:val="20"/>
    </w:rPr>
  </w:style>
  <w:style w:type="paragraph" w:styleId="Index4">
    <w:name w:val="index 4"/>
    <w:basedOn w:val="Normal"/>
    <w:next w:val="Normal"/>
    <w:autoRedefine/>
    <w:semiHidden/>
    <w:rsid w:val="00546129"/>
    <w:pPr>
      <w:ind w:left="960" w:hanging="240"/>
    </w:pPr>
    <w:rPr>
      <w:szCs w:val="21"/>
    </w:rPr>
  </w:style>
  <w:style w:type="paragraph" w:styleId="Index5">
    <w:name w:val="index 5"/>
    <w:basedOn w:val="Normal"/>
    <w:next w:val="Normal"/>
    <w:autoRedefine/>
    <w:semiHidden/>
    <w:rsid w:val="00546129"/>
    <w:pPr>
      <w:ind w:left="1200" w:hanging="240"/>
    </w:pPr>
    <w:rPr>
      <w:szCs w:val="21"/>
    </w:rPr>
  </w:style>
  <w:style w:type="paragraph" w:styleId="Index6">
    <w:name w:val="index 6"/>
    <w:basedOn w:val="Normal"/>
    <w:next w:val="Normal"/>
    <w:autoRedefine/>
    <w:semiHidden/>
    <w:rsid w:val="00546129"/>
    <w:pPr>
      <w:ind w:left="1440" w:hanging="240"/>
    </w:pPr>
    <w:rPr>
      <w:szCs w:val="21"/>
    </w:rPr>
  </w:style>
  <w:style w:type="paragraph" w:styleId="Index7">
    <w:name w:val="index 7"/>
    <w:basedOn w:val="Normal"/>
    <w:next w:val="Normal"/>
    <w:autoRedefine/>
    <w:semiHidden/>
    <w:rsid w:val="00546129"/>
    <w:pPr>
      <w:ind w:left="1680" w:hanging="240"/>
    </w:pPr>
    <w:rPr>
      <w:szCs w:val="21"/>
    </w:rPr>
  </w:style>
  <w:style w:type="paragraph" w:styleId="Index8">
    <w:name w:val="index 8"/>
    <w:basedOn w:val="Normal"/>
    <w:next w:val="Normal"/>
    <w:autoRedefine/>
    <w:semiHidden/>
    <w:rsid w:val="00546129"/>
    <w:pPr>
      <w:ind w:left="1920" w:hanging="240"/>
    </w:pPr>
    <w:rPr>
      <w:szCs w:val="21"/>
    </w:rPr>
  </w:style>
  <w:style w:type="paragraph" w:styleId="Index9">
    <w:name w:val="index 9"/>
    <w:basedOn w:val="Normal"/>
    <w:next w:val="Normal"/>
    <w:autoRedefine/>
    <w:semiHidden/>
    <w:rsid w:val="00546129"/>
    <w:pPr>
      <w:ind w:left="2160" w:hanging="240"/>
    </w:pPr>
    <w:rPr>
      <w:szCs w:val="21"/>
    </w:rPr>
  </w:style>
  <w:style w:type="paragraph" w:styleId="IndexHeading">
    <w:name w:val="index heading"/>
    <w:next w:val="Index1"/>
    <w:semiHidden/>
    <w:rsid w:val="00546129"/>
    <w:pPr>
      <w:spacing w:before="240" w:after="120"/>
      <w:ind w:left="720"/>
    </w:pPr>
    <w:rPr>
      <w:b/>
      <w:bCs/>
      <w:sz w:val="24"/>
      <w:szCs w:val="24"/>
      <w:lang w:bidi="he-IL"/>
    </w:rPr>
  </w:style>
  <w:style w:type="paragraph" w:customStyle="1" w:styleId="ToDo">
    <w:name w:val="ToDo"/>
    <w:next w:val="BodyText"/>
    <w:rsid w:val="00546129"/>
    <w:pPr>
      <w:keepNext/>
      <w:spacing w:before="80" w:after="80"/>
      <w:ind w:left="1440"/>
    </w:pPr>
    <w:rPr>
      <w:b/>
      <w:bCs/>
      <w:sz w:val="22"/>
      <w:szCs w:val="22"/>
      <w:lang w:bidi="he-IL"/>
    </w:rPr>
  </w:style>
  <w:style w:type="paragraph" w:styleId="BodyTextIndent3">
    <w:name w:val="Body Text Indent 3"/>
    <w:link w:val="BodyTextIndent3Char"/>
    <w:rsid w:val="00546129"/>
    <w:pPr>
      <w:spacing w:before="80" w:after="80"/>
      <w:ind w:left="2520"/>
    </w:pPr>
    <w:rPr>
      <w:sz w:val="22"/>
      <w:szCs w:val="22"/>
      <w:lang w:bidi="he-IL"/>
    </w:rPr>
  </w:style>
  <w:style w:type="character" w:customStyle="1" w:styleId="BodyTextIndent3Char">
    <w:name w:val="Body Text Indent 3 Char"/>
    <w:link w:val="BodyTextIndent3"/>
    <w:locked/>
    <w:rsid w:val="00712825"/>
    <w:rPr>
      <w:sz w:val="22"/>
      <w:szCs w:val="22"/>
      <w:lang w:val="en-US" w:eastAsia="en-US" w:bidi="he-IL"/>
    </w:rPr>
  </w:style>
  <w:style w:type="character" w:styleId="LineNumber">
    <w:name w:val="line number"/>
    <w:basedOn w:val="DefaultParagraphFont"/>
    <w:rsid w:val="00546129"/>
  </w:style>
  <w:style w:type="paragraph" w:customStyle="1" w:styleId="TableList1number">
    <w:name w:val="Table List 1 (number)"/>
    <w:rsid w:val="00546129"/>
    <w:pPr>
      <w:numPr>
        <w:numId w:val="14"/>
      </w:numPr>
      <w:spacing w:before="80" w:after="80"/>
    </w:pPr>
    <w:rPr>
      <w:sz w:val="22"/>
      <w:szCs w:val="22"/>
      <w:lang w:bidi="he-IL"/>
    </w:rPr>
  </w:style>
  <w:style w:type="paragraph" w:customStyle="1" w:styleId="TableList2alpha">
    <w:name w:val="Table List 2 (alpha)"/>
    <w:rsid w:val="00546129"/>
    <w:pPr>
      <w:numPr>
        <w:ilvl w:val="1"/>
        <w:numId w:val="14"/>
      </w:numPr>
      <w:spacing w:before="80" w:after="80"/>
    </w:pPr>
    <w:rPr>
      <w:sz w:val="22"/>
      <w:szCs w:val="22"/>
      <w:lang w:bidi="he-IL"/>
    </w:rPr>
  </w:style>
  <w:style w:type="paragraph" w:customStyle="1" w:styleId="TableList3roman">
    <w:name w:val="Table List 3 (roman)"/>
    <w:rsid w:val="00546129"/>
    <w:pPr>
      <w:numPr>
        <w:ilvl w:val="2"/>
        <w:numId w:val="14"/>
      </w:numPr>
      <w:tabs>
        <w:tab w:val="left" w:pos="1080"/>
      </w:tabs>
      <w:spacing w:before="80" w:after="80"/>
    </w:pPr>
    <w:rPr>
      <w:sz w:val="22"/>
      <w:szCs w:val="22"/>
      <w:lang w:bidi="he-IL"/>
    </w:rPr>
  </w:style>
  <w:style w:type="paragraph" w:customStyle="1" w:styleId="BodyTextIndentTable">
    <w:name w:val="Body Text Indent Table"/>
    <w:rsid w:val="00546129"/>
    <w:pPr>
      <w:spacing w:before="80" w:after="80"/>
      <w:ind w:left="432"/>
    </w:pPr>
    <w:rPr>
      <w:sz w:val="22"/>
      <w:szCs w:val="22"/>
      <w:lang w:bidi="he-IL"/>
    </w:rPr>
  </w:style>
  <w:style w:type="paragraph" w:customStyle="1" w:styleId="BodyTextIndent2Table">
    <w:name w:val="Body Text Indent 2 Table"/>
    <w:rsid w:val="00546129"/>
    <w:pPr>
      <w:spacing w:before="80" w:after="80"/>
      <w:ind w:left="720"/>
    </w:pPr>
    <w:rPr>
      <w:sz w:val="22"/>
      <w:szCs w:val="22"/>
      <w:lang w:bidi="he-IL"/>
    </w:rPr>
  </w:style>
  <w:style w:type="paragraph" w:customStyle="1" w:styleId="BodyTextIndent3Table">
    <w:name w:val="Body Text Indent 3 Table"/>
    <w:rsid w:val="00546129"/>
    <w:pPr>
      <w:spacing w:before="80" w:after="80"/>
      <w:ind w:left="1094"/>
    </w:pPr>
    <w:rPr>
      <w:sz w:val="22"/>
      <w:szCs w:val="22"/>
      <w:lang w:bidi="he-IL"/>
    </w:rPr>
  </w:style>
  <w:style w:type="paragraph" w:customStyle="1" w:styleId="Step">
    <w:name w:val="Step"/>
    <w:rsid w:val="00546129"/>
    <w:pPr>
      <w:numPr>
        <w:numId w:val="6"/>
      </w:numPr>
      <w:tabs>
        <w:tab w:val="clear" w:pos="1800"/>
        <w:tab w:val="num" w:pos="1080"/>
      </w:tabs>
      <w:spacing w:before="80" w:after="80"/>
    </w:pPr>
    <w:rPr>
      <w:sz w:val="22"/>
      <w:szCs w:val="22"/>
      <w:lang w:bidi="he-IL"/>
    </w:rPr>
  </w:style>
  <w:style w:type="paragraph" w:customStyle="1" w:styleId="SubStep">
    <w:name w:val="SubStep"/>
    <w:rsid w:val="00546129"/>
    <w:pPr>
      <w:numPr>
        <w:numId w:val="7"/>
      </w:numPr>
      <w:tabs>
        <w:tab w:val="clear" w:pos="2160"/>
        <w:tab w:val="num" w:pos="1440"/>
      </w:tabs>
      <w:spacing w:before="80" w:after="80"/>
    </w:pPr>
    <w:rPr>
      <w:sz w:val="22"/>
      <w:szCs w:val="22"/>
      <w:lang w:bidi="he-IL"/>
    </w:rPr>
  </w:style>
  <w:style w:type="paragraph" w:customStyle="1" w:styleId="HeaderOdd">
    <w:name w:val="Header Odd"/>
    <w:rsid w:val="00546129"/>
    <w:pPr>
      <w:pBdr>
        <w:bottom w:val="single" w:sz="8" w:space="1" w:color="auto"/>
      </w:pBdr>
      <w:jc w:val="right"/>
    </w:pPr>
    <w:rPr>
      <w:rFonts w:ascii="Verdana" w:hAnsi="Verdana" w:cs="Arial"/>
      <w:b/>
      <w:bCs/>
      <w:color w:val="003366"/>
      <w:sz w:val="18"/>
      <w:szCs w:val="18"/>
      <w:lang w:bidi="he-IL"/>
    </w:rPr>
  </w:style>
  <w:style w:type="paragraph" w:customStyle="1" w:styleId="HeaderEven">
    <w:name w:val="Header Even"/>
    <w:basedOn w:val="Header"/>
    <w:rsid w:val="00546129"/>
    <w:pPr>
      <w:pBdr>
        <w:bottom w:val="single" w:sz="8" w:space="1" w:color="auto"/>
      </w:pBdr>
      <w:tabs>
        <w:tab w:val="clear" w:pos="4320"/>
        <w:tab w:val="clear" w:pos="8640"/>
      </w:tabs>
    </w:pPr>
    <w:rPr>
      <w:rFonts w:ascii="Verdana" w:hAnsi="Verdana" w:cs="Arial"/>
      <w:b/>
      <w:color w:val="003366"/>
      <w:sz w:val="18"/>
      <w:szCs w:val="18"/>
    </w:rPr>
  </w:style>
  <w:style w:type="paragraph" w:customStyle="1" w:styleId="FooterOdd">
    <w:name w:val="Footer Odd"/>
    <w:basedOn w:val="Footer"/>
    <w:rsid w:val="00546129"/>
    <w:pPr>
      <w:keepLines/>
      <w:tabs>
        <w:tab w:val="clear" w:pos="4320"/>
        <w:tab w:val="clear" w:pos="8640"/>
      </w:tabs>
      <w:jc w:val="right"/>
    </w:pPr>
    <w:rPr>
      <w:rFonts w:ascii="Arial" w:hAnsi="Arial"/>
      <w:sz w:val="18"/>
      <w:szCs w:val="18"/>
    </w:rPr>
  </w:style>
  <w:style w:type="paragraph" w:customStyle="1" w:styleId="NoteIcon">
    <w:name w:val="Note Icon"/>
    <w:rsid w:val="00546129"/>
    <w:pPr>
      <w:tabs>
        <w:tab w:val="left" w:pos="3220"/>
      </w:tabs>
      <w:spacing w:before="80" w:after="80"/>
      <w:ind w:left="2880"/>
    </w:pPr>
    <w:rPr>
      <w:sz w:val="22"/>
      <w:szCs w:val="22"/>
      <w:lang w:bidi="he-IL"/>
    </w:rPr>
  </w:style>
  <w:style w:type="paragraph" w:customStyle="1" w:styleId="FooterEven">
    <w:name w:val="Footer Even"/>
    <w:basedOn w:val="Footer"/>
    <w:rsid w:val="00546129"/>
    <w:pPr>
      <w:keepLines/>
      <w:tabs>
        <w:tab w:val="clear" w:pos="4320"/>
        <w:tab w:val="clear" w:pos="8640"/>
      </w:tabs>
    </w:pPr>
    <w:rPr>
      <w:rFonts w:ascii="Arial" w:hAnsi="Arial"/>
      <w:sz w:val="18"/>
      <w:szCs w:val="18"/>
    </w:rPr>
  </w:style>
  <w:style w:type="paragraph" w:styleId="Title">
    <w:name w:val="Title"/>
    <w:basedOn w:val="Normal"/>
    <w:link w:val="TitleChar"/>
    <w:uiPriority w:val="99"/>
    <w:qFormat/>
    <w:rsid w:val="004B4052"/>
    <w:pPr>
      <w:spacing w:line="360" w:lineRule="auto"/>
      <w:ind w:right="-187"/>
      <w:jc w:val="center"/>
    </w:pPr>
    <w:rPr>
      <w:rFonts w:ascii="Cambria" w:hAnsi="Cambria"/>
      <w:b/>
      <w:bCs/>
      <w:kern w:val="28"/>
      <w:sz w:val="32"/>
      <w:szCs w:val="32"/>
    </w:rPr>
  </w:style>
  <w:style w:type="character" w:customStyle="1" w:styleId="TitleChar">
    <w:name w:val="Title Char"/>
    <w:link w:val="Title"/>
    <w:uiPriority w:val="99"/>
    <w:locked/>
    <w:rsid w:val="00712825"/>
    <w:rPr>
      <w:rFonts w:ascii="Cambria" w:hAnsi="Cambria" w:cs="Times New Roman"/>
      <w:b/>
      <w:bCs/>
      <w:kern w:val="28"/>
      <w:sz w:val="32"/>
      <w:szCs w:val="32"/>
      <w:lang w:val="en-US" w:eastAsia="en-US" w:bidi="he-IL"/>
    </w:rPr>
  </w:style>
  <w:style w:type="paragraph" w:customStyle="1" w:styleId="Frame">
    <w:name w:val="Frame"/>
    <w:basedOn w:val="BodyText"/>
    <w:uiPriority w:val="99"/>
    <w:rsid w:val="004B4052"/>
    <w:pPr>
      <w:keepLines/>
      <w:spacing w:before="120" w:after="120"/>
      <w:ind w:left="0"/>
    </w:pPr>
    <w:rPr>
      <w:rFonts w:ascii="Arial" w:hAnsi="Arial"/>
      <w:color w:val="008000"/>
    </w:rPr>
  </w:style>
  <w:style w:type="paragraph" w:styleId="ListBullet2">
    <w:name w:val="List Bullet 2"/>
    <w:aliases w:val="Square Bullet"/>
    <w:basedOn w:val="Normal"/>
    <w:rsid w:val="004B4052"/>
    <w:pPr>
      <w:tabs>
        <w:tab w:val="num" w:pos="720"/>
      </w:tabs>
      <w:spacing w:before="120"/>
      <w:ind w:left="720" w:hanging="360"/>
    </w:pPr>
  </w:style>
  <w:style w:type="paragraph" w:styleId="ListBullet">
    <w:name w:val="List Bullet"/>
    <w:aliases w:val="Round Bullet,List Bullet Char,Round Bullet Char,Bullet 2,Round Bullet2,Round Bullet3,Round Bullet4,Round Bullet5,UL,Round Bullet6,Round Bullet1,Round Bullet11,Round Bullet21,Round Bullet31,Round Bullet41"/>
    <w:basedOn w:val="BodyText"/>
    <w:uiPriority w:val="99"/>
    <w:rsid w:val="004B4052"/>
    <w:pPr>
      <w:tabs>
        <w:tab w:val="num" w:pos="2160"/>
      </w:tabs>
      <w:spacing w:before="0" w:after="60" w:line="240" w:lineRule="atLeast"/>
      <w:ind w:left="2160" w:hanging="360"/>
      <w:jc w:val="both"/>
    </w:pPr>
  </w:style>
  <w:style w:type="paragraph" w:styleId="ListNumber">
    <w:name w:val="List Number"/>
    <w:basedOn w:val="Normal"/>
    <w:uiPriority w:val="99"/>
    <w:rsid w:val="004B4052"/>
    <w:pPr>
      <w:tabs>
        <w:tab w:val="num" w:pos="360"/>
      </w:tabs>
      <w:spacing w:before="120"/>
      <w:ind w:left="360" w:hanging="360"/>
    </w:pPr>
  </w:style>
  <w:style w:type="paragraph" w:styleId="ListNumber2">
    <w:name w:val="List Number 2"/>
    <w:basedOn w:val="Normal"/>
    <w:uiPriority w:val="99"/>
    <w:rsid w:val="004B4052"/>
    <w:pPr>
      <w:tabs>
        <w:tab w:val="num" w:pos="1440"/>
      </w:tabs>
      <w:spacing w:before="120"/>
      <w:ind w:left="1440" w:hanging="360"/>
    </w:pPr>
  </w:style>
  <w:style w:type="paragraph" w:styleId="ListNumber3">
    <w:name w:val="List Number 3"/>
    <w:basedOn w:val="Normal"/>
    <w:uiPriority w:val="99"/>
    <w:rsid w:val="004B4052"/>
    <w:pPr>
      <w:tabs>
        <w:tab w:val="left" w:pos="1080"/>
        <w:tab w:val="num" w:pos="2160"/>
      </w:tabs>
      <w:spacing w:before="120"/>
      <w:ind w:left="2160" w:hanging="360"/>
    </w:pPr>
  </w:style>
  <w:style w:type="paragraph" w:customStyle="1" w:styleId="DocumentName">
    <w:name w:val="DocumentName"/>
    <w:basedOn w:val="Normal"/>
    <w:uiPriority w:val="99"/>
    <w:rsid w:val="004B4052"/>
    <w:pPr>
      <w:spacing w:before="3200" w:after="4800"/>
      <w:jc w:val="center"/>
    </w:pPr>
    <w:rPr>
      <w:rFonts w:ascii="Arial" w:hAnsi="Arial"/>
      <w:b/>
      <w:bCs/>
      <w:sz w:val="32"/>
      <w:szCs w:val="32"/>
    </w:rPr>
  </w:style>
  <w:style w:type="paragraph" w:customStyle="1" w:styleId="InternalHeading">
    <w:name w:val="Internal Heading"/>
    <w:basedOn w:val="Normal"/>
    <w:next w:val="BodyText"/>
    <w:uiPriority w:val="99"/>
    <w:rsid w:val="004B4052"/>
    <w:pPr>
      <w:keepNext/>
      <w:spacing w:before="160"/>
    </w:pPr>
    <w:rPr>
      <w:rFonts w:ascii="Arial" w:hAnsi="Arial"/>
      <w:b/>
      <w:bCs/>
      <w:u w:val="single"/>
    </w:rPr>
  </w:style>
  <w:style w:type="paragraph" w:customStyle="1" w:styleId="logo">
    <w:name w:val="logo"/>
    <w:basedOn w:val="Normal"/>
    <w:uiPriority w:val="99"/>
    <w:rsid w:val="004B4052"/>
    <w:pPr>
      <w:spacing w:before="160"/>
      <w:ind w:left="2592"/>
    </w:pPr>
    <w:rPr>
      <w:rFonts w:ascii="Arial" w:hAnsi="Arial"/>
      <w:b/>
      <w:bCs/>
      <w:i/>
      <w:iCs/>
      <w:sz w:val="40"/>
      <w:szCs w:val="40"/>
    </w:rPr>
  </w:style>
  <w:style w:type="paragraph" w:customStyle="1" w:styleId="ReleaseNotes">
    <w:name w:val="ReleaseNotes"/>
    <w:basedOn w:val="Normal"/>
    <w:uiPriority w:val="99"/>
    <w:rsid w:val="004B4052"/>
    <w:rPr>
      <w:sz w:val="22"/>
      <w:szCs w:val="22"/>
    </w:rPr>
  </w:style>
  <w:style w:type="paragraph" w:customStyle="1" w:styleId="contents0">
    <w:name w:val="contents"/>
    <w:basedOn w:val="Normal"/>
    <w:uiPriority w:val="99"/>
    <w:rsid w:val="004B4052"/>
    <w:pPr>
      <w:spacing w:before="1200" w:after="480"/>
      <w:jc w:val="center"/>
    </w:pPr>
    <w:rPr>
      <w:rFonts w:ascii="Arial" w:hAnsi="Arial"/>
      <w:b/>
      <w:bCs/>
      <w:sz w:val="28"/>
      <w:szCs w:val="28"/>
    </w:rPr>
  </w:style>
  <w:style w:type="paragraph" w:customStyle="1" w:styleId="program">
    <w:name w:val="program"/>
    <w:basedOn w:val="Normal"/>
    <w:uiPriority w:val="99"/>
    <w:rsid w:val="004B4052"/>
    <w:pPr>
      <w:ind w:left="1800"/>
    </w:pPr>
    <w:rPr>
      <w:rFonts w:ascii="Courier New" w:hAnsi="Courier New"/>
      <w:sz w:val="17"/>
      <w:szCs w:val="17"/>
    </w:rPr>
  </w:style>
  <w:style w:type="paragraph" w:customStyle="1" w:styleId="CrazyName">
    <w:name w:val="CrazyName"/>
    <w:basedOn w:val="Normal"/>
    <w:uiPriority w:val="99"/>
    <w:rsid w:val="004B4052"/>
    <w:rPr>
      <w:sz w:val="22"/>
      <w:szCs w:val="22"/>
    </w:rPr>
  </w:style>
  <w:style w:type="character" w:styleId="FollowedHyperlink">
    <w:name w:val="FollowedHyperlink"/>
    <w:uiPriority w:val="99"/>
    <w:rsid w:val="004B4052"/>
    <w:rPr>
      <w:rFonts w:cs="Times New Roman"/>
      <w:color w:val="800080"/>
      <w:u w:val="single"/>
    </w:rPr>
  </w:style>
  <w:style w:type="paragraph" w:customStyle="1" w:styleId="xl16">
    <w:name w:val="xl16"/>
    <w:basedOn w:val="Normal"/>
    <w:uiPriority w:val="99"/>
    <w:rsid w:val="004B4052"/>
    <w:pPr>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pPr>
    <w:rPr>
      <w:rFonts w:ascii="MS Sans Serif" w:hAnsi="MS Sans Serif"/>
      <w:color w:val="000000"/>
    </w:rPr>
  </w:style>
  <w:style w:type="paragraph" w:customStyle="1" w:styleId="xl17">
    <w:name w:val="xl17"/>
    <w:basedOn w:val="Normal"/>
    <w:uiPriority w:val="99"/>
    <w:rsid w:val="004B4052"/>
    <w:pPr>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jc w:val="right"/>
    </w:pPr>
    <w:rPr>
      <w:rFonts w:ascii="MS Sans Serif" w:hAnsi="MS Sans Serif"/>
      <w:color w:val="000000"/>
    </w:rPr>
  </w:style>
  <w:style w:type="paragraph" w:styleId="List">
    <w:name w:val="List"/>
    <w:basedOn w:val="Normal"/>
    <w:uiPriority w:val="99"/>
    <w:rsid w:val="004B4052"/>
    <w:pPr>
      <w:ind w:left="360" w:hanging="360"/>
    </w:pPr>
  </w:style>
  <w:style w:type="paragraph" w:customStyle="1" w:styleId="BodyTable">
    <w:name w:val="BodyTable"/>
    <w:basedOn w:val="Normal"/>
    <w:uiPriority w:val="99"/>
    <w:rsid w:val="004B4052"/>
    <w:pPr>
      <w:spacing w:before="20" w:after="20"/>
    </w:pPr>
    <w:rPr>
      <w:sz w:val="22"/>
      <w:szCs w:val="22"/>
    </w:rPr>
  </w:style>
  <w:style w:type="paragraph" w:customStyle="1" w:styleId="Normal11pt">
    <w:name w:val="Normal + 11 pt"/>
    <w:aliases w:val="Before:  1&quot;"/>
    <w:basedOn w:val="Normal"/>
    <w:uiPriority w:val="99"/>
    <w:rsid w:val="004B4052"/>
  </w:style>
  <w:style w:type="paragraph" w:customStyle="1" w:styleId="Style2">
    <w:name w:val="Style2"/>
    <w:basedOn w:val="Heading2"/>
    <w:link w:val="Style2Char"/>
    <w:uiPriority w:val="99"/>
    <w:rsid w:val="004B4052"/>
    <w:pPr>
      <w:spacing w:after="60"/>
      <w:ind w:left="0" w:firstLine="0"/>
    </w:pPr>
  </w:style>
  <w:style w:type="character" w:customStyle="1" w:styleId="Style2Char">
    <w:name w:val="Style2 Char"/>
    <w:basedOn w:val="Heading2Char"/>
    <w:link w:val="Style2"/>
    <w:uiPriority w:val="99"/>
    <w:locked/>
    <w:rsid w:val="004B4052"/>
    <w:rPr>
      <w:rFonts w:ascii="Arial" w:hAnsi="Arial"/>
      <w:b/>
      <w:bCs/>
      <w:color w:val="003366"/>
      <w:sz w:val="32"/>
      <w:szCs w:val="32"/>
    </w:rPr>
  </w:style>
  <w:style w:type="paragraph" w:customStyle="1" w:styleId="StyleHeading2Complex10pt">
    <w:name w:val="Style Heading 2 + (Complex) 10 pt"/>
    <w:next w:val="BlockText"/>
    <w:link w:val="StyleHeading2Complex10ptChar"/>
    <w:uiPriority w:val="99"/>
    <w:rsid w:val="004B4052"/>
    <w:pPr>
      <w:ind w:left="1440" w:hanging="1440"/>
    </w:pPr>
    <w:rPr>
      <w:rFonts w:ascii="Arial" w:hAnsi="Arial" w:cs="Arial"/>
      <w:b/>
      <w:bCs/>
      <w:color w:val="003366"/>
      <w:sz w:val="32"/>
      <w:lang w:bidi="he-IL"/>
    </w:rPr>
  </w:style>
  <w:style w:type="paragraph" w:styleId="BlockText">
    <w:name w:val="Block Text"/>
    <w:basedOn w:val="Normal"/>
    <w:uiPriority w:val="99"/>
    <w:rsid w:val="004B4052"/>
    <w:pPr>
      <w:spacing w:after="120"/>
      <w:ind w:left="1440" w:right="1440"/>
    </w:pPr>
  </w:style>
  <w:style w:type="character" w:customStyle="1" w:styleId="StyleHeading2Complex10ptChar">
    <w:name w:val="Style Heading 2 + (Complex) 10 pt Char"/>
    <w:link w:val="StyleHeading2Complex10pt"/>
    <w:uiPriority w:val="99"/>
    <w:locked/>
    <w:rsid w:val="004B4052"/>
    <w:rPr>
      <w:rFonts w:ascii="Arial" w:hAnsi="Arial" w:cs="Arial"/>
      <w:b/>
      <w:bCs/>
      <w:color w:val="003366"/>
      <w:sz w:val="32"/>
      <w:lang w:val="en-US" w:eastAsia="en-US" w:bidi="he-IL"/>
    </w:rPr>
  </w:style>
  <w:style w:type="character" w:styleId="CommentReference">
    <w:name w:val="annotation reference"/>
    <w:uiPriority w:val="99"/>
    <w:semiHidden/>
    <w:rsid w:val="004B4052"/>
    <w:rPr>
      <w:rFonts w:cs="Times New Roman"/>
      <w:sz w:val="16"/>
      <w:szCs w:val="16"/>
    </w:rPr>
  </w:style>
  <w:style w:type="paragraph" w:styleId="CommentText">
    <w:name w:val="annotation text"/>
    <w:basedOn w:val="Normal"/>
    <w:link w:val="CommentTextChar"/>
    <w:uiPriority w:val="99"/>
    <w:semiHidden/>
    <w:rsid w:val="004B4052"/>
    <w:rPr>
      <w:sz w:val="20"/>
      <w:szCs w:val="20"/>
    </w:rPr>
  </w:style>
  <w:style w:type="character" w:customStyle="1" w:styleId="CommentTextChar">
    <w:name w:val="Comment Text Char"/>
    <w:link w:val="CommentText"/>
    <w:uiPriority w:val="99"/>
    <w:semiHidden/>
    <w:locked/>
    <w:rsid w:val="00712825"/>
    <w:rPr>
      <w:rFonts w:cs="Times New Roman"/>
      <w:sz w:val="20"/>
      <w:szCs w:val="20"/>
      <w:lang w:val="en-US" w:eastAsia="en-US" w:bidi="he-IL"/>
    </w:rPr>
  </w:style>
  <w:style w:type="paragraph" w:styleId="CommentSubject">
    <w:name w:val="annotation subject"/>
    <w:basedOn w:val="CommentText"/>
    <w:next w:val="CommentText"/>
    <w:link w:val="CommentSubjectChar"/>
    <w:uiPriority w:val="99"/>
    <w:semiHidden/>
    <w:rsid w:val="004B4052"/>
    <w:rPr>
      <w:b/>
      <w:bCs/>
    </w:rPr>
  </w:style>
  <w:style w:type="character" w:customStyle="1" w:styleId="CommentSubjectChar">
    <w:name w:val="Comment Subject Char"/>
    <w:link w:val="CommentSubject"/>
    <w:uiPriority w:val="99"/>
    <w:semiHidden/>
    <w:locked/>
    <w:rsid w:val="00712825"/>
    <w:rPr>
      <w:rFonts w:cs="Times New Roman"/>
      <w:b/>
      <w:bCs/>
      <w:sz w:val="20"/>
      <w:szCs w:val="20"/>
      <w:lang w:val="en-US" w:eastAsia="en-US" w:bidi="he-IL"/>
    </w:rPr>
  </w:style>
  <w:style w:type="paragraph" w:styleId="BalloonText">
    <w:name w:val="Balloon Text"/>
    <w:basedOn w:val="Normal"/>
    <w:link w:val="BalloonTextChar"/>
    <w:uiPriority w:val="99"/>
    <w:semiHidden/>
    <w:rsid w:val="004B4052"/>
    <w:rPr>
      <w:sz w:val="2"/>
      <w:szCs w:val="20"/>
    </w:rPr>
  </w:style>
  <w:style w:type="character" w:customStyle="1" w:styleId="BalloonTextChar">
    <w:name w:val="Balloon Text Char"/>
    <w:link w:val="BalloonText"/>
    <w:uiPriority w:val="99"/>
    <w:semiHidden/>
    <w:locked/>
    <w:rsid w:val="00712825"/>
    <w:rPr>
      <w:rFonts w:cs="Times New Roman"/>
      <w:sz w:val="2"/>
      <w:lang w:val="en-US" w:eastAsia="en-US" w:bidi="he-IL"/>
    </w:rPr>
  </w:style>
  <w:style w:type="table" w:styleId="TableGrid">
    <w:name w:val="Table Grid"/>
    <w:basedOn w:val="TableNormal"/>
    <w:uiPriority w:val="99"/>
    <w:rsid w:val="004B4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2">
    <w:name w:val="Table Classic 2"/>
    <w:basedOn w:val="TableNormal"/>
    <w:uiPriority w:val="99"/>
    <w:rsid w:val="008C2968"/>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paragraph" w:styleId="ListNumber4">
    <w:name w:val="List Number 4"/>
    <w:basedOn w:val="Normal"/>
    <w:uiPriority w:val="99"/>
    <w:rsid w:val="004B28C4"/>
    <w:pPr>
      <w:tabs>
        <w:tab w:val="num" w:pos="1440"/>
      </w:tabs>
      <w:spacing w:after="120"/>
      <w:ind w:left="1440" w:hanging="360"/>
    </w:pPr>
    <w:rPr>
      <w:rFonts w:ascii="Verdana" w:hAnsi="Verdana"/>
      <w:sz w:val="18"/>
    </w:rPr>
  </w:style>
  <w:style w:type="character" w:customStyle="1" w:styleId="defaultlabelstyle1">
    <w:name w:val="defaultlabelstyle1"/>
    <w:rsid w:val="00B07F7C"/>
    <w:rPr>
      <w:rFonts w:cs="Times New Roman"/>
      <w:color w:val="000000"/>
    </w:rPr>
  </w:style>
  <w:style w:type="paragraph" w:styleId="NormalWeb">
    <w:name w:val="Normal (Web)"/>
    <w:basedOn w:val="Normal"/>
    <w:uiPriority w:val="99"/>
    <w:rsid w:val="00990E20"/>
    <w:pPr>
      <w:spacing w:before="100" w:beforeAutospacing="1" w:after="100" w:afterAutospacing="1"/>
    </w:pPr>
  </w:style>
  <w:style w:type="paragraph" w:styleId="PlainText">
    <w:name w:val="Plain Text"/>
    <w:basedOn w:val="Normal"/>
    <w:link w:val="PlainTextChar"/>
    <w:uiPriority w:val="99"/>
    <w:rsid w:val="00050FCC"/>
    <w:rPr>
      <w:rFonts w:ascii="Courier New" w:hAnsi="Courier New" w:cs="Courier New"/>
      <w:sz w:val="20"/>
      <w:szCs w:val="20"/>
    </w:rPr>
  </w:style>
  <w:style w:type="character" w:customStyle="1" w:styleId="PlainTextChar">
    <w:name w:val="Plain Text Char"/>
    <w:link w:val="PlainText"/>
    <w:uiPriority w:val="99"/>
    <w:semiHidden/>
    <w:locked/>
    <w:rsid w:val="00712825"/>
    <w:rPr>
      <w:rFonts w:ascii="Courier New" w:hAnsi="Courier New" w:cs="Courier New"/>
      <w:sz w:val="20"/>
      <w:szCs w:val="20"/>
      <w:lang w:val="en-US" w:eastAsia="en-US" w:bidi="he-IL"/>
    </w:rPr>
  </w:style>
  <w:style w:type="character" w:customStyle="1" w:styleId="List3romanChar">
    <w:name w:val="List 3 (roman) Char"/>
    <w:link w:val="List3roman"/>
    <w:locked/>
    <w:rsid w:val="00424B85"/>
    <w:rPr>
      <w:sz w:val="22"/>
      <w:szCs w:val="22"/>
    </w:rPr>
  </w:style>
  <w:style w:type="character" w:customStyle="1" w:styleId="Bullet2roundChar">
    <w:name w:val="Bullet 2 (round) Char"/>
    <w:link w:val="Bullet2round"/>
    <w:locked/>
    <w:rsid w:val="004367FF"/>
    <w:rPr>
      <w:sz w:val="22"/>
      <w:szCs w:val="22"/>
    </w:rPr>
  </w:style>
  <w:style w:type="paragraph" w:customStyle="1" w:styleId="tableheader0">
    <w:name w:val="tableheader"/>
    <w:basedOn w:val="Normal"/>
    <w:uiPriority w:val="99"/>
    <w:rsid w:val="00BB5D5F"/>
    <w:pPr>
      <w:keepNext/>
      <w:spacing w:before="40" w:after="40"/>
    </w:pPr>
    <w:rPr>
      <w:rFonts w:ascii="Arial" w:hAnsi="Arial" w:cs="Arial"/>
      <w:b/>
      <w:bCs/>
      <w:color w:val="003366"/>
      <w:sz w:val="18"/>
      <w:szCs w:val="18"/>
    </w:rPr>
  </w:style>
  <w:style w:type="paragraph" w:customStyle="1" w:styleId="tablebody0">
    <w:name w:val="tablebody"/>
    <w:basedOn w:val="Normal"/>
    <w:uiPriority w:val="99"/>
    <w:rsid w:val="00BB5D5F"/>
    <w:pPr>
      <w:keepNext/>
      <w:spacing w:before="40" w:after="40"/>
    </w:pPr>
    <w:rPr>
      <w:sz w:val="20"/>
      <w:szCs w:val="20"/>
    </w:rPr>
  </w:style>
  <w:style w:type="paragraph" w:customStyle="1" w:styleId="tablebody00">
    <w:name w:val="tablebody0"/>
    <w:basedOn w:val="Normal"/>
    <w:uiPriority w:val="99"/>
    <w:rsid w:val="007B53E1"/>
    <w:pPr>
      <w:keepNext/>
      <w:spacing w:before="40" w:after="40"/>
    </w:pPr>
    <w:rPr>
      <w:sz w:val="20"/>
      <w:szCs w:val="20"/>
    </w:rPr>
  </w:style>
  <w:style w:type="character" w:customStyle="1" w:styleId="Bullet1squareChar">
    <w:name w:val="Bullet 1 (square) Char"/>
    <w:link w:val="Bullet1square"/>
    <w:locked/>
    <w:rsid w:val="00C11E3E"/>
    <w:rPr>
      <w:sz w:val="22"/>
      <w:szCs w:val="22"/>
      <w:lang w:val="en-GB" w:eastAsia="en-GB"/>
    </w:rPr>
  </w:style>
  <w:style w:type="table" w:styleId="TableTheme">
    <w:name w:val="Table Theme"/>
    <w:basedOn w:val="TableNormal"/>
    <w:uiPriority w:val="99"/>
    <w:rsid w:val="004245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rsid w:val="003479A4"/>
    <w:rPr>
      <w:rFonts w:cs="Times New Roman"/>
      <w:b/>
      <w:bCs/>
    </w:rPr>
  </w:style>
  <w:style w:type="character" w:customStyle="1" w:styleId="SignatureChar">
    <w:name w:val="Signature Char"/>
    <w:link w:val="Signature"/>
    <w:uiPriority w:val="99"/>
    <w:locked/>
    <w:rsid w:val="005841CA"/>
    <w:rPr>
      <w:rFonts w:ascii="Arial" w:hAnsi="Arial" w:cs="Arial"/>
      <w:b/>
      <w:bCs/>
      <w:color w:val="336699"/>
      <w:sz w:val="28"/>
      <w:szCs w:val="28"/>
      <w:lang w:val="en-US" w:eastAsia="en-US" w:bidi="he-IL"/>
    </w:rPr>
  </w:style>
  <w:style w:type="character" w:customStyle="1" w:styleId="BodyTextChar1">
    <w:name w:val="Body Text Char1"/>
    <w:aliases w:val="ändrad Char2,body text Char2,bt Char,body text1 Char2,bt1 Char2,body text2 Char2,bt2 Char2,body text11 Char2,bt11 Char2,body text3 Char2,bt3 Char2,paragraph 2 Char2,paragraph 21 Char2,EHPT Char2,Body Text2 Char,AvtalBrödtext Char,b Char"/>
    <w:link w:val="BodyText"/>
    <w:locked/>
    <w:rsid w:val="005841CA"/>
    <w:rPr>
      <w:sz w:val="24"/>
      <w:szCs w:val="24"/>
      <w:lang w:bidi="he-IL"/>
    </w:rPr>
  </w:style>
  <w:style w:type="character" w:customStyle="1" w:styleId="btChar11">
    <w:name w:val="bt Char11"/>
    <w:aliases w:val="bt Char Char Char2,bt Char Char11,ändrad Char1,body text Char1,body text1 Char1,bt1 Char1,body text2 Char1,bt2 Char1,body text11 Char1,bt11 Char1,body text3 Char1,bt3 Char1,paragraph 2 Char1,paragraph 21 Char1,?ndrad Char2,EHPT Char1"/>
    <w:uiPriority w:val="99"/>
    <w:locked/>
    <w:rsid w:val="00341DC1"/>
    <w:rPr>
      <w:rFonts w:cs="Times New Roman"/>
      <w:sz w:val="22"/>
      <w:szCs w:val="22"/>
      <w:lang w:val="en-US" w:eastAsia="en-US" w:bidi="he-IL"/>
    </w:rPr>
  </w:style>
  <w:style w:type="character" w:customStyle="1" w:styleId="CharChar16">
    <w:name w:val="Char Char16"/>
    <w:uiPriority w:val="99"/>
    <w:locked/>
    <w:rsid w:val="000E25DB"/>
    <w:rPr>
      <w:rFonts w:cs="Times New Roman"/>
      <w:sz w:val="22"/>
      <w:szCs w:val="22"/>
      <w:lang w:val="en-US" w:eastAsia="en-US" w:bidi="he-IL"/>
    </w:rPr>
  </w:style>
  <w:style w:type="character" w:customStyle="1" w:styleId="TableBodyChar">
    <w:name w:val="Table Body Char"/>
    <w:link w:val="TableBody"/>
    <w:uiPriority w:val="99"/>
    <w:locked/>
    <w:rsid w:val="00572165"/>
    <w:rPr>
      <w:lang w:val="en-US" w:eastAsia="en-US" w:bidi="he-IL"/>
    </w:rPr>
  </w:style>
  <w:style w:type="character" w:customStyle="1" w:styleId="SubtitleChar">
    <w:name w:val="Subtitle Char"/>
    <w:link w:val="Subtitle"/>
    <w:uiPriority w:val="99"/>
    <w:locked/>
    <w:rsid w:val="00704529"/>
    <w:rPr>
      <w:rFonts w:cs="Times New Roman"/>
      <w:sz w:val="22"/>
      <w:szCs w:val="22"/>
      <w:lang w:val="en-US" w:eastAsia="en-US" w:bidi="he-IL"/>
    </w:rPr>
  </w:style>
  <w:style w:type="character" w:customStyle="1" w:styleId="CharChar3">
    <w:name w:val="Char Char3"/>
    <w:uiPriority w:val="99"/>
    <w:rsid w:val="00DF5279"/>
    <w:rPr>
      <w:rFonts w:ascii="Arial" w:hAnsi="Arial" w:cs="Arial"/>
      <w:b/>
      <w:bCs/>
      <w:color w:val="003366"/>
      <w:sz w:val="32"/>
      <w:szCs w:val="32"/>
      <w:lang w:val="en-US" w:eastAsia="en-US" w:bidi="he-IL"/>
    </w:rPr>
  </w:style>
  <w:style w:type="character" w:styleId="IntenseEmphasis">
    <w:name w:val="Intense Emphasis"/>
    <w:uiPriority w:val="99"/>
    <w:qFormat/>
    <w:rsid w:val="000B00B3"/>
    <w:rPr>
      <w:rFonts w:cs="Times New Roman"/>
      <w:b/>
      <w:bCs/>
      <w:i/>
      <w:iCs/>
      <w:color w:val="4F81BD"/>
    </w:rPr>
  </w:style>
  <w:style w:type="numbering" w:customStyle="1" w:styleId="UList">
    <w:name w:val="UList"/>
    <w:basedOn w:val="1ai"/>
    <w:rsid w:val="00546129"/>
    <w:pPr>
      <w:numPr>
        <w:numId w:val="10"/>
      </w:numPr>
    </w:pPr>
  </w:style>
  <w:style w:type="numbering" w:customStyle="1" w:styleId="UListTable">
    <w:name w:val="UList Table"/>
    <w:basedOn w:val="NoList"/>
    <w:rsid w:val="00546129"/>
    <w:pPr>
      <w:numPr>
        <w:numId w:val="11"/>
      </w:numPr>
    </w:pPr>
  </w:style>
  <w:style w:type="numbering" w:customStyle="1" w:styleId="UBullet">
    <w:name w:val="UBullet"/>
    <w:basedOn w:val="NoList"/>
    <w:rsid w:val="00546129"/>
    <w:pPr>
      <w:numPr>
        <w:numId w:val="8"/>
      </w:numPr>
    </w:pPr>
  </w:style>
  <w:style w:type="numbering" w:styleId="1ai">
    <w:name w:val="Outline List 1"/>
    <w:basedOn w:val="NoList"/>
    <w:locked/>
    <w:rsid w:val="00546129"/>
    <w:pPr>
      <w:numPr>
        <w:numId w:val="1"/>
      </w:numPr>
    </w:pPr>
  </w:style>
  <w:style w:type="numbering" w:customStyle="1" w:styleId="UBulletTable">
    <w:name w:val="UBullet Table"/>
    <w:basedOn w:val="NoList"/>
    <w:rsid w:val="00546129"/>
    <w:pPr>
      <w:numPr>
        <w:numId w:val="9"/>
      </w:numPr>
    </w:pPr>
  </w:style>
  <w:style w:type="paragraph" w:styleId="ListParagraph">
    <w:name w:val="List Paragraph"/>
    <w:basedOn w:val="Normal"/>
    <w:uiPriority w:val="34"/>
    <w:qFormat/>
    <w:rsid w:val="002D6686"/>
    <w:pPr>
      <w:ind w:left="720"/>
    </w:pPr>
    <w:rPr>
      <w:rFonts w:ascii="Calibri" w:eastAsia="Calibri" w:hAnsi="Calibri"/>
      <w:sz w:val="22"/>
      <w:szCs w:val="22"/>
    </w:rPr>
  </w:style>
  <w:style w:type="paragraph" w:customStyle="1" w:styleId="NormalCourier">
    <w:name w:val="Normal + Courier"/>
    <w:aliases w:val="10 pt,Black"/>
    <w:basedOn w:val="Normal"/>
    <w:rsid w:val="00105000"/>
    <w:pPr>
      <w:ind w:left="1800"/>
    </w:pPr>
    <w:rPr>
      <w:rFonts w:ascii="Courier New" w:hAnsi="Courier New" w:cs="Courier New"/>
      <w:sz w:val="20"/>
      <w:szCs w:val="20"/>
    </w:rPr>
  </w:style>
  <w:style w:type="character" w:customStyle="1" w:styleId="btCharChar">
    <w:name w:val="bt Char Char"/>
    <w:locked/>
    <w:rsid w:val="007B5E1D"/>
    <w:rPr>
      <w:sz w:val="22"/>
      <w:szCs w:val="22"/>
      <w:lang w:val="en-US" w:eastAsia="en-US" w:bidi="he-IL"/>
    </w:rPr>
  </w:style>
  <w:style w:type="paragraph" w:styleId="Revision">
    <w:name w:val="Revision"/>
    <w:hidden/>
    <w:uiPriority w:val="99"/>
    <w:semiHidden/>
    <w:rsid w:val="00BE0DB5"/>
    <w:rPr>
      <w:sz w:val="24"/>
      <w:szCs w:val="24"/>
      <w:lang w:bidi="he-IL"/>
    </w:rPr>
  </w:style>
  <w:style w:type="character" w:styleId="HTMLAcronym">
    <w:name w:val="HTML Acronym"/>
    <w:locked/>
    <w:rsid w:val="00A8739B"/>
    <w:rPr>
      <w:lang w:val="en-US"/>
    </w:rPr>
  </w:style>
  <w:style w:type="character" w:customStyle="1" w:styleId="HTMLAddressChar">
    <w:name w:val="HTML Address Char"/>
    <w:link w:val="HTMLAddress"/>
    <w:locked/>
    <w:rsid w:val="00A8739B"/>
    <w:rPr>
      <w:rFonts w:ascii="Calibri" w:eastAsia="Calibri" w:hAnsi="Calibri"/>
      <w:i/>
      <w:iCs/>
      <w:sz w:val="24"/>
      <w:szCs w:val="24"/>
      <w:lang w:val="en-US" w:eastAsia="en-US" w:bidi="he-IL"/>
    </w:rPr>
  </w:style>
  <w:style w:type="paragraph" w:styleId="HTMLAddress">
    <w:name w:val="HTML Address"/>
    <w:basedOn w:val="Normal"/>
    <w:link w:val="HTMLAddressChar"/>
    <w:locked/>
    <w:rsid w:val="00A8739B"/>
    <w:rPr>
      <w:rFonts w:ascii="Calibri" w:eastAsia="Calibri" w:hAnsi="Calibri"/>
      <w:i/>
      <w:iCs/>
    </w:rPr>
  </w:style>
  <w:style w:type="character" w:styleId="HTMLCite">
    <w:name w:val="HTML Cite"/>
    <w:locked/>
    <w:rsid w:val="00A8739B"/>
    <w:rPr>
      <w:i/>
      <w:iCs/>
      <w:lang w:val="en-US"/>
    </w:rPr>
  </w:style>
  <w:style w:type="character" w:styleId="HTMLCode">
    <w:name w:val="HTML Code"/>
    <w:locked/>
    <w:rsid w:val="00A8739B"/>
    <w:rPr>
      <w:rFonts w:ascii="Courier New" w:eastAsia="Times New Roman" w:hAnsi="Courier New" w:cs="Courier New" w:hint="default"/>
      <w:sz w:val="20"/>
      <w:szCs w:val="20"/>
      <w:lang w:val="en-US"/>
    </w:rPr>
  </w:style>
  <w:style w:type="character" w:styleId="HTMLDefinition">
    <w:name w:val="HTML Definition"/>
    <w:locked/>
    <w:rsid w:val="00A8739B"/>
    <w:rPr>
      <w:i/>
      <w:iCs/>
      <w:lang w:val="en-US"/>
    </w:rPr>
  </w:style>
  <w:style w:type="character" w:styleId="Emphasis">
    <w:name w:val="Emphasis"/>
    <w:qFormat/>
    <w:locked/>
    <w:rsid w:val="00A8739B"/>
    <w:rPr>
      <w:i/>
      <w:iCs/>
      <w:lang w:val="en-US"/>
    </w:rPr>
  </w:style>
  <w:style w:type="character" w:customStyle="1" w:styleId="CharChar21">
    <w:name w:val="Char Char21"/>
    <w:locked/>
    <w:rsid w:val="00A8739B"/>
    <w:rPr>
      <w:rFonts w:ascii="Arial" w:hAnsi="Arial" w:cs="Arial"/>
      <w:b/>
      <w:bCs/>
      <w:smallCaps/>
      <w:color w:val="FF6600"/>
      <w:kern w:val="32"/>
      <w:sz w:val="48"/>
      <w:szCs w:val="48"/>
      <w:lang w:val="en-US" w:eastAsia="en-US" w:bidi="he-IL"/>
    </w:rPr>
  </w:style>
  <w:style w:type="character" w:customStyle="1" w:styleId="CharChar20">
    <w:name w:val="Char Char20"/>
    <w:locked/>
    <w:rsid w:val="00A8739B"/>
    <w:rPr>
      <w:rFonts w:ascii="Arial" w:hAnsi="Arial" w:cs="Arial"/>
      <w:b/>
      <w:bCs/>
      <w:color w:val="003366"/>
      <w:sz w:val="32"/>
      <w:szCs w:val="32"/>
      <w:lang w:val="en-US" w:eastAsia="en-US" w:bidi="he-IL"/>
    </w:rPr>
  </w:style>
  <w:style w:type="character" w:customStyle="1" w:styleId="CharChar19">
    <w:name w:val="Char Char19"/>
    <w:locked/>
    <w:rsid w:val="00A8739B"/>
    <w:rPr>
      <w:rFonts w:ascii="Arial" w:hAnsi="Arial" w:cs="Arial" w:hint="default"/>
      <w:b/>
      <w:bCs/>
      <w:color w:val="003366"/>
      <w:sz w:val="32"/>
      <w:szCs w:val="32"/>
      <w:lang w:val="en-US" w:eastAsia="en-US" w:bidi="he-IL"/>
    </w:rPr>
  </w:style>
  <w:style w:type="character" w:customStyle="1" w:styleId="CharChar18">
    <w:name w:val="Char Char18"/>
    <w:locked/>
    <w:rsid w:val="00A8739B"/>
    <w:rPr>
      <w:rFonts w:ascii="Arial" w:hAnsi="Arial" w:cs="Arial" w:hint="default"/>
      <w:b/>
      <w:bCs/>
      <w:color w:val="336699"/>
      <w:sz w:val="28"/>
      <w:szCs w:val="28"/>
      <w:lang w:val="en-US" w:eastAsia="en-US" w:bidi="he-IL"/>
    </w:rPr>
  </w:style>
  <w:style w:type="character" w:customStyle="1" w:styleId="CharChar17">
    <w:name w:val="Char Char17"/>
    <w:locked/>
    <w:rsid w:val="00A8739B"/>
    <w:rPr>
      <w:b/>
      <w:bCs/>
      <w:i/>
      <w:iCs/>
      <w:sz w:val="26"/>
      <w:szCs w:val="26"/>
      <w:lang w:val="en-US" w:eastAsia="en-US" w:bidi="he-IL"/>
    </w:rPr>
  </w:style>
  <w:style w:type="character" w:styleId="HTMLKeyboard">
    <w:name w:val="HTML Keyboard"/>
    <w:locked/>
    <w:rsid w:val="00A8739B"/>
    <w:rPr>
      <w:rFonts w:ascii="Courier New" w:eastAsia="Times New Roman" w:hAnsi="Courier New" w:cs="Courier New" w:hint="default"/>
      <w:sz w:val="20"/>
      <w:szCs w:val="20"/>
      <w:lang w:val="en-US"/>
    </w:rPr>
  </w:style>
  <w:style w:type="character" w:customStyle="1" w:styleId="HTMLPreformattedChar">
    <w:name w:val="HTML Preformatted Char"/>
    <w:link w:val="HTMLPreformatted"/>
    <w:locked/>
    <w:rsid w:val="00A8739B"/>
    <w:rPr>
      <w:rFonts w:ascii="Courier New" w:eastAsia="Calibri" w:hAnsi="Courier New" w:cs="Courier New"/>
      <w:lang w:val="en-US" w:eastAsia="en-US" w:bidi="he-IL"/>
    </w:rPr>
  </w:style>
  <w:style w:type="paragraph" w:styleId="HTMLPreformatted">
    <w:name w:val="HTML Preformatted"/>
    <w:basedOn w:val="Normal"/>
    <w:link w:val="HTMLPreformattedChar"/>
    <w:locked/>
    <w:rsid w:val="00A8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styleId="HTMLSample">
    <w:name w:val="HTML Sample"/>
    <w:locked/>
    <w:rsid w:val="00A8739B"/>
    <w:rPr>
      <w:rFonts w:ascii="Courier New" w:eastAsia="Times New Roman" w:hAnsi="Courier New" w:cs="Courier New" w:hint="default"/>
      <w:lang w:val="en-US"/>
    </w:rPr>
  </w:style>
  <w:style w:type="character" w:styleId="HTMLTypewriter">
    <w:name w:val="HTML Typewriter"/>
    <w:locked/>
    <w:rsid w:val="00A8739B"/>
    <w:rPr>
      <w:rFonts w:ascii="Courier New" w:eastAsia="Times New Roman" w:hAnsi="Courier New" w:cs="Courier New" w:hint="default"/>
      <w:sz w:val="20"/>
      <w:szCs w:val="20"/>
      <w:lang w:val="en-US"/>
    </w:rPr>
  </w:style>
  <w:style w:type="character" w:styleId="HTMLVariable">
    <w:name w:val="HTML Variable"/>
    <w:locked/>
    <w:rsid w:val="00A8739B"/>
    <w:rPr>
      <w:i/>
      <w:iCs/>
      <w:lang w:val="en-US"/>
    </w:rPr>
  </w:style>
  <w:style w:type="character" w:customStyle="1" w:styleId="CharChar15">
    <w:name w:val="Char Char15"/>
    <w:locked/>
    <w:rsid w:val="00A8739B"/>
    <w:rPr>
      <w:sz w:val="22"/>
      <w:szCs w:val="22"/>
      <w:lang w:val="en-US" w:eastAsia="en-US" w:bidi="he-IL"/>
    </w:rPr>
  </w:style>
  <w:style w:type="character" w:customStyle="1" w:styleId="BodyText2Char">
    <w:name w:val="Body Text 2 Char"/>
    <w:link w:val="BodyText2"/>
    <w:locked/>
    <w:rsid w:val="00A8739B"/>
    <w:rPr>
      <w:rFonts w:ascii="Calibri" w:eastAsia="Calibri" w:hAnsi="Calibri"/>
      <w:sz w:val="24"/>
      <w:szCs w:val="24"/>
      <w:lang w:val="en-US" w:eastAsia="en-US" w:bidi="he-IL"/>
    </w:rPr>
  </w:style>
  <w:style w:type="character" w:customStyle="1" w:styleId="BodyText3Char">
    <w:name w:val="Body Text 3 Char"/>
    <w:link w:val="BodyText3"/>
    <w:locked/>
    <w:rsid w:val="00A8739B"/>
    <w:rPr>
      <w:rFonts w:ascii="Calibri" w:eastAsia="Calibri" w:hAnsi="Calibri"/>
      <w:sz w:val="16"/>
      <w:szCs w:val="16"/>
      <w:lang w:val="en-US" w:eastAsia="en-US" w:bidi="he-IL"/>
    </w:rPr>
  </w:style>
  <w:style w:type="paragraph" w:styleId="NormalIndent">
    <w:name w:val="Normal Indent"/>
    <w:basedOn w:val="Normal"/>
    <w:locked/>
    <w:rsid w:val="00A8739B"/>
    <w:pPr>
      <w:ind w:left="720"/>
    </w:pPr>
    <w:rPr>
      <w:rFonts w:eastAsia="Calibri"/>
    </w:rPr>
  </w:style>
  <w:style w:type="character" w:customStyle="1" w:styleId="FootnoteTextChar">
    <w:name w:val="Footnote Text Char"/>
    <w:link w:val="FootnoteText"/>
    <w:locked/>
    <w:rsid w:val="00A8739B"/>
    <w:rPr>
      <w:rFonts w:ascii="Calibri" w:eastAsia="Calibri" w:hAnsi="Calibri"/>
      <w:lang w:val="en-US" w:eastAsia="en-US" w:bidi="he-IL"/>
    </w:rPr>
  </w:style>
  <w:style w:type="paragraph" w:styleId="FootnoteText">
    <w:name w:val="footnote text"/>
    <w:basedOn w:val="Normal"/>
    <w:link w:val="FootnoteTextChar"/>
    <w:locked/>
    <w:rsid w:val="00A8739B"/>
    <w:rPr>
      <w:rFonts w:ascii="Calibri" w:eastAsia="Calibri" w:hAnsi="Calibri"/>
      <w:sz w:val="20"/>
      <w:szCs w:val="20"/>
    </w:rPr>
  </w:style>
  <w:style w:type="character" w:customStyle="1" w:styleId="DateChar">
    <w:name w:val="Date Char"/>
    <w:link w:val="Date"/>
    <w:locked/>
    <w:rsid w:val="00A8739B"/>
    <w:rPr>
      <w:rFonts w:ascii="Calibri" w:eastAsia="Calibri" w:hAnsi="Calibri"/>
      <w:sz w:val="24"/>
      <w:szCs w:val="24"/>
      <w:lang w:val="en-US" w:eastAsia="en-US" w:bidi="he-IL"/>
    </w:rPr>
  </w:style>
  <w:style w:type="character" w:customStyle="1" w:styleId="E-mailSignatureChar">
    <w:name w:val="E-mail Signature Char"/>
    <w:link w:val="E-mailSignature"/>
    <w:locked/>
    <w:rsid w:val="00A8739B"/>
    <w:rPr>
      <w:rFonts w:ascii="Calibri" w:eastAsia="Calibri" w:hAnsi="Calibri"/>
      <w:sz w:val="24"/>
      <w:szCs w:val="24"/>
      <w:lang w:val="en-US" w:eastAsia="en-US" w:bidi="he-IL"/>
    </w:rPr>
  </w:style>
  <w:style w:type="paragraph" w:styleId="TableofFigures">
    <w:name w:val="table of figures"/>
    <w:basedOn w:val="Normal"/>
    <w:next w:val="Normal"/>
    <w:locked/>
    <w:rsid w:val="00A8739B"/>
    <w:rPr>
      <w:rFonts w:eastAsia="Calibri"/>
    </w:rPr>
  </w:style>
  <w:style w:type="paragraph" w:styleId="EnvelopeAddress">
    <w:name w:val="envelope address"/>
    <w:basedOn w:val="Normal"/>
    <w:locked/>
    <w:rsid w:val="00A8739B"/>
    <w:pPr>
      <w:framePr w:w="7920" w:h="1980" w:hSpace="180" w:wrap="auto" w:hAnchor="page" w:xAlign="center" w:yAlign="bottom"/>
      <w:ind w:left="2880"/>
    </w:pPr>
    <w:rPr>
      <w:rFonts w:ascii="Cambria" w:hAnsi="Cambria"/>
    </w:rPr>
  </w:style>
  <w:style w:type="paragraph" w:styleId="EnvelopeReturn">
    <w:name w:val="envelope return"/>
    <w:basedOn w:val="Normal"/>
    <w:locked/>
    <w:rsid w:val="00A8739B"/>
    <w:rPr>
      <w:rFonts w:ascii="Cambria" w:hAnsi="Cambria"/>
      <w:sz w:val="20"/>
      <w:szCs w:val="20"/>
    </w:rPr>
  </w:style>
  <w:style w:type="character" w:customStyle="1" w:styleId="EndnoteTextChar">
    <w:name w:val="Endnote Text Char"/>
    <w:link w:val="EndnoteText"/>
    <w:locked/>
    <w:rsid w:val="00A8739B"/>
    <w:rPr>
      <w:rFonts w:ascii="Calibri" w:eastAsia="Calibri" w:hAnsi="Calibri"/>
      <w:lang w:val="en-US" w:eastAsia="en-US" w:bidi="he-IL"/>
    </w:rPr>
  </w:style>
  <w:style w:type="paragraph" w:styleId="EndnoteText">
    <w:name w:val="endnote text"/>
    <w:basedOn w:val="Normal"/>
    <w:link w:val="EndnoteTextChar"/>
    <w:locked/>
    <w:rsid w:val="00A8739B"/>
    <w:rPr>
      <w:rFonts w:ascii="Calibri" w:eastAsia="Calibri" w:hAnsi="Calibri"/>
      <w:sz w:val="20"/>
      <w:szCs w:val="20"/>
    </w:rPr>
  </w:style>
  <w:style w:type="paragraph" w:styleId="TableofAuthorities">
    <w:name w:val="table of authorities"/>
    <w:basedOn w:val="Normal"/>
    <w:next w:val="Normal"/>
    <w:locked/>
    <w:rsid w:val="00A8739B"/>
    <w:pPr>
      <w:ind w:left="240" w:hanging="240"/>
    </w:pPr>
    <w:rPr>
      <w:rFonts w:eastAsia="Calibri"/>
    </w:rPr>
  </w:style>
  <w:style w:type="character" w:customStyle="1" w:styleId="MacroTextChar">
    <w:name w:val="Macro Text Char"/>
    <w:link w:val="MacroText"/>
    <w:locked/>
    <w:rsid w:val="00A8739B"/>
    <w:rPr>
      <w:rFonts w:ascii="Courier New" w:hAnsi="Courier New" w:cs="Courier New"/>
      <w:lang w:val="en-US" w:eastAsia="en-US" w:bidi="he-IL"/>
    </w:rPr>
  </w:style>
  <w:style w:type="paragraph" w:styleId="MacroText">
    <w:name w:val="macro"/>
    <w:link w:val="MacroTextChar"/>
    <w:locked/>
    <w:rsid w:val="00A8739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bidi="he-IL"/>
    </w:rPr>
  </w:style>
  <w:style w:type="paragraph" w:styleId="TOAHeading">
    <w:name w:val="toa heading"/>
    <w:basedOn w:val="Normal"/>
    <w:next w:val="Normal"/>
    <w:locked/>
    <w:rsid w:val="00A8739B"/>
    <w:pPr>
      <w:spacing w:before="120"/>
    </w:pPr>
    <w:rPr>
      <w:rFonts w:ascii="Cambria" w:hAnsi="Cambria"/>
      <w:b/>
      <w:bCs/>
    </w:rPr>
  </w:style>
  <w:style w:type="paragraph" w:styleId="List2">
    <w:name w:val="List 2"/>
    <w:basedOn w:val="Normal"/>
    <w:locked/>
    <w:rsid w:val="00A8739B"/>
    <w:pPr>
      <w:ind w:left="566" w:hanging="283"/>
      <w:contextualSpacing/>
    </w:pPr>
    <w:rPr>
      <w:rFonts w:eastAsia="Calibri"/>
    </w:rPr>
  </w:style>
  <w:style w:type="paragraph" w:styleId="List3">
    <w:name w:val="List 3"/>
    <w:basedOn w:val="Normal"/>
    <w:locked/>
    <w:rsid w:val="00A8739B"/>
    <w:pPr>
      <w:ind w:left="849" w:hanging="283"/>
      <w:contextualSpacing/>
    </w:pPr>
    <w:rPr>
      <w:rFonts w:eastAsia="Calibri"/>
    </w:rPr>
  </w:style>
  <w:style w:type="paragraph" w:styleId="List4">
    <w:name w:val="List 4"/>
    <w:basedOn w:val="Normal"/>
    <w:locked/>
    <w:rsid w:val="00A8739B"/>
    <w:pPr>
      <w:ind w:left="1132" w:hanging="283"/>
      <w:contextualSpacing/>
    </w:pPr>
    <w:rPr>
      <w:rFonts w:eastAsia="Calibri"/>
    </w:rPr>
  </w:style>
  <w:style w:type="paragraph" w:styleId="List5">
    <w:name w:val="List 5"/>
    <w:basedOn w:val="Normal"/>
    <w:locked/>
    <w:rsid w:val="00A8739B"/>
    <w:pPr>
      <w:ind w:left="1415" w:hanging="283"/>
      <w:contextualSpacing/>
    </w:pPr>
    <w:rPr>
      <w:rFonts w:eastAsia="Calibri"/>
    </w:rPr>
  </w:style>
  <w:style w:type="paragraph" w:styleId="ListBullet3">
    <w:name w:val="List Bullet 3"/>
    <w:basedOn w:val="Normal"/>
    <w:uiPriority w:val="99"/>
    <w:locked/>
    <w:rsid w:val="00A8739B"/>
    <w:pPr>
      <w:numPr>
        <w:numId w:val="15"/>
      </w:numPr>
      <w:contextualSpacing/>
    </w:pPr>
    <w:rPr>
      <w:rFonts w:eastAsia="Calibri"/>
    </w:rPr>
  </w:style>
  <w:style w:type="paragraph" w:styleId="ListBullet4">
    <w:name w:val="List Bullet 4"/>
    <w:basedOn w:val="Normal"/>
    <w:locked/>
    <w:rsid w:val="00A8739B"/>
    <w:pPr>
      <w:numPr>
        <w:numId w:val="16"/>
      </w:numPr>
      <w:contextualSpacing/>
    </w:pPr>
    <w:rPr>
      <w:rFonts w:eastAsia="Calibri"/>
    </w:rPr>
  </w:style>
  <w:style w:type="paragraph" w:styleId="ListBullet5">
    <w:name w:val="List Bullet 5"/>
    <w:basedOn w:val="Normal"/>
    <w:locked/>
    <w:rsid w:val="00A8739B"/>
    <w:pPr>
      <w:numPr>
        <w:numId w:val="17"/>
      </w:numPr>
      <w:contextualSpacing/>
    </w:pPr>
    <w:rPr>
      <w:rFonts w:eastAsia="Calibri"/>
    </w:rPr>
  </w:style>
  <w:style w:type="paragraph" w:styleId="ListNumber5">
    <w:name w:val="List Number 5"/>
    <w:basedOn w:val="Normal"/>
    <w:locked/>
    <w:rsid w:val="00A8739B"/>
    <w:pPr>
      <w:numPr>
        <w:numId w:val="18"/>
      </w:numPr>
      <w:contextualSpacing/>
    </w:pPr>
    <w:rPr>
      <w:rFonts w:eastAsia="Calibri"/>
    </w:rPr>
  </w:style>
  <w:style w:type="character" w:customStyle="1" w:styleId="MessageHeaderChar">
    <w:name w:val="Message Header Char"/>
    <w:link w:val="MessageHeader"/>
    <w:locked/>
    <w:rsid w:val="00A8739B"/>
    <w:rPr>
      <w:rFonts w:ascii="Cambria" w:hAnsi="Cambria"/>
      <w:sz w:val="24"/>
      <w:szCs w:val="24"/>
      <w:lang w:val="en-US" w:eastAsia="en-US" w:bidi="he-IL"/>
    </w:rPr>
  </w:style>
  <w:style w:type="character" w:customStyle="1" w:styleId="ClosingChar">
    <w:name w:val="Closing Char"/>
    <w:link w:val="Closing"/>
    <w:locked/>
    <w:rsid w:val="00A8739B"/>
    <w:rPr>
      <w:rFonts w:ascii="Calibri" w:eastAsia="Calibri" w:hAnsi="Calibri"/>
      <w:sz w:val="24"/>
      <w:szCs w:val="24"/>
      <w:lang w:val="en-US" w:eastAsia="en-US" w:bidi="he-IL"/>
    </w:rPr>
  </w:style>
  <w:style w:type="paragraph" w:styleId="Closing">
    <w:name w:val="Closing"/>
    <w:basedOn w:val="Normal"/>
    <w:link w:val="ClosingChar"/>
    <w:locked/>
    <w:rsid w:val="00A8739B"/>
    <w:pPr>
      <w:ind w:left="4252"/>
    </w:pPr>
    <w:rPr>
      <w:rFonts w:ascii="Calibri" w:eastAsia="Calibri" w:hAnsi="Calibri"/>
    </w:rPr>
  </w:style>
  <w:style w:type="paragraph" w:styleId="Signature">
    <w:name w:val="Signature"/>
    <w:basedOn w:val="Normal"/>
    <w:link w:val="SignatureChar"/>
    <w:uiPriority w:val="99"/>
    <w:locked/>
    <w:rsid w:val="00A8739B"/>
    <w:pPr>
      <w:ind w:left="4252"/>
    </w:pPr>
    <w:rPr>
      <w:rFonts w:ascii="Arial" w:hAnsi="Arial" w:cs="Arial"/>
      <w:b/>
      <w:bCs/>
      <w:color w:val="336699"/>
      <w:sz w:val="28"/>
      <w:szCs w:val="28"/>
    </w:rPr>
  </w:style>
  <w:style w:type="paragraph" w:styleId="ListContinue">
    <w:name w:val="List Continue"/>
    <w:basedOn w:val="Normal"/>
    <w:locked/>
    <w:rsid w:val="00A8739B"/>
    <w:pPr>
      <w:spacing w:after="120"/>
      <w:ind w:left="283"/>
      <w:contextualSpacing/>
    </w:pPr>
    <w:rPr>
      <w:rFonts w:eastAsia="Calibri"/>
    </w:rPr>
  </w:style>
  <w:style w:type="paragraph" w:styleId="ListContinue2">
    <w:name w:val="List Continue 2"/>
    <w:basedOn w:val="Normal"/>
    <w:locked/>
    <w:rsid w:val="00A8739B"/>
    <w:pPr>
      <w:spacing w:after="120"/>
      <w:ind w:left="566"/>
      <w:contextualSpacing/>
    </w:pPr>
    <w:rPr>
      <w:rFonts w:eastAsia="Calibri"/>
    </w:rPr>
  </w:style>
  <w:style w:type="paragraph" w:styleId="ListContinue3">
    <w:name w:val="List Continue 3"/>
    <w:basedOn w:val="Normal"/>
    <w:locked/>
    <w:rsid w:val="00A8739B"/>
    <w:pPr>
      <w:spacing w:after="120"/>
      <w:ind w:left="849"/>
      <w:contextualSpacing/>
    </w:pPr>
    <w:rPr>
      <w:rFonts w:eastAsia="Calibri"/>
    </w:rPr>
  </w:style>
  <w:style w:type="paragraph" w:styleId="ListContinue4">
    <w:name w:val="List Continue 4"/>
    <w:basedOn w:val="Normal"/>
    <w:locked/>
    <w:rsid w:val="00A8739B"/>
    <w:pPr>
      <w:spacing w:after="120"/>
      <w:ind w:left="1132"/>
      <w:contextualSpacing/>
    </w:pPr>
    <w:rPr>
      <w:rFonts w:eastAsia="Calibri"/>
    </w:rPr>
  </w:style>
  <w:style w:type="paragraph" w:styleId="ListContinue5">
    <w:name w:val="List Continue 5"/>
    <w:basedOn w:val="Normal"/>
    <w:locked/>
    <w:rsid w:val="00A8739B"/>
    <w:pPr>
      <w:spacing w:after="120"/>
      <w:ind w:left="1415"/>
      <w:contextualSpacing/>
    </w:pPr>
    <w:rPr>
      <w:rFonts w:eastAsia="Calibri"/>
    </w:rPr>
  </w:style>
  <w:style w:type="paragraph" w:styleId="MessageHeader">
    <w:name w:val="Message Header"/>
    <w:basedOn w:val="Normal"/>
    <w:link w:val="MessageHeaderChar"/>
    <w:locked/>
    <w:rsid w:val="00A8739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paragraph" w:styleId="Subtitle">
    <w:name w:val="Subtitle"/>
    <w:basedOn w:val="Normal"/>
    <w:next w:val="Normal"/>
    <w:link w:val="SubtitleChar"/>
    <w:uiPriority w:val="99"/>
    <w:qFormat/>
    <w:locked/>
    <w:rsid w:val="00A8739B"/>
    <w:pPr>
      <w:spacing w:after="60"/>
      <w:jc w:val="center"/>
      <w:outlineLvl w:val="1"/>
    </w:pPr>
    <w:rPr>
      <w:sz w:val="22"/>
      <w:szCs w:val="22"/>
    </w:rPr>
  </w:style>
  <w:style w:type="character" w:customStyle="1" w:styleId="SalutationChar">
    <w:name w:val="Salutation Char"/>
    <w:link w:val="Salutation"/>
    <w:locked/>
    <w:rsid w:val="00A8739B"/>
    <w:rPr>
      <w:rFonts w:ascii="Calibri" w:eastAsia="Calibri" w:hAnsi="Calibri"/>
      <w:sz w:val="24"/>
      <w:szCs w:val="24"/>
      <w:lang w:val="en-US" w:eastAsia="en-US" w:bidi="he-IL"/>
    </w:rPr>
  </w:style>
  <w:style w:type="paragraph" w:styleId="Salutation">
    <w:name w:val="Salutation"/>
    <w:basedOn w:val="Normal"/>
    <w:next w:val="Normal"/>
    <w:link w:val="SalutationChar"/>
    <w:locked/>
    <w:rsid w:val="00A8739B"/>
    <w:rPr>
      <w:rFonts w:ascii="Calibri" w:eastAsia="Calibri" w:hAnsi="Calibri"/>
    </w:rPr>
  </w:style>
  <w:style w:type="paragraph" w:styleId="Date">
    <w:name w:val="Date"/>
    <w:basedOn w:val="Normal"/>
    <w:next w:val="Normal"/>
    <w:link w:val="DateChar"/>
    <w:locked/>
    <w:rsid w:val="00A8739B"/>
    <w:rPr>
      <w:rFonts w:ascii="Calibri" w:eastAsia="Calibri" w:hAnsi="Calibri"/>
    </w:rPr>
  </w:style>
  <w:style w:type="character" w:customStyle="1" w:styleId="BodyTextFirstIndentChar">
    <w:name w:val="Body Text First Indent Char"/>
    <w:link w:val="BodyTextFirstIndent"/>
    <w:locked/>
    <w:rsid w:val="00A8739B"/>
    <w:rPr>
      <w:rFonts w:cs="Times New Roman"/>
      <w:sz w:val="24"/>
      <w:szCs w:val="24"/>
      <w:lang w:val="en-US" w:eastAsia="en-US" w:bidi="he-IL"/>
    </w:rPr>
  </w:style>
  <w:style w:type="paragraph" w:styleId="BodyTextFirstIndent">
    <w:name w:val="Body Text First Indent"/>
    <w:basedOn w:val="BodyText"/>
    <w:link w:val="BodyTextFirstIndentChar"/>
    <w:locked/>
    <w:rsid w:val="00A8739B"/>
    <w:pPr>
      <w:spacing w:before="0" w:after="120"/>
      <w:ind w:left="0" w:firstLine="210"/>
    </w:pPr>
  </w:style>
  <w:style w:type="character" w:customStyle="1" w:styleId="BodyTextFirstIndent2Char">
    <w:name w:val="Body Text First Indent 2 Char"/>
    <w:link w:val="BodyTextFirstIndent2"/>
    <w:locked/>
    <w:rsid w:val="00A8739B"/>
    <w:rPr>
      <w:sz w:val="24"/>
      <w:szCs w:val="24"/>
      <w:lang w:val="en-US" w:eastAsia="en-US" w:bidi="he-IL"/>
    </w:rPr>
  </w:style>
  <w:style w:type="paragraph" w:styleId="BodyTextFirstIndent2">
    <w:name w:val="Body Text First Indent 2"/>
    <w:basedOn w:val="BodyTextIndent"/>
    <w:link w:val="BodyTextFirstIndent2Char"/>
    <w:locked/>
    <w:rsid w:val="00A8739B"/>
    <w:pPr>
      <w:spacing w:before="0" w:after="120"/>
      <w:ind w:left="283" w:firstLine="210"/>
    </w:pPr>
    <w:rPr>
      <w:sz w:val="24"/>
      <w:szCs w:val="24"/>
    </w:rPr>
  </w:style>
  <w:style w:type="paragraph" w:styleId="BodyText2">
    <w:name w:val="Body Text 2"/>
    <w:basedOn w:val="Normal"/>
    <w:link w:val="BodyText2Char"/>
    <w:locked/>
    <w:rsid w:val="00A8739B"/>
    <w:pPr>
      <w:spacing w:after="120" w:line="480" w:lineRule="auto"/>
    </w:pPr>
    <w:rPr>
      <w:rFonts w:ascii="Calibri" w:eastAsia="Calibri" w:hAnsi="Calibri"/>
    </w:rPr>
  </w:style>
  <w:style w:type="paragraph" w:styleId="BodyText3">
    <w:name w:val="Body Text 3"/>
    <w:basedOn w:val="Normal"/>
    <w:link w:val="BodyText3Char"/>
    <w:locked/>
    <w:rsid w:val="00A8739B"/>
    <w:pPr>
      <w:spacing w:after="120"/>
    </w:pPr>
    <w:rPr>
      <w:rFonts w:ascii="Calibri" w:eastAsia="Calibri" w:hAnsi="Calibri"/>
      <w:sz w:val="16"/>
      <w:szCs w:val="16"/>
    </w:rPr>
  </w:style>
  <w:style w:type="paragraph" w:styleId="E-mailSignature">
    <w:name w:val="E-mail Signature"/>
    <w:basedOn w:val="Normal"/>
    <w:link w:val="E-mailSignatureChar"/>
    <w:locked/>
    <w:rsid w:val="00A8739B"/>
    <w:rPr>
      <w:rFonts w:ascii="Calibri" w:eastAsia="Calibri" w:hAnsi="Calibri"/>
    </w:rPr>
  </w:style>
  <w:style w:type="paragraph" w:styleId="Bibliography">
    <w:name w:val="Bibliography"/>
    <w:basedOn w:val="Normal"/>
    <w:next w:val="Normal"/>
    <w:semiHidden/>
    <w:rsid w:val="00A8739B"/>
    <w:rPr>
      <w:rFonts w:eastAsia="Calibri"/>
    </w:rPr>
  </w:style>
  <w:style w:type="character" w:customStyle="1" w:styleId="IntenseQuoteChar">
    <w:name w:val="Intense Quote Char"/>
    <w:link w:val="IntenseQuote"/>
    <w:locked/>
    <w:rsid w:val="00A8739B"/>
    <w:rPr>
      <w:rFonts w:ascii="Calibri" w:eastAsia="Calibri" w:hAnsi="Calibri"/>
      <w:b/>
      <w:bCs/>
      <w:i/>
      <w:iCs/>
      <w:color w:val="4F81BD"/>
      <w:sz w:val="24"/>
      <w:szCs w:val="24"/>
      <w:lang w:val="en-US" w:eastAsia="en-US" w:bidi="he-IL"/>
    </w:rPr>
  </w:style>
  <w:style w:type="paragraph" w:styleId="IntenseQuote">
    <w:name w:val="Intense Quote"/>
    <w:basedOn w:val="Normal"/>
    <w:next w:val="Normal"/>
    <w:link w:val="IntenseQuoteChar"/>
    <w:qFormat/>
    <w:rsid w:val="00A8739B"/>
    <w:pPr>
      <w:pBdr>
        <w:bottom w:val="single" w:sz="4" w:space="4" w:color="4F81BD"/>
      </w:pBdr>
      <w:spacing w:before="200" w:after="280"/>
      <w:ind w:left="936" w:right="936"/>
    </w:pPr>
    <w:rPr>
      <w:rFonts w:ascii="Calibri" w:eastAsia="Calibri" w:hAnsi="Calibri"/>
      <w:b/>
      <w:bCs/>
      <w:i/>
      <w:iCs/>
      <w:color w:val="4F81BD"/>
    </w:rPr>
  </w:style>
  <w:style w:type="paragraph" w:styleId="NoSpacing">
    <w:name w:val="No Spacing"/>
    <w:qFormat/>
    <w:rsid w:val="00A8739B"/>
    <w:rPr>
      <w:sz w:val="24"/>
      <w:szCs w:val="24"/>
      <w:lang w:bidi="he-IL"/>
    </w:rPr>
  </w:style>
  <w:style w:type="character" w:customStyle="1" w:styleId="QuoteChar">
    <w:name w:val="Quote Char"/>
    <w:link w:val="Quote"/>
    <w:locked/>
    <w:rsid w:val="00A8739B"/>
    <w:rPr>
      <w:rFonts w:ascii="Calibri" w:eastAsia="Calibri" w:hAnsi="Calibri"/>
      <w:i/>
      <w:iCs/>
      <w:color w:val="000000"/>
      <w:sz w:val="24"/>
      <w:szCs w:val="24"/>
      <w:lang w:val="en-US" w:eastAsia="en-US" w:bidi="he-IL"/>
    </w:rPr>
  </w:style>
  <w:style w:type="paragraph" w:styleId="Quote">
    <w:name w:val="Quote"/>
    <w:basedOn w:val="Normal"/>
    <w:next w:val="Normal"/>
    <w:link w:val="QuoteChar"/>
    <w:qFormat/>
    <w:rsid w:val="00A8739B"/>
    <w:rPr>
      <w:rFonts w:ascii="Calibri" w:eastAsia="Calibri" w:hAnsi="Calibri"/>
      <w:i/>
      <w:iCs/>
      <w:color w:val="000000"/>
    </w:rPr>
  </w:style>
  <w:style w:type="paragraph" w:styleId="TOCHeading">
    <w:name w:val="TOC Heading"/>
    <w:basedOn w:val="Heading1"/>
    <w:next w:val="Normal"/>
    <w:qFormat/>
    <w:rsid w:val="00A8739B"/>
    <w:pPr>
      <w:pageBreakBefore w:val="0"/>
      <w:numPr>
        <w:numId w:val="0"/>
      </w:numPr>
      <w:pBdr>
        <w:bottom w:val="none" w:sz="0" w:space="0" w:color="auto"/>
      </w:pBdr>
      <w:spacing w:before="240" w:after="60"/>
      <w:outlineLvl w:val="9"/>
    </w:pPr>
    <w:rPr>
      <w:smallCaps/>
    </w:rPr>
  </w:style>
  <w:style w:type="paragraph" w:customStyle="1" w:styleId="CheckMark2">
    <w:name w:val="Check Mark2"/>
    <w:basedOn w:val="Normal"/>
    <w:rsid w:val="00A8739B"/>
    <w:pPr>
      <w:numPr>
        <w:numId w:val="19"/>
      </w:numPr>
      <w:spacing w:after="60" w:line="240" w:lineRule="atLeast"/>
      <w:jc w:val="both"/>
    </w:pPr>
  </w:style>
  <w:style w:type="character" w:styleId="FootnoteReference">
    <w:name w:val="footnote reference"/>
    <w:locked/>
    <w:rsid w:val="00A8739B"/>
    <w:rPr>
      <w:vertAlign w:val="superscript"/>
      <w:lang w:val="en-US"/>
    </w:rPr>
  </w:style>
  <w:style w:type="character" w:styleId="EndnoteReference">
    <w:name w:val="endnote reference"/>
    <w:locked/>
    <w:rsid w:val="00A8739B"/>
    <w:rPr>
      <w:vertAlign w:val="superscript"/>
      <w:lang w:val="en-US"/>
    </w:rPr>
  </w:style>
  <w:style w:type="character" w:styleId="BookTitle">
    <w:name w:val="Book Title"/>
    <w:qFormat/>
    <w:rsid w:val="00A8739B"/>
    <w:rPr>
      <w:b/>
      <w:bCs/>
      <w:smallCaps/>
      <w:spacing w:val="5"/>
      <w:lang w:val="en-US"/>
    </w:rPr>
  </w:style>
  <w:style w:type="character" w:styleId="IntenseReference">
    <w:name w:val="Intense Reference"/>
    <w:qFormat/>
    <w:rsid w:val="00A8739B"/>
    <w:rPr>
      <w:b/>
      <w:bCs/>
      <w:smallCaps/>
      <w:color w:val="C0504D"/>
      <w:spacing w:val="5"/>
      <w:u w:val="single"/>
      <w:lang w:val="en-US"/>
    </w:rPr>
  </w:style>
  <w:style w:type="character" w:styleId="PlaceholderText">
    <w:name w:val="Placeholder Text"/>
    <w:semiHidden/>
    <w:rsid w:val="00A8739B"/>
    <w:rPr>
      <w:color w:val="808080"/>
      <w:lang w:val="en-US"/>
    </w:rPr>
  </w:style>
  <w:style w:type="character" w:styleId="SubtleEmphasis">
    <w:name w:val="Subtle Emphasis"/>
    <w:qFormat/>
    <w:rsid w:val="00A8739B"/>
    <w:rPr>
      <w:i/>
      <w:iCs/>
      <w:color w:val="808080"/>
      <w:lang w:val="en-US"/>
    </w:rPr>
  </w:style>
  <w:style w:type="character" w:styleId="SubtleReference">
    <w:name w:val="Subtle Reference"/>
    <w:qFormat/>
    <w:rsid w:val="00A8739B"/>
    <w:rPr>
      <w:smallCaps/>
      <w:color w:val="C0504D"/>
      <w:u w:val="single"/>
      <w:lang w:val="en-US"/>
    </w:rPr>
  </w:style>
  <w:style w:type="table" w:styleId="TableSimple1">
    <w:name w:val="Table Simple 1"/>
    <w:basedOn w:val="TableNormal"/>
    <w:locked/>
    <w:rsid w:val="00A8739B"/>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locked/>
    <w:rsid w:val="00A8739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locked/>
    <w:rsid w:val="00A8739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locked/>
    <w:rsid w:val="00A8739B"/>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locked/>
    <w:rsid w:val="00A8739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locked/>
    <w:rsid w:val="00A8739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locked/>
    <w:rsid w:val="00A8739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locked/>
    <w:rsid w:val="00A8739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locked/>
    <w:rsid w:val="00A8739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locked/>
    <w:rsid w:val="00A8739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locked/>
    <w:rsid w:val="00A8739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locked/>
    <w:rsid w:val="00A8739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locked/>
    <w:rsid w:val="00A8739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locked/>
    <w:rsid w:val="00A8739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locked/>
    <w:rsid w:val="00A8739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locked/>
    <w:rsid w:val="00A8739B"/>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locked/>
    <w:rsid w:val="00A8739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locked/>
    <w:rsid w:val="00A8739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locked/>
    <w:rsid w:val="00A8739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locked/>
    <w:rsid w:val="00A8739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locked/>
    <w:rsid w:val="00A8739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A8739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locked/>
    <w:rsid w:val="00A8739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locked/>
    <w:rsid w:val="00A8739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locked/>
    <w:rsid w:val="00A8739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locked/>
    <w:rsid w:val="00A8739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locked/>
    <w:rsid w:val="00A8739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locked/>
    <w:rsid w:val="00A8739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locked/>
    <w:rsid w:val="00A8739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locked/>
    <w:rsid w:val="00A8739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locked/>
    <w:rsid w:val="00A8739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A8739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locked/>
    <w:rsid w:val="00A8739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locked/>
    <w:rsid w:val="00A8739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locked/>
    <w:rsid w:val="00A8739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locked/>
    <w:rsid w:val="00A8739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locked/>
    <w:rsid w:val="00A8739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locked/>
    <w:rsid w:val="00A8739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locked/>
    <w:rsid w:val="00A8739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locked/>
    <w:rsid w:val="00A8739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locked/>
    <w:rsid w:val="00A8739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ColorfulGrid1">
    <w:name w:val="Colorful Grid1"/>
    <w:basedOn w:val="TableNormal"/>
    <w:rsid w:val="00A873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sid w:val="00A873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sid w:val="00A873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sid w:val="00A873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sid w:val="00A873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sid w:val="00A873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sid w:val="00A873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rsid w:val="00A8739B"/>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sid w:val="00A8739B"/>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sid w:val="00A8739B"/>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sid w:val="00A8739B"/>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sid w:val="00A8739B"/>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sid w:val="00A8739B"/>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sid w:val="00A8739B"/>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rsid w:val="00A8739B"/>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sid w:val="00A8739B"/>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sid w:val="00A8739B"/>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sid w:val="00A8739B"/>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sid w:val="00A8739B"/>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sid w:val="00A8739B"/>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sid w:val="00A8739B"/>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rsid w:val="00A8739B"/>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A8739B"/>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A8739B"/>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A8739B"/>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A8739B"/>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A8739B"/>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A8739B"/>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rsid w:val="00A8739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line="240" w:lineRule="auto"/>
      </w:pPr>
      <w:rPr>
        <w:rFonts w:ascii="Cambria" w:eastAsia="Times New Roman" w:hAnsi="Cambria"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line="240" w:lineRule="auto"/>
      </w:pPr>
      <w:rPr>
        <w:rFonts w:ascii="Cambria" w:eastAsia="Times New Roman" w:hAnsi="Cambria"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rsid w:val="00A8739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line="240" w:lineRule="auto"/>
      </w:pPr>
      <w:rPr>
        <w:rFonts w:ascii="Cambria" w:eastAsia="Times New Roman"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line="240" w:lineRule="auto"/>
      </w:pPr>
      <w:rPr>
        <w:rFonts w:ascii="Cambria" w:eastAsia="Times New Roman"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A8739B"/>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line="240" w:lineRule="auto"/>
      </w:pPr>
      <w:rPr>
        <w:rFonts w:ascii="Cambria" w:eastAsia="Times New Roman" w:hAnsi="Cambria" w:cs="Times New Roman" w:hint="default"/>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line="240" w:lineRule="auto"/>
      </w:pPr>
      <w:rPr>
        <w:rFonts w:ascii="Cambria" w:eastAsia="Times New Roman" w:hAnsi="Cambria" w:cs="Times New Roman" w:hint="default"/>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A8739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line="240" w:lineRule="auto"/>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line="240" w:lineRule="auto"/>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rsid w:val="00A8739B"/>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rsid w:val="00A8739B"/>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line="240" w:lineRule="auto"/>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line="240" w:lineRule="auto"/>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rsid w:val="00A8739B"/>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line="240" w:lineRule="auto"/>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line="240" w:lineRule="auto"/>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rsid w:val="00A8739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line="240" w:lineRule="auto"/>
      </w:pPr>
      <w:rPr>
        <w:b/>
        <w:bCs/>
        <w:color w:val="FFFFFF"/>
      </w:rPr>
      <w:tblPr/>
      <w:tcPr>
        <w:shd w:val="clear" w:color="auto" w:fill="000000"/>
      </w:tcPr>
    </w:tblStylePr>
    <w:tblStylePr w:type="lastRow">
      <w:pPr>
        <w:spacing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rsid w:val="00A8739B"/>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line="240" w:lineRule="auto"/>
      </w:pPr>
      <w:rPr>
        <w:b/>
        <w:bCs/>
        <w:color w:val="FFFFFF"/>
      </w:rPr>
      <w:tblPr/>
      <w:tcPr>
        <w:shd w:val="clear" w:color="auto" w:fill="4F81BD"/>
      </w:tcPr>
    </w:tblStylePr>
    <w:tblStylePr w:type="lastRow">
      <w:pPr>
        <w:spacing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A8739B"/>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line="240" w:lineRule="auto"/>
      </w:pPr>
      <w:rPr>
        <w:b/>
        <w:bCs/>
        <w:color w:val="FFFFFF"/>
      </w:rPr>
      <w:tblPr/>
      <w:tcPr>
        <w:shd w:val="clear" w:color="auto" w:fill="C0504D"/>
      </w:tcPr>
    </w:tblStylePr>
    <w:tblStylePr w:type="lastRow">
      <w:pPr>
        <w:spacing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A8739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line="240" w:lineRule="auto"/>
      </w:pPr>
      <w:rPr>
        <w:b/>
        <w:bCs/>
        <w:color w:val="FFFFFF"/>
      </w:rPr>
      <w:tblPr/>
      <w:tcPr>
        <w:shd w:val="clear" w:color="auto" w:fill="9BBB59"/>
      </w:tcPr>
    </w:tblStylePr>
    <w:tblStylePr w:type="lastRow">
      <w:pPr>
        <w:spacing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rsid w:val="00A8739B"/>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line="240" w:lineRule="auto"/>
      </w:pPr>
      <w:rPr>
        <w:b/>
        <w:bCs/>
        <w:color w:val="FFFFFF"/>
      </w:rPr>
      <w:tblPr/>
      <w:tcPr>
        <w:shd w:val="clear" w:color="auto" w:fill="8064A2"/>
      </w:tcPr>
    </w:tblStylePr>
    <w:tblStylePr w:type="lastRow">
      <w:pPr>
        <w:spacing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rsid w:val="00A8739B"/>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line="240" w:lineRule="auto"/>
      </w:pPr>
      <w:rPr>
        <w:b/>
        <w:bCs/>
        <w:color w:val="FFFFFF"/>
      </w:rPr>
      <w:tblPr/>
      <w:tcPr>
        <w:shd w:val="clear" w:color="auto" w:fill="4BACC6"/>
      </w:tcPr>
    </w:tblStylePr>
    <w:tblStylePr w:type="lastRow">
      <w:pPr>
        <w:spacing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rsid w:val="00A8739B"/>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line="240" w:lineRule="auto"/>
      </w:pPr>
      <w:rPr>
        <w:b/>
        <w:bCs/>
        <w:color w:val="FFFFFF"/>
      </w:rPr>
      <w:tblPr/>
      <w:tcPr>
        <w:shd w:val="clear" w:color="auto" w:fill="F79646"/>
      </w:tcPr>
    </w:tblStylePr>
    <w:tblStylePr w:type="lastRow">
      <w:pPr>
        <w:spacing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rsid w:val="00A8739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A8739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A8739B"/>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A8739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A8739B"/>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A8739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A8739B"/>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rsid w:val="00A8739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A8739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A8739B"/>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A8739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A8739B"/>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A8739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A8739B"/>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rsid w:val="00A8739B"/>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A8739B"/>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A8739B"/>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A8739B"/>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A8739B"/>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A8739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A8739B"/>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rsid w:val="00A873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rsid w:val="00A873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rsid w:val="00A873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rsid w:val="00A873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rsid w:val="00A873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rsid w:val="00A873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rsid w:val="00A873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rsid w:val="00A8739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rsid w:val="00A8739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A8739B"/>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A8739B"/>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A8739B"/>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A8739B"/>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A8739B"/>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rsid w:val="00A8739B"/>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FFFF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A8739B"/>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FFFF00"/>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A8739B"/>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FFFF00"/>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A8739B"/>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FFFF00"/>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A8739B"/>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FF00"/>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A8739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FFFF00"/>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A8739B"/>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FFF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rsid w:val="00A8739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rsid w:val="00A8739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A8739B"/>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A8739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A8739B"/>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A8739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A8739B"/>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rsid w:val="00A873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A873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A873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A873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rsid w:val="00A873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rsid w:val="00A873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rsid w:val="00A873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TableBodyCharChar">
    <w:name w:val="Table Body Char Char"/>
    <w:rsid w:val="00CC740A"/>
    <w:rPr>
      <w:lang w:val="en-US" w:eastAsia="en-US" w:bidi="he-IL"/>
    </w:rPr>
  </w:style>
  <w:style w:type="paragraph" w:customStyle="1" w:styleId="TableText">
    <w:name w:val="Table Text"/>
    <w:basedOn w:val="Normal"/>
    <w:rsid w:val="00975EC5"/>
    <w:rPr>
      <w:sz w:val="20"/>
      <w:szCs w:val="20"/>
      <w:lang w:val="en-GB"/>
    </w:rPr>
  </w:style>
  <w:style w:type="character" w:customStyle="1" w:styleId="List1numberChar">
    <w:name w:val="List 1 (number) Char"/>
    <w:link w:val="List1number"/>
    <w:locked/>
    <w:rsid w:val="00756386"/>
    <w:rPr>
      <w:sz w:val="22"/>
      <w:szCs w:val="22"/>
      <w:lang w:bidi="he-IL"/>
    </w:rPr>
  </w:style>
  <w:style w:type="character" w:customStyle="1" w:styleId="TableHeaderChar">
    <w:name w:val="Table Header Char"/>
    <w:link w:val="TableHeader"/>
    <w:locked/>
    <w:rsid w:val="00C542B4"/>
    <w:rPr>
      <w:rFonts w:ascii="Arial" w:hAnsi="Arial" w:cs="Arial"/>
      <w:b/>
      <w:bCs/>
      <w:color w:val="003366"/>
      <w:sz w:val="18"/>
      <w:szCs w:val="1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6" w:uiPriority="39"/>
    <w:lsdException w:name="toc 7" w:uiPriority="39"/>
    <w:lsdException w:name="toc 8" w:uiPriority="39"/>
    <w:lsdException w:name="toc 9" w:uiPriority="39"/>
    <w:lsdException w:name="caption" w:qFormat="1"/>
    <w:lsdException w:name="List Number" w:uiPriority="99"/>
    <w:lsdException w:name="List Bullet 3" w:uiPriority="99"/>
    <w:lsdException w:name="List Number 2" w:uiPriority="99"/>
    <w:lsdException w:name="List Number 3" w:uiPriority="99"/>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46129"/>
    <w:rPr>
      <w:sz w:val="24"/>
      <w:szCs w:val="24"/>
      <w:lang w:bidi="he-IL"/>
    </w:rPr>
  </w:style>
  <w:style w:type="paragraph" w:styleId="Heading1">
    <w:name w:val="heading 1"/>
    <w:next w:val="BodyText"/>
    <w:link w:val="Heading1Char1"/>
    <w:uiPriority w:val="9"/>
    <w:qFormat/>
    <w:rsid w:val="00546129"/>
    <w:pPr>
      <w:keepNext/>
      <w:pageBreakBefore/>
      <w:numPr>
        <w:numId w:val="5"/>
      </w:numPr>
      <w:pBdr>
        <w:bottom w:val="single" w:sz="4" w:space="1" w:color="auto"/>
      </w:pBdr>
      <w:spacing w:before="800" w:after="240"/>
      <w:outlineLvl w:val="0"/>
    </w:pPr>
    <w:rPr>
      <w:rFonts w:ascii="Cambria" w:hAnsi="Cambria"/>
      <w:b/>
      <w:bCs/>
      <w:kern w:val="32"/>
      <w:sz w:val="32"/>
      <w:szCs w:val="32"/>
    </w:rPr>
  </w:style>
  <w:style w:type="paragraph" w:styleId="Heading2">
    <w:name w:val="heading 2"/>
    <w:next w:val="BodyText"/>
    <w:link w:val="Heading2Char"/>
    <w:qFormat/>
    <w:rsid w:val="00546129"/>
    <w:pPr>
      <w:keepNext/>
      <w:keepLines/>
      <w:numPr>
        <w:ilvl w:val="1"/>
        <w:numId w:val="5"/>
      </w:numPr>
      <w:spacing w:before="240" w:after="120"/>
      <w:outlineLvl w:val="1"/>
    </w:pPr>
    <w:rPr>
      <w:rFonts w:ascii="Arial" w:hAnsi="Arial"/>
      <w:b/>
      <w:bCs/>
      <w:color w:val="003366"/>
      <w:sz w:val="32"/>
      <w:szCs w:val="32"/>
    </w:rPr>
  </w:style>
  <w:style w:type="paragraph" w:styleId="Heading3">
    <w:name w:val="heading 3"/>
    <w:next w:val="BodyText"/>
    <w:link w:val="Heading3Char"/>
    <w:qFormat/>
    <w:rsid w:val="00546129"/>
    <w:pPr>
      <w:keepNext/>
      <w:keepLines/>
      <w:numPr>
        <w:ilvl w:val="2"/>
        <w:numId w:val="5"/>
      </w:numPr>
      <w:spacing w:before="160" w:after="80"/>
      <w:outlineLvl w:val="2"/>
    </w:pPr>
    <w:rPr>
      <w:rFonts w:ascii="Arial" w:hAnsi="Arial"/>
      <w:b/>
      <w:bCs/>
      <w:color w:val="336699"/>
      <w:sz w:val="28"/>
      <w:szCs w:val="28"/>
    </w:rPr>
  </w:style>
  <w:style w:type="paragraph" w:styleId="Heading4">
    <w:name w:val="heading 4"/>
    <w:next w:val="BodyText"/>
    <w:link w:val="Heading4Char"/>
    <w:qFormat/>
    <w:rsid w:val="00546129"/>
    <w:pPr>
      <w:keepNext/>
      <w:keepLines/>
      <w:numPr>
        <w:ilvl w:val="3"/>
        <w:numId w:val="5"/>
      </w:numPr>
      <w:spacing w:before="160" w:after="80"/>
      <w:outlineLvl w:val="3"/>
    </w:pPr>
    <w:rPr>
      <w:rFonts w:ascii="Arial" w:hAnsi="Arial"/>
      <w:b/>
      <w:bCs/>
      <w:color w:val="336699"/>
      <w:sz w:val="22"/>
      <w:szCs w:val="22"/>
      <w:lang w:val="en-GB" w:eastAsia="en-GB"/>
    </w:rPr>
  </w:style>
  <w:style w:type="paragraph" w:styleId="Heading5">
    <w:name w:val="heading 5"/>
    <w:basedOn w:val="Normal"/>
    <w:next w:val="Normal"/>
    <w:link w:val="Heading5Char"/>
    <w:qFormat/>
    <w:rsid w:val="00546129"/>
    <w:pPr>
      <w:numPr>
        <w:ilvl w:val="4"/>
        <w:numId w:val="5"/>
      </w:numPr>
      <w:spacing w:before="240" w:after="60"/>
      <w:outlineLvl w:val="4"/>
    </w:pPr>
    <w:rPr>
      <w:b/>
      <w:bCs/>
      <w:i/>
      <w:iCs/>
      <w:sz w:val="26"/>
      <w:szCs w:val="26"/>
      <w:lang w:bidi="ar-SA"/>
    </w:rPr>
  </w:style>
  <w:style w:type="paragraph" w:styleId="Heading6">
    <w:name w:val="heading 6"/>
    <w:basedOn w:val="Normal"/>
    <w:next w:val="Normal"/>
    <w:link w:val="Heading6Char"/>
    <w:qFormat/>
    <w:rsid w:val="00546129"/>
    <w:pPr>
      <w:spacing w:before="240" w:after="60"/>
      <w:outlineLvl w:val="5"/>
    </w:pPr>
    <w:rPr>
      <w:b/>
      <w:bCs/>
      <w:sz w:val="22"/>
      <w:szCs w:val="22"/>
      <w:lang w:bidi="ar-SA"/>
    </w:rPr>
  </w:style>
  <w:style w:type="paragraph" w:styleId="Heading7">
    <w:name w:val="heading 7"/>
    <w:basedOn w:val="Normal"/>
    <w:next w:val="Normal"/>
    <w:link w:val="Heading7Char"/>
    <w:qFormat/>
    <w:rsid w:val="00546129"/>
    <w:pPr>
      <w:spacing w:before="240" w:after="60"/>
      <w:outlineLvl w:val="6"/>
    </w:pPr>
    <w:rPr>
      <w:lang w:bidi="ar-SA"/>
    </w:rPr>
  </w:style>
  <w:style w:type="paragraph" w:styleId="Heading8">
    <w:name w:val="heading 8"/>
    <w:basedOn w:val="Normal"/>
    <w:next w:val="Normal"/>
    <w:link w:val="Heading8Char"/>
    <w:qFormat/>
    <w:rsid w:val="00546129"/>
    <w:pPr>
      <w:spacing w:before="240" w:after="60"/>
      <w:outlineLvl w:val="7"/>
    </w:pPr>
    <w:rPr>
      <w:i/>
      <w:iCs/>
      <w:lang w:bidi="ar-SA"/>
    </w:rPr>
  </w:style>
  <w:style w:type="paragraph" w:styleId="Heading9">
    <w:name w:val="heading 9"/>
    <w:basedOn w:val="Normal"/>
    <w:next w:val="Normal"/>
    <w:link w:val="Heading9Char"/>
    <w:qFormat/>
    <w:rsid w:val="00546129"/>
    <w:pPr>
      <w:spacing w:before="240" w:after="60"/>
      <w:outlineLvl w:val="8"/>
    </w:pPr>
    <w:rPr>
      <w:rFonts w:ascii="Arial" w:hAnsi="Arial"/>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h1 Char,Header 1 Char,II+ Char,I Char,Heading1 Char,H1-Heading 1 Char,Legal Line 1 Char,head 1 Char,H1 Char,l1 Char,Heading No. L1 Char,list 1 Char,11 Char,12 Char,13 Char,111 Char,14 Char,112 Char,15 Char,113 Char,121 Char,16 Char"/>
    <w:uiPriority w:val="9"/>
    <w:rsid w:val="002E354E"/>
    <w:rPr>
      <w:rFonts w:ascii="Cambria" w:eastAsia="Times New Roman" w:hAnsi="Cambria" w:cs="Times New Roman"/>
      <w:b/>
      <w:bCs/>
      <w:kern w:val="32"/>
      <w:sz w:val="32"/>
      <w:szCs w:val="32"/>
    </w:rPr>
  </w:style>
  <w:style w:type="character" w:customStyle="1" w:styleId="Heading2Char">
    <w:name w:val="Heading 2 Char"/>
    <w:link w:val="Heading2"/>
    <w:locked/>
    <w:rsid w:val="004B4052"/>
    <w:rPr>
      <w:rFonts w:ascii="Arial" w:hAnsi="Arial"/>
      <w:b/>
      <w:bCs/>
      <w:color w:val="003366"/>
      <w:sz w:val="32"/>
      <w:szCs w:val="32"/>
    </w:rPr>
  </w:style>
  <w:style w:type="character" w:customStyle="1" w:styleId="Heading3Char">
    <w:name w:val="Heading 3 Char"/>
    <w:link w:val="Heading3"/>
    <w:locked/>
    <w:rsid w:val="004B4052"/>
    <w:rPr>
      <w:rFonts w:ascii="Arial" w:hAnsi="Arial"/>
      <w:b/>
      <w:bCs/>
      <w:color w:val="336699"/>
      <w:sz w:val="28"/>
      <w:szCs w:val="28"/>
    </w:rPr>
  </w:style>
  <w:style w:type="character" w:customStyle="1" w:styleId="Heading4Char">
    <w:name w:val="Heading 4 Char"/>
    <w:link w:val="Heading4"/>
    <w:locked/>
    <w:rsid w:val="004538B9"/>
    <w:rPr>
      <w:rFonts w:ascii="Arial" w:hAnsi="Arial"/>
      <w:b/>
      <w:bCs/>
      <w:color w:val="336699"/>
      <w:sz w:val="22"/>
      <w:szCs w:val="22"/>
      <w:lang w:val="en-GB" w:eastAsia="en-GB"/>
    </w:rPr>
  </w:style>
  <w:style w:type="character" w:customStyle="1" w:styleId="Heading5Char">
    <w:name w:val="Heading 5 Char"/>
    <w:link w:val="Heading5"/>
    <w:locked/>
    <w:rsid w:val="004B4052"/>
    <w:rPr>
      <w:b/>
      <w:bCs/>
      <w:i/>
      <w:iCs/>
      <w:sz w:val="26"/>
      <w:szCs w:val="26"/>
    </w:rPr>
  </w:style>
  <w:style w:type="character" w:customStyle="1" w:styleId="Heading6Char">
    <w:name w:val="Heading 6 Char"/>
    <w:link w:val="Heading6"/>
    <w:locked/>
    <w:rsid w:val="00712825"/>
    <w:rPr>
      <w:b/>
      <w:bCs/>
      <w:sz w:val="22"/>
      <w:szCs w:val="22"/>
    </w:rPr>
  </w:style>
  <w:style w:type="character" w:customStyle="1" w:styleId="Heading7Char">
    <w:name w:val="Heading 7 Char"/>
    <w:link w:val="Heading7"/>
    <w:locked/>
    <w:rsid w:val="00712825"/>
    <w:rPr>
      <w:sz w:val="24"/>
      <w:szCs w:val="24"/>
    </w:rPr>
  </w:style>
  <w:style w:type="character" w:customStyle="1" w:styleId="Heading8Char">
    <w:name w:val="Heading 8 Char"/>
    <w:link w:val="Heading8"/>
    <w:locked/>
    <w:rsid w:val="00712825"/>
    <w:rPr>
      <w:i/>
      <w:iCs/>
      <w:sz w:val="24"/>
      <w:szCs w:val="24"/>
    </w:rPr>
  </w:style>
  <w:style w:type="character" w:customStyle="1" w:styleId="Heading9Char">
    <w:name w:val="Heading 9 Char"/>
    <w:link w:val="Heading9"/>
    <w:locked/>
    <w:rsid w:val="00712825"/>
    <w:rPr>
      <w:rFonts w:ascii="Arial" w:hAnsi="Arial" w:cs="Arial"/>
      <w:sz w:val="22"/>
      <w:szCs w:val="22"/>
    </w:rPr>
  </w:style>
  <w:style w:type="character" w:customStyle="1" w:styleId="Heading1Char1">
    <w:name w:val="Heading 1 Char1"/>
    <w:link w:val="Heading1"/>
    <w:locked/>
    <w:rsid w:val="00840000"/>
    <w:rPr>
      <w:rFonts w:ascii="Cambria" w:hAnsi="Cambria"/>
      <w:b/>
      <w:bCs/>
      <w:kern w:val="32"/>
      <w:sz w:val="32"/>
      <w:szCs w:val="32"/>
    </w:rPr>
  </w:style>
  <w:style w:type="paragraph" w:styleId="BodyText">
    <w:name w:val="Body Text"/>
    <w:aliases w:val="ändrad,body text,bt,body text1,bt1,body text2,bt2,body text11,bt11,body text3,bt3,paragraph 2,paragraph 21,EHPT,Body Text2,AvtalBrödtext,Bodytext,body indent,AvtalBrodtext,andrad,One Page Summary,b,body text4,body text5,body text6,t,sp, ändrad"/>
    <w:link w:val="BodyTextChar1"/>
    <w:rsid w:val="00546129"/>
    <w:pPr>
      <w:spacing w:before="80" w:after="80"/>
      <w:ind w:left="1440"/>
    </w:pPr>
    <w:rPr>
      <w:sz w:val="24"/>
      <w:szCs w:val="24"/>
      <w:lang w:bidi="he-IL"/>
    </w:rPr>
  </w:style>
  <w:style w:type="character" w:customStyle="1" w:styleId="BodyTextChar">
    <w:name w:val="Body Text Char"/>
    <w:aliases w:val="bt Char1,bt Char Char Char,bt Char Char1,ändrad Char,body text Char,body text1 Char,bt1 Char,body text2 Char,bt2 Char,body text11 Char,bt11 Char,body text3 Char,bt3 Char,paragraph 2 Char,paragraph 21 Char,?ndrad Char,EHPT Char,andrad Char"/>
    <w:rsid w:val="002E354E"/>
    <w:rPr>
      <w:sz w:val="24"/>
      <w:szCs w:val="24"/>
    </w:rPr>
  </w:style>
  <w:style w:type="character" w:customStyle="1" w:styleId="BodyTextChar3">
    <w:name w:val="Body Text Char3"/>
    <w:aliases w:val="bt Char13,bt Char Char Char4,bt Char Char13,ändrad Char4,body text Char4,body text1 Char4,bt1 Char4,body text2 Char4,bt2 Char4,body text11 Char4,bt11 Char4,body text3 Char4,bt3 Char4,paragraph 2 Char4,paragraph 21 Char4,?ndrad Char4"/>
    <w:uiPriority w:val="99"/>
    <w:semiHidden/>
    <w:locked/>
    <w:rsid w:val="00190B28"/>
    <w:rPr>
      <w:rFonts w:cs="Times New Roman"/>
      <w:sz w:val="24"/>
      <w:szCs w:val="24"/>
      <w:lang w:val="en-US" w:eastAsia="en-US" w:bidi="he-IL"/>
    </w:rPr>
  </w:style>
  <w:style w:type="character" w:customStyle="1" w:styleId="BodyTextChar2">
    <w:name w:val="Body Text Char2"/>
    <w:aliases w:val="bt Char12,bt Char Char Char3,bt Char Char12,ändrad Char3,body text Char3,body text1 Char3,bt1 Char3,body text2 Char3,bt2 Char3,body text11 Char3,bt11 Char3,body text3 Char3,bt3 Char3,paragraph 2 Char3,paragraph 21 Char3,?ndrad Char3"/>
    <w:locked/>
    <w:rsid w:val="00712825"/>
    <w:rPr>
      <w:rFonts w:cs="Times New Roman"/>
      <w:sz w:val="24"/>
      <w:szCs w:val="24"/>
      <w:lang w:val="en-US" w:eastAsia="en-US" w:bidi="he-IL"/>
    </w:rPr>
  </w:style>
  <w:style w:type="paragraph" w:styleId="TOC4">
    <w:name w:val="toc 4"/>
    <w:basedOn w:val="Normal"/>
    <w:next w:val="Normal"/>
    <w:uiPriority w:val="39"/>
    <w:rsid w:val="00546129"/>
    <w:pPr>
      <w:ind w:left="720"/>
    </w:pPr>
  </w:style>
  <w:style w:type="paragraph" w:customStyle="1" w:styleId="DocumentType">
    <w:name w:val="Document Type"/>
    <w:rsid w:val="00546129"/>
    <w:pPr>
      <w:spacing w:after="400"/>
    </w:pPr>
    <w:rPr>
      <w:rFonts w:ascii="Arial" w:hAnsi="Arial" w:cs="Arial"/>
      <w:sz w:val="48"/>
      <w:szCs w:val="48"/>
      <w:lang w:bidi="he-IL"/>
    </w:rPr>
  </w:style>
  <w:style w:type="paragraph" w:customStyle="1" w:styleId="DocumentInformation">
    <w:name w:val="Document Information"/>
    <w:rsid w:val="00546129"/>
    <w:pPr>
      <w:spacing w:before="120" w:after="120"/>
    </w:pPr>
    <w:rPr>
      <w:sz w:val="24"/>
      <w:szCs w:val="24"/>
      <w:lang w:bidi="he-IL"/>
    </w:rPr>
  </w:style>
  <w:style w:type="paragraph" w:customStyle="1" w:styleId="Profile">
    <w:name w:val="Profile"/>
    <w:rsid w:val="00546129"/>
    <w:pPr>
      <w:spacing w:before="80"/>
    </w:pPr>
    <w:rPr>
      <w:lang w:bidi="he-IL"/>
    </w:rPr>
  </w:style>
  <w:style w:type="paragraph" w:customStyle="1" w:styleId="ProfileField">
    <w:name w:val="Profile Field"/>
    <w:rsid w:val="00546129"/>
    <w:pPr>
      <w:spacing w:before="80"/>
    </w:pPr>
    <w:rPr>
      <w:b/>
      <w:bCs/>
      <w:lang w:bidi="he-IL"/>
    </w:rPr>
  </w:style>
  <w:style w:type="paragraph" w:customStyle="1" w:styleId="Contents">
    <w:name w:val="Contents"/>
    <w:rsid w:val="00546129"/>
    <w:pPr>
      <w:spacing w:before="800" w:after="480"/>
      <w:jc w:val="center"/>
      <w:outlineLvl w:val="0"/>
    </w:pPr>
    <w:rPr>
      <w:rFonts w:ascii="Arial" w:hAnsi="Arial" w:cs="Arial"/>
      <w:b/>
      <w:color w:val="003366"/>
      <w:sz w:val="40"/>
      <w:lang w:bidi="he-IL"/>
    </w:rPr>
  </w:style>
  <w:style w:type="paragraph" w:styleId="TOC1">
    <w:name w:val="toc 1"/>
    <w:next w:val="BodyText"/>
    <w:uiPriority w:val="39"/>
    <w:rsid w:val="00546129"/>
    <w:pPr>
      <w:keepNext/>
      <w:tabs>
        <w:tab w:val="left" w:pos="576"/>
        <w:tab w:val="right" w:leader="dot" w:pos="8395"/>
      </w:tabs>
      <w:spacing w:before="180" w:after="40"/>
      <w:ind w:left="576" w:right="288" w:hanging="576"/>
    </w:pPr>
    <w:rPr>
      <w:rFonts w:ascii="Arial" w:hAnsi="Arial" w:cs="Arial"/>
      <w:b/>
      <w:color w:val="FF6600"/>
      <w:sz w:val="24"/>
      <w:szCs w:val="24"/>
      <w:lang w:bidi="he-IL"/>
    </w:rPr>
  </w:style>
  <w:style w:type="paragraph" w:styleId="TOC2">
    <w:name w:val="toc 2"/>
    <w:next w:val="BodyText"/>
    <w:uiPriority w:val="39"/>
    <w:rsid w:val="00546129"/>
    <w:pPr>
      <w:tabs>
        <w:tab w:val="left" w:pos="576"/>
        <w:tab w:val="right" w:leader="dot" w:pos="8395"/>
      </w:tabs>
      <w:spacing w:before="40" w:after="40"/>
      <w:ind w:left="576" w:right="288"/>
    </w:pPr>
    <w:rPr>
      <w:rFonts w:ascii="Arial" w:hAnsi="Arial" w:cs="Arial"/>
      <w:sz w:val="22"/>
      <w:szCs w:val="22"/>
      <w:lang w:bidi="he-IL"/>
    </w:rPr>
  </w:style>
  <w:style w:type="paragraph" w:styleId="TOC3">
    <w:name w:val="toc 3"/>
    <w:next w:val="BodyText"/>
    <w:uiPriority w:val="39"/>
    <w:rsid w:val="00546129"/>
    <w:pPr>
      <w:tabs>
        <w:tab w:val="left" w:pos="1440"/>
        <w:tab w:val="right" w:leader="dot" w:pos="8395"/>
      </w:tabs>
      <w:spacing w:before="40" w:after="40"/>
      <w:ind w:left="965" w:right="288"/>
    </w:pPr>
    <w:rPr>
      <w:rFonts w:ascii="Arial" w:hAnsi="Arial" w:cs="Arial"/>
      <w:lang w:bidi="he-IL"/>
    </w:rPr>
  </w:style>
  <w:style w:type="paragraph" w:styleId="TOC5">
    <w:name w:val="toc 5"/>
    <w:basedOn w:val="Normal"/>
    <w:next w:val="Normal"/>
    <w:autoRedefine/>
    <w:rsid w:val="00546129"/>
    <w:pPr>
      <w:ind w:left="960"/>
    </w:pPr>
  </w:style>
  <w:style w:type="paragraph" w:styleId="TOC6">
    <w:name w:val="toc 6"/>
    <w:basedOn w:val="Normal"/>
    <w:next w:val="Normal"/>
    <w:autoRedefine/>
    <w:uiPriority w:val="39"/>
    <w:rsid w:val="00546129"/>
    <w:pPr>
      <w:ind w:left="1200"/>
    </w:pPr>
  </w:style>
  <w:style w:type="paragraph" w:styleId="TOC7">
    <w:name w:val="toc 7"/>
    <w:basedOn w:val="Normal"/>
    <w:next w:val="Normal"/>
    <w:autoRedefine/>
    <w:uiPriority w:val="39"/>
    <w:rsid w:val="00546129"/>
    <w:pPr>
      <w:ind w:left="1440"/>
    </w:pPr>
  </w:style>
  <w:style w:type="paragraph" w:styleId="TOC8">
    <w:name w:val="toc 8"/>
    <w:basedOn w:val="Normal"/>
    <w:next w:val="Normal"/>
    <w:autoRedefine/>
    <w:uiPriority w:val="39"/>
    <w:rsid w:val="00546129"/>
    <w:pPr>
      <w:ind w:left="1680"/>
    </w:pPr>
  </w:style>
  <w:style w:type="paragraph" w:styleId="TOC9">
    <w:name w:val="toc 9"/>
    <w:basedOn w:val="TOC1"/>
    <w:next w:val="BodyText"/>
    <w:uiPriority w:val="39"/>
    <w:rsid w:val="00546129"/>
    <w:pPr>
      <w:spacing w:before="300"/>
      <w:jc w:val="both"/>
    </w:pPr>
    <w:rPr>
      <w:color w:val="993300"/>
      <w:sz w:val="28"/>
      <w:szCs w:val="28"/>
    </w:rPr>
  </w:style>
  <w:style w:type="character" w:styleId="PageNumber">
    <w:name w:val="page number"/>
    <w:rsid w:val="00546129"/>
    <w:rPr>
      <w:rFonts w:ascii="Arial" w:hAnsi="Arial" w:cs="Arial"/>
      <w:noProof w:val="0"/>
      <w:color w:val="000000"/>
      <w:sz w:val="18"/>
      <w:szCs w:val="18"/>
      <w:bdr w:val="none" w:sz="0" w:space="0" w:color="auto"/>
      <w:shd w:val="clear" w:color="auto" w:fill="auto"/>
      <w:lang w:val="en-GB"/>
    </w:rPr>
  </w:style>
  <w:style w:type="paragraph" w:styleId="Header">
    <w:name w:val="header"/>
    <w:link w:val="HeaderChar"/>
    <w:rsid w:val="00546129"/>
    <w:pPr>
      <w:tabs>
        <w:tab w:val="center" w:pos="4320"/>
        <w:tab w:val="right" w:pos="8640"/>
      </w:tabs>
    </w:pPr>
    <w:rPr>
      <w:lang w:bidi="he-IL"/>
    </w:rPr>
  </w:style>
  <w:style w:type="character" w:customStyle="1" w:styleId="HeaderChar">
    <w:name w:val="Header Char"/>
    <w:link w:val="Header"/>
    <w:locked/>
    <w:rsid w:val="00712825"/>
    <w:rPr>
      <w:lang w:val="en-US" w:eastAsia="en-US" w:bidi="he-IL"/>
    </w:rPr>
  </w:style>
  <w:style w:type="paragraph" w:styleId="Footer">
    <w:name w:val="footer"/>
    <w:link w:val="FooterChar"/>
    <w:rsid w:val="00546129"/>
    <w:pPr>
      <w:tabs>
        <w:tab w:val="center" w:pos="4320"/>
        <w:tab w:val="right" w:pos="8640"/>
      </w:tabs>
    </w:pPr>
    <w:rPr>
      <w:lang w:bidi="he-IL"/>
    </w:rPr>
  </w:style>
  <w:style w:type="character" w:customStyle="1" w:styleId="FooterChar">
    <w:name w:val="Footer Char"/>
    <w:link w:val="Footer"/>
    <w:locked/>
    <w:rsid w:val="00712825"/>
    <w:rPr>
      <w:lang w:val="en-US" w:eastAsia="en-US" w:bidi="he-IL"/>
    </w:rPr>
  </w:style>
  <w:style w:type="paragraph" w:customStyle="1" w:styleId="FirstFooter">
    <w:name w:val="First Footer"/>
    <w:basedOn w:val="Footer"/>
    <w:rsid w:val="00546129"/>
    <w:pPr>
      <w:keepLines/>
      <w:tabs>
        <w:tab w:val="clear" w:pos="8640"/>
      </w:tabs>
      <w:spacing w:before="80" w:after="80"/>
      <w:jc w:val="right"/>
    </w:pPr>
    <w:rPr>
      <w:rFonts w:ascii="Arial" w:hAnsi="Arial"/>
      <w:sz w:val="18"/>
    </w:rPr>
  </w:style>
  <w:style w:type="character" w:styleId="Hyperlink">
    <w:name w:val="Hyperlink"/>
    <w:rsid w:val="00546129"/>
    <w:rPr>
      <w:color w:val="0000FF"/>
      <w:u w:val="single"/>
    </w:rPr>
  </w:style>
  <w:style w:type="paragraph" w:customStyle="1" w:styleId="AppendixHeading1">
    <w:name w:val="Appendix Heading1"/>
    <w:next w:val="BodyText"/>
    <w:rsid w:val="00546129"/>
    <w:pPr>
      <w:numPr>
        <w:numId w:val="2"/>
      </w:numPr>
      <w:pBdr>
        <w:bottom w:val="single" w:sz="4" w:space="1" w:color="auto"/>
      </w:pBdr>
      <w:tabs>
        <w:tab w:val="clear" w:pos="2880"/>
        <w:tab w:val="left" w:pos="3024"/>
      </w:tabs>
      <w:spacing w:before="800" w:after="240"/>
      <w:ind w:left="3024" w:hanging="3024"/>
      <w:outlineLvl w:val="0"/>
    </w:pPr>
    <w:rPr>
      <w:rFonts w:ascii="Arial" w:hAnsi="Arial" w:cs="Arial"/>
      <w:b/>
      <w:bCs/>
      <w:color w:val="FF6600"/>
      <w:sz w:val="48"/>
      <w:szCs w:val="48"/>
      <w:lang w:bidi="he-IL"/>
    </w:rPr>
  </w:style>
  <w:style w:type="paragraph" w:customStyle="1" w:styleId="IndexTitle">
    <w:name w:val="Index Title"/>
    <w:next w:val="Index1"/>
    <w:rsid w:val="00546129"/>
    <w:pPr>
      <w:pBdr>
        <w:bottom w:val="single" w:sz="4" w:space="1" w:color="auto"/>
      </w:pBdr>
      <w:spacing w:before="800" w:after="240"/>
      <w:outlineLvl w:val="0"/>
    </w:pPr>
    <w:rPr>
      <w:rFonts w:ascii="Arial" w:hAnsi="Arial" w:cs="Arial"/>
      <w:b/>
      <w:bCs/>
      <w:smallCaps/>
      <w:color w:val="FF6600"/>
      <w:sz w:val="48"/>
      <w:szCs w:val="48"/>
      <w:lang w:bidi="he-IL"/>
    </w:rPr>
  </w:style>
  <w:style w:type="paragraph" w:styleId="Index1">
    <w:name w:val="index 1"/>
    <w:next w:val="BodyText"/>
    <w:semiHidden/>
    <w:rsid w:val="00546129"/>
    <w:pPr>
      <w:ind w:left="240" w:hanging="240"/>
    </w:pPr>
    <w:rPr>
      <w:lang w:bidi="he-IL"/>
    </w:rPr>
  </w:style>
  <w:style w:type="paragraph" w:customStyle="1" w:styleId="ReleaseNotesTitle">
    <w:name w:val="ReleaseNotes Title"/>
    <w:rsid w:val="00546129"/>
    <w:pPr>
      <w:spacing w:before="240" w:after="240"/>
      <w:jc w:val="center"/>
    </w:pPr>
    <w:rPr>
      <w:rFonts w:ascii="Arial" w:hAnsi="Arial" w:cs="Arial"/>
      <w:b/>
      <w:bCs/>
      <w:sz w:val="28"/>
      <w:szCs w:val="28"/>
      <w:lang w:bidi="he-IL"/>
    </w:rPr>
  </w:style>
  <w:style w:type="character" w:customStyle="1" w:styleId="Command">
    <w:name w:val="Command"/>
    <w:rsid w:val="00546129"/>
    <w:rPr>
      <w:rFonts w:ascii="Arial" w:hAnsi="Arial" w:cs="Arial"/>
      <w:b/>
      <w:bCs/>
      <w:sz w:val="20"/>
      <w:szCs w:val="20"/>
    </w:rPr>
  </w:style>
  <w:style w:type="paragraph" w:customStyle="1" w:styleId="Code">
    <w:name w:val="Code"/>
    <w:rsid w:val="00546129"/>
    <w:pPr>
      <w:spacing w:before="80" w:after="80"/>
      <w:ind w:left="1440"/>
    </w:pPr>
    <w:rPr>
      <w:rFonts w:ascii="Courier New" w:hAnsi="Courier New" w:cs="Courier New"/>
      <w:noProof/>
      <w:lang w:bidi="he-IL"/>
    </w:rPr>
  </w:style>
  <w:style w:type="paragraph" w:customStyle="1" w:styleId="Bullet1square">
    <w:name w:val="Bullet 1 (square)"/>
    <w:link w:val="Bullet1squareChar"/>
    <w:rsid w:val="00546129"/>
    <w:pPr>
      <w:numPr>
        <w:numId w:val="12"/>
      </w:numPr>
      <w:spacing w:after="80"/>
    </w:pPr>
    <w:rPr>
      <w:sz w:val="22"/>
      <w:szCs w:val="22"/>
      <w:lang w:val="en-GB" w:eastAsia="en-GB"/>
    </w:rPr>
  </w:style>
  <w:style w:type="paragraph" w:customStyle="1" w:styleId="Bullet2round">
    <w:name w:val="Bullet 2 (round)"/>
    <w:link w:val="Bullet2roundChar"/>
    <w:rsid w:val="00546129"/>
    <w:pPr>
      <w:numPr>
        <w:numId w:val="3"/>
      </w:numPr>
      <w:spacing w:after="80"/>
    </w:pPr>
    <w:rPr>
      <w:sz w:val="22"/>
      <w:szCs w:val="22"/>
    </w:rPr>
  </w:style>
  <w:style w:type="paragraph" w:customStyle="1" w:styleId="List1number">
    <w:name w:val="List 1 (number)"/>
    <w:link w:val="List1numberChar"/>
    <w:rsid w:val="00546129"/>
    <w:pPr>
      <w:numPr>
        <w:numId w:val="13"/>
      </w:numPr>
      <w:spacing w:before="80" w:after="80"/>
    </w:pPr>
    <w:rPr>
      <w:sz w:val="22"/>
      <w:szCs w:val="22"/>
      <w:lang w:bidi="he-IL"/>
    </w:rPr>
  </w:style>
  <w:style w:type="paragraph" w:customStyle="1" w:styleId="List2alpha">
    <w:name w:val="List 2 (alpha)"/>
    <w:uiPriority w:val="99"/>
    <w:rsid w:val="00546129"/>
    <w:pPr>
      <w:numPr>
        <w:ilvl w:val="1"/>
        <w:numId w:val="13"/>
      </w:numPr>
      <w:spacing w:after="80"/>
    </w:pPr>
    <w:rPr>
      <w:sz w:val="22"/>
      <w:szCs w:val="22"/>
      <w:lang w:bidi="he-IL"/>
    </w:rPr>
  </w:style>
  <w:style w:type="paragraph" w:customStyle="1" w:styleId="Note">
    <w:name w:val="Note"/>
    <w:next w:val="BodyText"/>
    <w:rsid w:val="00546129"/>
    <w:pPr>
      <w:spacing w:before="80" w:after="80"/>
      <w:ind w:left="2520" w:hanging="720"/>
    </w:pPr>
    <w:rPr>
      <w:rFonts w:ascii="Arial" w:hAnsi="Arial" w:cs="Arial"/>
      <w:i/>
      <w:iCs/>
      <w:sz w:val="18"/>
      <w:szCs w:val="18"/>
      <w:lang w:bidi="he-IL"/>
    </w:rPr>
  </w:style>
  <w:style w:type="paragraph" w:customStyle="1" w:styleId="ConfidentialInformation">
    <w:name w:val="Confidential Information"/>
    <w:uiPriority w:val="99"/>
    <w:rsid w:val="00546129"/>
    <w:pPr>
      <w:spacing w:before="80" w:after="80"/>
    </w:pPr>
    <w:rPr>
      <w:sz w:val="18"/>
      <w:szCs w:val="18"/>
      <w:lang w:bidi="he-IL"/>
    </w:rPr>
  </w:style>
  <w:style w:type="paragraph" w:customStyle="1" w:styleId="TableHeader">
    <w:name w:val="Table Header"/>
    <w:link w:val="TableHeaderChar"/>
    <w:rsid w:val="00546129"/>
    <w:pPr>
      <w:keepNext/>
      <w:keepLines/>
      <w:spacing w:before="40" w:after="40"/>
    </w:pPr>
    <w:rPr>
      <w:rFonts w:ascii="Arial" w:hAnsi="Arial" w:cs="Arial"/>
      <w:b/>
      <w:bCs/>
      <w:color w:val="003366"/>
      <w:sz w:val="18"/>
      <w:szCs w:val="18"/>
      <w:lang w:bidi="he-IL"/>
    </w:rPr>
  </w:style>
  <w:style w:type="paragraph" w:customStyle="1" w:styleId="TableBody">
    <w:name w:val="Table Body"/>
    <w:link w:val="TableBodyChar"/>
    <w:uiPriority w:val="99"/>
    <w:rsid w:val="00546129"/>
    <w:pPr>
      <w:keepNext/>
      <w:keepLines/>
      <w:spacing w:before="40" w:after="40"/>
    </w:pPr>
    <w:rPr>
      <w:lang w:bidi="he-IL"/>
    </w:rPr>
  </w:style>
  <w:style w:type="paragraph" w:styleId="Caption">
    <w:name w:val="caption"/>
    <w:next w:val="BodyText"/>
    <w:qFormat/>
    <w:rsid w:val="00546129"/>
    <w:pPr>
      <w:spacing w:before="80" w:after="80"/>
      <w:ind w:left="1440"/>
    </w:pPr>
    <w:rPr>
      <w:rFonts w:ascii="Arial" w:hAnsi="Arial" w:cs="Arial"/>
      <w:b/>
      <w:bCs/>
      <w:color w:val="336699"/>
      <w:lang w:bidi="he-IL"/>
    </w:rPr>
  </w:style>
  <w:style w:type="paragraph" w:customStyle="1" w:styleId="FooterFirst">
    <w:name w:val="Footer First"/>
    <w:rsid w:val="00546129"/>
    <w:pPr>
      <w:keepLines/>
      <w:jc w:val="right"/>
    </w:pPr>
    <w:rPr>
      <w:rFonts w:ascii="Arial" w:hAnsi="Arial"/>
      <w:sz w:val="18"/>
      <w:szCs w:val="18"/>
      <w:lang w:bidi="he-IL"/>
    </w:rPr>
  </w:style>
  <w:style w:type="paragraph" w:styleId="Index2">
    <w:name w:val="index 2"/>
    <w:basedOn w:val="Normal"/>
    <w:next w:val="Normal"/>
    <w:autoRedefine/>
    <w:semiHidden/>
    <w:rsid w:val="00546129"/>
    <w:pPr>
      <w:ind w:left="480" w:hanging="240"/>
    </w:pPr>
    <w:rPr>
      <w:sz w:val="20"/>
      <w:szCs w:val="20"/>
    </w:rPr>
  </w:style>
  <w:style w:type="paragraph" w:customStyle="1" w:styleId="List-intro">
    <w:name w:val="List-intro"/>
    <w:next w:val="BodyText"/>
    <w:rsid w:val="00546129"/>
    <w:pPr>
      <w:keepNext/>
      <w:spacing w:before="80" w:after="80"/>
      <w:ind w:left="1440"/>
    </w:pPr>
    <w:rPr>
      <w:sz w:val="22"/>
      <w:szCs w:val="22"/>
      <w:lang w:bidi="he-IL"/>
    </w:rPr>
  </w:style>
  <w:style w:type="paragraph" w:customStyle="1" w:styleId="HeaderPortrait">
    <w:name w:val="Header Portrait"/>
    <w:rsid w:val="00546129"/>
    <w:pPr>
      <w:pBdr>
        <w:bottom w:val="single" w:sz="8" w:space="1" w:color="auto"/>
      </w:pBdr>
      <w:jc w:val="right"/>
    </w:pPr>
    <w:rPr>
      <w:rFonts w:ascii="Verdana" w:hAnsi="Verdana" w:cs="Arial"/>
      <w:b/>
      <w:color w:val="003366"/>
      <w:sz w:val="18"/>
      <w:szCs w:val="18"/>
      <w:lang w:bidi="he-IL"/>
    </w:rPr>
  </w:style>
  <w:style w:type="paragraph" w:customStyle="1" w:styleId="FooterPortrait">
    <w:name w:val="Footer Portrait"/>
    <w:rsid w:val="00546129"/>
    <w:pPr>
      <w:keepLines/>
      <w:jc w:val="right"/>
    </w:pPr>
    <w:rPr>
      <w:rFonts w:ascii="Arial" w:hAnsi="Arial"/>
      <w:sz w:val="18"/>
      <w:szCs w:val="18"/>
      <w:lang w:bidi="he-IL"/>
    </w:rPr>
  </w:style>
  <w:style w:type="character" w:customStyle="1" w:styleId="amdocs">
    <w:name w:val="amdocs"/>
    <w:rsid w:val="00546129"/>
    <w:rPr>
      <w:rFonts w:ascii="Arial" w:hAnsi="Arial" w:cs="Arial"/>
      <w:color w:val="auto"/>
      <w:sz w:val="32"/>
      <w:szCs w:val="32"/>
      <w:u w:val="none"/>
    </w:rPr>
  </w:style>
  <w:style w:type="paragraph" w:customStyle="1" w:styleId="ReleaseNotesHeader">
    <w:name w:val="ReleaseNotes Header"/>
    <w:basedOn w:val="TableHeader"/>
    <w:rsid w:val="00546129"/>
  </w:style>
  <w:style w:type="paragraph" w:customStyle="1" w:styleId="Figure">
    <w:name w:val="Figure"/>
    <w:rsid w:val="00546129"/>
    <w:pPr>
      <w:keepNext/>
      <w:keepLines/>
      <w:spacing w:before="80" w:after="80"/>
      <w:ind w:left="1440"/>
    </w:pPr>
    <w:rPr>
      <w:sz w:val="22"/>
      <w:szCs w:val="22"/>
      <w:lang w:bidi="he-IL"/>
    </w:rPr>
  </w:style>
  <w:style w:type="paragraph" w:customStyle="1" w:styleId="HeaderLandscape">
    <w:name w:val="Header Landscape"/>
    <w:rsid w:val="00546129"/>
    <w:pPr>
      <w:pBdr>
        <w:bottom w:val="single" w:sz="8" w:space="1" w:color="auto"/>
      </w:pBdr>
    </w:pPr>
    <w:rPr>
      <w:rFonts w:ascii="Verdana" w:hAnsi="Verdana" w:cs="Arial"/>
      <w:b/>
      <w:bCs/>
      <w:color w:val="003366"/>
      <w:sz w:val="18"/>
      <w:szCs w:val="18"/>
      <w:lang w:bidi="he-IL"/>
    </w:rPr>
  </w:style>
  <w:style w:type="paragraph" w:customStyle="1" w:styleId="FooterLandscape">
    <w:name w:val="Footer Landscape"/>
    <w:rsid w:val="00546129"/>
    <w:pPr>
      <w:keepLines/>
    </w:pPr>
    <w:rPr>
      <w:rFonts w:ascii="Arial" w:hAnsi="Arial" w:cs="Arial"/>
      <w:sz w:val="18"/>
      <w:szCs w:val="18"/>
      <w:lang w:bidi="he-IL"/>
    </w:rPr>
  </w:style>
  <w:style w:type="character" w:customStyle="1" w:styleId="app">
    <w:name w:val="app"/>
    <w:rsid w:val="00546129"/>
    <w:rPr>
      <w:rFonts w:ascii="Arial Black" w:hAnsi="Arial Black"/>
      <w:color w:val="FF0000"/>
      <w:sz w:val="32"/>
      <w:szCs w:val="32"/>
    </w:rPr>
  </w:style>
  <w:style w:type="character" w:customStyle="1" w:styleId="name1">
    <w:name w:val="name1"/>
    <w:rsid w:val="00546129"/>
    <w:rPr>
      <w:rFonts w:ascii="Arial Black" w:hAnsi="Arial Black" w:cs="Arial"/>
      <w:color w:val="000000"/>
      <w:sz w:val="32"/>
      <w:szCs w:val="32"/>
    </w:rPr>
  </w:style>
  <w:style w:type="paragraph" w:customStyle="1" w:styleId="ApplicationName">
    <w:name w:val="Application Name"/>
    <w:rsid w:val="00546129"/>
    <w:pPr>
      <w:spacing w:before="3200"/>
    </w:pPr>
    <w:rPr>
      <w:rFonts w:ascii="Arial" w:hAnsi="Arial" w:cs="Arial"/>
      <w:b/>
      <w:bCs/>
      <w:sz w:val="56"/>
      <w:szCs w:val="56"/>
      <w:lang w:bidi="he-IL"/>
    </w:rPr>
  </w:style>
  <w:style w:type="paragraph" w:customStyle="1" w:styleId="AppendixHeading2">
    <w:name w:val="Appendix Heading2"/>
    <w:next w:val="BodyText"/>
    <w:rsid w:val="00546129"/>
    <w:pPr>
      <w:keepLines/>
      <w:numPr>
        <w:ilvl w:val="1"/>
        <w:numId w:val="2"/>
      </w:numPr>
      <w:tabs>
        <w:tab w:val="left" w:pos="1440"/>
      </w:tabs>
      <w:spacing w:before="240" w:after="120"/>
      <w:outlineLvl w:val="1"/>
    </w:pPr>
    <w:rPr>
      <w:rFonts w:ascii="Arial" w:hAnsi="Arial" w:cs="Arial"/>
      <w:b/>
      <w:bCs/>
      <w:color w:val="003366"/>
      <w:sz w:val="32"/>
      <w:szCs w:val="32"/>
      <w:lang w:bidi="he-IL"/>
    </w:rPr>
  </w:style>
  <w:style w:type="paragraph" w:customStyle="1" w:styleId="AppendixHeading3">
    <w:name w:val="Appendix Heading3"/>
    <w:next w:val="BodyText"/>
    <w:rsid w:val="00546129"/>
    <w:pPr>
      <w:numPr>
        <w:ilvl w:val="2"/>
        <w:numId w:val="2"/>
      </w:numPr>
      <w:tabs>
        <w:tab w:val="left" w:pos="2160"/>
      </w:tabs>
      <w:spacing w:before="160" w:after="80"/>
      <w:outlineLvl w:val="2"/>
    </w:pPr>
    <w:rPr>
      <w:rFonts w:ascii="Arial" w:hAnsi="Arial" w:cs="Arial"/>
      <w:b/>
      <w:bCs/>
      <w:color w:val="336699"/>
      <w:sz w:val="28"/>
      <w:szCs w:val="28"/>
      <w:lang w:bidi="he-IL"/>
    </w:rPr>
  </w:style>
  <w:style w:type="paragraph" w:customStyle="1" w:styleId="AppendixHeading4">
    <w:name w:val="Appendix Heading4"/>
    <w:next w:val="BodyText"/>
    <w:rsid w:val="00546129"/>
    <w:pPr>
      <w:numPr>
        <w:ilvl w:val="3"/>
        <w:numId w:val="2"/>
      </w:numPr>
      <w:tabs>
        <w:tab w:val="left" w:pos="2880"/>
      </w:tabs>
      <w:spacing w:before="80"/>
      <w:outlineLvl w:val="3"/>
    </w:pPr>
    <w:rPr>
      <w:rFonts w:ascii="Arial" w:hAnsi="Arial" w:cs="Arial"/>
      <w:b/>
      <w:bCs/>
      <w:color w:val="336699"/>
      <w:sz w:val="22"/>
      <w:szCs w:val="22"/>
      <w:lang w:bidi="he-IL"/>
    </w:rPr>
  </w:style>
  <w:style w:type="paragraph" w:styleId="BodyTextIndent">
    <w:name w:val="Body Text Indent"/>
    <w:link w:val="BodyTextIndentChar"/>
    <w:rsid w:val="00546129"/>
    <w:pPr>
      <w:spacing w:before="80" w:after="80"/>
      <w:ind w:left="1800"/>
    </w:pPr>
    <w:rPr>
      <w:sz w:val="22"/>
      <w:szCs w:val="22"/>
      <w:lang w:bidi="he-IL"/>
    </w:rPr>
  </w:style>
  <w:style w:type="character" w:customStyle="1" w:styleId="BodyTextIndentChar">
    <w:name w:val="Body Text Indent Char"/>
    <w:link w:val="BodyTextIndent"/>
    <w:locked/>
    <w:rsid w:val="00712825"/>
    <w:rPr>
      <w:sz w:val="22"/>
      <w:szCs w:val="22"/>
      <w:lang w:val="en-US" w:eastAsia="en-US" w:bidi="he-IL"/>
    </w:rPr>
  </w:style>
  <w:style w:type="paragraph" w:styleId="BodyTextIndent2">
    <w:name w:val="Body Text Indent 2"/>
    <w:link w:val="BodyTextIndent2Char"/>
    <w:rsid w:val="00546129"/>
    <w:pPr>
      <w:spacing w:before="80" w:after="80"/>
      <w:ind w:left="2160"/>
    </w:pPr>
    <w:rPr>
      <w:sz w:val="22"/>
      <w:szCs w:val="22"/>
      <w:lang w:bidi="he-IL"/>
    </w:rPr>
  </w:style>
  <w:style w:type="character" w:customStyle="1" w:styleId="BodyTextIndent2Char">
    <w:name w:val="Body Text Indent 2 Char"/>
    <w:link w:val="BodyTextIndent2"/>
    <w:locked/>
    <w:rsid w:val="00712825"/>
    <w:rPr>
      <w:sz w:val="22"/>
      <w:szCs w:val="22"/>
      <w:lang w:val="en-US" w:eastAsia="en-US" w:bidi="he-IL"/>
    </w:rPr>
  </w:style>
  <w:style w:type="paragraph" w:customStyle="1" w:styleId="AppNameNot">
    <w:name w:val="App Name Not"/>
    <w:basedOn w:val="ApplicationName"/>
    <w:rsid w:val="00546129"/>
    <w:pPr>
      <w:spacing w:after="80"/>
    </w:pPr>
  </w:style>
  <w:style w:type="paragraph" w:customStyle="1" w:styleId="Terms">
    <w:name w:val="Terms"/>
    <w:next w:val="BodyText"/>
    <w:rsid w:val="00546129"/>
    <w:pPr>
      <w:spacing w:before="80" w:after="80"/>
      <w:ind w:left="1440"/>
    </w:pPr>
    <w:rPr>
      <w:b/>
      <w:bCs/>
      <w:sz w:val="22"/>
      <w:szCs w:val="22"/>
      <w:lang w:bidi="he-IL"/>
    </w:rPr>
  </w:style>
  <w:style w:type="paragraph" w:styleId="DocumentMap">
    <w:name w:val="Document Map"/>
    <w:basedOn w:val="Normal"/>
    <w:link w:val="DocumentMapChar"/>
    <w:semiHidden/>
    <w:rsid w:val="00546129"/>
    <w:pPr>
      <w:shd w:val="clear" w:color="auto" w:fill="000080"/>
    </w:pPr>
    <w:rPr>
      <w:rFonts w:ascii="Tahoma" w:hAnsi="Tahoma"/>
      <w:sz w:val="16"/>
      <w:szCs w:val="16"/>
      <w:lang w:bidi="ar-SA"/>
    </w:rPr>
  </w:style>
  <w:style w:type="character" w:customStyle="1" w:styleId="DocumentMapChar">
    <w:name w:val="Document Map Char"/>
    <w:link w:val="DocumentMap"/>
    <w:semiHidden/>
    <w:locked/>
    <w:rsid w:val="00712825"/>
    <w:rPr>
      <w:rFonts w:ascii="Tahoma" w:hAnsi="Tahoma" w:cs="Tahoma"/>
      <w:sz w:val="16"/>
      <w:szCs w:val="16"/>
      <w:shd w:val="clear" w:color="auto" w:fill="000080"/>
    </w:rPr>
  </w:style>
  <w:style w:type="paragraph" w:customStyle="1" w:styleId="Definitions">
    <w:name w:val="Definitions"/>
    <w:next w:val="BodyText"/>
    <w:rsid w:val="00546129"/>
    <w:pPr>
      <w:spacing w:before="80" w:after="80"/>
      <w:ind w:left="1440"/>
    </w:pPr>
    <w:rPr>
      <w:sz w:val="22"/>
      <w:szCs w:val="22"/>
      <w:lang w:bidi="he-IL"/>
    </w:rPr>
  </w:style>
  <w:style w:type="paragraph" w:customStyle="1" w:styleId="Tablepostpara">
    <w:name w:val="Table post para"/>
    <w:next w:val="BodyText"/>
    <w:rsid w:val="00546129"/>
    <w:pPr>
      <w:spacing w:before="80" w:after="80"/>
      <w:ind w:left="1440"/>
    </w:pPr>
    <w:rPr>
      <w:sz w:val="22"/>
      <w:szCs w:val="22"/>
      <w:lang w:bidi="he-IL"/>
    </w:rPr>
  </w:style>
  <w:style w:type="paragraph" w:styleId="NoteHeading">
    <w:name w:val="Note Heading"/>
    <w:basedOn w:val="BodyText"/>
    <w:next w:val="BodyText"/>
    <w:link w:val="NoteHeadingChar"/>
    <w:rsid w:val="00546129"/>
    <w:rPr>
      <w:sz w:val="22"/>
      <w:szCs w:val="22"/>
      <w:lang w:bidi="ar-SA"/>
    </w:rPr>
  </w:style>
  <w:style w:type="character" w:customStyle="1" w:styleId="NoteHeadingChar">
    <w:name w:val="Note Heading Char"/>
    <w:link w:val="NoteHeading"/>
    <w:locked/>
    <w:rsid w:val="00712825"/>
    <w:rPr>
      <w:sz w:val="22"/>
      <w:szCs w:val="22"/>
    </w:rPr>
  </w:style>
  <w:style w:type="character" w:customStyle="1" w:styleId="name2">
    <w:name w:val="name2"/>
    <w:rsid w:val="00546129"/>
    <w:rPr>
      <w:rFonts w:ascii="Arial Black" w:hAnsi="Arial Black"/>
      <w:color w:val="FF0000"/>
      <w:sz w:val="32"/>
    </w:rPr>
  </w:style>
  <w:style w:type="paragraph" w:customStyle="1" w:styleId="Bullet3hollow">
    <w:name w:val="Bullet 3 (hollow)"/>
    <w:rsid w:val="00546129"/>
    <w:pPr>
      <w:numPr>
        <w:numId w:val="4"/>
      </w:numPr>
      <w:spacing w:after="80"/>
    </w:pPr>
    <w:rPr>
      <w:sz w:val="22"/>
      <w:szCs w:val="22"/>
      <w:lang w:bidi="he-IL"/>
    </w:rPr>
  </w:style>
  <w:style w:type="paragraph" w:customStyle="1" w:styleId="List3roman">
    <w:name w:val="List 3 (roman)"/>
    <w:link w:val="List3romanChar"/>
    <w:uiPriority w:val="99"/>
    <w:rsid w:val="00546129"/>
    <w:pPr>
      <w:numPr>
        <w:ilvl w:val="2"/>
        <w:numId w:val="13"/>
      </w:numPr>
      <w:tabs>
        <w:tab w:val="left" w:pos="2520"/>
      </w:tabs>
      <w:spacing w:after="80"/>
    </w:pPr>
    <w:rPr>
      <w:sz w:val="22"/>
      <w:szCs w:val="22"/>
    </w:rPr>
  </w:style>
  <w:style w:type="paragraph" w:styleId="Index3">
    <w:name w:val="index 3"/>
    <w:basedOn w:val="Normal"/>
    <w:next w:val="Normal"/>
    <w:autoRedefine/>
    <w:semiHidden/>
    <w:rsid w:val="00546129"/>
    <w:pPr>
      <w:ind w:left="720" w:hanging="240"/>
    </w:pPr>
    <w:rPr>
      <w:sz w:val="20"/>
      <w:szCs w:val="20"/>
    </w:rPr>
  </w:style>
  <w:style w:type="paragraph" w:styleId="Index4">
    <w:name w:val="index 4"/>
    <w:basedOn w:val="Normal"/>
    <w:next w:val="Normal"/>
    <w:autoRedefine/>
    <w:semiHidden/>
    <w:rsid w:val="00546129"/>
    <w:pPr>
      <w:ind w:left="960" w:hanging="240"/>
    </w:pPr>
    <w:rPr>
      <w:szCs w:val="21"/>
    </w:rPr>
  </w:style>
  <w:style w:type="paragraph" w:styleId="Index5">
    <w:name w:val="index 5"/>
    <w:basedOn w:val="Normal"/>
    <w:next w:val="Normal"/>
    <w:autoRedefine/>
    <w:semiHidden/>
    <w:rsid w:val="00546129"/>
    <w:pPr>
      <w:ind w:left="1200" w:hanging="240"/>
    </w:pPr>
    <w:rPr>
      <w:szCs w:val="21"/>
    </w:rPr>
  </w:style>
  <w:style w:type="paragraph" w:styleId="Index6">
    <w:name w:val="index 6"/>
    <w:basedOn w:val="Normal"/>
    <w:next w:val="Normal"/>
    <w:autoRedefine/>
    <w:semiHidden/>
    <w:rsid w:val="00546129"/>
    <w:pPr>
      <w:ind w:left="1440" w:hanging="240"/>
    </w:pPr>
    <w:rPr>
      <w:szCs w:val="21"/>
    </w:rPr>
  </w:style>
  <w:style w:type="paragraph" w:styleId="Index7">
    <w:name w:val="index 7"/>
    <w:basedOn w:val="Normal"/>
    <w:next w:val="Normal"/>
    <w:autoRedefine/>
    <w:semiHidden/>
    <w:rsid w:val="00546129"/>
    <w:pPr>
      <w:ind w:left="1680" w:hanging="240"/>
    </w:pPr>
    <w:rPr>
      <w:szCs w:val="21"/>
    </w:rPr>
  </w:style>
  <w:style w:type="paragraph" w:styleId="Index8">
    <w:name w:val="index 8"/>
    <w:basedOn w:val="Normal"/>
    <w:next w:val="Normal"/>
    <w:autoRedefine/>
    <w:semiHidden/>
    <w:rsid w:val="00546129"/>
    <w:pPr>
      <w:ind w:left="1920" w:hanging="240"/>
    </w:pPr>
    <w:rPr>
      <w:szCs w:val="21"/>
    </w:rPr>
  </w:style>
  <w:style w:type="paragraph" w:styleId="Index9">
    <w:name w:val="index 9"/>
    <w:basedOn w:val="Normal"/>
    <w:next w:val="Normal"/>
    <w:autoRedefine/>
    <w:semiHidden/>
    <w:rsid w:val="00546129"/>
    <w:pPr>
      <w:ind w:left="2160" w:hanging="240"/>
    </w:pPr>
    <w:rPr>
      <w:szCs w:val="21"/>
    </w:rPr>
  </w:style>
  <w:style w:type="paragraph" w:styleId="IndexHeading">
    <w:name w:val="index heading"/>
    <w:next w:val="Index1"/>
    <w:semiHidden/>
    <w:rsid w:val="00546129"/>
    <w:pPr>
      <w:spacing w:before="240" w:after="120"/>
      <w:ind w:left="720"/>
    </w:pPr>
    <w:rPr>
      <w:b/>
      <w:bCs/>
      <w:sz w:val="24"/>
      <w:szCs w:val="24"/>
      <w:lang w:bidi="he-IL"/>
    </w:rPr>
  </w:style>
  <w:style w:type="paragraph" w:customStyle="1" w:styleId="ToDo">
    <w:name w:val="ToDo"/>
    <w:next w:val="BodyText"/>
    <w:rsid w:val="00546129"/>
    <w:pPr>
      <w:keepNext/>
      <w:spacing w:before="80" w:after="80"/>
      <w:ind w:left="1440"/>
    </w:pPr>
    <w:rPr>
      <w:b/>
      <w:bCs/>
      <w:sz w:val="22"/>
      <w:szCs w:val="22"/>
      <w:lang w:bidi="he-IL"/>
    </w:rPr>
  </w:style>
  <w:style w:type="paragraph" w:styleId="BodyTextIndent3">
    <w:name w:val="Body Text Indent 3"/>
    <w:link w:val="BodyTextIndent3Char"/>
    <w:rsid w:val="00546129"/>
    <w:pPr>
      <w:spacing w:before="80" w:after="80"/>
      <w:ind w:left="2520"/>
    </w:pPr>
    <w:rPr>
      <w:sz w:val="22"/>
      <w:szCs w:val="22"/>
      <w:lang w:bidi="he-IL"/>
    </w:rPr>
  </w:style>
  <w:style w:type="character" w:customStyle="1" w:styleId="BodyTextIndent3Char">
    <w:name w:val="Body Text Indent 3 Char"/>
    <w:link w:val="BodyTextIndent3"/>
    <w:locked/>
    <w:rsid w:val="00712825"/>
    <w:rPr>
      <w:sz w:val="22"/>
      <w:szCs w:val="22"/>
      <w:lang w:val="en-US" w:eastAsia="en-US" w:bidi="he-IL"/>
    </w:rPr>
  </w:style>
  <w:style w:type="character" w:styleId="LineNumber">
    <w:name w:val="line number"/>
    <w:basedOn w:val="DefaultParagraphFont"/>
    <w:rsid w:val="00546129"/>
  </w:style>
  <w:style w:type="paragraph" w:customStyle="1" w:styleId="TableList1number">
    <w:name w:val="Table List 1 (number)"/>
    <w:rsid w:val="00546129"/>
    <w:pPr>
      <w:numPr>
        <w:numId w:val="14"/>
      </w:numPr>
      <w:spacing w:before="80" w:after="80"/>
    </w:pPr>
    <w:rPr>
      <w:sz w:val="22"/>
      <w:szCs w:val="22"/>
      <w:lang w:bidi="he-IL"/>
    </w:rPr>
  </w:style>
  <w:style w:type="paragraph" w:customStyle="1" w:styleId="TableList2alpha">
    <w:name w:val="Table List 2 (alpha)"/>
    <w:rsid w:val="00546129"/>
    <w:pPr>
      <w:numPr>
        <w:ilvl w:val="1"/>
        <w:numId w:val="14"/>
      </w:numPr>
      <w:spacing w:before="80" w:after="80"/>
    </w:pPr>
    <w:rPr>
      <w:sz w:val="22"/>
      <w:szCs w:val="22"/>
      <w:lang w:bidi="he-IL"/>
    </w:rPr>
  </w:style>
  <w:style w:type="paragraph" w:customStyle="1" w:styleId="TableList3roman">
    <w:name w:val="Table List 3 (roman)"/>
    <w:rsid w:val="00546129"/>
    <w:pPr>
      <w:numPr>
        <w:ilvl w:val="2"/>
        <w:numId w:val="14"/>
      </w:numPr>
      <w:tabs>
        <w:tab w:val="left" w:pos="1080"/>
      </w:tabs>
      <w:spacing w:before="80" w:after="80"/>
    </w:pPr>
    <w:rPr>
      <w:sz w:val="22"/>
      <w:szCs w:val="22"/>
      <w:lang w:bidi="he-IL"/>
    </w:rPr>
  </w:style>
  <w:style w:type="paragraph" w:customStyle="1" w:styleId="BodyTextIndentTable">
    <w:name w:val="Body Text Indent Table"/>
    <w:rsid w:val="00546129"/>
    <w:pPr>
      <w:spacing w:before="80" w:after="80"/>
      <w:ind w:left="432"/>
    </w:pPr>
    <w:rPr>
      <w:sz w:val="22"/>
      <w:szCs w:val="22"/>
      <w:lang w:bidi="he-IL"/>
    </w:rPr>
  </w:style>
  <w:style w:type="paragraph" w:customStyle="1" w:styleId="BodyTextIndent2Table">
    <w:name w:val="Body Text Indent 2 Table"/>
    <w:rsid w:val="00546129"/>
    <w:pPr>
      <w:spacing w:before="80" w:after="80"/>
      <w:ind w:left="720"/>
    </w:pPr>
    <w:rPr>
      <w:sz w:val="22"/>
      <w:szCs w:val="22"/>
      <w:lang w:bidi="he-IL"/>
    </w:rPr>
  </w:style>
  <w:style w:type="paragraph" w:customStyle="1" w:styleId="BodyTextIndent3Table">
    <w:name w:val="Body Text Indent 3 Table"/>
    <w:rsid w:val="00546129"/>
    <w:pPr>
      <w:spacing w:before="80" w:after="80"/>
      <w:ind w:left="1094"/>
    </w:pPr>
    <w:rPr>
      <w:sz w:val="22"/>
      <w:szCs w:val="22"/>
      <w:lang w:bidi="he-IL"/>
    </w:rPr>
  </w:style>
  <w:style w:type="paragraph" w:customStyle="1" w:styleId="Step">
    <w:name w:val="Step"/>
    <w:rsid w:val="00546129"/>
    <w:pPr>
      <w:numPr>
        <w:numId w:val="6"/>
      </w:numPr>
      <w:tabs>
        <w:tab w:val="clear" w:pos="1800"/>
        <w:tab w:val="num" w:pos="1080"/>
      </w:tabs>
      <w:spacing w:before="80" w:after="80"/>
    </w:pPr>
    <w:rPr>
      <w:sz w:val="22"/>
      <w:szCs w:val="22"/>
      <w:lang w:bidi="he-IL"/>
    </w:rPr>
  </w:style>
  <w:style w:type="paragraph" w:customStyle="1" w:styleId="SubStep">
    <w:name w:val="SubStep"/>
    <w:rsid w:val="00546129"/>
    <w:pPr>
      <w:numPr>
        <w:numId w:val="7"/>
      </w:numPr>
      <w:tabs>
        <w:tab w:val="clear" w:pos="2160"/>
        <w:tab w:val="num" w:pos="1440"/>
      </w:tabs>
      <w:spacing w:before="80" w:after="80"/>
    </w:pPr>
    <w:rPr>
      <w:sz w:val="22"/>
      <w:szCs w:val="22"/>
      <w:lang w:bidi="he-IL"/>
    </w:rPr>
  </w:style>
  <w:style w:type="paragraph" w:customStyle="1" w:styleId="HeaderOdd">
    <w:name w:val="Header Odd"/>
    <w:rsid w:val="00546129"/>
    <w:pPr>
      <w:pBdr>
        <w:bottom w:val="single" w:sz="8" w:space="1" w:color="auto"/>
      </w:pBdr>
      <w:jc w:val="right"/>
    </w:pPr>
    <w:rPr>
      <w:rFonts w:ascii="Verdana" w:hAnsi="Verdana" w:cs="Arial"/>
      <w:b/>
      <w:bCs/>
      <w:color w:val="003366"/>
      <w:sz w:val="18"/>
      <w:szCs w:val="18"/>
      <w:lang w:bidi="he-IL"/>
    </w:rPr>
  </w:style>
  <w:style w:type="paragraph" w:customStyle="1" w:styleId="HeaderEven">
    <w:name w:val="Header Even"/>
    <w:basedOn w:val="Header"/>
    <w:rsid w:val="00546129"/>
    <w:pPr>
      <w:pBdr>
        <w:bottom w:val="single" w:sz="8" w:space="1" w:color="auto"/>
      </w:pBdr>
      <w:tabs>
        <w:tab w:val="clear" w:pos="4320"/>
        <w:tab w:val="clear" w:pos="8640"/>
      </w:tabs>
    </w:pPr>
    <w:rPr>
      <w:rFonts w:ascii="Verdana" w:hAnsi="Verdana" w:cs="Arial"/>
      <w:b/>
      <w:color w:val="003366"/>
      <w:sz w:val="18"/>
      <w:szCs w:val="18"/>
    </w:rPr>
  </w:style>
  <w:style w:type="paragraph" w:customStyle="1" w:styleId="FooterOdd">
    <w:name w:val="Footer Odd"/>
    <w:basedOn w:val="Footer"/>
    <w:rsid w:val="00546129"/>
    <w:pPr>
      <w:keepLines/>
      <w:tabs>
        <w:tab w:val="clear" w:pos="4320"/>
        <w:tab w:val="clear" w:pos="8640"/>
      </w:tabs>
      <w:jc w:val="right"/>
    </w:pPr>
    <w:rPr>
      <w:rFonts w:ascii="Arial" w:hAnsi="Arial"/>
      <w:sz w:val="18"/>
      <w:szCs w:val="18"/>
    </w:rPr>
  </w:style>
  <w:style w:type="paragraph" w:customStyle="1" w:styleId="NoteIcon">
    <w:name w:val="Note Icon"/>
    <w:rsid w:val="00546129"/>
    <w:pPr>
      <w:tabs>
        <w:tab w:val="left" w:pos="3220"/>
      </w:tabs>
      <w:spacing w:before="80" w:after="80"/>
      <w:ind w:left="2880"/>
    </w:pPr>
    <w:rPr>
      <w:sz w:val="22"/>
      <w:szCs w:val="22"/>
      <w:lang w:bidi="he-IL"/>
    </w:rPr>
  </w:style>
  <w:style w:type="paragraph" w:customStyle="1" w:styleId="FooterEven">
    <w:name w:val="Footer Even"/>
    <w:basedOn w:val="Footer"/>
    <w:rsid w:val="00546129"/>
    <w:pPr>
      <w:keepLines/>
      <w:tabs>
        <w:tab w:val="clear" w:pos="4320"/>
        <w:tab w:val="clear" w:pos="8640"/>
      </w:tabs>
    </w:pPr>
    <w:rPr>
      <w:rFonts w:ascii="Arial" w:hAnsi="Arial"/>
      <w:sz w:val="18"/>
      <w:szCs w:val="18"/>
    </w:rPr>
  </w:style>
  <w:style w:type="paragraph" w:styleId="Title">
    <w:name w:val="Title"/>
    <w:basedOn w:val="Normal"/>
    <w:link w:val="TitleChar"/>
    <w:uiPriority w:val="99"/>
    <w:qFormat/>
    <w:rsid w:val="004B4052"/>
    <w:pPr>
      <w:spacing w:line="360" w:lineRule="auto"/>
      <w:ind w:right="-187"/>
      <w:jc w:val="center"/>
    </w:pPr>
    <w:rPr>
      <w:rFonts w:ascii="Cambria" w:hAnsi="Cambria"/>
      <w:b/>
      <w:bCs/>
      <w:kern w:val="28"/>
      <w:sz w:val="32"/>
      <w:szCs w:val="32"/>
    </w:rPr>
  </w:style>
  <w:style w:type="character" w:customStyle="1" w:styleId="TitleChar">
    <w:name w:val="Title Char"/>
    <w:link w:val="Title"/>
    <w:uiPriority w:val="99"/>
    <w:locked/>
    <w:rsid w:val="00712825"/>
    <w:rPr>
      <w:rFonts w:ascii="Cambria" w:hAnsi="Cambria" w:cs="Times New Roman"/>
      <w:b/>
      <w:bCs/>
      <w:kern w:val="28"/>
      <w:sz w:val="32"/>
      <w:szCs w:val="32"/>
      <w:lang w:val="en-US" w:eastAsia="en-US" w:bidi="he-IL"/>
    </w:rPr>
  </w:style>
  <w:style w:type="paragraph" w:customStyle="1" w:styleId="Frame">
    <w:name w:val="Frame"/>
    <w:basedOn w:val="BodyText"/>
    <w:uiPriority w:val="99"/>
    <w:rsid w:val="004B4052"/>
    <w:pPr>
      <w:keepLines/>
      <w:spacing w:before="120" w:after="120"/>
      <w:ind w:left="0"/>
    </w:pPr>
    <w:rPr>
      <w:rFonts w:ascii="Arial" w:hAnsi="Arial"/>
      <w:color w:val="008000"/>
    </w:rPr>
  </w:style>
  <w:style w:type="paragraph" w:styleId="ListBullet2">
    <w:name w:val="List Bullet 2"/>
    <w:aliases w:val="Square Bullet"/>
    <w:basedOn w:val="Normal"/>
    <w:uiPriority w:val="99"/>
    <w:rsid w:val="004B4052"/>
    <w:pPr>
      <w:tabs>
        <w:tab w:val="num" w:pos="720"/>
      </w:tabs>
      <w:spacing w:before="120"/>
      <w:ind w:left="720" w:hanging="360"/>
    </w:pPr>
  </w:style>
  <w:style w:type="paragraph" w:styleId="ListBullet">
    <w:name w:val="List Bullet"/>
    <w:aliases w:val="Round Bullet,List Bullet Char,Round Bullet Char,Bullet 2,Round Bullet2,Round Bullet3,Round Bullet4,Round Bullet5,UL,Round Bullet6,Round Bullet1,Round Bullet11,Round Bullet21,Round Bullet31,Round Bullet41"/>
    <w:basedOn w:val="BodyText"/>
    <w:uiPriority w:val="99"/>
    <w:rsid w:val="004B4052"/>
    <w:pPr>
      <w:tabs>
        <w:tab w:val="num" w:pos="2160"/>
      </w:tabs>
      <w:spacing w:before="0" w:after="60" w:line="240" w:lineRule="atLeast"/>
      <w:ind w:left="2160" w:hanging="360"/>
      <w:jc w:val="both"/>
    </w:pPr>
  </w:style>
  <w:style w:type="paragraph" w:styleId="ListNumber">
    <w:name w:val="List Number"/>
    <w:basedOn w:val="Normal"/>
    <w:uiPriority w:val="99"/>
    <w:rsid w:val="004B4052"/>
    <w:pPr>
      <w:tabs>
        <w:tab w:val="num" w:pos="360"/>
      </w:tabs>
      <w:spacing w:before="120"/>
      <w:ind w:left="360" w:hanging="360"/>
    </w:pPr>
  </w:style>
  <w:style w:type="paragraph" w:styleId="ListNumber2">
    <w:name w:val="List Number 2"/>
    <w:basedOn w:val="Normal"/>
    <w:uiPriority w:val="99"/>
    <w:rsid w:val="004B4052"/>
    <w:pPr>
      <w:tabs>
        <w:tab w:val="num" w:pos="1440"/>
      </w:tabs>
      <w:spacing w:before="120"/>
      <w:ind w:left="1440" w:hanging="360"/>
    </w:pPr>
  </w:style>
  <w:style w:type="paragraph" w:styleId="ListNumber3">
    <w:name w:val="List Number 3"/>
    <w:basedOn w:val="Normal"/>
    <w:uiPriority w:val="99"/>
    <w:rsid w:val="004B4052"/>
    <w:pPr>
      <w:tabs>
        <w:tab w:val="left" w:pos="1080"/>
        <w:tab w:val="num" w:pos="2160"/>
      </w:tabs>
      <w:spacing w:before="120"/>
      <w:ind w:left="2160" w:hanging="360"/>
    </w:pPr>
  </w:style>
  <w:style w:type="paragraph" w:customStyle="1" w:styleId="DocumentName">
    <w:name w:val="DocumentName"/>
    <w:basedOn w:val="Normal"/>
    <w:uiPriority w:val="99"/>
    <w:rsid w:val="004B4052"/>
    <w:pPr>
      <w:spacing w:before="3200" w:after="4800"/>
      <w:jc w:val="center"/>
    </w:pPr>
    <w:rPr>
      <w:rFonts w:ascii="Arial" w:hAnsi="Arial"/>
      <w:b/>
      <w:bCs/>
      <w:sz w:val="32"/>
      <w:szCs w:val="32"/>
    </w:rPr>
  </w:style>
  <w:style w:type="paragraph" w:customStyle="1" w:styleId="InternalHeading">
    <w:name w:val="Internal Heading"/>
    <w:basedOn w:val="Normal"/>
    <w:next w:val="BodyText"/>
    <w:uiPriority w:val="99"/>
    <w:rsid w:val="004B4052"/>
    <w:pPr>
      <w:keepNext/>
      <w:spacing w:before="160"/>
    </w:pPr>
    <w:rPr>
      <w:rFonts w:ascii="Arial" w:hAnsi="Arial"/>
      <w:b/>
      <w:bCs/>
      <w:u w:val="single"/>
    </w:rPr>
  </w:style>
  <w:style w:type="paragraph" w:customStyle="1" w:styleId="logo">
    <w:name w:val="logo"/>
    <w:basedOn w:val="Normal"/>
    <w:uiPriority w:val="99"/>
    <w:rsid w:val="004B4052"/>
    <w:pPr>
      <w:spacing w:before="160"/>
      <w:ind w:left="2592"/>
    </w:pPr>
    <w:rPr>
      <w:rFonts w:ascii="Arial" w:hAnsi="Arial"/>
      <w:b/>
      <w:bCs/>
      <w:i/>
      <w:iCs/>
      <w:sz w:val="40"/>
      <w:szCs w:val="40"/>
    </w:rPr>
  </w:style>
  <w:style w:type="paragraph" w:customStyle="1" w:styleId="ReleaseNotes">
    <w:name w:val="ReleaseNotes"/>
    <w:basedOn w:val="Normal"/>
    <w:uiPriority w:val="99"/>
    <w:rsid w:val="004B4052"/>
    <w:rPr>
      <w:sz w:val="22"/>
      <w:szCs w:val="22"/>
    </w:rPr>
  </w:style>
  <w:style w:type="paragraph" w:customStyle="1" w:styleId="contents0">
    <w:name w:val="contents"/>
    <w:basedOn w:val="Normal"/>
    <w:uiPriority w:val="99"/>
    <w:rsid w:val="004B4052"/>
    <w:pPr>
      <w:spacing w:before="1200" w:after="480"/>
      <w:jc w:val="center"/>
    </w:pPr>
    <w:rPr>
      <w:rFonts w:ascii="Arial" w:hAnsi="Arial"/>
      <w:b/>
      <w:bCs/>
      <w:sz w:val="28"/>
      <w:szCs w:val="28"/>
    </w:rPr>
  </w:style>
  <w:style w:type="paragraph" w:customStyle="1" w:styleId="program">
    <w:name w:val="program"/>
    <w:basedOn w:val="Normal"/>
    <w:uiPriority w:val="99"/>
    <w:rsid w:val="004B4052"/>
    <w:pPr>
      <w:ind w:left="1800"/>
    </w:pPr>
    <w:rPr>
      <w:rFonts w:ascii="Courier New" w:hAnsi="Courier New"/>
      <w:sz w:val="17"/>
      <w:szCs w:val="17"/>
    </w:rPr>
  </w:style>
  <w:style w:type="paragraph" w:customStyle="1" w:styleId="CrazyName">
    <w:name w:val="CrazyName"/>
    <w:basedOn w:val="Normal"/>
    <w:uiPriority w:val="99"/>
    <w:rsid w:val="004B4052"/>
    <w:rPr>
      <w:sz w:val="22"/>
      <w:szCs w:val="22"/>
    </w:rPr>
  </w:style>
  <w:style w:type="character" w:styleId="FollowedHyperlink">
    <w:name w:val="FollowedHyperlink"/>
    <w:uiPriority w:val="99"/>
    <w:rsid w:val="004B4052"/>
    <w:rPr>
      <w:rFonts w:cs="Times New Roman"/>
      <w:color w:val="800080"/>
      <w:u w:val="single"/>
    </w:rPr>
  </w:style>
  <w:style w:type="paragraph" w:customStyle="1" w:styleId="xl16">
    <w:name w:val="xl16"/>
    <w:basedOn w:val="Normal"/>
    <w:uiPriority w:val="99"/>
    <w:rsid w:val="004B4052"/>
    <w:pPr>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pPr>
    <w:rPr>
      <w:rFonts w:ascii="MS Sans Serif" w:hAnsi="MS Sans Serif"/>
      <w:color w:val="000000"/>
    </w:rPr>
  </w:style>
  <w:style w:type="paragraph" w:customStyle="1" w:styleId="xl17">
    <w:name w:val="xl17"/>
    <w:basedOn w:val="Normal"/>
    <w:uiPriority w:val="99"/>
    <w:rsid w:val="004B4052"/>
    <w:pPr>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jc w:val="right"/>
    </w:pPr>
    <w:rPr>
      <w:rFonts w:ascii="MS Sans Serif" w:hAnsi="MS Sans Serif"/>
      <w:color w:val="000000"/>
    </w:rPr>
  </w:style>
  <w:style w:type="paragraph" w:styleId="List">
    <w:name w:val="List"/>
    <w:basedOn w:val="Normal"/>
    <w:uiPriority w:val="99"/>
    <w:rsid w:val="004B4052"/>
    <w:pPr>
      <w:ind w:left="360" w:hanging="360"/>
    </w:pPr>
  </w:style>
  <w:style w:type="paragraph" w:customStyle="1" w:styleId="BodyTable">
    <w:name w:val="BodyTable"/>
    <w:basedOn w:val="Normal"/>
    <w:uiPriority w:val="99"/>
    <w:rsid w:val="004B4052"/>
    <w:pPr>
      <w:spacing w:before="20" w:after="20"/>
    </w:pPr>
    <w:rPr>
      <w:sz w:val="22"/>
      <w:szCs w:val="22"/>
    </w:rPr>
  </w:style>
  <w:style w:type="paragraph" w:customStyle="1" w:styleId="Normal11pt">
    <w:name w:val="Normal + 11 pt"/>
    <w:aliases w:val="Before:  1&quot;"/>
    <w:basedOn w:val="Normal"/>
    <w:uiPriority w:val="99"/>
    <w:rsid w:val="004B4052"/>
  </w:style>
  <w:style w:type="paragraph" w:customStyle="1" w:styleId="Style2">
    <w:name w:val="Style2"/>
    <w:basedOn w:val="Heading2"/>
    <w:link w:val="Style2Char"/>
    <w:uiPriority w:val="99"/>
    <w:rsid w:val="004B4052"/>
    <w:pPr>
      <w:spacing w:after="60"/>
      <w:ind w:left="0" w:firstLine="0"/>
    </w:pPr>
  </w:style>
  <w:style w:type="character" w:customStyle="1" w:styleId="Style2Char">
    <w:name w:val="Style2 Char"/>
    <w:basedOn w:val="Heading2Char"/>
    <w:link w:val="Style2"/>
    <w:uiPriority w:val="99"/>
    <w:locked/>
    <w:rsid w:val="004B4052"/>
    <w:rPr>
      <w:rFonts w:ascii="Arial" w:hAnsi="Arial"/>
      <w:b/>
      <w:bCs/>
      <w:color w:val="003366"/>
      <w:sz w:val="32"/>
      <w:szCs w:val="32"/>
    </w:rPr>
  </w:style>
  <w:style w:type="paragraph" w:customStyle="1" w:styleId="StyleHeading2Complex10pt">
    <w:name w:val="Style Heading 2 + (Complex) 10 pt"/>
    <w:next w:val="BlockText"/>
    <w:link w:val="StyleHeading2Complex10ptChar"/>
    <w:uiPriority w:val="99"/>
    <w:rsid w:val="004B4052"/>
    <w:pPr>
      <w:ind w:left="1440" w:hanging="1440"/>
    </w:pPr>
    <w:rPr>
      <w:rFonts w:ascii="Arial" w:hAnsi="Arial" w:cs="Arial"/>
      <w:b/>
      <w:bCs/>
      <w:color w:val="003366"/>
      <w:sz w:val="32"/>
      <w:lang w:bidi="he-IL"/>
    </w:rPr>
  </w:style>
  <w:style w:type="paragraph" w:styleId="BlockText">
    <w:name w:val="Block Text"/>
    <w:basedOn w:val="Normal"/>
    <w:uiPriority w:val="99"/>
    <w:rsid w:val="004B4052"/>
    <w:pPr>
      <w:spacing w:after="120"/>
      <w:ind w:left="1440" w:right="1440"/>
    </w:pPr>
  </w:style>
  <w:style w:type="character" w:customStyle="1" w:styleId="StyleHeading2Complex10ptChar">
    <w:name w:val="Style Heading 2 + (Complex) 10 pt Char"/>
    <w:link w:val="StyleHeading2Complex10pt"/>
    <w:uiPriority w:val="99"/>
    <w:locked/>
    <w:rsid w:val="004B4052"/>
    <w:rPr>
      <w:rFonts w:ascii="Arial" w:hAnsi="Arial" w:cs="Arial"/>
      <w:b/>
      <w:bCs/>
      <w:color w:val="003366"/>
      <w:sz w:val="32"/>
      <w:lang w:val="en-US" w:eastAsia="en-US" w:bidi="he-IL"/>
    </w:rPr>
  </w:style>
  <w:style w:type="character" w:styleId="CommentReference">
    <w:name w:val="annotation reference"/>
    <w:uiPriority w:val="99"/>
    <w:semiHidden/>
    <w:rsid w:val="004B4052"/>
    <w:rPr>
      <w:rFonts w:cs="Times New Roman"/>
      <w:sz w:val="16"/>
      <w:szCs w:val="16"/>
    </w:rPr>
  </w:style>
  <w:style w:type="paragraph" w:styleId="CommentText">
    <w:name w:val="annotation text"/>
    <w:basedOn w:val="Normal"/>
    <w:link w:val="CommentTextChar"/>
    <w:uiPriority w:val="99"/>
    <w:semiHidden/>
    <w:rsid w:val="004B4052"/>
    <w:rPr>
      <w:sz w:val="20"/>
      <w:szCs w:val="20"/>
    </w:rPr>
  </w:style>
  <w:style w:type="character" w:customStyle="1" w:styleId="CommentTextChar">
    <w:name w:val="Comment Text Char"/>
    <w:link w:val="CommentText"/>
    <w:uiPriority w:val="99"/>
    <w:semiHidden/>
    <w:locked/>
    <w:rsid w:val="00712825"/>
    <w:rPr>
      <w:rFonts w:cs="Times New Roman"/>
      <w:sz w:val="20"/>
      <w:szCs w:val="20"/>
      <w:lang w:val="en-US" w:eastAsia="en-US" w:bidi="he-IL"/>
    </w:rPr>
  </w:style>
  <w:style w:type="paragraph" w:styleId="CommentSubject">
    <w:name w:val="annotation subject"/>
    <w:basedOn w:val="CommentText"/>
    <w:next w:val="CommentText"/>
    <w:link w:val="CommentSubjectChar"/>
    <w:uiPriority w:val="99"/>
    <w:semiHidden/>
    <w:rsid w:val="004B4052"/>
    <w:rPr>
      <w:b/>
      <w:bCs/>
    </w:rPr>
  </w:style>
  <w:style w:type="character" w:customStyle="1" w:styleId="CommentSubjectChar">
    <w:name w:val="Comment Subject Char"/>
    <w:link w:val="CommentSubject"/>
    <w:uiPriority w:val="99"/>
    <w:semiHidden/>
    <w:locked/>
    <w:rsid w:val="00712825"/>
    <w:rPr>
      <w:rFonts w:cs="Times New Roman"/>
      <w:b/>
      <w:bCs/>
      <w:sz w:val="20"/>
      <w:szCs w:val="20"/>
      <w:lang w:val="en-US" w:eastAsia="en-US" w:bidi="he-IL"/>
    </w:rPr>
  </w:style>
  <w:style w:type="paragraph" w:styleId="BalloonText">
    <w:name w:val="Balloon Text"/>
    <w:basedOn w:val="Normal"/>
    <w:link w:val="BalloonTextChar"/>
    <w:uiPriority w:val="99"/>
    <w:semiHidden/>
    <w:rsid w:val="004B4052"/>
    <w:rPr>
      <w:sz w:val="2"/>
      <w:szCs w:val="20"/>
    </w:rPr>
  </w:style>
  <w:style w:type="character" w:customStyle="1" w:styleId="BalloonTextChar">
    <w:name w:val="Balloon Text Char"/>
    <w:link w:val="BalloonText"/>
    <w:uiPriority w:val="99"/>
    <w:semiHidden/>
    <w:locked/>
    <w:rsid w:val="00712825"/>
    <w:rPr>
      <w:rFonts w:cs="Times New Roman"/>
      <w:sz w:val="2"/>
      <w:lang w:val="en-US" w:eastAsia="en-US" w:bidi="he-IL"/>
    </w:rPr>
  </w:style>
  <w:style w:type="table" w:styleId="TableGrid">
    <w:name w:val="Table Grid"/>
    <w:basedOn w:val="TableNormal"/>
    <w:uiPriority w:val="99"/>
    <w:rsid w:val="004B4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2">
    <w:name w:val="Table Classic 2"/>
    <w:basedOn w:val="TableNormal"/>
    <w:uiPriority w:val="99"/>
    <w:rsid w:val="008C2968"/>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paragraph" w:styleId="ListNumber4">
    <w:name w:val="List Number 4"/>
    <w:basedOn w:val="Normal"/>
    <w:uiPriority w:val="99"/>
    <w:rsid w:val="004B28C4"/>
    <w:pPr>
      <w:tabs>
        <w:tab w:val="num" w:pos="1440"/>
      </w:tabs>
      <w:spacing w:after="120"/>
      <w:ind w:left="1440" w:hanging="360"/>
    </w:pPr>
    <w:rPr>
      <w:rFonts w:ascii="Verdana" w:hAnsi="Verdana"/>
      <w:sz w:val="18"/>
    </w:rPr>
  </w:style>
  <w:style w:type="character" w:customStyle="1" w:styleId="defaultlabelstyle1">
    <w:name w:val="defaultlabelstyle1"/>
    <w:rsid w:val="00B07F7C"/>
    <w:rPr>
      <w:rFonts w:cs="Times New Roman"/>
      <w:color w:val="000000"/>
    </w:rPr>
  </w:style>
  <w:style w:type="paragraph" w:styleId="NormalWeb">
    <w:name w:val="Normal (Web)"/>
    <w:basedOn w:val="Normal"/>
    <w:uiPriority w:val="99"/>
    <w:rsid w:val="00990E20"/>
    <w:pPr>
      <w:spacing w:before="100" w:beforeAutospacing="1" w:after="100" w:afterAutospacing="1"/>
    </w:pPr>
  </w:style>
  <w:style w:type="paragraph" w:styleId="PlainText">
    <w:name w:val="Plain Text"/>
    <w:basedOn w:val="Normal"/>
    <w:link w:val="PlainTextChar"/>
    <w:uiPriority w:val="99"/>
    <w:rsid w:val="00050FCC"/>
    <w:rPr>
      <w:rFonts w:ascii="Courier New" w:hAnsi="Courier New" w:cs="Courier New"/>
      <w:sz w:val="20"/>
      <w:szCs w:val="20"/>
    </w:rPr>
  </w:style>
  <w:style w:type="character" w:customStyle="1" w:styleId="PlainTextChar">
    <w:name w:val="Plain Text Char"/>
    <w:link w:val="PlainText"/>
    <w:uiPriority w:val="99"/>
    <w:semiHidden/>
    <w:locked/>
    <w:rsid w:val="00712825"/>
    <w:rPr>
      <w:rFonts w:ascii="Courier New" w:hAnsi="Courier New" w:cs="Courier New"/>
      <w:sz w:val="20"/>
      <w:szCs w:val="20"/>
      <w:lang w:val="en-US" w:eastAsia="en-US" w:bidi="he-IL"/>
    </w:rPr>
  </w:style>
  <w:style w:type="character" w:customStyle="1" w:styleId="List3romanChar">
    <w:name w:val="List 3 (roman) Char"/>
    <w:link w:val="List3roman"/>
    <w:locked/>
    <w:rsid w:val="00424B85"/>
    <w:rPr>
      <w:sz w:val="22"/>
      <w:szCs w:val="22"/>
    </w:rPr>
  </w:style>
  <w:style w:type="character" w:customStyle="1" w:styleId="Bullet2roundChar">
    <w:name w:val="Bullet 2 (round) Char"/>
    <w:link w:val="Bullet2round"/>
    <w:locked/>
    <w:rsid w:val="004367FF"/>
    <w:rPr>
      <w:sz w:val="22"/>
      <w:szCs w:val="22"/>
    </w:rPr>
  </w:style>
  <w:style w:type="paragraph" w:customStyle="1" w:styleId="tableheader0">
    <w:name w:val="tableheader"/>
    <w:basedOn w:val="Normal"/>
    <w:uiPriority w:val="99"/>
    <w:rsid w:val="00BB5D5F"/>
    <w:pPr>
      <w:keepNext/>
      <w:spacing w:before="40" w:after="40"/>
    </w:pPr>
    <w:rPr>
      <w:rFonts w:ascii="Arial" w:hAnsi="Arial" w:cs="Arial"/>
      <w:b/>
      <w:bCs/>
      <w:color w:val="003366"/>
      <w:sz w:val="18"/>
      <w:szCs w:val="18"/>
    </w:rPr>
  </w:style>
  <w:style w:type="paragraph" w:customStyle="1" w:styleId="tablebody0">
    <w:name w:val="tablebody"/>
    <w:basedOn w:val="Normal"/>
    <w:uiPriority w:val="99"/>
    <w:rsid w:val="00BB5D5F"/>
    <w:pPr>
      <w:keepNext/>
      <w:spacing w:before="40" w:after="40"/>
    </w:pPr>
    <w:rPr>
      <w:sz w:val="20"/>
      <w:szCs w:val="20"/>
    </w:rPr>
  </w:style>
  <w:style w:type="paragraph" w:customStyle="1" w:styleId="tablebody00">
    <w:name w:val="tablebody0"/>
    <w:basedOn w:val="Normal"/>
    <w:uiPriority w:val="99"/>
    <w:rsid w:val="007B53E1"/>
    <w:pPr>
      <w:keepNext/>
      <w:spacing w:before="40" w:after="40"/>
    </w:pPr>
    <w:rPr>
      <w:sz w:val="20"/>
      <w:szCs w:val="20"/>
    </w:rPr>
  </w:style>
  <w:style w:type="character" w:customStyle="1" w:styleId="Bullet1squareChar">
    <w:name w:val="Bullet 1 (square) Char"/>
    <w:link w:val="Bullet1square"/>
    <w:locked/>
    <w:rsid w:val="00C11E3E"/>
    <w:rPr>
      <w:sz w:val="22"/>
      <w:szCs w:val="22"/>
      <w:lang w:val="en-GB" w:eastAsia="en-GB"/>
    </w:rPr>
  </w:style>
  <w:style w:type="table" w:styleId="TableTheme">
    <w:name w:val="Table Theme"/>
    <w:basedOn w:val="TableNormal"/>
    <w:uiPriority w:val="99"/>
    <w:rsid w:val="004245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rsid w:val="003479A4"/>
    <w:rPr>
      <w:rFonts w:cs="Times New Roman"/>
      <w:b/>
      <w:bCs/>
    </w:rPr>
  </w:style>
  <w:style w:type="character" w:customStyle="1" w:styleId="SignatureChar">
    <w:name w:val="Signature Char"/>
    <w:link w:val="Signature"/>
    <w:uiPriority w:val="99"/>
    <w:locked/>
    <w:rsid w:val="005841CA"/>
    <w:rPr>
      <w:rFonts w:ascii="Arial" w:hAnsi="Arial" w:cs="Arial"/>
      <w:b/>
      <w:bCs/>
      <w:color w:val="336699"/>
      <w:sz w:val="28"/>
      <w:szCs w:val="28"/>
      <w:lang w:val="en-US" w:eastAsia="en-US" w:bidi="he-IL"/>
    </w:rPr>
  </w:style>
  <w:style w:type="character" w:customStyle="1" w:styleId="BodyTextChar1">
    <w:name w:val="Body Text Char1"/>
    <w:aliases w:val="ändrad Char2,body text Char2,bt Char,body text1 Char2,bt1 Char2,body text2 Char2,bt2 Char2,body text11 Char2,bt11 Char2,body text3 Char2,bt3 Char2,paragraph 2 Char2,paragraph 21 Char2,EHPT Char2,Body Text2 Char,AvtalBrödtext Char,b Char"/>
    <w:link w:val="BodyText"/>
    <w:locked/>
    <w:rsid w:val="005841CA"/>
    <w:rPr>
      <w:sz w:val="24"/>
      <w:szCs w:val="24"/>
      <w:lang w:bidi="he-IL"/>
    </w:rPr>
  </w:style>
  <w:style w:type="character" w:customStyle="1" w:styleId="btChar11">
    <w:name w:val="bt Char11"/>
    <w:aliases w:val="bt Char Char Char2,bt Char Char11,ändrad Char1,body text Char1,body text1 Char1,bt1 Char1,body text2 Char1,bt2 Char1,body text11 Char1,bt11 Char1,body text3 Char1,bt3 Char1,paragraph 2 Char1,paragraph 21 Char1,?ndrad Char2,EHPT Char1"/>
    <w:uiPriority w:val="99"/>
    <w:locked/>
    <w:rsid w:val="00341DC1"/>
    <w:rPr>
      <w:rFonts w:cs="Times New Roman"/>
      <w:sz w:val="22"/>
      <w:szCs w:val="22"/>
      <w:lang w:val="en-US" w:eastAsia="en-US" w:bidi="he-IL"/>
    </w:rPr>
  </w:style>
  <w:style w:type="character" w:customStyle="1" w:styleId="CharChar16">
    <w:name w:val="Char Char16"/>
    <w:uiPriority w:val="99"/>
    <w:locked/>
    <w:rsid w:val="000E25DB"/>
    <w:rPr>
      <w:rFonts w:cs="Times New Roman"/>
      <w:sz w:val="22"/>
      <w:szCs w:val="22"/>
      <w:lang w:val="en-US" w:eastAsia="en-US" w:bidi="he-IL"/>
    </w:rPr>
  </w:style>
  <w:style w:type="character" w:customStyle="1" w:styleId="TableBodyChar">
    <w:name w:val="Table Body Char"/>
    <w:link w:val="TableBody"/>
    <w:uiPriority w:val="99"/>
    <w:locked/>
    <w:rsid w:val="00572165"/>
    <w:rPr>
      <w:lang w:val="en-US" w:eastAsia="en-US" w:bidi="he-IL"/>
    </w:rPr>
  </w:style>
  <w:style w:type="character" w:customStyle="1" w:styleId="SubtitleChar">
    <w:name w:val="Subtitle Char"/>
    <w:link w:val="Subtitle"/>
    <w:uiPriority w:val="99"/>
    <w:locked/>
    <w:rsid w:val="00704529"/>
    <w:rPr>
      <w:rFonts w:cs="Times New Roman"/>
      <w:sz w:val="22"/>
      <w:szCs w:val="22"/>
      <w:lang w:val="en-US" w:eastAsia="en-US" w:bidi="he-IL"/>
    </w:rPr>
  </w:style>
  <w:style w:type="character" w:customStyle="1" w:styleId="CharChar3">
    <w:name w:val="Char Char3"/>
    <w:uiPriority w:val="99"/>
    <w:rsid w:val="00DF5279"/>
    <w:rPr>
      <w:rFonts w:ascii="Arial" w:hAnsi="Arial" w:cs="Arial"/>
      <w:b/>
      <w:bCs/>
      <w:color w:val="003366"/>
      <w:sz w:val="32"/>
      <w:szCs w:val="32"/>
      <w:lang w:val="en-US" w:eastAsia="en-US" w:bidi="he-IL"/>
    </w:rPr>
  </w:style>
  <w:style w:type="character" w:styleId="IntenseEmphasis">
    <w:name w:val="Intense Emphasis"/>
    <w:uiPriority w:val="99"/>
    <w:qFormat/>
    <w:rsid w:val="000B00B3"/>
    <w:rPr>
      <w:rFonts w:cs="Times New Roman"/>
      <w:b/>
      <w:bCs/>
      <w:i/>
      <w:iCs/>
      <w:color w:val="4F81BD"/>
    </w:rPr>
  </w:style>
  <w:style w:type="numbering" w:customStyle="1" w:styleId="UList">
    <w:name w:val="UList"/>
    <w:basedOn w:val="1ai"/>
    <w:rsid w:val="00546129"/>
    <w:pPr>
      <w:numPr>
        <w:numId w:val="10"/>
      </w:numPr>
    </w:pPr>
  </w:style>
  <w:style w:type="numbering" w:customStyle="1" w:styleId="UListTable">
    <w:name w:val="UList Table"/>
    <w:basedOn w:val="NoList"/>
    <w:rsid w:val="00546129"/>
    <w:pPr>
      <w:numPr>
        <w:numId w:val="11"/>
      </w:numPr>
    </w:pPr>
  </w:style>
  <w:style w:type="numbering" w:customStyle="1" w:styleId="UBullet">
    <w:name w:val="UBullet"/>
    <w:basedOn w:val="NoList"/>
    <w:rsid w:val="00546129"/>
    <w:pPr>
      <w:numPr>
        <w:numId w:val="8"/>
      </w:numPr>
    </w:pPr>
  </w:style>
  <w:style w:type="numbering" w:styleId="1ai">
    <w:name w:val="Outline List 1"/>
    <w:basedOn w:val="NoList"/>
    <w:locked/>
    <w:rsid w:val="00546129"/>
    <w:pPr>
      <w:numPr>
        <w:numId w:val="1"/>
      </w:numPr>
    </w:pPr>
  </w:style>
  <w:style w:type="numbering" w:customStyle="1" w:styleId="UBulletTable">
    <w:name w:val="UBullet Table"/>
    <w:basedOn w:val="NoList"/>
    <w:rsid w:val="00546129"/>
    <w:pPr>
      <w:numPr>
        <w:numId w:val="9"/>
      </w:numPr>
    </w:pPr>
  </w:style>
  <w:style w:type="paragraph" w:styleId="ListParagraph">
    <w:name w:val="List Paragraph"/>
    <w:basedOn w:val="Normal"/>
    <w:uiPriority w:val="34"/>
    <w:qFormat/>
    <w:rsid w:val="002D6686"/>
    <w:pPr>
      <w:ind w:left="720"/>
    </w:pPr>
    <w:rPr>
      <w:rFonts w:ascii="Calibri" w:eastAsia="Calibri" w:hAnsi="Calibri"/>
      <w:sz w:val="22"/>
      <w:szCs w:val="22"/>
    </w:rPr>
  </w:style>
  <w:style w:type="paragraph" w:customStyle="1" w:styleId="NormalCourier">
    <w:name w:val="Normal + Courier"/>
    <w:aliases w:val="10 pt,Black"/>
    <w:basedOn w:val="Normal"/>
    <w:rsid w:val="00105000"/>
    <w:pPr>
      <w:ind w:left="1800"/>
    </w:pPr>
    <w:rPr>
      <w:rFonts w:ascii="Courier New" w:hAnsi="Courier New" w:cs="Courier New"/>
      <w:sz w:val="20"/>
      <w:szCs w:val="20"/>
    </w:rPr>
  </w:style>
  <w:style w:type="character" w:customStyle="1" w:styleId="btCharChar">
    <w:name w:val="bt Char Char"/>
    <w:locked/>
    <w:rsid w:val="007B5E1D"/>
    <w:rPr>
      <w:sz w:val="22"/>
      <w:szCs w:val="22"/>
      <w:lang w:val="en-US" w:eastAsia="en-US" w:bidi="he-IL"/>
    </w:rPr>
  </w:style>
  <w:style w:type="paragraph" w:styleId="Revision">
    <w:name w:val="Revision"/>
    <w:hidden/>
    <w:uiPriority w:val="99"/>
    <w:semiHidden/>
    <w:rsid w:val="00BE0DB5"/>
    <w:rPr>
      <w:sz w:val="24"/>
      <w:szCs w:val="24"/>
      <w:lang w:bidi="he-IL"/>
    </w:rPr>
  </w:style>
  <w:style w:type="character" w:styleId="HTMLAcronym">
    <w:name w:val="HTML Acronym"/>
    <w:locked/>
    <w:rsid w:val="00A8739B"/>
    <w:rPr>
      <w:lang w:val="en-US"/>
    </w:rPr>
  </w:style>
  <w:style w:type="character" w:customStyle="1" w:styleId="HTMLAddressChar">
    <w:name w:val="HTML Address Char"/>
    <w:link w:val="HTMLAddress"/>
    <w:locked/>
    <w:rsid w:val="00A8739B"/>
    <w:rPr>
      <w:rFonts w:ascii="Calibri" w:eastAsia="Calibri" w:hAnsi="Calibri"/>
      <w:i/>
      <w:iCs/>
      <w:sz w:val="24"/>
      <w:szCs w:val="24"/>
      <w:lang w:val="en-US" w:eastAsia="en-US" w:bidi="he-IL"/>
    </w:rPr>
  </w:style>
  <w:style w:type="paragraph" w:styleId="HTMLAddress">
    <w:name w:val="HTML Address"/>
    <w:basedOn w:val="Normal"/>
    <w:link w:val="HTMLAddressChar"/>
    <w:locked/>
    <w:rsid w:val="00A8739B"/>
    <w:rPr>
      <w:rFonts w:ascii="Calibri" w:eastAsia="Calibri" w:hAnsi="Calibri"/>
      <w:i/>
      <w:iCs/>
    </w:rPr>
  </w:style>
  <w:style w:type="character" w:styleId="HTMLCite">
    <w:name w:val="HTML Cite"/>
    <w:locked/>
    <w:rsid w:val="00A8739B"/>
    <w:rPr>
      <w:i/>
      <w:iCs/>
      <w:lang w:val="en-US"/>
    </w:rPr>
  </w:style>
  <w:style w:type="character" w:styleId="HTMLCode">
    <w:name w:val="HTML Code"/>
    <w:locked/>
    <w:rsid w:val="00A8739B"/>
    <w:rPr>
      <w:rFonts w:ascii="Courier New" w:eastAsia="Times New Roman" w:hAnsi="Courier New" w:cs="Courier New" w:hint="default"/>
      <w:sz w:val="20"/>
      <w:szCs w:val="20"/>
      <w:lang w:val="en-US"/>
    </w:rPr>
  </w:style>
  <w:style w:type="character" w:styleId="HTMLDefinition">
    <w:name w:val="HTML Definition"/>
    <w:locked/>
    <w:rsid w:val="00A8739B"/>
    <w:rPr>
      <w:i/>
      <w:iCs/>
      <w:lang w:val="en-US"/>
    </w:rPr>
  </w:style>
  <w:style w:type="character" w:styleId="Emphasis">
    <w:name w:val="Emphasis"/>
    <w:qFormat/>
    <w:locked/>
    <w:rsid w:val="00A8739B"/>
    <w:rPr>
      <w:i/>
      <w:iCs/>
      <w:lang w:val="en-US"/>
    </w:rPr>
  </w:style>
  <w:style w:type="character" w:customStyle="1" w:styleId="CharChar21">
    <w:name w:val="Char Char21"/>
    <w:locked/>
    <w:rsid w:val="00A8739B"/>
    <w:rPr>
      <w:rFonts w:ascii="Arial" w:hAnsi="Arial" w:cs="Arial"/>
      <w:b/>
      <w:bCs/>
      <w:smallCaps/>
      <w:color w:val="FF6600"/>
      <w:kern w:val="32"/>
      <w:sz w:val="48"/>
      <w:szCs w:val="48"/>
      <w:lang w:val="en-US" w:eastAsia="en-US" w:bidi="he-IL"/>
    </w:rPr>
  </w:style>
  <w:style w:type="character" w:customStyle="1" w:styleId="CharChar20">
    <w:name w:val="Char Char20"/>
    <w:locked/>
    <w:rsid w:val="00A8739B"/>
    <w:rPr>
      <w:rFonts w:ascii="Arial" w:hAnsi="Arial" w:cs="Arial"/>
      <w:b/>
      <w:bCs/>
      <w:color w:val="003366"/>
      <w:sz w:val="32"/>
      <w:szCs w:val="32"/>
      <w:lang w:val="en-US" w:eastAsia="en-US" w:bidi="he-IL"/>
    </w:rPr>
  </w:style>
  <w:style w:type="character" w:customStyle="1" w:styleId="CharChar19">
    <w:name w:val="Char Char19"/>
    <w:locked/>
    <w:rsid w:val="00A8739B"/>
    <w:rPr>
      <w:rFonts w:ascii="Arial" w:hAnsi="Arial" w:cs="Arial" w:hint="default"/>
      <w:b/>
      <w:bCs/>
      <w:color w:val="003366"/>
      <w:sz w:val="32"/>
      <w:szCs w:val="32"/>
      <w:lang w:val="en-US" w:eastAsia="en-US" w:bidi="he-IL"/>
    </w:rPr>
  </w:style>
  <w:style w:type="character" w:customStyle="1" w:styleId="CharChar18">
    <w:name w:val="Char Char18"/>
    <w:locked/>
    <w:rsid w:val="00A8739B"/>
    <w:rPr>
      <w:rFonts w:ascii="Arial" w:hAnsi="Arial" w:cs="Arial" w:hint="default"/>
      <w:b/>
      <w:bCs/>
      <w:color w:val="336699"/>
      <w:sz w:val="28"/>
      <w:szCs w:val="28"/>
      <w:lang w:val="en-US" w:eastAsia="en-US" w:bidi="he-IL"/>
    </w:rPr>
  </w:style>
  <w:style w:type="character" w:customStyle="1" w:styleId="CharChar17">
    <w:name w:val="Char Char17"/>
    <w:locked/>
    <w:rsid w:val="00A8739B"/>
    <w:rPr>
      <w:b/>
      <w:bCs/>
      <w:i/>
      <w:iCs/>
      <w:sz w:val="26"/>
      <w:szCs w:val="26"/>
      <w:lang w:val="en-US" w:eastAsia="en-US" w:bidi="he-IL"/>
    </w:rPr>
  </w:style>
  <w:style w:type="character" w:styleId="HTMLKeyboard">
    <w:name w:val="HTML Keyboard"/>
    <w:locked/>
    <w:rsid w:val="00A8739B"/>
    <w:rPr>
      <w:rFonts w:ascii="Courier New" w:eastAsia="Times New Roman" w:hAnsi="Courier New" w:cs="Courier New" w:hint="default"/>
      <w:sz w:val="20"/>
      <w:szCs w:val="20"/>
      <w:lang w:val="en-US"/>
    </w:rPr>
  </w:style>
  <w:style w:type="character" w:customStyle="1" w:styleId="HTMLPreformattedChar">
    <w:name w:val="HTML Preformatted Char"/>
    <w:link w:val="HTMLPreformatted"/>
    <w:locked/>
    <w:rsid w:val="00A8739B"/>
    <w:rPr>
      <w:rFonts w:ascii="Courier New" w:eastAsia="Calibri" w:hAnsi="Courier New" w:cs="Courier New"/>
      <w:lang w:val="en-US" w:eastAsia="en-US" w:bidi="he-IL"/>
    </w:rPr>
  </w:style>
  <w:style w:type="paragraph" w:styleId="HTMLPreformatted">
    <w:name w:val="HTML Preformatted"/>
    <w:basedOn w:val="Normal"/>
    <w:link w:val="HTMLPreformattedChar"/>
    <w:locked/>
    <w:rsid w:val="00A8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styleId="HTMLSample">
    <w:name w:val="HTML Sample"/>
    <w:locked/>
    <w:rsid w:val="00A8739B"/>
    <w:rPr>
      <w:rFonts w:ascii="Courier New" w:eastAsia="Times New Roman" w:hAnsi="Courier New" w:cs="Courier New" w:hint="default"/>
      <w:lang w:val="en-US"/>
    </w:rPr>
  </w:style>
  <w:style w:type="character" w:styleId="HTMLTypewriter">
    <w:name w:val="HTML Typewriter"/>
    <w:locked/>
    <w:rsid w:val="00A8739B"/>
    <w:rPr>
      <w:rFonts w:ascii="Courier New" w:eastAsia="Times New Roman" w:hAnsi="Courier New" w:cs="Courier New" w:hint="default"/>
      <w:sz w:val="20"/>
      <w:szCs w:val="20"/>
      <w:lang w:val="en-US"/>
    </w:rPr>
  </w:style>
  <w:style w:type="character" w:styleId="HTMLVariable">
    <w:name w:val="HTML Variable"/>
    <w:locked/>
    <w:rsid w:val="00A8739B"/>
    <w:rPr>
      <w:i/>
      <w:iCs/>
      <w:lang w:val="en-US"/>
    </w:rPr>
  </w:style>
  <w:style w:type="character" w:customStyle="1" w:styleId="CharChar15">
    <w:name w:val="Char Char15"/>
    <w:locked/>
    <w:rsid w:val="00A8739B"/>
    <w:rPr>
      <w:sz w:val="22"/>
      <w:szCs w:val="22"/>
      <w:lang w:val="en-US" w:eastAsia="en-US" w:bidi="he-IL"/>
    </w:rPr>
  </w:style>
  <w:style w:type="character" w:customStyle="1" w:styleId="BodyText2Char">
    <w:name w:val="Body Text 2 Char"/>
    <w:link w:val="BodyText2"/>
    <w:locked/>
    <w:rsid w:val="00A8739B"/>
    <w:rPr>
      <w:rFonts w:ascii="Calibri" w:eastAsia="Calibri" w:hAnsi="Calibri"/>
      <w:sz w:val="24"/>
      <w:szCs w:val="24"/>
      <w:lang w:val="en-US" w:eastAsia="en-US" w:bidi="he-IL"/>
    </w:rPr>
  </w:style>
  <w:style w:type="character" w:customStyle="1" w:styleId="BodyText3Char">
    <w:name w:val="Body Text 3 Char"/>
    <w:link w:val="BodyText3"/>
    <w:locked/>
    <w:rsid w:val="00A8739B"/>
    <w:rPr>
      <w:rFonts w:ascii="Calibri" w:eastAsia="Calibri" w:hAnsi="Calibri"/>
      <w:sz w:val="16"/>
      <w:szCs w:val="16"/>
      <w:lang w:val="en-US" w:eastAsia="en-US" w:bidi="he-IL"/>
    </w:rPr>
  </w:style>
  <w:style w:type="paragraph" w:styleId="NormalIndent">
    <w:name w:val="Normal Indent"/>
    <w:basedOn w:val="Normal"/>
    <w:locked/>
    <w:rsid w:val="00A8739B"/>
    <w:pPr>
      <w:ind w:left="720"/>
    </w:pPr>
    <w:rPr>
      <w:rFonts w:eastAsia="Calibri"/>
    </w:rPr>
  </w:style>
  <w:style w:type="character" w:customStyle="1" w:styleId="FootnoteTextChar">
    <w:name w:val="Footnote Text Char"/>
    <w:link w:val="FootnoteText"/>
    <w:locked/>
    <w:rsid w:val="00A8739B"/>
    <w:rPr>
      <w:rFonts w:ascii="Calibri" w:eastAsia="Calibri" w:hAnsi="Calibri"/>
      <w:lang w:val="en-US" w:eastAsia="en-US" w:bidi="he-IL"/>
    </w:rPr>
  </w:style>
  <w:style w:type="paragraph" w:styleId="FootnoteText">
    <w:name w:val="footnote text"/>
    <w:basedOn w:val="Normal"/>
    <w:link w:val="FootnoteTextChar"/>
    <w:locked/>
    <w:rsid w:val="00A8739B"/>
    <w:rPr>
      <w:rFonts w:ascii="Calibri" w:eastAsia="Calibri" w:hAnsi="Calibri"/>
      <w:sz w:val="20"/>
      <w:szCs w:val="20"/>
    </w:rPr>
  </w:style>
  <w:style w:type="character" w:customStyle="1" w:styleId="DateChar">
    <w:name w:val="Date Char"/>
    <w:link w:val="Date"/>
    <w:locked/>
    <w:rsid w:val="00A8739B"/>
    <w:rPr>
      <w:rFonts w:ascii="Calibri" w:eastAsia="Calibri" w:hAnsi="Calibri"/>
      <w:sz w:val="24"/>
      <w:szCs w:val="24"/>
      <w:lang w:val="en-US" w:eastAsia="en-US" w:bidi="he-IL"/>
    </w:rPr>
  </w:style>
  <w:style w:type="character" w:customStyle="1" w:styleId="E-mailSignatureChar">
    <w:name w:val="E-mail Signature Char"/>
    <w:link w:val="E-mailSignature"/>
    <w:locked/>
    <w:rsid w:val="00A8739B"/>
    <w:rPr>
      <w:rFonts w:ascii="Calibri" w:eastAsia="Calibri" w:hAnsi="Calibri"/>
      <w:sz w:val="24"/>
      <w:szCs w:val="24"/>
      <w:lang w:val="en-US" w:eastAsia="en-US" w:bidi="he-IL"/>
    </w:rPr>
  </w:style>
  <w:style w:type="paragraph" w:styleId="TableofFigures">
    <w:name w:val="table of figures"/>
    <w:basedOn w:val="Normal"/>
    <w:next w:val="Normal"/>
    <w:locked/>
    <w:rsid w:val="00A8739B"/>
    <w:rPr>
      <w:rFonts w:eastAsia="Calibri"/>
    </w:rPr>
  </w:style>
  <w:style w:type="paragraph" w:styleId="EnvelopeAddress">
    <w:name w:val="envelope address"/>
    <w:basedOn w:val="Normal"/>
    <w:locked/>
    <w:rsid w:val="00A8739B"/>
    <w:pPr>
      <w:framePr w:w="7920" w:h="1980" w:hSpace="180" w:wrap="auto" w:hAnchor="page" w:xAlign="center" w:yAlign="bottom"/>
      <w:ind w:left="2880"/>
    </w:pPr>
    <w:rPr>
      <w:rFonts w:ascii="Cambria" w:hAnsi="Cambria"/>
    </w:rPr>
  </w:style>
  <w:style w:type="paragraph" w:styleId="EnvelopeReturn">
    <w:name w:val="envelope return"/>
    <w:basedOn w:val="Normal"/>
    <w:locked/>
    <w:rsid w:val="00A8739B"/>
    <w:rPr>
      <w:rFonts w:ascii="Cambria" w:hAnsi="Cambria"/>
      <w:sz w:val="20"/>
      <w:szCs w:val="20"/>
    </w:rPr>
  </w:style>
  <w:style w:type="character" w:customStyle="1" w:styleId="EndnoteTextChar">
    <w:name w:val="Endnote Text Char"/>
    <w:link w:val="EndnoteText"/>
    <w:locked/>
    <w:rsid w:val="00A8739B"/>
    <w:rPr>
      <w:rFonts w:ascii="Calibri" w:eastAsia="Calibri" w:hAnsi="Calibri"/>
      <w:lang w:val="en-US" w:eastAsia="en-US" w:bidi="he-IL"/>
    </w:rPr>
  </w:style>
  <w:style w:type="paragraph" w:styleId="EndnoteText">
    <w:name w:val="endnote text"/>
    <w:basedOn w:val="Normal"/>
    <w:link w:val="EndnoteTextChar"/>
    <w:locked/>
    <w:rsid w:val="00A8739B"/>
    <w:rPr>
      <w:rFonts w:ascii="Calibri" w:eastAsia="Calibri" w:hAnsi="Calibri"/>
      <w:sz w:val="20"/>
      <w:szCs w:val="20"/>
    </w:rPr>
  </w:style>
  <w:style w:type="paragraph" w:styleId="TableofAuthorities">
    <w:name w:val="table of authorities"/>
    <w:basedOn w:val="Normal"/>
    <w:next w:val="Normal"/>
    <w:locked/>
    <w:rsid w:val="00A8739B"/>
    <w:pPr>
      <w:ind w:left="240" w:hanging="240"/>
    </w:pPr>
    <w:rPr>
      <w:rFonts w:eastAsia="Calibri"/>
    </w:rPr>
  </w:style>
  <w:style w:type="character" w:customStyle="1" w:styleId="MacroTextChar">
    <w:name w:val="Macro Text Char"/>
    <w:link w:val="MacroText"/>
    <w:locked/>
    <w:rsid w:val="00A8739B"/>
    <w:rPr>
      <w:rFonts w:ascii="Courier New" w:hAnsi="Courier New" w:cs="Courier New"/>
      <w:lang w:val="en-US" w:eastAsia="en-US" w:bidi="he-IL"/>
    </w:rPr>
  </w:style>
  <w:style w:type="paragraph" w:styleId="MacroText">
    <w:name w:val="macro"/>
    <w:link w:val="MacroTextChar"/>
    <w:locked/>
    <w:rsid w:val="00A8739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bidi="he-IL"/>
    </w:rPr>
  </w:style>
  <w:style w:type="paragraph" w:styleId="TOAHeading">
    <w:name w:val="toa heading"/>
    <w:basedOn w:val="Normal"/>
    <w:next w:val="Normal"/>
    <w:locked/>
    <w:rsid w:val="00A8739B"/>
    <w:pPr>
      <w:spacing w:before="120"/>
    </w:pPr>
    <w:rPr>
      <w:rFonts w:ascii="Cambria" w:hAnsi="Cambria"/>
      <w:b/>
      <w:bCs/>
    </w:rPr>
  </w:style>
  <w:style w:type="paragraph" w:styleId="List2">
    <w:name w:val="List 2"/>
    <w:basedOn w:val="Normal"/>
    <w:locked/>
    <w:rsid w:val="00A8739B"/>
    <w:pPr>
      <w:ind w:left="566" w:hanging="283"/>
      <w:contextualSpacing/>
    </w:pPr>
    <w:rPr>
      <w:rFonts w:eastAsia="Calibri"/>
    </w:rPr>
  </w:style>
  <w:style w:type="paragraph" w:styleId="List3">
    <w:name w:val="List 3"/>
    <w:basedOn w:val="Normal"/>
    <w:locked/>
    <w:rsid w:val="00A8739B"/>
    <w:pPr>
      <w:ind w:left="849" w:hanging="283"/>
      <w:contextualSpacing/>
    </w:pPr>
    <w:rPr>
      <w:rFonts w:eastAsia="Calibri"/>
    </w:rPr>
  </w:style>
  <w:style w:type="paragraph" w:styleId="List4">
    <w:name w:val="List 4"/>
    <w:basedOn w:val="Normal"/>
    <w:locked/>
    <w:rsid w:val="00A8739B"/>
    <w:pPr>
      <w:ind w:left="1132" w:hanging="283"/>
      <w:contextualSpacing/>
    </w:pPr>
    <w:rPr>
      <w:rFonts w:eastAsia="Calibri"/>
    </w:rPr>
  </w:style>
  <w:style w:type="paragraph" w:styleId="List5">
    <w:name w:val="List 5"/>
    <w:basedOn w:val="Normal"/>
    <w:locked/>
    <w:rsid w:val="00A8739B"/>
    <w:pPr>
      <w:ind w:left="1415" w:hanging="283"/>
      <w:contextualSpacing/>
    </w:pPr>
    <w:rPr>
      <w:rFonts w:eastAsia="Calibri"/>
    </w:rPr>
  </w:style>
  <w:style w:type="paragraph" w:styleId="ListBullet3">
    <w:name w:val="List Bullet 3"/>
    <w:basedOn w:val="Normal"/>
    <w:uiPriority w:val="99"/>
    <w:locked/>
    <w:rsid w:val="00A8739B"/>
    <w:pPr>
      <w:numPr>
        <w:numId w:val="15"/>
      </w:numPr>
      <w:contextualSpacing/>
    </w:pPr>
    <w:rPr>
      <w:rFonts w:eastAsia="Calibri"/>
    </w:rPr>
  </w:style>
  <w:style w:type="paragraph" w:styleId="ListBullet4">
    <w:name w:val="List Bullet 4"/>
    <w:basedOn w:val="Normal"/>
    <w:locked/>
    <w:rsid w:val="00A8739B"/>
    <w:pPr>
      <w:numPr>
        <w:numId w:val="16"/>
      </w:numPr>
      <w:contextualSpacing/>
    </w:pPr>
    <w:rPr>
      <w:rFonts w:eastAsia="Calibri"/>
    </w:rPr>
  </w:style>
  <w:style w:type="paragraph" w:styleId="ListBullet5">
    <w:name w:val="List Bullet 5"/>
    <w:basedOn w:val="Normal"/>
    <w:locked/>
    <w:rsid w:val="00A8739B"/>
    <w:pPr>
      <w:numPr>
        <w:numId w:val="17"/>
      </w:numPr>
      <w:contextualSpacing/>
    </w:pPr>
    <w:rPr>
      <w:rFonts w:eastAsia="Calibri"/>
    </w:rPr>
  </w:style>
  <w:style w:type="paragraph" w:styleId="ListNumber5">
    <w:name w:val="List Number 5"/>
    <w:basedOn w:val="Normal"/>
    <w:locked/>
    <w:rsid w:val="00A8739B"/>
    <w:pPr>
      <w:numPr>
        <w:numId w:val="18"/>
      </w:numPr>
      <w:contextualSpacing/>
    </w:pPr>
    <w:rPr>
      <w:rFonts w:eastAsia="Calibri"/>
    </w:rPr>
  </w:style>
  <w:style w:type="character" w:customStyle="1" w:styleId="MessageHeaderChar">
    <w:name w:val="Message Header Char"/>
    <w:link w:val="MessageHeader"/>
    <w:locked/>
    <w:rsid w:val="00A8739B"/>
    <w:rPr>
      <w:rFonts w:ascii="Cambria" w:hAnsi="Cambria"/>
      <w:sz w:val="24"/>
      <w:szCs w:val="24"/>
      <w:lang w:val="en-US" w:eastAsia="en-US" w:bidi="he-IL"/>
    </w:rPr>
  </w:style>
  <w:style w:type="character" w:customStyle="1" w:styleId="ClosingChar">
    <w:name w:val="Closing Char"/>
    <w:link w:val="Closing"/>
    <w:locked/>
    <w:rsid w:val="00A8739B"/>
    <w:rPr>
      <w:rFonts w:ascii="Calibri" w:eastAsia="Calibri" w:hAnsi="Calibri"/>
      <w:sz w:val="24"/>
      <w:szCs w:val="24"/>
      <w:lang w:val="en-US" w:eastAsia="en-US" w:bidi="he-IL"/>
    </w:rPr>
  </w:style>
  <w:style w:type="paragraph" w:styleId="Closing">
    <w:name w:val="Closing"/>
    <w:basedOn w:val="Normal"/>
    <w:link w:val="ClosingChar"/>
    <w:locked/>
    <w:rsid w:val="00A8739B"/>
    <w:pPr>
      <w:ind w:left="4252"/>
    </w:pPr>
    <w:rPr>
      <w:rFonts w:ascii="Calibri" w:eastAsia="Calibri" w:hAnsi="Calibri"/>
    </w:rPr>
  </w:style>
  <w:style w:type="paragraph" w:styleId="Signature">
    <w:name w:val="Signature"/>
    <w:basedOn w:val="Normal"/>
    <w:link w:val="SignatureChar"/>
    <w:uiPriority w:val="99"/>
    <w:locked/>
    <w:rsid w:val="00A8739B"/>
    <w:pPr>
      <w:ind w:left="4252"/>
    </w:pPr>
    <w:rPr>
      <w:rFonts w:ascii="Arial" w:hAnsi="Arial" w:cs="Arial"/>
      <w:b/>
      <w:bCs/>
      <w:color w:val="336699"/>
      <w:sz w:val="28"/>
      <w:szCs w:val="28"/>
    </w:rPr>
  </w:style>
  <w:style w:type="paragraph" w:styleId="ListContinue">
    <w:name w:val="List Continue"/>
    <w:basedOn w:val="Normal"/>
    <w:locked/>
    <w:rsid w:val="00A8739B"/>
    <w:pPr>
      <w:spacing w:after="120"/>
      <w:ind w:left="283"/>
      <w:contextualSpacing/>
    </w:pPr>
    <w:rPr>
      <w:rFonts w:eastAsia="Calibri"/>
    </w:rPr>
  </w:style>
  <w:style w:type="paragraph" w:styleId="ListContinue2">
    <w:name w:val="List Continue 2"/>
    <w:basedOn w:val="Normal"/>
    <w:locked/>
    <w:rsid w:val="00A8739B"/>
    <w:pPr>
      <w:spacing w:after="120"/>
      <w:ind w:left="566"/>
      <w:contextualSpacing/>
    </w:pPr>
    <w:rPr>
      <w:rFonts w:eastAsia="Calibri"/>
    </w:rPr>
  </w:style>
  <w:style w:type="paragraph" w:styleId="ListContinue3">
    <w:name w:val="List Continue 3"/>
    <w:basedOn w:val="Normal"/>
    <w:locked/>
    <w:rsid w:val="00A8739B"/>
    <w:pPr>
      <w:spacing w:after="120"/>
      <w:ind w:left="849"/>
      <w:contextualSpacing/>
    </w:pPr>
    <w:rPr>
      <w:rFonts w:eastAsia="Calibri"/>
    </w:rPr>
  </w:style>
  <w:style w:type="paragraph" w:styleId="ListContinue4">
    <w:name w:val="List Continue 4"/>
    <w:basedOn w:val="Normal"/>
    <w:locked/>
    <w:rsid w:val="00A8739B"/>
    <w:pPr>
      <w:spacing w:after="120"/>
      <w:ind w:left="1132"/>
      <w:contextualSpacing/>
    </w:pPr>
    <w:rPr>
      <w:rFonts w:eastAsia="Calibri"/>
    </w:rPr>
  </w:style>
  <w:style w:type="paragraph" w:styleId="ListContinue5">
    <w:name w:val="List Continue 5"/>
    <w:basedOn w:val="Normal"/>
    <w:locked/>
    <w:rsid w:val="00A8739B"/>
    <w:pPr>
      <w:spacing w:after="120"/>
      <w:ind w:left="1415"/>
      <w:contextualSpacing/>
    </w:pPr>
    <w:rPr>
      <w:rFonts w:eastAsia="Calibri"/>
    </w:rPr>
  </w:style>
  <w:style w:type="paragraph" w:styleId="MessageHeader">
    <w:name w:val="Message Header"/>
    <w:basedOn w:val="Normal"/>
    <w:link w:val="MessageHeaderChar"/>
    <w:locked/>
    <w:rsid w:val="00A8739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paragraph" w:styleId="Subtitle">
    <w:name w:val="Subtitle"/>
    <w:basedOn w:val="Normal"/>
    <w:next w:val="Normal"/>
    <w:link w:val="SubtitleChar"/>
    <w:uiPriority w:val="99"/>
    <w:qFormat/>
    <w:locked/>
    <w:rsid w:val="00A8739B"/>
    <w:pPr>
      <w:spacing w:after="60"/>
      <w:jc w:val="center"/>
      <w:outlineLvl w:val="1"/>
    </w:pPr>
    <w:rPr>
      <w:sz w:val="22"/>
      <w:szCs w:val="22"/>
    </w:rPr>
  </w:style>
  <w:style w:type="character" w:customStyle="1" w:styleId="SalutationChar">
    <w:name w:val="Salutation Char"/>
    <w:link w:val="Salutation"/>
    <w:locked/>
    <w:rsid w:val="00A8739B"/>
    <w:rPr>
      <w:rFonts w:ascii="Calibri" w:eastAsia="Calibri" w:hAnsi="Calibri"/>
      <w:sz w:val="24"/>
      <w:szCs w:val="24"/>
      <w:lang w:val="en-US" w:eastAsia="en-US" w:bidi="he-IL"/>
    </w:rPr>
  </w:style>
  <w:style w:type="paragraph" w:styleId="Salutation">
    <w:name w:val="Salutation"/>
    <w:basedOn w:val="Normal"/>
    <w:next w:val="Normal"/>
    <w:link w:val="SalutationChar"/>
    <w:locked/>
    <w:rsid w:val="00A8739B"/>
    <w:rPr>
      <w:rFonts w:ascii="Calibri" w:eastAsia="Calibri" w:hAnsi="Calibri"/>
    </w:rPr>
  </w:style>
  <w:style w:type="paragraph" w:styleId="Date">
    <w:name w:val="Date"/>
    <w:basedOn w:val="Normal"/>
    <w:next w:val="Normal"/>
    <w:link w:val="DateChar"/>
    <w:locked/>
    <w:rsid w:val="00A8739B"/>
    <w:rPr>
      <w:rFonts w:ascii="Calibri" w:eastAsia="Calibri" w:hAnsi="Calibri"/>
    </w:rPr>
  </w:style>
  <w:style w:type="character" w:customStyle="1" w:styleId="BodyTextFirstIndentChar">
    <w:name w:val="Body Text First Indent Char"/>
    <w:link w:val="BodyTextFirstIndent"/>
    <w:locked/>
    <w:rsid w:val="00A8739B"/>
    <w:rPr>
      <w:rFonts w:cs="Times New Roman"/>
      <w:sz w:val="24"/>
      <w:szCs w:val="24"/>
      <w:lang w:val="en-US" w:eastAsia="en-US" w:bidi="he-IL"/>
    </w:rPr>
  </w:style>
  <w:style w:type="paragraph" w:styleId="BodyTextFirstIndent">
    <w:name w:val="Body Text First Indent"/>
    <w:basedOn w:val="BodyText"/>
    <w:link w:val="BodyTextFirstIndentChar"/>
    <w:locked/>
    <w:rsid w:val="00A8739B"/>
    <w:pPr>
      <w:spacing w:before="0" w:after="120"/>
      <w:ind w:left="0" w:firstLine="210"/>
    </w:pPr>
  </w:style>
  <w:style w:type="character" w:customStyle="1" w:styleId="BodyTextFirstIndent2Char">
    <w:name w:val="Body Text First Indent 2 Char"/>
    <w:link w:val="BodyTextFirstIndent2"/>
    <w:locked/>
    <w:rsid w:val="00A8739B"/>
    <w:rPr>
      <w:sz w:val="24"/>
      <w:szCs w:val="24"/>
      <w:lang w:val="en-US" w:eastAsia="en-US" w:bidi="he-IL"/>
    </w:rPr>
  </w:style>
  <w:style w:type="paragraph" w:styleId="BodyTextFirstIndent2">
    <w:name w:val="Body Text First Indent 2"/>
    <w:basedOn w:val="BodyTextIndent"/>
    <w:link w:val="BodyTextFirstIndent2Char"/>
    <w:locked/>
    <w:rsid w:val="00A8739B"/>
    <w:pPr>
      <w:spacing w:before="0" w:after="120"/>
      <w:ind w:left="283" w:firstLine="210"/>
    </w:pPr>
    <w:rPr>
      <w:sz w:val="24"/>
      <w:szCs w:val="24"/>
    </w:rPr>
  </w:style>
  <w:style w:type="paragraph" w:styleId="BodyText2">
    <w:name w:val="Body Text 2"/>
    <w:basedOn w:val="Normal"/>
    <w:link w:val="BodyText2Char"/>
    <w:locked/>
    <w:rsid w:val="00A8739B"/>
    <w:pPr>
      <w:spacing w:after="120" w:line="480" w:lineRule="auto"/>
    </w:pPr>
    <w:rPr>
      <w:rFonts w:ascii="Calibri" w:eastAsia="Calibri" w:hAnsi="Calibri"/>
    </w:rPr>
  </w:style>
  <w:style w:type="paragraph" w:styleId="BodyText3">
    <w:name w:val="Body Text 3"/>
    <w:basedOn w:val="Normal"/>
    <w:link w:val="BodyText3Char"/>
    <w:locked/>
    <w:rsid w:val="00A8739B"/>
    <w:pPr>
      <w:spacing w:after="120"/>
    </w:pPr>
    <w:rPr>
      <w:rFonts w:ascii="Calibri" w:eastAsia="Calibri" w:hAnsi="Calibri"/>
      <w:sz w:val="16"/>
      <w:szCs w:val="16"/>
    </w:rPr>
  </w:style>
  <w:style w:type="paragraph" w:styleId="E-mailSignature">
    <w:name w:val="E-mail Signature"/>
    <w:basedOn w:val="Normal"/>
    <w:link w:val="E-mailSignatureChar"/>
    <w:locked/>
    <w:rsid w:val="00A8739B"/>
    <w:rPr>
      <w:rFonts w:ascii="Calibri" w:eastAsia="Calibri" w:hAnsi="Calibri"/>
    </w:rPr>
  </w:style>
  <w:style w:type="paragraph" w:styleId="Bibliography">
    <w:name w:val="Bibliography"/>
    <w:basedOn w:val="Normal"/>
    <w:next w:val="Normal"/>
    <w:semiHidden/>
    <w:rsid w:val="00A8739B"/>
    <w:rPr>
      <w:rFonts w:eastAsia="Calibri"/>
    </w:rPr>
  </w:style>
  <w:style w:type="character" w:customStyle="1" w:styleId="IntenseQuoteChar">
    <w:name w:val="Intense Quote Char"/>
    <w:link w:val="IntenseQuote"/>
    <w:locked/>
    <w:rsid w:val="00A8739B"/>
    <w:rPr>
      <w:rFonts w:ascii="Calibri" w:eastAsia="Calibri" w:hAnsi="Calibri"/>
      <w:b/>
      <w:bCs/>
      <w:i/>
      <w:iCs/>
      <w:color w:val="4F81BD"/>
      <w:sz w:val="24"/>
      <w:szCs w:val="24"/>
      <w:lang w:val="en-US" w:eastAsia="en-US" w:bidi="he-IL"/>
    </w:rPr>
  </w:style>
  <w:style w:type="paragraph" w:styleId="IntenseQuote">
    <w:name w:val="Intense Quote"/>
    <w:basedOn w:val="Normal"/>
    <w:next w:val="Normal"/>
    <w:link w:val="IntenseQuoteChar"/>
    <w:qFormat/>
    <w:rsid w:val="00A8739B"/>
    <w:pPr>
      <w:pBdr>
        <w:bottom w:val="single" w:sz="4" w:space="4" w:color="4F81BD"/>
      </w:pBdr>
      <w:spacing w:before="200" w:after="280"/>
      <w:ind w:left="936" w:right="936"/>
    </w:pPr>
    <w:rPr>
      <w:rFonts w:ascii="Calibri" w:eastAsia="Calibri" w:hAnsi="Calibri"/>
      <w:b/>
      <w:bCs/>
      <w:i/>
      <w:iCs/>
      <w:color w:val="4F81BD"/>
    </w:rPr>
  </w:style>
  <w:style w:type="paragraph" w:styleId="NoSpacing">
    <w:name w:val="No Spacing"/>
    <w:qFormat/>
    <w:rsid w:val="00A8739B"/>
    <w:rPr>
      <w:sz w:val="24"/>
      <w:szCs w:val="24"/>
      <w:lang w:bidi="he-IL"/>
    </w:rPr>
  </w:style>
  <w:style w:type="character" w:customStyle="1" w:styleId="QuoteChar">
    <w:name w:val="Quote Char"/>
    <w:link w:val="Quote"/>
    <w:locked/>
    <w:rsid w:val="00A8739B"/>
    <w:rPr>
      <w:rFonts w:ascii="Calibri" w:eastAsia="Calibri" w:hAnsi="Calibri"/>
      <w:i/>
      <w:iCs/>
      <w:color w:val="000000"/>
      <w:sz w:val="24"/>
      <w:szCs w:val="24"/>
      <w:lang w:val="en-US" w:eastAsia="en-US" w:bidi="he-IL"/>
    </w:rPr>
  </w:style>
  <w:style w:type="paragraph" w:styleId="Quote">
    <w:name w:val="Quote"/>
    <w:basedOn w:val="Normal"/>
    <w:next w:val="Normal"/>
    <w:link w:val="QuoteChar"/>
    <w:qFormat/>
    <w:rsid w:val="00A8739B"/>
    <w:rPr>
      <w:rFonts w:ascii="Calibri" w:eastAsia="Calibri" w:hAnsi="Calibri"/>
      <w:i/>
      <w:iCs/>
      <w:color w:val="000000"/>
    </w:rPr>
  </w:style>
  <w:style w:type="paragraph" w:styleId="TOCHeading">
    <w:name w:val="TOC Heading"/>
    <w:basedOn w:val="Heading1"/>
    <w:next w:val="Normal"/>
    <w:qFormat/>
    <w:rsid w:val="00A8739B"/>
    <w:pPr>
      <w:pageBreakBefore w:val="0"/>
      <w:numPr>
        <w:numId w:val="0"/>
      </w:numPr>
      <w:pBdr>
        <w:bottom w:val="none" w:sz="0" w:space="0" w:color="auto"/>
      </w:pBdr>
      <w:spacing w:before="240" w:after="60"/>
      <w:outlineLvl w:val="9"/>
    </w:pPr>
    <w:rPr>
      <w:smallCaps/>
    </w:rPr>
  </w:style>
  <w:style w:type="paragraph" w:customStyle="1" w:styleId="CheckMark2">
    <w:name w:val="Check Mark2"/>
    <w:basedOn w:val="Normal"/>
    <w:rsid w:val="00A8739B"/>
    <w:pPr>
      <w:numPr>
        <w:numId w:val="19"/>
      </w:numPr>
      <w:spacing w:after="60" w:line="240" w:lineRule="atLeast"/>
      <w:jc w:val="both"/>
    </w:pPr>
  </w:style>
  <w:style w:type="character" w:styleId="FootnoteReference">
    <w:name w:val="footnote reference"/>
    <w:locked/>
    <w:rsid w:val="00A8739B"/>
    <w:rPr>
      <w:vertAlign w:val="superscript"/>
      <w:lang w:val="en-US"/>
    </w:rPr>
  </w:style>
  <w:style w:type="character" w:styleId="EndnoteReference">
    <w:name w:val="endnote reference"/>
    <w:locked/>
    <w:rsid w:val="00A8739B"/>
    <w:rPr>
      <w:vertAlign w:val="superscript"/>
      <w:lang w:val="en-US"/>
    </w:rPr>
  </w:style>
  <w:style w:type="character" w:styleId="BookTitle">
    <w:name w:val="Book Title"/>
    <w:qFormat/>
    <w:rsid w:val="00A8739B"/>
    <w:rPr>
      <w:b/>
      <w:bCs/>
      <w:smallCaps/>
      <w:spacing w:val="5"/>
      <w:lang w:val="en-US"/>
    </w:rPr>
  </w:style>
  <w:style w:type="character" w:styleId="IntenseReference">
    <w:name w:val="Intense Reference"/>
    <w:qFormat/>
    <w:rsid w:val="00A8739B"/>
    <w:rPr>
      <w:b/>
      <w:bCs/>
      <w:smallCaps/>
      <w:color w:val="C0504D"/>
      <w:spacing w:val="5"/>
      <w:u w:val="single"/>
      <w:lang w:val="en-US"/>
    </w:rPr>
  </w:style>
  <w:style w:type="character" w:styleId="PlaceholderText">
    <w:name w:val="Placeholder Text"/>
    <w:semiHidden/>
    <w:rsid w:val="00A8739B"/>
    <w:rPr>
      <w:color w:val="808080"/>
      <w:lang w:val="en-US"/>
    </w:rPr>
  </w:style>
  <w:style w:type="character" w:styleId="SubtleEmphasis">
    <w:name w:val="Subtle Emphasis"/>
    <w:qFormat/>
    <w:rsid w:val="00A8739B"/>
    <w:rPr>
      <w:i/>
      <w:iCs/>
      <w:color w:val="808080"/>
      <w:lang w:val="en-US"/>
    </w:rPr>
  </w:style>
  <w:style w:type="character" w:styleId="SubtleReference">
    <w:name w:val="Subtle Reference"/>
    <w:qFormat/>
    <w:rsid w:val="00A8739B"/>
    <w:rPr>
      <w:smallCaps/>
      <w:color w:val="C0504D"/>
      <w:u w:val="single"/>
      <w:lang w:val="en-US"/>
    </w:rPr>
  </w:style>
  <w:style w:type="table" w:styleId="TableSimple1">
    <w:name w:val="Table Simple 1"/>
    <w:basedOn w:val="TableNormal"/>
    <w:locked/>
    <w:rsid w:val="00A8739B"/>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locked/>
    <w:rsid w:val="00A8739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locked/>
    <w:rsid w:val="00A8739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locked/>
    <w:rsid w:val="00A8739B"/>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locked/>
    <w:rsid w:val="00A8739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locked/>
    <w:rsid w:val="00A8739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locked/>
    <w:rsid w:val="00A8739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locked/>
    <w:rsid w:val="00A8739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locked/>
    <w:rsid w:val="00A8739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locked/>
    <w:rsid w:val="00A8739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locked/>
    <w:rsid w:val="00A8739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locked/>
    <w:rsid w:val="00A8739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locked/>
    <w:rsid w:val="00A8739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locked/>
    <w:rsid w:val="00A8739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locked/>
    <w:rsid w:val="00A8739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locked/>
    <w:rsid w:val="00A8739B"/>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locked/>
    <w:rsid w:val="00A8739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locked/>
    <w:rsid w:val="00A8739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locked/>
    <w:rsid w:val="00A8739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locked/>
    <w:rsid w:val="00A8739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locked/>
    <w:rsid w:val="00A8739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A8739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locked/>
    <w:rsid w:val="00A8739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locked/>
    <w:rsid w:val="00A8739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locked/>
    <w:rsid w:val="00A8739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locked/>
    <w:rsid w:val="00A8739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locked/>
    <w:rsid w:val="00A8739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locked/>
    <w:rsid w:val="00A8739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locked/>
    <w:rsid w:val="00A8739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locked/>
    <w:rsid w:val="00A8739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locked/>
    <w:rsid w:val="00A8739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A8739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locked/>
    <w:rsid w:val="00A8739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locked/>
    <w:rsid w:val="00A8739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locked/>
    <w:rsid w:val="00A8739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locked/>
    <w:rsid w:val="00A8739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locked/>
    <w:rsid w:val="00A8739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locked/>
    <w:rsid w:val="00A8739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locked/>
    <w:rsid w:val="00A8739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locked/>
    <w:rsid w:val="00A8739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locked/>
    <w:rsid w:val="00A8739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ColorfulGrid1">
    <w:name w:val="Colorful Grid1"/>
    <w:basedOn w:val="TableNormal"/>
    <w:rsid w:val="00A873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sid w:val="00A873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sid w:val="00A873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sid w:val="00A873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sid w:val="00A873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sid w:val="00A873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sid w:val="00A873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rsid w:val="00A8739B"/>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sid w:val="00A8739B"/>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sid w:val="00A8739B"/>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sid w:val="00A8739B"/>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sid w:val="00A8739B"/>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sid w:val="00A8739B"/>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sid w:val="00A8739B"/>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rsid w:val="00A8739B"/>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sid w:val="00A8739B"/>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sid w:val="00A8739B"/>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sid w:val="00A8739B"/>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sid w:val="00A8739B"/>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sid w:val="00A8739B"/>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sid w:val="00A8739B"/>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rsid w:val="00A8739B"/>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A8739B"/>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A8739B"/>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A8739B"/>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A8739B"/>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A8739B"/>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A8739B"/>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rsid w:val="00A8739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line="240" w:lineRule="auto"/>
      </w:pPr>
      <w:rPr>
        <w:rFonts w:ascii="Cambria" w:eastAsia="Times New Roman" w:hAnsi="Cambria"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line="240" w:lineRule="auto"/>
      </w:pPr>
      <w:rPr>
        <w:rFonts w:ascii="Cambria" w:eastAsia="Times New Roman" w:hAnsi="Cambria"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rsid w:val="00A8739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line="240" w:lineRule="auto"/>
      </w:pPr>
      <w:rPr>
        <w:rFonts w:ascii="Cambria" w:eastAsia="Times New Roman"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line="240" w:lineRule="auto"/>
      </w:pPr>
      <w:rPr>
        <w:rFonts w:ascii="Cambria" w:eastAsia="Times New Roman"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A8739B"/>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line="240" w:lineRule="auto"/>
      </w:pPr>
      <w:rPr>
        <w:rFonts w:ascii="Cambria" w:eastAsia="Times New Roman" w:hAnsi="Cambria" w:cs="Times New Roman" w:hint="default"/>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line="240" w:lineRule="auto"/>
      </w:pPr>
      <w:rPr>
        <w:rFonts w:ascii="Cambria" w:eastAsia="Times New Roman" w:hAnsi="Cambria" w:cs="Times New Roman" w:hint="default"/>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A8739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line="240" w:lineRule="auto"/>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line="240" w:lineRule="auto"/>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rsid w:val="00A8739B"/>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rsid w:val="00A8739B"/>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line="240" w:lineRule="auto"/>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line="240" w:lineRule="auto"/>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rsid w:val="00A8739B"/>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line="240" w:lineRule="auto"/>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line="240" w:lineRule="auto"/>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rsid w:val="00A8739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line="240" w:lineRule="auto"/>
      </w:pPr>
      <w:rPr>
        <w:b/>
        <w:bCs/>
        <w:color w:val="FFFFFF"/>
      </w:rPr>
      <w:tblPr/>
      <w:tcPr>
        <w:shd w:val="clear" w:color="auto" w:fill="000000"/>
      </w:tcPr>
    </w:tblStylePr>
    <w:tblStylePr w:type="lastRow">
      <w:pPr>
        <w:spacing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rsid w:val="00A8739B"/>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line="240" w:lineRule="auto"/>
      </w:pPr>
      <w:rPr>
        <w:b/>
        <w:bCs/>
        <w:color w:val="FFFFFF"/>
      </w:rPr>
      <w:tblPr/>
      <w:tcPr>
        <w:shd w:val="clear" w:color="auto" w:fill="4F81BD"/>
      </w:tcPr>
    </w:tblStylePr>
    <w:tblStylePr w:type="lastRow">
      <w:pPr>
        <w:spacing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A8739B"/>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line="240" w:lineRule="auto"/>
      </w:pPr>
      <w:rPr>
        <w:b/>
        <w:bCs/>
        <w:color w:val="FFFFFF"/>
      </w:rPr>
      <w:tblPr/>
      <w:tcPr>
        <w:shd w:val="clear" w:color="auto" w:fill="C0504D"/>
      </w:tcPr>
    </w:tblStylePr>
    <w:tblStylePr w:type="lastRow">
      <w:pPr>
        <w:spacing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A8739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line="240" w:lineRule="auto"/>
      </w:pPr>
      <w:rPr>
        <w:b/>
        <w:bCs/>
        <w:color w:val="FFFFFF"/>
      </w:rPr>
      <w:tblPr/>
      <w:tcPr>
        <w:shd w:val="clear" w:color="auto" w:fill="9BBB59"/>
      </w:tcPr>
    </w:tblStylePr>
    <w:tblStylePr w:type="lastRow">
      <w:pPr>
        <w:spacing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rsid w:val="00A8739B"/>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line="240" w:lineRule="auto"/>
      </w:pPr>
      <w:rPr>
        <w:b/>
        <w:bCs/>
        <w:color w:val="FFFFFF"/>
      </w:rPr>
      <w:tblPr/>
      <w:tcPr>
        <w:shd w:val="clear" w:color="auto" w:fill="8064A2"/>
      </w:tcPr>
    </w:tblStylePr>
    <w:tblStylePr w:type="lastRow">
      <w:pPr>
        <w:spacing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rsid w:val="00A8739B"/>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line="240" w:lineRule="auto"/>
      </w:pPr>
      <w:rPr>
        <w:b/>
        <w:bCs/>
        <w:color w:val="FFFFFF"/>
      </w:rPr>
      <w:tblPr/>
      <w:tcPr>
        <w:shd w:val="clear" w:color="auto" w:fill="4BACC6"/>
      </w:tcPr>
    </w:tblStylePr>
    <w:tblStylePr w:type="lastRow">
      <w:pPr>
        <w:spacing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rsid w:val="00A8739B"/>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line="240" w:lineRule="auto"/>
      </w:pPr>
      <w:rPr>
        <w:b/>
        <w:bCs/>
        <w:color w:val="FFFFFF"/>
      </w:rPr>
      <w:tblPr/>
      <w:tcPr>
        <w:shd w:val="clear" w:color="auto" w:fill="F79646"/>
      </w:tcPr>
    </w:tblStylePr>
    <w:tblStylePr w:type="lastRow">
      <w:pPr>
        <w:spacing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rsid w:val="00A8739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A8739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A8739B"/>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A8739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A8739B"/>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A8739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A8739B"/>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rsid w:val="00A8739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A8739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A8739B"/>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A8739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A8739B"/>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A8739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A8739B"/>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rsid w:val="00A8739B"/>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A8739B"/>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A8739B"/>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A8739B"/>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A8739B"/>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A8739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A8739B"/>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rsid w:val="00A873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rsid w:val="00A873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rsid w:val="00A873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rsid w:val="00A873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rsid w:val="00A873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rsid w:val="00A873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rsid w:val="00A873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rsid w:val="00A8739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rsid w:val="00A8739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A8739B"/>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A8739B"/>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A8739B"/>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A8739B"/>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A8739B"/>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rsid w:val="00A8739B"/>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FFFF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A8739B"/>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FFFF00"/>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A8739B"/>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FFFF00"/>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A8739B"/>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FFFF00"/>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A8739B"/>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FF00"/>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A8739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FFFF00"/>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A8739B"/>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FFF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rsid w:val="00A8739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rsid w:val="00A8739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A8739B"/>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A8739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A8739B"/>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A8739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A8739B"/>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rsid w:val="00A873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A873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A873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A873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rsid w:val="00A873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rsid w:val="00A873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rsid w:val="00A873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TableBodyCharChar">
    <w:name w:val="Table Body Char Char"/>
    <w:rsid w:val="00CC740A"/>
    <w:rPr>
      <w:lang w:val="en-US" w:eastAsia="en-US" w:bidi="he-IL"/>
    </w:rPr>
  </w:style>
  <w:style w:type="paragraph" w:customStyle="1" w:styleId="TableText">
    <w:name w:val="Table Text"/>
    <w:basedOn w:val="Normal"/>
    <w:rsid w:val="00975EC5"/>
    <w:rPr>
      <w:sz w:val="20"/>
      <w:szCs w:val="20"/>
      <w:lang w:val="en-GB"/>
    </w:rPr>
  </w:style>
  <w:style w:type="character" w:customStyle="1" w:styleId="List1numberChar">
    <w:name w:val="List 1 (number) Char"/>
    <w:link w:val="List1number"/>
    <w:locked/>
    <w:rsid w:val="00756386"/>
    <w:rPr>
      <w:sz w:val="22"/>
      <w:szCs w:val="22"/>
      <w:lang w:bidi="he-IL"/>
    </w:rPr>
  </w:style>
  <w:style w:type="character" w:customStyle="1" w:styleId="TableHeaderChar">
    <w:name w:val="Table Header Char"/>
    <w:link w:val="TableHeader"/>
    <w:locked/>
    <w:rsid w:val="00C542B4"/>
    <w:rPr>
      <w:rFonts w:ascii="Arial" w:hAnsi="Arial" w:cs="Arial"/>
      <w:b/>
      <w:bCs/>
      <w:color w:val="003366"/>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2201">
      <w:bodyDiv w:val="1"/>
      <w:marLeft w:val="0"/>
      <w:marRight w:val="0"/>
      <w:marTop w:val="0"/>
      <w:marBottom w:val="0"/>
      <w:divBdr>
        <w:top w:val="none" w:sz="0" w:space="0" w:color="auto"/>
        <w:left w:val="none" w:sz="0" w:space="0" w:color="auto"/>
        <w:bottom w:val="none" w:sz="0" w:space="0" w:color="auto"/>
        <w:right w:val="none" w:sz="0" w:space="0" w:color="auto"/>
      </w:divBdr>
    </w:div>
    <w:div w:id="10113271">
      <w:bodyDiv w:val="1"/>
      <w:marLeft w:val="0"/>
      <w:marRight w:val="0"/>
      <w:marTop w:val="0"/>
      <w:marBottom w:val="0"/>
      <w:divBdr>
        <w:top w:val="none" w:sz="0" w:space="0" w:color="auto"/>
        <w:left w:val="none" w:sz="0" w:space="0" w:color="auto"/>
        <w:bottom w:val="none" w:sz="0" w:space="0" w:color="auto"/>
        <w:right w:val="none" w:sz="0" w:space="0" w:color="auto"/>
      </w:divBdr>
    </w:div>
    <w:div w:id="28341260">
      <w:bodyDiv w:val="1"/>
      <w:marLeft w:val="0"/>
      <w:marRight w:val="0"/>
      <w:marTop w:val="0"/>
      <w:marBottom w:val="0"/>
      <w:divBdr>
        <w:top w:val="none" w:sz="0" w:space="0" w:color="auto"/>
        <w:left w:val="none" w:sz="0" w:space="0" w:color="auto"/>
        <w:bottom w:val="none" w:sz="0" w:space="0" w:color="auto"/>
        <w:right w:val="none" w:sz="0" w:space="0" w:color="auto"/>
      </w:divBdr>
    </w:div>
    <w:div w:id="36122803">
      <w:bodyDiv w:val="1"/>
      <w:marLeft w:val="0"/>
      <w:marRight w:val="0"/>
      <w:marTop w:val="0"/>
      <w:marBottom w:val="0"/>
      <w:divBdr>
        <w:top w:val="none" w:sz="0" w:space="0" w:color="auto"/>
        <w:left w:val="none" w:sz="0" w:space="0" w:color="auto"/>
        <w:bottom w:val="none" w:sz="0" w:space="0" w:color="auto"/>
        <w:right w:val="none" w:sz="0" w:space="0" w:color="auto"/>
      </w:divBdr>
    </w:div>
    <w:div w:id="51277214">
      <w:bodyDiv w:val="1"/>
      <w:marLeft w:val="0"/>
      <w:marRight w:val="0"/>
      <w:marTop w:val="0"/>
      <w:marBottom w:val="0"/>
      <w:divBdr>
        <w:top w:val="none" w:sz="0" w:space="0" w:color="auto"/>
        <w:left w:val="none" w:sz="0" w:space="0" w:color="auto"/>
        <w:bottom w:val="none" w:sz="0" w:space="0" w:color="auto"/>
        <w:right w:val="none" w:sz="0" w:space="0" w:color="auto"/>
      </w:divBdr>
    </w:div>
    <w:div w:id="53704457">
      <w:bodyDiv w:val="1"/>
      <w:marLeft w:val="0"/>
      <w:marRight w:val="0"/>
      <w:marTop w:val="0"/>
      <w:marBottom w:val="0"/>
      <w:divBdr>
        <w:top w:val="none" w:sz="0" w:space="0" w:color="auto"/>
        <w:left w:val="none" w:sz="0" w:space="0" w:color="auto"/>
        <w:bottom w:val="none" w:sz="0" w:space="0" w:color="auto"/>
        <w:right w:val="none" w:sz="0" w:space="0" w:color="auto"/>
      </w:divBdr>
    </w:div>
    <w:div w:id="56057380">
      <w:bodyDiv w:val="1"/>
      <w:marLeft w:val="0"/>
      <w:marRight w:val="0"/>
      <w:marTop w:val="0"/>
      <w:marBottom w:val="0"/>
      <w:divBdr>
        <w:top w:val="none" w:sz="0" w:space="0" w:color="auto"/>
        <w:left w:val="none" w:sz="0" w:space="0" w:color="auto"/>
        <w:bottom w:val="none" w:sz="0" w:space="0" w:color="auto"/>
        <w:right w:val="none" w:sz="0" w:space="0" w:color="auto"/>
      </w:divBdr>
    </w:div>
    <w:div w:id="58721067">
      <w:bodyDiv w:val="1"/>
      <w:marLeft w:val="0"/>
      <w:marRight w:val="0"/>
      <w:marTop w:val="0"/>
      <w:marBottom w:val="0"/>
      <w:divBdr>
        <w:top w:val="none" w:sz="0" w:space="0" w:color="auto"/>
        <w:left w:val="none" w:sz="0" w:space="0" w:color="auto"/>
        <w:bottom w:val="none" w:sz="0" w:space="0" w:color="auto"/>
        <w:right w:val="none" w:sz="0" w:space="0" w:color="auto"/>
      </w:divBdr>
    </w:div>
    <w:div w:id="71586064">
      <w:bodyDiv w:val="1"/>
      <w:marLeft w:val="0"/>
      <w:marRight w:val="0"/>
      <w:marTop w:val="0"/>
      <w:marBottom w:val="0"/>
      <w:divBdr>
        <w:top w:val="none" w:sz="0" w:space="0" w:color="auto"/>
        <w:left w:val="none" w:sz="0" w:space="0" w:color="auto"/>
        <w:bottom w:val="none" w:sz="0" w:space="0" w:color="auto"/>
        <w:right w:val="none" w:sz="0" w:space="0" w:color="auto"/>
      </w:divBdr>
    </w:div>
    <w:div w:id="106001613">
      <w:bodyDiv w:val="1"/>
      <w:marLeft w:val="0"/>
      <w:marRight w:val="0"/>
      <w:marTop w:val="0"/>
      <w:marBottom w:val="0"/>
      <w:divBdr>
        <w:top w:val="none" w:sz="0" w:space="0" w:color="auto"/>
        <w:left w:val="none" w:sz="0" w:space="0" w:color="auto"/>
        <w:bottom w:val="none" w:sz="0" w:space="0" w:color="auto"/>
        <w:right w:val="none" w:sz="0" w:space="0" w:color="auto"/>
      </w:divBdr>
    </w:div>
    <w:div w:id="106968908">
      <w:bodyDiv w:val="1"/>
      <w:marLeft w:val="0"/>
      <w:marRight w:val="0"/>
      <w:marTop w:val="0"/>
      <w:marBottom w:val="0"/>
      <w:divBdr>
        <w:top w:val="none" w:sz="0" w:space="0" w:color="auto"/>
        <w:left w:val="none" w:sz="0" w:space="0" w:color="auto"/>
        <w:bottom w:val="none" w:sz="0" w:space="0" w:color="auto"/>
        <w:right w:val="none" w:sz="0" w:space="0" w:color="auto"/>
      </w:divBdr>
    </w:div>
    <w:div w:id="119032040">
      <w:bodyDiv w:val="1"/>
      <w:marLeft w:val="0"/>
      <w:marRight w:val="0"/>
      <w:marTop w:val="0"/>
      <w:marBottom w:val="0"/>
      <w:divBdr>
        <w:top w:val="none" w:sz="0" w:space="0" w:color="auto"/>
        <w:left w:val="none" w:sz="0" w:space="0" w:color="auto"/>
        <w:bottom w:val="none" w:sz="0" w:space="0" w:color="auto"/>
        <w:right w:val="none" w:sz="0" w:space="0" w:color="auto"/>
      </w:divBdr>
      <w:divsChild>
        <w:div w:id="278493356">
          <w:marLeft w:val="0"/>
          <w:marRight w:val="0"/>
          <w:marTop w:val="0"/>
          <w:marBottom w:val="0"/>
          <w:divBdr>
            <w:top w:val="none" w:sz="0" w:space="0" w:color="auto"/>
            <w:left w:val="none" w:sz="0" w:space="0" w:color="auto"/>
            <w:bottom w:val="none" w:sz="0" w:space="0" w:color="auto"/>
            <w:right w:val="none" w:sz="0" w:space="0" w:color="auto"/>
          </w:divBdr>
        </w:div>
      </w:divsChild>
    </w:div>
    <w:div w:id="121920838">
      <w:bodyDiv w:val="1"/>
      <w:marLeft w:val="0"/>
      <w:marRight w:val="0"/>
      <w:marTop w:val="0"/>
      <w:marBottom w:val="0"/>
      <w:divBdr>
        <w:top w:val="none" w:sz="0" w:space="0" w:color="auto"/>
        <w:left w:val="none" w:sz="0" w:space="0" w:color="auto"/>
        <w:bottom w:val="none" w:sz="0" w:space="0" w:color="auto"/>
        <w:right w:val="none" w:sz="0" w:space="0" w:color="auto"/>
      </w:divBdr>
    </w:div>
    <w:div w:id="131140481">
      <w:bodyDiv w:val="1"/>
      <w:marLeft w:val="0"/>
      <w:marRight w:val="0"/>
      <w:marTop w:val="0"/>
      <w:marBottom w:val="0"/>
      <w:divBdr>
        <w:top w:val="none" w:sz="0" w:space="0" w:color="auto"/>
        <w:left w:val="none" w:sz="0" w:space="0" w:color="auto"/>
        <w:bottom w:val="none" w:sz="0" w:space="0" w:color="auto"/>
        <w:right w:val="none" w:sz="0" w:space="0" w:color="auto"/>
      </w:divBdr>
    </w:div>
    <w:div w:id="144321295">
      <w:bodyDiv w:val="1"/>
      <w:marLeft w:val="0"/>
      <w:marRight w:val="0"/>
      <w:marTop w:val="0"/>
      <w:marBottom w:val="0"/>
      <w:divBdr>
        <w:top w:val="none" w:sz="0" w:space="0" w:color="auto"/>
        <w:left w:val="none" w:sz="0" w:space="0" w:color="auto"/>
        <w:bottom w:val="none" w:sz="0" w:space="0" w:color="auto"/>
        <w:right w:val="none" w:sz="0" w:space="0" w:color="auto"/>
      </w:divBdr>
    </w:div>
    <w:div w:id="175464433">
      <w:bodyDiv w:val="1"/>
      <w:marLeft w:val="0"/>
      <w:marRight w:val="0"/>
      <w:marTop w:val="0"/>
      <w:marBottom w:val="0"/>
      <w:divBdr>
        <w:top w:val="none" w:sz="0" w:space="0" w:color="auto"/>
        <w:left w:val="none" w:sz="0" w:space="0" w:color="auto"/>
        <w:bottom w:val="none" w:sz="0" w:space="0" w:color="auto"/>
        <w:right w:val="none" w:sz="0" w:space="0" w:color="auto"/>
      </w:divBdr>
    </w:div>
    <w:div w:id="184246031">
      <w:bodyDiv w:val="1"/>
      <w:marLeft w:val="0"/>
      <w:marRight w:val="0"/>
      <w:marTop w:val="0"/>
      <w:marBottom w:val="0"/>
      <w:divBdr>
        <w:top w:val="none" w:sz="0" w:space="0" w:color="auto"/>
        <w:left w:val="none" w:sz="0" w:space="0" w:color="auto"/>
        <w:bottom w:val="none" w:sz="0" w:space="0" w:color="auto"/>
        <w:right w:val="none" w:sz="0" w:space="0" w:color="auto"/>
      </w:divBdr>
    </w:div>
    <w:div w:id="187182516">
      <w:bodyDiv w:val="1"/>
      <w:marLeft w:val="0"/>
      <w:marRight w:val="0"/>
      <w:marTop w:val="0"/>
      <w:marBottom w:val="0"/>
      <w:divBdr>
        <w:top w:val="none" w:sz="0" w:space="0" w:color="auto"/>
        <w:left w:val="none" w:sz="0" w:space="0" w:color="auto"/>
        <w:bottom w:val="none" w:sz="0" w:space="0" w:color="auto"/>
        <w:right w:val="none" w:sz="0" w:space="0" w:color="auto"/>
      </w:divBdr>
    </w:div>
    <w:div w:id="193930754">
      <w:bodyDiv w:val="1"/>
      <w:marLeft w:val="0"/>
      <w:marRight w:val="0"/>
      <w:marTop w:val="0"/>
      <w:marBottom w:val="0"/>
      <w:divBdr>
        <w:top w:val="none" w:sz="0" w:space="0" w:color="auto"/>
        <w:left w:val="none" w:sz="0" w:space="0" w:color="auto"/>
        <w:bottom w:val="none" w:sz="0" w:space="0" w:color="auto"/>
        <w:right w:val="none" w:sz="0" w:space="0" w:color="auto"/>
      </w:divBdr>
    </w:div>
    <w:div w:id="196816649">
      <w:bodyDiv w:val="1"/>
      <w:marLeft w:val="0"/>
      <w:marRight w:val="0"/>
      <w:marTop w:val="0"/>
      <w:marBottom w:val="0"/>
      <w:divBdr>
        <w:top w:val="none" w:sz="0" w:space="0" w:color="auto"/>
        <w:left w:val="none" w:sz="0" w:space="0" w:color="auto"/>
        <w:bottom w:val="none" w:sz="0" w:space="0" w:color="auto"/>
        <w:right w:val="none" w:sz="0" w:space="0" w:color="auto"/>
      </w:divBdr>
    </w:div>
    <w:div w:id="200552802">
      <w:bodyDiv w:val="1"/>
      <w:marLeft w:val="0"/>
      <w:marRight w:val="0"/>
      <w:marTop w:val="0"/>
      <w:marBottom w:val="0"/>
      <w:divBdr>
        <w:top w:val="none" w:sz="0" w:space="0" w:color="auto"/>
        <w:left w:val="none" w:sz="0" w:space="0" w:color="auto"/>
        <w:bottom w:val="none" w:sz="0" w:space="0" w:color="auto"/>
        <w:right w:val="none" w:sz="0" w:space="0" w:color="auto"/>
      </w:divBdr>
    </w:div>
    <w:div w:id="219904838">
      <w:bodyDiv w:val="1"/>
      <w:marLeft w:val="0"/>
      <w:marRight w:val="0"/>
      <w:marTop w:val="0"/>
      <w:marBottom w:val="0"/>
      <w:divBdr>
        <w:top w:val="none" w:sz="0" w:space="0" w:color="auto"/>
        <w:left w:val="none" w:sz="0" w:space="0" w:color="auto"/>
        <w:bottom w:val="none" w:sz="0" w:space="0" w:color="auto"/>
        <w:right w:val="none" w:sz="0" w:space="0" w:color="auto"/>
      </w:divBdr>
    </w:div>
    <w:div w:id="228077946">
      <w:bodyDiv w:val="1"/>
      <w:marLeft w:val="0"/>
      <w:marRight w:val="0"/>
      <w:marTop w:val="0"/>
      <w:marBottom w:val="0"/>
      <w:divBdr>
        <w:top w:val="none" w:sz="0" w:space="0" w:color="auto"/>
        <w:left w:val="none" w:sz="0" w:space="0" w:color="auto"/>
        <w:bottom w:val="none" w:sz="0" w:space="0" w:color="auto"/>
        <w:right w:val="none" w:sz="0" w:space="0" w:color="auto"/>
      </w:divBdr>
      <w:divsChild>
        <w:div w:id="1339503890">
          <w:marLeft w:val="0"/>
          <w:marRight w:val="0"/>
          <w:marTop w:val="0"/>
          <w:marBottom w:val="0"/>
          <w:divBdr>
            <w:top w:val="none" w:sz="0" w:space="0" w:color="auto"/>
            <w:left w:val="none" w:sz="0" w:space="0" w:color="auto"/>
            <w:bottom w:val="none" w:sz="0" w:space="0" w:color="auto"/>
            <w:right w:val="none" w:sz="0" w:space="0" w:color="auto"/>
          </w:divBdr>
        </w:div>
      </w:divsChild>
    </w:div>
    <w:div w:id="243951731">
      <w:bodyDiv w:val="1"/>
      <w:marLeft w:val="0"/>
      <w:marRight w:val="0"/>
      <w:marTop w:val="0"/>
      <w:marBottom w:val="0"/>
      <w:divBdr>
        <w:top w:val="none" w:sz="0" w:space="0" w:color="auto"/>
        <w:left w:val="none" w:sz="0" w:space="0" w:color="auto"/>
        <w:bottom w:val="none" w:sz="0" w:space="0" w:color="auto"/>
        <w:right w:val="none" w:sz="0" w:space="0" w:color="auto"/>
      </w:divBdr>
    </w:div>
    <w:div w:id="246962976">
      <w:bodyDiv w:val="1"/>
      <w:marLeft w:val="0"/>
      <w:marRight w:val="0"/>
      <w:marTop w:val="0"/>
      <w:marBottom w:val="0"/>
      <w:divBdr>
        <w:top w:val="none" w:sz="0" w:space="0" w:color="auto"/>
        <w:left w:val="none" w:sz="0" w:space="0" w:color="auto"/>
        <w:bottom w:val="none" w:sz="0" w:space="0" w:color="auto"/>
        <w:right w:val="none" w:sz="0" w:space="0" w:color="auto"/>
      </w:divBdr>
    </w:div>
    <w:div w:id="248002763">
      <w:bodyDiv w:val="1"/>
      <w:marLeft w:val="0"/>
      <w:marRight w:val="0"/>
      <w:marTop w:val="0"/>
      <w:marBottom w:val="0"/>
      <w:divBdr>
        <w:top w:val="none" w:sz="0" w:space="0" w:color="auto"/>
        <w:left w:val="none" w:sz="0" w:space="0" w:color="auto"/>
        <w:bottom w:val="none" w:sz="0" w:space="0" w:color="auto"/>
        <w:right w:val="none" w:sz="0" w:space="0" w:color="auto"/>
      </w:divBdr>
    </w:div>
    <w:div w:id="257831281">
      <w:bodyDiv w:val="1"/>
      <w:marLeft w:val="0"/>
      <w:marRight w:val="0"/>
      <w:marTop w:val="0"/>
      <w:marBottom w:val="0"/>
      <w:divBdr>
        <w:top w:val="none" w:sz="0" w:space="0" w:color="auto"/>
        <w:left w:val="none" w:sz="0" w:space="0" w:color="auto"/>
        <w:bottom w:val="none" w:sz="0" w:space="0" w:color="auto"/>
        <w:right w:val="none" w:sz="0" w:space="0" w:color="auto"/>
      </w:divBdr>
    </w:div>
    <w:div w:id="257909716">
      <w:bodyDiv w:val="1"/>
      <w:marLeft w:val="0"/>
      <w:marRight w:val="0"/>
      <w:marTop w:val="0"/>
      <w:marBottom w:val="0"/>
      <w:divBdr>
        <w:top w:val="none" w:sz="0" w:space="0" w:color="auto"/>
        <w:left w:val="none" w:sz="0" w:space="0" w:color="auto"/>
        <w:bottom w:val="none" w:sz="0" w:space="0" w:color="auto"/>
        <w:right w:val="none" w:sz="0" w:space="0" w:color="auto"/>
      </w:divBdr>
    </w:div>
    <w:div w:id="269364081">
      <w:bodyDiv w:val="1"/>
      <w:marLeft w:val="0"/>
      <w:marRight w:val="0"/>
      <w:marTop w:val="0"/>
      <w:marBottom w:val="0"/>
      <w:divBdr>
        <w:top w:val="none" w:sz="0" w:space="0" w:color="auto"/>
        <w:left w:val="none" w:sz="0" w:space="0" w:color="auto"/>
        <w:bottom w:val="none" w:sz="0" w:space="0" w:color="auto"/>
        <w:right w:val="none" w:sz="0" w:space="0" w:color="auto"/>
      </w:divBdr>
    </w:div>
    <w:div w:id="274407113">
      <w:bodyDiv w:val="1"/>
      <w:marLeft w:val="0"/>
      <w:marRight w:val="0"/>
      <w:marTop w:val="0"/>
      <w:marBottom w:val="0"/>
      <w:divBdr>
        <w:top w:val="none" w:sz="0" w:space="0" w:color="auto"/>
        <w:left w:val="none" w:sz="0" w:space="0" w:color="auto"/>
        <w:bottom w:val="none" w:sz="0" w:space="0" w:color="auto"/>
        <w:right w:val="none" w:sz="0" w:space="0" w:color="auto"/>
      </w:divBdr>
    </w:div>
    <w:div w:id="280920044">
      <w:bodyDiv w:val="1"/>
      <w:marLeft w:val="0"/>
      <w:marRight w:val="0"/>
      <w:marTop w:val="0"/>
      <w:marBottom w:val="0"/>
      <w:divBdr>
        <w:top w:val="none" w:sz="0" w:space="0" w:color="auto"/>
        <w:left w:val="none" w:sz="0" w:space="0" w:color="auto"/>
        <w:bottom w:val="none" w:sz="0" w:space="0" w:color="auto"/>
        <w:right w:val="none" w:sz="0" w:space="0" w:color="auto"/>
      </w:divBdr>
    </w:div>
    <w:div w:id="283272314">
      <w:bodyDiv w:val="1"/>
      <w:marLeft w:val="0"/>
      <w:marRight w:val="0"/>
      <w:marTop w:val="0"/>
      <w:marBottom w:val="0"/>
      <w:divBdr>
        <w:top w:val="none" w:sz="0" w:space="0" w:color="auto"/>
        <w:left w:val="none" w:sz="0" w:space="0" w:color="auto"/>
        <w:bottom w:val="none" w:sz="0" w:space="0" w:color="auto"/>
        <w:right w:val="none" w:sz="0" w:space="0" w:color="auto"/>
      </w:divBdr>
    </w:div>
    <w:div w:id="308633279">
      <w:bodyDiv w:val="1"/>
      <w:marLeft w:val="0"/>
      <w:marRight w:val="0"/>
      <w:marTop w:val="0"/>
      <w:marBottom w:val="0"/>
      <w:divBdr>
        <w:top w:val="none" w:sz="0" w:space="0" w:color="auto"/>
        <w:left w:val="none" w:sz="0" w:space="0" w:color="auto"/>
        <w:bottom w:val="none" w:sz="0" w:space="0" w:color="auto"/>
        <w:right w:val="none" w:sz="0" w:space="0" w:color="auto"/>
      </w:divBdr>
    </w:div>
    <w:div w:id="348458281">
      <w:bodyDiv w:val="1"/>
      <w:marLeft w:val="0"/>
      <w:marRight w:val="0"/>
      <w:marTop w:val="0"/>
      <w:marBottom w:val="0"/>
      <w:divBdr>
        <w:top w:val="none" w:sz="0" w:space="0" w:color="auto"/>
        <w:left w:val="none" w:sz="0" w:space="0" w:color="auto"/>
        <w:bottom w:val="none" w:sz="0" w:space="0" w:color="auto"/>
        <w:right w:val="none" w:sz="0" w:space="0" w:color="auto"/>
      </w:divBdr>
    </w:div>
    <w:div w:id="365298413">
      <w:marLeft w:val="0"/>
      <w:marRight w:val="0"/>
      <w:marTop w:val="0"/>
      <w:marBottom w:val="0"/>
      <w:divBdr>
        <w:top w:val="none" w:sz="0" w:space="0" w:color="auto"/>
        <w:left w:val="none" w:sz="0" w:space="0" w:color="auto"/>
        <w:bottom w:val="none" w:sz="0" w:space="0" w:color="auto"/>
        <w:right w:val="none" w:sz="0" w:space="0" w:color="auto"/>
      </w:divBdr>
    </w:div>
    <w:div w:id="365298414">
      <w:marLeft w:val="0"/>
      <w:marRight w:val="0"/>
      <w:marTop w:val="0"/>
      <w:marBottom w:val="0"/>
      <w:divBdr>
        <w:top w:val="none" w:sz="0" w:space="0" w:color="auto"/>
        <w:left w:val="none" w:sz="0" w:space="0" w:color="auto"/>
        <w:bottom w:val="none" w:sz="0" w:space="0" w:color="auto"/>
        <w:right w:val="none" w:sz="0" w:space="0" w:color="auto"/>
      </w:divBdr>
    </w:div>
    <w:div w:id="365298415">
      <w:marLeft w:val="0"/>
      <w:marRight w:val="0"/>
      <w:marTop w:val="0"/>
      <w:marBottom w:val="0"/>
      <w:divBdr>
        <w:top w:val="none" w:sz="0" w:space="0" w:color="auto"/>
        <w:left w:val="none" w:sz="0" w:space="0" w:color="auto"/>
        <w:bottom w:val="none" w:sz="0" w:space="0" w:color="auto"/>
        <w:right w:val="none" w:sz="0" w:space="0" w:color="auto"/>
      </w:divBdr>
    </w:div>
    <w:div w:id="365298416">
      <w:marLeft w:val="0"/>
      <w:marRight w:val="0"/>
      <w:marTop w:val="0"/>
      <w:marBottom w:val="0"/>
      <w:divBdr>
        <w:top w:val="none" w:sz="0" w:space="0" w:color="auto"/>
        <w:left w:val="none" w:sz="0" w:space="0" w:color="auto"/>
        <w:bottom w:val="none" w:sz="0" w:space="0" w:color="auto"/>
        <w:right w:val="none" w:sz="0" w:space="0" w:color="auto"/>
      </w:divBdr>
    </w:div>
    <w:div w:id="365298417">
      <w:marLeft w:val="0"/>
      <w:marRight w:val="0"/>
      <w:marTop w:val="0"/>
      <w:marBottom w:val="0"/>
      <w:divBdr>
        <w:top w:val="none" w:sz="0" w:space="0" w:color="auto"/>
        <w:left w:val="none" w:sz="0" w:space="0" w:color="auto"/>
        <w:bottom w:val="none" w:sz="0" w:space="0" w:color="auto"/>
        <w:right w:val="none" w:sz="0" w:space="0" w:color="auto"/>
      </w:divBdr>
    </w:div>
    <w:div w:id="365298418">
      <w:marLeft w:val="0"/>
      <w:marRight w:val="0"/>
      <w:marTop w:val="0"/>
      <w:marBottom w:val="0"/>
      <w:divBdr>
        <w:top w:val="none" w:sz="0" w:space="0" w:color="auto"/>
        <w:left w:val="none" w:sz="0" w:space="0" w:color="auto"/>
        <w:bottom w:val="none" w:sz="0" w:space="0" w:color="auto"/>
        <w:right w:val="none" w:sz="0" w:space="0" w:color="auto"/>
      </w:divBdr>
    </w:div>
    <w:div w:id="365298419">
      <w:marLeft w:val="0"/>
      <w:marRight w:val="0"/>
      <w:marTop w:val="0"/>
      <w:marBottom w:val="0"/>
      <w:divBdr>
        <w:top w:val="none" w:sz="0" w:space="0" w:color="auto"/>
        <w:left w:val="none" w:sz="0" w:space="0" w:color="auto"/>
        <w:bottom w:val="none" w:sz="0" w:space="0" w:color="auto"/>
        <w:right w:val="none" w:sz="0" w:space="0" w:color="auto"/>
      </w:divBdr>
    </w:div>
    <w:div w:id="365298420">
      <w:marLeft w:val="0"/>
      <w:marRight w:val="0"/>
      <w:marTop w:val="0"/>
      <w:marBottom w:val="0"/>
      <w:divBdr>
        <w:top w:val="none" w:sz="0" w:space="0" w:color="auto"/>
        <w:left w:val="none" w:sz="0" w:space="0" w:color="auto"/>
        <w:bottom w:val="none" w:sz="0" w:space="0" w:color="auto"/>
        <w:right w:val="none" w:sz="0" w:space="0" w:color="auto"/>
      </w:divBdr>
    </w:div>
    <w:div w:id="365298421">
      <w:marLeft w:val="0"/>
      <w:marRight w:val="0"/>
      <w:marTop w:val="0"/>
      <w:marBottom w:val="0"/>
      <w:divBdr>
        <w:top w:val="none" w:sz="0" w:space="0" w:color="auto"/>
        <w:left w:val="none" w:sz="0" w:space="0" w:color="auto"/>
        <w:bottom w:val="none" w:sz="0" w:space="0" w:color="auto"/>
        <w:right w:val="none" w:sz="0" w:space="0" w:color="auto"/>
      </w:divBdr>
    </w:div>
    <w:div w:id="365298422">
      <w:marLeft w:val="0"/>
      <w:marRight w:val="0"/>
      <w:marTop w:val="0"/>
      <w:marBottom w:val="0"/>
      <w:divBdr>
        <w:top w:val="none" w:sz="0" w:space="0" w:color="auto"/>
        <w:left w:val="none" w:sz="0" w:space="0" w:color="auto"/>
        <w:bottom w:val="none" w:sz="0" w:space="0" w:color="auto"/>
        <w:right w:val="none" w:sz="0" w:space="0" w:color="auto"/>
      </w:divBdr>
    </w:div>
    <w:div w:id="365298423">
      <w:marLeft w:val="0"/>
      <w:marRight w:val="0"/>
      <w:marTop w:val="0"/>
      <w:marBottom w:val="0"/>
      <w:divBdr>
        <w:top w:val="none" w:sz="0" w:space="0" w:color="auto"/>
        <w:left w:val="none" w:sz="0" w:space="0" w:color="auto"/>
        <w:bottom w:val="none" w:sz="0" w:space="0" w:color="auto"/>
        <w:right w:val="none" w:sz="0" w:space="0" w:color="auto"/>
      </w:divBdr>
    </w:div>
    <w:div w:id="365298424">
      <w:marLeft w:val="0"/>
      <w:marRight w:val="0"/>
      <w:marTop w:val="0"/>
      <w:marBottom w:val="0"/>
      <w:divBdr>
        <w:top w:val="none" w:sz="0" w:space="0" w:color="auto"/>
        <w:left w:val="none" w:sz="0" w:space="0" w:color="auto"/>
        <w:bottom w:val="none" w:sz="0" w:space="0" w:color="auto"/>
        <w:right w:val="none" w:sz="0" w:space="0" w:color="auto"/>
      </w:divBdr>
    </w:div>
    <w:div w:id="365298425">
      <w:marLeft w:val="0"/>
      <w:marRight w:val="0"/>
      <w:marTop w:val="0"/>
      <w:marBottom w:val="0"/>
      <w:divBdr>
        <w:top w:val="none" w:sz="0" w:space="0" w:color="auto"/>
        <w:left w:val="none" w:sz="0" w:space="0" w:color="auto"/>
        <w:bottom w:val="none" w:sz="0" w:space="0" w:color="auto"/>
        <w:right w:val="none" w:sz="0" w:space="0" w:color="auto"/>
      </w:divBdr>
    </w:div>
    <w:div w:id="365298426">
      <w:marLeft w:val="0"/>
      <w:marRight w:val="0"/>
      <w:marTop w:val="0"/>
      <w:marBottom w:val="0"/>
      <w:divBdr>
        <w:top w:val="none" w:sz="0" w:space="0" w:color="auto"/>
        <w:left w:val="none" w:sz="0" w:space="0" w:color="auto"/>
        <w:bottom w:val="none" w:sz="0" w:space="0" w:color="auto"/>
        <w:right w:val="none" w:sz="0" w:space="0" w:color="auto"/>
      </w:divBdr>
    </w:div>
    <w:div w:id="365298427">
      <w:marLeft w:val="0"/>
      <w:marRight w:val="0"/>
      <w:marTop w:val="0"/>
      <w:marBottom w:val="0"/>
      <w:divBdr>
        <w:top w:val="none" w:sz="0" w:space="0" w:color="auto"/>
        <w:left w:val="none" w:sz="0" w:space="0" w:color="auto"/>
        <w:bottom w:val="none" w:sz="0" w:space="0" w:color="auto"/>
        <w:right w:val="none" w:sz="0" w:space="0" w:color="auto"/>
      </w:divBdr>
    </w:div>
    <w:div w:id="365298428">
      <w:marLeft w:val="0"/>
      <w:marRight w:val="0"/>
      <w:marTop w:val="0"/>
      <w:marBottom w:val="0"/>
      <w:divBdr>
        <w:top w:val="none" w:sz="0" w:space="0" w:color="auto"/>
        <w:left w:val="none" w:sz="0" w:space="0" w:color="auto"/>
        <w:bottom w:val="none" w:sz="0" w:space="0" w:color="auto"/>
        <w:right w:val="none" w:sz="0" w:space="0" w:color="auto"/>
      </w:divBdr>
    </w:div>
    <w:div w:id="365298429">
      <w:marLeft w:val="0"/>
      <w:marRight w:val="0"/>
      <w:marTop w:val="0"/>
      <w:marBottom w:val="0"/>
      <w:divBdr>
        <w:top w:val="none" w:sz="0" w:space="0" w:color="auto"/>
        <w:left w:val="none" w:sz="0" w:space="0" w:color="auto"/>
        <w:bottom w:val="none" w:sz="0" w:space="0" w:color="auto"/>
        <w:right w:val="none" w:sz="0" w:space="0" w:color="auto"/>
      </w:divBdr>
    </w:div>
    <w:div w:id="365298430">
      <w:marLeft w:val="0"/>
      <w:marRight w:val="0"/>
      <w:marTop w:val="0"/>
      <w:marBottom w:val="0"/>
      <w:divBdr>
        <w:top w:val="none" w:sz="0" w:space="0" w:color="auto"/>
        <w:left w:val="none" w:sz="0" w:space="0" w:color="auto"/>
        <w:bottom w:val="none" w:sz="0" w:space="0" w:color="auto"/>
        <w:right w:val="none" w:sz="0" w:space="0" w:color="auto"/>
      </w:divBdr>
    </w:div>
    <w:div w:id="365298431">
      <w:marLeft w:val="0"/>
      <w:marRight w:val="0"/>
      <w:marTop w:val="0"/>
      <w:marBottom w:val="0"/>
      <w:divBdr>
        <w:top w:val="none" w:sz="0" w:space="0" w:color="auto"/>
        <w:left w:val="none" w:sz="0" w:space="0" w:color="auto"/>
        <w:bottom w:val="none" w:sz="0" w:space="0" w:color="auto"/>
        <w:right w:val="none" w:sz="0" w:space="0" w:color="auto"/>
      </w:divBdr>
    </w:div>
    <w:div w:id="365298432">
      <w:marLeft w:val="0"/>
      <w:marRight w:val="0"/>
      <w:marTop w:val="0"/>
      <w:marBottom w:val="0"/>
      <w:divBdr>
        <w:top w:val="none" w:sz="0" w:space="0" w:color="auto"/>
        <w:left w:val="none" w:sz="0" w:space="0" w:color="auto"/>
        <w:bottom w:val="none" w:sz="0" w:space="0" w:color="auto"/>
        <w:right w:val="none" w:sz="0" w:space="0" w:color="auto"/>
      </w:divBdr>
    </w:div>
    <w:div w:id="365298433">
      <w:marLeft w:val="0"/>
      <w:marRight w:val="0"/>
      <w:marTop w:val="0"/>
      <w:marBottom w:val="0"/>
      <w:divBdr>
        <w:top w:val="none" w:sz="0" w:space="0" w:color="auto"/>
        <w:left w:val="none" w:sz="0" w:space="0" w:color="auto"/>
        <w:bottom w:val="none" w:sz="0" w:space="0" w:color="auto"/>
        <w:right w:val="none" w:sz="0" w:space="0" w:color="auto"/>
      </w:divBdr>
    </w:div>
    <w:div w:id="365298434">
      <w:marLeft w:val="0"/>
      <w:marRight w:val="0"/>
      <w:marTop w:val="0"/>
      <w:marBottom w:val="0"/>
      <w:divBdr>
        <w:top w:val="none" w:sz="0" w:space="0" w:color="auto"/>
        <w:left w:val="none" w:sz="0" w:space="0" w:color="auto"/>
        <w:bottom w:val="none" w:sz="0" w:space="0" w:color="auto"/>
        <w:right w:val="none" w:sz="0" w:space="0" w:color="auto"/>
      </w:divBdr>
    </w:div>
    <w:div w:id="365298435">
      <w:marLeft w:val="0"/>
      <w:marRight w:val="0"/>
      <w:marTop w:val="0"/>
      <w:marBottom w:val="0"/>
      <w:divBdr>
        <w:top w:val="none" w:sz="0" w:space="0" w:color="auto"/>
        <w:left w:val="none" w:sz="0" w:space="0" w:color="auto"/>
        <w:bottom w:val="none" w:sz="0" w:space="0" w:color="auto"/>
        <w:right w:val="none" w:sz="0" w:space="0" w:color="auto"/>
      </w:divBdr>
    </w:div>
    <w:div w:id="365298436">
      <w:marLeft w:val="0"/>
      <w:marRight w:val="0"/>
      <w:marTop w:val="0"/>
      <w:marBottom w:val="0"/>
      <w:divBdr>
        <w:top w:val="none" w:sz="0" w:space="0" w:color="auto"/>
        <w:left w:val="none" w:sz="0" w:space="0" w:color="auto"/>
        <w:bottom w:val="none" w:sz="0" w:space="0" w:color="auto"/>
        <w:right w:val="none" w:sz="0" w:space="0" w:color="auto"/>
      </w:divBdr>
    </w:div>
    <w:div w:id="365298437">
      <w:marLeft w:val="0"/>
      <w:marRight w:val="0"/>
      <w:marTop w:val="0"/>
      <w:marBottom w:val="0"/>
      <w:divBdr>
        <w:top w:val="none" w:sz="0" w:space="0" w:color="auto"/>
        <w:left w:val="none" w:sz="0" w:space="0" w:color="auto"/>
        <w:bottom w:val="none" w:sz="0" w:space="0" w:color="auto"/>
        <w:right w:val="none" w:sz="0" w:space="0" w:color="auto"/>
      </w:divBdr>
    </w:div>
    <w:div w:id="365298438">
      <w:marLeft w:val="0"/>
      <w:marRight w:val="0"/>
      <w:marTop w:val="0"/>
      <w:marBottom w:val="0"/>
      <w:divBdr>
        <w:top w:val="none" w:sz="0" w:space="0" w:color="auto"/>
        <w:left w:val="none" w:sz="0" w:space="0" w:color="auto"/>
        <w:bottom w:val="none" w:sz="0" w:space="0" w:color="auto"/>
        <w:right w:val="none" w:sz="0" w:space="0" w:color="auto"/>
      </w:divBdr>
    </w:div>
    <w:div w:id="365298439">
      <w:marLeft w:val="0"/>
      <w:marRight w:val="0"/>
      <w:marTop w:val="0"/>
      <w:marBottom w:val="0"/>
      <w:divBdr>
        <w:top w:val="none" w:sz="0" w:space="0" w:color="auto"/>
        <w:left w:val="none" w:sz="0" w:space="0" w:color="auto"/>
        <w:bottom w:val="none" w:sz="0" w:space="0" w:color="auto"/>
        <w:right w:val="none" w:sz="0" w:space="0" w:color="auto"/>
      </w:divBdr>
    </w:div>
    <w:div w:id="365298440">
      <w:marLeft w:val="0"/>
      <w:marRight w:val="0"/>
      <w:marTop w:val="0"/>
      <w:marBottom w:val="0"/>
      <w:divBdr>
        <w:top w:val="none" w:sz="0" w:space="0" w:color="auto"/>
        <w:left w:val="none" w:sz="0" w:space="0" w:color="auto"/>
        <w:bottom w:val="none" w:sz="0" w:space="0" w:color="auto"/>
        <w:right w:val="none" w:sz="0" w:space="0" w:color="auto"/>
      </w:divBdr>
    </w:div>
    <w:div w:id="365298441">
      <w:marLeft w:val="0"/>
      <w:marRight w:val="0"/>
      <w:marTop w:val="0"/>
      <w:marBottom w:val="0"/>
      <w:divBdr>
        <w:top w:val="none" w:sz="0" w:space="0" w:color="auto"/>
        <w:left w:val="none" w:sz="0" w:space="0" w:color="auto"/>
        <w:bottom w:val="none" w:sz="0" w:space="0" w:color="auto"/>
        <w:right w:val="none" w:sz="0" w:space="0" w:color="auto"/>
      </w:divBdr>
    </w:div>
    <w:div w:id="365298442">
      <w:marLeft w:val="0"/>
      <w:marRight w:val="0"/>
      <w:marTop w:val="0"/>
      <w:marBottom w:val="0"/>
      <w:divBdr>
        <w:top w:val="none" w:sz="0" w:space="0" w:color="auto"/>
        <w:left w:val="none" w:sz="0" w:space="0" w:color="auto"/>
        <w:bottom w:val="none" w:sz="0" w:space="0" w:color="auto"/>
        <w:right w:val="none" w:sz="0" w:space="0" w:color="auto"/>
      </w:divBdr>
    </w:div>
    <w:div w:id="365298443">
      <w:marLeft w:val="0"/>
      <w:marRight w:val="0"/>
      <w:marTop w:val="0"/>
      <w:marBottom w:val="0"/>
      <w:divBdr>
        <w:top w:val="none" w:sz="0" w:space="0" w:color="auto"/>
        <w:left w:val="none" w:sz="0" w:space="0" w:color="auto"/>
        <w:bottom w:val="none" w:sz="0" w:space="0" w:color="auto"/>
        <w:right w:val="none" w:sz="0" w:space="0" w:color="auto"/>
      </w:divBdr>
    </w:div>
    <w:div w:id="365298444">
      <w:marLeft w:val="0"/>
      <w:marRight w:val="0"/>
      <w:marTop w:val="0"/>
      <w:marBottom w:val="0"/>
      <w:divBdr>
        <w:top w:val="none" w:sz="0" w:space="0" w:color="auto"/>
        <w:left w:val="none" w:sz="0" w:space="0" w:color="auto"/>
        <w:bottom w:val="none" w:sz="0" w:space="0" w:color="auto"/>
        <w:right w:val="none" w:sz="0" w:space="0" w:color="auto"/>
      </w:divBdr>
    </w:div>
    <w:div w:id="365298445">
      <w:marLeft w:val="0"/>
      <w:marRight w:val="0"/>
      <w:marTop w:val="0"/>
      <w:marBottom w:val="0"/>
      <w:divBdr>
        <w:top w:val="none" w:sz="0" w:space="0" w:color="auto"/>
        <w:left w:val="none" w:sz="0" w:space="0" w:color="auto"/>
        <w:bottom w:val="none" w:sz="0" w:space="0" w:color="auto"/>
        <w:right w:val="none" w:sz="0" w:space="0" w:color="auto"/>
      </w:divBdr>
    </w:div>
    <w:div w:id="365298446">
      <w:marLeft w:val="0"/>
      <w:marRight w:val="0"/>
      <w:marTop w:val="0"/>
      <w:marBottom w:val="0"/>
      <w:divBdr>
        <w:top w:val="none" w:sz="0" w:space="0" w:color="auto"/>
        <w:left w:val="none" w:sz="0" w:space="0" w:color="auto"/>
        <w:bottom w:val="none" w:sz="0" w:space="0" w:color="auto"/>
        <w:right w:val="none" w:sz="0" w:space="0" w:color="auto"/>
      </w:divBdr>
    </w:div>
    <w:div w:id="365298447">
      <w:marLeft w:val="0"/>
      <w:marRight w:val="0"/>
      <w:marTop w:val="0"/>
      <w:marBottom w:val="0"/>
      <w:divBdr>
        <w:top w:val="none" w:sz="0" w:space="0" w:color="auto"/>
        <w:left w:val="none" w:sz="0" w:space="0" w:color="auto"/>
        <w:bottom w:val="none" w:sz="0" w:space="0" w:color="auto"/>
        <w:right w:val="none" w:sz="0" w:space="0" w:color="auto"/>
      </w:divBdr>
    </w:div>
    <w:div w:id="365298448">
      <w:marLeft w:val="0"/>
      <w:marRight w:val="0"/>
      <w:marTop w:val="0"/>
      <w:marBottom w:val="0"/>
      <w:divBdr>
        <w:top w:val="none" w:sz="0" w:space="0" w:color="auto"/>
        <w:left w:val="none" w:sz="0" w:space="0" w:color="auto"/>
        <w:bottom w:val="none" w:sz="0" w:space="0" w:color="auto"/>
        <w:right w:val="none" w:sz="0" w:space="0" w:color="auto"/>
      </w:divBdr>
    </w:div>
    <w:div w:id="365298449">
      <w:marLeft w:val="0"/>
      <w:marRight w:val="0"/>
      <w:marTop w:val="0"/>
      <w:marBottom w:val="0"/>
      <w:divBdr>
        <w:top w:val="none" w:sz="0" w:space="0" w:color="auto"/>
        <w:left w:val="none" w:sz="0" w:space="0" w:color="auto"/>
        <w:bottom w:val="none" w:sz="0" w:space="0" w:color="auto"/>
        <w:right w:val="none" w:sz="0" w:space="0" w:color="auto"/>
      </w:divBdr>
    </w:div>
    <w:div w:id="365298450">
      <w:marLeft w:val="0"/>
      <w:marRight w:val="0"/>
      <w:marTop w:val="0"/>
      <w:marBottom w:val="0"/>
      <w:divBdr>
        <w:top w:val="none" w:sz="0" w:space="0" w:color="auto"/>
        <w:left w:val="none" w:sz="0" w:space="0" w:color="auto"/>
        <w:bottom w:val="none" w:sz="0" w:space="0" w:color="auto"/>
        <w:right w:val="none" w:sz="0" w:space="0" w:color="auto"/>
      </w:divBdr>
    </w:div>
    <w:div w:id="365298451">
      <w:marLeft w:val="0"/>
      <w:marRight w:val="0"/>
      <w:marTop w:val="0"/>
      <w:marBottom w:val="0"/>
      <w:divBdr>
        <w:top w:val="none" w:sz="0" w:space="0" w:color="auto"/>
        <w:left w:val="none" w:sz="0" w:space="0" w:color="auto"/>
        <w:bottom w:val="none" w:sz="0" w:space="0" w:color="auto"/>
        <w:right w:val="none" w:sz="0" w:space="0" w:color="auto"/>
      </w:divBdr>
    </w:div>
    <w:div w:id="365298452">
      <w:marLeft w:val="0"/>
      <w:marRight w:val="0"/>
      <w:marTop w:val="0"/>
      <w:marBottom w:val="0"/>
      <w:divBdr>
        <w:top w:val="none" w:sz="0" w:space="0" w:color="auto"/>
        <w:left w:val="none" w:sz="0" w:space="0" w:color="auto"/>
        <w:bottom w:val="none" w:sz="0" w:space="0" w:color="auto"/>
        <w:right w:val="none" w:sz="0" w:space="0" w:color="auto"/>
      </w:divBdr>
    </w:div>
    <w:div w:id="365298453">
      <w:marLeft w:val="0"/>
      <w:marRight w:val="0"/>
      <w:marTop w:val="0"/>
      <w:marBottom w:val="0"/>
      <w:divBdr>
        <w:top w:val="none" w:sz="0" w:space="0" w:color="auto"/>
        <w:left w:val="none" w:sz="0" w:space="0" w:color="auto"/>
        <w:bottom w:val="none" w:sz="0" w:space="0" w:color="auto"/>
        <w:right w:val="none" w:sz="0" w:space="0" w:color="auto"/>
      </w:divBdr>
    </w:div>
    <w:div w:id="365298454">
      <w:marLeft w:val="0"/>
      <w:marRight w:val="0"/>
      <w:marTop w:val="0"/>
      <w:marBottom w:val="0"/>
      <w:divBdr>
        <w:top w:val="none" w:sz="0" w:space="0" w:color="auto"/>
        <w:left w:val="none" w:sz="0" w:space="0" w:color="auto"/>
        <w:bottom w:val="none" w:sz="0" w:space="0" w:color="auto"/>
        <w:right w:val="none" w:sz="0" w:space="0" w:color="auto"/>
      </w:divBdr>
    </w:div>
    <w:div w:id="365298455">
      <w:marLeft w:val="0"/>
      <w:marRight w:val="0"/>
      <w:marTop w:val="0"/>
      <w:marBottom w:val="0"/>
      <w:divBdr>
        <w:top w:val="none" w:sz="0" w:space="0" w:color="auto"/>
        <w:left w:val="none" w:sz="0" w:space="0" w:color="auto"/>
        <w:bottom w:val="none" w:sz="0" w:space="0" w:color="auto"/>
        <w:right w:val="none" w:sz="0" w:space="0" w:color="auto"/>
      </w:divBdr>
    </w:div>
    <w:div w:id="365298456">
      <w:marLeft w:val="0"/>
      <w:marRight w:val="0"/>
      <w:marTop w:val="0"/>
      <w:marBottom w:val="0"/>
      <w:divBdr>
        <w:top w:val="none" w:sz="0" w:space="0" w:color="auto"/>
        <w:left w:val="none" w:sz="0" w:space="0" w:color="auto"/>
        <w:bottom w:val="none" w:sz="0" w:space="0" w:color="auto"/>
        <w:right w:val="none" w:sz="0" w:space="0" w:color="auto"/>
      </w:divBdr>
    </w:div>
    <w:div w:id="365298457">
      <w:marLeft w:val="0"/>
      <w:marRight w:val="0"/>
      <w:marTop w:val="0"/>
      <w:marBottom w:val="0"/>
      <w:divBdr>
        <w:top w:val="none" w:sz="0" w:space="0" w:color="auto"/>
        <w:left w:val="none" w:sz="0" w:space="0" w:color="auto"/>
        <w:bottom w:val="none" w:sz="0" w:space="0" w:color="auto"/>
        <w:right w:val="none" w:sz="0" w:space="0" w:color="auto"/>
      </w:divBdr>
    </w:div>
    <w:div w:id="365298458">
      <w:marLeft w:val="0"/>
      <w:marRight w:val="0"/>
      <w:marTop w:val="0"/>
      <w:marBottom w:val="0"/>
      <w:divBdr>
        <w:top w:val="none" w:sz="0" w:space="0" w:color="auto"/>
        <w:left w:val="none" w:sz="0" w:space="0" w:color="auto"/>
        <w:bottom w:val="none" w:sz="0" w:space="0" w:color="auto"/>
        <w:right w:val="none" w:sz="0" w:space="0" w:color="auto"/>
      </w:divBdr>
    </w:div>
    <w:div w:id="365298459">
      <w:marLeft w:val="0"/>
      <w:marRight w:val="0"/>
      <w:marTop w:val="0"/>
      <w:marBottom w:val="0"/>
      <w:divBdr>
        <w:top w:val="none" w:sz="0" w:space="0" w:color="auto"/>
        <w:left w:val="none" w:sz="0" w:space="0" w:color="auto"/>
        <w:bottom w:val="none" w:sz="0" w:space="0" w:color="auto"/>
        <w:right w:val="none" w:sz="0" w:space="0" w:color="auto"/>
      </w:divBdr>
    </w:div>
    <w:div w:id="365298460">
      <w:marLeft w:val="0"/>
      <w:marRight w:val="0"/>
      <w:marTop w:val="0"/>
      <w:marBottom w:val="0"/>
      <w:divBdr>
        <w:top w:val="none" w:sz="0" w:space="0" w:color="auto"/>
        <w:left w:val="none" w:sz="0" w:space="0" w:color="auto"/>
        <w:bottom w:val="none" w:sz="0" w:space="0" w:color="auto"/>
        <w:right w:val="none" w:sz="0" w:space="0" w:color="auto"/>
      </w:divBdr>
    </w:div>
    <w:div w:id="365298461">
      <w:marLeft w:val="0"/>
      <w:marRight w:val="0"/>
      <w:marTop w:val="0"/>
      <w:marBottom w:val="0"/>
      <w:divBdr>
        <w:top w:val="none" w:sz="0" w:space="0" w:color="auto"/>
        <w:left w:val="none" w:sz="0" w:space="0" w:color="auto"/>
        <w:bottom w:val="none" w:sz="0" w:space="0" w:color="auto"/>
        <w:right w:val="none" w:sz="0" w:space="0" w:color="auto"/>
      </w:divBdr>
    </w:div>
    <w:div w:id="365298462">
      <w:marLeft w:val="0"/>
      <w:marRight w:val="0"/>
      <w:marTop w:val="0"/>
      <w:marBottom w:val="0"/>
      <w:divBdr>
        <w:top w:val="none" w:sz="0" w:space="0" w:color="auto"/>
        <w:left w:val="none" w:sz="0" w:space="0" w:color="auto"/>
        <w:bottom w:val="none" w:sz="0" w:space="0" w:color="auto"/>
        <w:right w:val="none" w:sz="0" w:space="0" w:color="auto"/>
      </w:divBdr>
    </w:div>
    <w:div w:id="365298463">
      <w:marLeft w:val="0"/>
      <w:marRight w:val="0"/>
      <w:marTop w:val="0"/>
      <w:marBottom w:val="0"/>
      <w:divBdr>
        <w:top w:val="none" w:sz="0" w:space="0" w:color="auto"/>
        <w:left w:val="none" w:sz="0" w:space="0" w:color="auto"/>
        <w:bottom w:val="none" w:sz="0" w:space="0" w:color="auto"/>
        <w:right w:val="none" w:sz="0" w:space="0" w:color="auto"/>
      </w:divBdr>
    </w:div>
    <w:div w:id="365298464">
      <w:marLeft w:val="0"/>
      <w:marRight w:val="0"/>
      <w:marTop w:val="0"/>
      <w:marBottom w:val="0"/>
      <w:divBdr>
        <w:top w:val="none" w:sz="0" w:space="0" w:color="auto"/>
        <w:left w:val="none" w:sz="0" w:space="0" w:color="auto"/>
        <w:bottom w:val="none" w:sz="0" w:space="0" w:color="auto"/>
        <w:right w:val="none" w:sz="0" w:space="0" w:color="auto"/>
      </w:divBdr>
    </w:div>
    <w:div w:id="365298465">
      <w:marLeft w:val="0"/>
      <w:marRight w:val="0"/>
      <w:marTop w:val="0"/>
      <w:marBottom w:val="0"/>
      <w:divBdr>
        <w:top w:val="none" w:sz="0" w:space="0" w:color="auto"/>
        <w:left w:val="none" w:sz="0" w:space="0" w:color="auto"/>
        <w:bottom w:val="none" w:sz="0" w:space="0" w:color="auto"/>
        <w:right w:val="none" w:sz="0" w:space="0" w:color="auto"/>
      </w:divBdr>
    </w:div>
    <w:div w:id="365298466">
      <w:marLeft w:val="0"/>
      <w:marRight w:val="0"/>
      <w:marTop w:val="0"/>
      <w:marBottom w:val="0"/>
      <w:divBdr>
        <w:top w:val="none" w:sz="0" w:space="0" w:color="auto"/>
        <w:left w:val="none" w:sz="0" w:space="0" w:color="auto"/>
        <w:bottom w:val="none" w:sz="0" w:space="0" w:color="auto"/>
        <w:right w:val="none" w:sz="0" w:space="0" w:color="auto"/>
      </w:divBdr>
    </w:div>
    <w:div w:id="365298467">
      <w:marLeft w:val="0"/>
      <w:marRight w:val="0"/>
      <w:marTop w:val="0"/>
      <w:marBottom w:val="0"/>
      <w:divBdr>
        <w:top w:val="none" w:sz="0" w:space="0" w:color="auto"/>
        <w:left w:val="none" w:sz="0" w:space="0" w:color="auto"/>
        <w:bottom w:val="none" w:sz="0" w:space="0" w:color="auto"/>
        <w:right w:val="none" w:sz="0" w:space="0" w:color="auto"/>
      </w:divBdr>
    </w:div>
    <w:div w:id="365298468">
      <w:marLeft w:val="0"/>
      <w:marRight w:val="0"/>
      <w:marTop w:val="0"/>
      <w:marBottom w:val="0"/>
      <w:divBdr>
        <w:top w:val="none" w:sz="0" w:space="0" w:color="auto"/>
        <w:left w:val="none" w:sz="0" w:space="0" w:color="auto"/>
        <w:bottom w:val="none" w:sz="0" w:space="0" w:color="auto"/>
        <w:right w:val="none" w:sz="0" w:space="0" w:color="auto"/>
      </w:divBdr>
    </w:div>
    <w:div w:id="365298469">
      <w:marLeft w:val="0"/>
      <w:marRight w:val="0"/>
      <w:marTop w:val="0"/>
      <w:marBottom w:val="0"/>
      <w:divBdr>
        <w:top w:val="none" w:sz="0" w:space="0" w:color="auto"/>
        <w:left w:val="none" w:sz="0" w:space="0" w:color="auto"/>
        <w:bottom w:val="none" w:sz="0" w:space="0" w:color="auto"/>
        <w:right w:val="none" w:sz="0" w:space="0" w:color="auto"/>
      </w:divBdr>
    </w:div>
    <w:div w:id="365298470">
      <w:marLeft w:val="0"/>
      <w:marRight w:val="0"/>
      <w:marTop w:val="0"/>
      <w:marBottom w:val="0"/>
      <w:divBdr>
        <w:top w:val="none" w:sz="0" w:space="0" w:color="auto"/>
        <w:left w:val="none" w:sz="0" w:space="0" w:color="auto"/>
        <w:bottom w:val="none" w:sz="0" w:space="0" w:color="auto"/>
        <w:right w:val="none" w:sz="0" w:space="0" w:color="auto"/>
      </w:divBdr>
    </w:div>
    <w:div w:id="365298471">
      <w:marLeft w:val="0"/>
      <w:marRight w:val="0"/>
      <w:marTop w:val="0"/>
      <w:marBottom w:val="0"/>
      <w:divBdr>
        <w:top w:val="none" w:sz="0" w:space="0" w:color="auto"/>
        <w:left w:val="none" w:sz="0" w:space="0" w:color="auto"/>
        <w:bottom w:val="none" w:sz="0" w:space="0" w:color="auto"/>
        <w:right w:val="none" w:sz="0" w:space="0" w:color="auto"/>
      </w:divBdr>
    </w:div>
    <w:div w:id="365298472">
      <w:marLeft w:val="0"/>
      <w:marRight w:val="0"/>
      <w:marTop w:val="0"/>
      <w:marBottom w:val="0"/>
      <w:divBdr>
        <w:top w:val="none" w:sz="0" w:space="0" w:color="auto"/>
        <w:left w:val="none" w:sz="0" w:space="0" w:color="auto"/>
        <w:bottom w:val="none" w:sz="0" w:space="0" w:color="auto"/>
        <w:right w:val="none" w:sz="0" w:space="0" w:color="auto"/>
      </w:divBdr>
    </w:div>
    <w:div w:id="365298473">
      <w:marLeft w:val="0"/>
      <w:marRight w:val="0"/>
      <w:marTop w:val="0"/>
      <w:marBottom w:val="0"/>
      <w:divBdr>
        <w:top w:val="none" w:sz="0" w:space="0" w:color="auto"/>
        <w:left w:val="none" w:sz="0" w:space="0" w:color="auto"/>
        <w:bottom w:val="none" w:sz="0" w:space="0" w:color="auto"/>
        <w:right w:val="none" w:sz="0" w:space="0" w:color="auto"/>
      </w:divBdr>
    </w:div>
    <w:div w:id="365298474">
      <w:marLeft w:val="0"/>
      <w:marRight w:val="0"/>
      <w:marTop w:val="0"/>
      <w:marBottom w:val="0"/>
      <w:divBdr>
        <w:top w:val="none" w:sz="0" w:space="0" w:color="auto"/>
        <w:left w:val="none" w:sz="0" w:space="0" w:color="auto"/>
        <w:bottom w:val="none" w:sz="0" w:space="0" w:color="auto"/>
        <w:right w:val="none" w:sz="0" w:space="0" w:color="auto"/>
      </w:divBdr>
    </w:div>
    <w:div w:id="365298475">
      <w:marLeft w:val="0"/>
      <w:marRight w:val="0"/>
      <w:marTop w:val="0"/>
      <w:marBottom w:val="0"/>
      <w:divBdr>
        <w:top w:val="none" w:sz="0" w:space="0" w:color="auto"/>
        <w:left w:val="none" w:sz="0" w:space="0" w:color="auto"/>
        <w:bottom w:val="none" w:sz="0" w:space="0" w:color="auto"/>
        <w:right w:val="none" w:sz="0" w:space="0" w:color="auto"/>
      </w:divBdr>
    </w:div>
    <w:div w:id="365298476">
      <w:marLeft w:val="0"/>
      <w:marRight w:val="0"/>
      <w:marTop w:val="0"/>
      <w:marBottom w:val="0"/>
      <w:divBdr>
        <w:top w:val="none" w:sz="0" w:space="0" w:color="auto"/>
        <w:left w:val="none" w:sz="0" w:space="0" w:color="auto"/>
        <w:bottom w:val="none" w:sz="0" w:space="0" w:color="auto"/>
        <w:right w:val="none" w:sz="0" w:space="0" w:color="auto"/>
      </w:divBdr>
    </w:div>
    <w:div w:id="365298477">
      <w:marLeft w:val="0"/>
      <w:marRight w:val="0"/>
      <w:marTop w:val="0"/>
      <w:marBottom w:val="0"/>
      <w:divBdr>
        <w:top w:val="none" w:sz="0" w:space="0" w:color="auto"/>
        <w:left w:val="none" w:sz="0" w:space="0" w:color="auto"/>
        <w:bottom w:val="none" w:sz="0" w:space="0" w:color="auto"/>
        <w:right w:val="none" w:sz="0" w:space="0" w:color="auto"/>
      </w:divBdr>
    </w:div>
    <w:div w:id="365298478">
      <w:marLeft w:val="0"/>
      <w:marRight w:val="0"/>
      <w:marTop w:val="0"/>
      <w:marBottom w:val="0"/>
      <w:divBdr>
        <w:top w:val="none" w:sz="0" w:space="0" w:color="auto"/>
        <w:left w:val="none" w:sz="0" w:space="0" w:color="auto"/>
        <w:bottom w:val="none" w:sz="0" w:space="0" w:color="auto"/>
        <w:right w:val="none" w:sz="0" w:space="0" w:color="auto"/>
      </w:divBdr>
    </w:div>
    <w:div w:id="365298479">
      <w:marLeft w:val="0"/>
      <w:marRight w:val="0"/>
      <w:marTop w:val="0"/>
      <w:marBottom w:val="0"/>
      <w:divBdr>
        <w:top w:val="none" w:sz="0" w:space="0" w:color="auto"/>
        <w:left w:val="none" w:sz="0" w:space="0" w:color="auto"/>
        <w:bottom w:val="none" w:sz="0" w:space="0" w:color="auto"/>
        <w:right w:val="none" w:sz="0" w:space="0" w:color="auto"/>
      </w:divBdr>
    </w:div>
    <w:div w:id="365298480">
      <w:marLeft w:val="0"/>
      <w:marRight w:val="0"/>
      <w:marTop w:val="0"/>
      <w:marBottom w:val="0"/>
      <w:divBdr>
        <w:top w:val="none" w:sz="0" w:space="0" w:color="auto"/>
        <w:left w:val="none" w:sz="0" w:space="0" w:color="auto"/>
        <w:bottom w:val="none" w:sz="0" w:space="0" w:color="auto"/>
        <w:right w:val="none" w:sz="0" w:space="0" w:color="auto"/>
      </w:divBdr>
    </w:div>
    <w:div w:id="365298481">
      <w:marLeft w:val="0"/>
      <w:marRight w:val="0"/>
      <w:marTop w:val="0"/>
      <w:marBottom w:val="0"/>
      <w:divBdr>
        <w:top w:val="none" w:sz="0" w:space="0" w:color="auto"/>
        <w:left w:val="none" w:sz="0" w:space="0" w:color="auto"/>
        <w:bottom w:val="none" w:sz="0" w:space="0" w:color="auto"/>
        <w:right w:val="none" w:sz="0" w:space="0" w:color="auto"/>
      </w:divBdr>
    </w:div>
    <w:div w:id="365298482">
      <w:marLeft w:val="0"/>
      <w:marRight w:val="0"/>
      <w:marTop w:val="0"/>
      <w:marBottom w:val="0"/>
      <w:divBdr>
        <w:top w:val="none" w:sz="0" w:space="0" w:color="auto"/>
        <w:left w:val="none" w:sz="0" w:space="0" w:color="auto"/>
        <w:bottom w:val="none" w:sz="0" w:space="0" w:color="auto"/>
        <w:right w:val="none" w:sz="0" w:space="0" w:color="auto"/>
      </w:divBdr>
    </w:div>
    <w:div w:id="365298483">
      <w:marLeft w:val="0"/>
      <w:marRight w:val="0"/>
      <w:marTop w:val="0"/>
      <w:marBottom w:val="0"/>
      <w:divBdr>
        <w:top w:val="none" w:sz="0" w:space="0" w:color="auto"/>
        <w:left w:val="none" w:sz="0" w:space="0" w:color="auto"/>
        <w:bottom w:val="none" w:sz="0" w:space="0" w:color="auto"/>
        <w:right w:val="none" w:sz="0" w:space="0" w:color="auto"/>
      </w:divBdr>
    </w:div>
    <w:div w:id="365298484">
      <w:marLeft w:val="0"/>
      <w:marRight w:val="0"/>
      <w:marTop w:val="0"/>
      <w:marBottom w:val="0"/>
      <w:divBdr>
        <w:top w:val="none" w:sz="0" w:space="0" w:color="auto"/>
        <w:left w:val="none" w:sz="0" w:space="0" w:color="auto"/>
        <w:bottom w:val="none" w:sz="0" w:space="0" w:color="auto"/>
        <w:right w:val="none" w:sz="0" w:space="0" w:color="auto"/>
      </w:divBdr>
    </w:div>
    <w:div w:id="365298485">
      <w:marLeft w:val="0"/>
      <w:marRight w:val="0"/>
      <w:marTop w:val="0"/>
      <w:marBottom w:val="0"/>
      <w:divBdr>
        <w:top w:val="none" w:sz="0" w:space="0" w:color="auto"/>
        <w:left w:val="none" w:sz="0" w:space="0" w:color="auto"/>
        <w:bottom w:val="none" w:sz="0" w:space="0" w:color="auto"/>
        <w:right w:val="none" w:sz="0" w:space="0" w:color="auto"/>
      </w:divBdr>
    </w:div>
    <w:div w:id="365298486">
      <w:marLeft w:val="0"/>
      <w:marRight w:val="0"/>
      <w:marTop w:val="0"/>
      <w:marBottom w:val="0"/>
      <w:divBdr>
        <w:top w:val="none" w:sz="0" w:space="0" w:color="auto"/>
        <w:left w:val="none" w:sz="0" w:space="0" w:color="auto"/>
        <w:bottom w:val="none" w:sz="0" w:space="0" w:color="auto"/>
        <w:right w:val="none" w:sz="0" w:space="0" w:color="auto"/>
      </w:divBdr>
    </w:div>
    <w:div w:id="365298487">
      <w:marLeft w:val="0"/>
      <w:marRight w:val="0"/>
      <w:marTop w:val="0"/>
      <w:marBottom w:val="0"/>
      <w:divBdr>
        <w:top w:val="none" w:sz="0" w:space="0" w:color="auto"/>
        <w:left w:val="none" w:sz="0" w:space="0" w:color="auto"/>
        <w:bottom w:val="none" w:sz="0" w:space="0" w:color="auto"/>
        <w:right w:val="none" w:sz="0" w:space="0" w:color="auto"/>
      </w:divBdr>
    </w:div>
    <w:div w:id="365298488">
      <w:marLeft w:val="0"/>
      <w:marRight w:val="0"/>
      <w:marTop w:val="0"/>
      <w:marBottom w:val="0"/>
      <w:divBdr>
        <w:top w:val="none" w:sz="0" w:space="0" w:color="auto"/>
        <w:left w:val="none" w:sz="0" w:space="0" w:color="auto"/>
        <w:bottom w:val="none" w:sz="0" w:space="0" w:color="auto"/>
        <w:right w:val="none" w:sz="0" w:space="0" w:color="auto"/>
      </w:divBdr>
    </w:div>
    <w:div w:id="365298489">
      <w:marLeft w:val="0"/>
      <w:marRight w:val="0"/>
      <w:marTop w:val="0"/>
      <w:marBottom w:val="0"/>
      <w:divBdr>
        <w:top w:val="none" w:sz="0" w:space="0" w:color="auto"/>
        <w:left w:val="none" w:sz="0" w:space="0" w:color="auto"/>
        <w:bottom w:val="none" w:sz="0" w:space="0" w:color="auto"/>
        <w:right w:val="none" w:sz="0" w:space="0" w:color="auto"/>
      </w:divBdr>
    </w:div>
    <w:div w:id="365298490">
      <w:marLeft w:val="0"/>
      <w:marRight w:val="0"/>
      <w:marTop w:val="0"/>
      <w:marBottom w:val="0"/>
      <w:divBdr>
        <w:top w:val="none" w:sz="0" w:space="0" w:color="auto"/>
        <w:left w:val="none" w:sz="0" w:space="0" w:color="auto"/>
        <w:bottom w:val="none" w:sz="0" w:space="0" w:color="auto"/>
        <w:right w:val="none" w:sz="0" w:space="0" w:color="auto"/>
      </w:divBdr>
    </w:div>
    <w:div w:id="365298491">
      <w:marLeft w:val="0"/>
      <w:marRight w:val="0"/>
      <w:marTop w:val="0"/>
      <w:marBottom w:val="0"/>
      <w:divBdr>
        <w:top w:val="none" w:sz="0" w:space="0" w:color="auto"/>
        <w:left w:val="none" w:sz="0" w:space="0" w:color="auto"/>
        <w:bottom w:val="none" w:sz="0" w:space="0" w:color="auto"/>
        <w:right w:val="none" w:sz="0" w:space="0" w:color="auto"/>
      </w:divBdr>
    </w:div>
    <w:div w:id="365298492">
      <w:marLeft w:val="0"/>
      <w:marRight w:val="0"/>
      <w:marTop w:val="0"/>
      <w:marBottom w:val="0"/>
      <w:divBdr>
        <w:top w:val="none" w:sz="0" w:space="0" w:color="auto"/>
        <w:left w:val="none" w:sz="0" w:space="0" w:color="auto"/>
        <w:bottom w:val="none" w:sz="0" w:space="0" w:color="auto"/>
        <w:right w:val="none" w:sz="0" w:space="0" w:color="auto"/>
      </w:divBdr>
    </w:div>
    <w:div w:id="365298493">
      <w:marLeft w:val="0"/>
      <w:marRight w:val="0"/>
      <w:marTop w:val="0"/>
      <w:marBottom w:val="0"/>
      <w:divBdr>
        <w:top w:val="none" w:sz="0" w:space="0" w:color="auto"/>
        <w:left w:val="none" w:sz="0" w:space="0" w:color="auto"/>
        <w:bottom w:val="none" w:sz="0" w:space="0" w:color="auto"/>
        <w:right w:val="none" w:sz="0" w:space="0" w:color="auto"/>
      </w:divBdr>
    </w:div>
    <w:div w:id="365298494">
      <w:marLeft w:val="0"/>
      <w:marRight w:val="0"/>
      <w:marTop w:val="0"/>
      <w:marBottom w:val="0"/>
      <w:divBdr>
        <w:top w:val="none" w:sz="0" w:space="0" w:color="auto"/>
        <w:left w:val="none" w:sz="0" w:space="0" w:color="auto"/>
        <w:bottom w:val="none" w:sz="0" w:space="0" w:color="auto"/>
        <w:right w:val="none" w:sz="0" w:space="0" w:color="auto"/>
      </w:divBdr>
    </w:div>
    <w:div w:id="365298495">
      <w:marLeft w:val="0"/>
      <w:marRight w:val="0"/>
      <w:marTop w:val="0"/>
      <w:marBottom w:val="0"/>
      <w:divBdr>
        <w:top w:val="none" w:sz="0" w:space="0" w:color="auto"/>
        <w:left w:val="none" w:sz="0" w:space="0" w:color="auto"/>
        <w:bottom w:val="none" w:sz="0" w:space="0" w:color="auto"/>
        <w:right w:val="none" w:sz="0" w:space="0" w:color="auto"/>
      </w:divBdr>
    </w:div>
    <w:div w:id="365298496">
      <w:marLeft w:val="0"/>
      <w:marRight w:val="0"/>
      <w:marTop w:val="0"/>
      <w:marBottom w:val="0"/>
      <w:divBdr>
        <w:top w:val="none" w:sz="0" w:space="0" w:color="auto"/>
        <w:left w:val="none" w:sz="0" w:space="0" w:color="auto"/>
        <w:bottom w:val="none" w:sz="0" w:space="0" w:color="auto"/>
        <w:right w:val="none" w:sz="0" w:space="0" w:color="auto"/>
      </w:divBdr>
    </w:div>
    <w:div w:id="365298497">
      <w:marLeft w:val="0"/>
      <w:marRight w:val="0"/>
      <w:marTop w:val="0"/>
      <w:marBottom w:val="0"/>
      <w:divBdr>
        <w:top w:val="none" w:sz="0" w:space="0" w:color="auto"/>
        <w:left w:val="none" w:sz="0" w:space="0" w:color="auto"/>
        <w:bottom w:val="none" w:sz="0" w:space="0" w:color="auto"/>
        <w:right w:val="none" w:sz="0" w:space="0" w:color="auto"/>
      </w:divBdr>
    </w:div>
    <w:div w:id="365298499">
      <w:marLeft w:val="0"/>
      <w:marRight w:val="0"/>
      <w:marTop w:val="0"/>
      <w:marBottom w:val="0"/>
      <w:divBdr>
        <w:top w:val="none" w:sz="0" w:space="0" w:color="auto"/>
        <w:left w:val="none" w:sz="0" w:space="0" w:color="auto"/>
        <w:bottom w:val="none" w:sz="0" w:space="0" w:color="auto"/>
        <w:right w:val="none" w:sz="0" w:space="0" w:color="auto"/>
      </w:divBdr>
    </w:div>
    <w:div w:id="365298500">
      <w:marLeft w:val="0"/>
      <w:marRight w:val="0"/>
      <w:marTop w:val="0"/>
      <w:marBottom w:val="0"/>
      <w:divBdr>
        <w:top w:val="none" w:sz="0" w:space="0" w:color="auto"/>
        <w:left w:val="none" w:sz="0" w:space="0" w:color="auto"/>
        <w:bottom w:val="none" w:sz="0" w:space="0" w:color="auto"/>
        <w:right w:val="none" w:sz="0" w:space="0" w:color="auto"/>
      </w:divBdr>
    </w:div>
    <w:div w:id="365298501">
      <w:marLeft w:val="0"/>
      <w:marRight w:val="0"/>
      <w:marTop w:val="0"/>
      <w:marBottom w:val="0"/>
      <w:divBdr>
        <w:top w:val="none" w:sz="0" w:space="0" w:color="auto"/>
        <w:left w:val="none" w:sz="0" w:space="0" w:color="auto"/>
        <w:bottom w:val="none" w:sz="0" w:space="0" w:color="auto"/>
        <w:right w:val="none" w:sz="0" w:space="0" w:color="auto"/>
      </w:divBdr>
    </w:div>
    <w:div w:id="365298502">
      <w:marLeft w:val="0"/>
      <w:marRight w:val="0"/>
      <w:marTop w:val="0"/>
      <w:marBottom w:val="0"/>
      <w:divBdr>
        <w:top w:val="none" w:sz="0" w:space="0" w:color="auto"/>
        <w:left w:val="none" w:sz="0" w:space="0" w:color="auto"/>
        <w:bottom w:val="none" w:sz="0" w:space="0" w:color="auto"/>
        <w:right w:val="none" w:sz="0" w:space="0" w:color="auto"/>
      </w:divBdr>
    </w:div>
    <w:div w:id="365298504">
      <w:marLeft w:val="0"/>
      <w:marRight w:val="0"/>
      <w:marTop w:val="0"/>
      <w:marBottom w:val="0"/>
      <w:divBdr>
        <w:top w:val="none" w:sz="0" w:space="0" w:color="auto"/>
        <w:left w:val="none" w:sz="0" w:space="0" w:color="auto"/>
        <w:bottom w:val="none" w:sz="0" w:space="0" w:color="auto"/>
        <w:right w:val="none" w:sz="0" w:space="0" w:color="auto"/>
      </w:divBdr>
    </w:div>
    <w:div w:id="365298505">
      <w:marLeft w:val="0"/>
      <w:marRight w:val="0"/>
      <w:marTop w:val="0"/>
      <w:marBottom w:val="0"/>
      <w:divBdr>
        <w:top w:val="none" w:sz="0" w:space="0" w:color="auto"/>
        <w:left w:val="none" w:sz="0" w:space="0" w:color="auto"/>
        <w:bottom w:val="none" w:sz="0" w:space="0" w:color="auto"/>
        <w:right w:val="none" w:sz="0" w:space="0" w:color="auto"/>
      </w:divBdr>
    </w:div>
    <w:div w:id="365298506">
      <w:marLeft w:val="0"/>
      <w:marRight w:val="0"/>
      <w:marTop w:val="0"/>
      <w:marBottom w:val="0"/>
      <w:divBdr>
        <w:top w:val="none" w:sz="0" w:space="0" w:color="auto"/>
        <w:left w:val="none" w:sz="0" w:space="0" w:color="auto"/>
        <w:bottom w:val="none" w:sz="0" w:space="0" w:color="auto"/>
        <w:right w:val="none" w:sz="0" w:space="0" w:color="auto"/>
      </w:divBdr>
    </w:div>
    <w:div w:id="365298508">
      <w:marLeft w:val="0"/>
      <w:marRight w:val="0"/>
      <w:marTop w:val="0"/>
      <w:marBottom w:val="0"/>
      <w:divBdr>
        <w:top w:val="none" w:sz="0" w:space="0" w:color="auto"/>
        <w:left w:val="none" w:sz="0" w:space="0" w:color="auto"/>
        <w:bottom w:val="none" w:sz="0" w:space="0" w:color="auto"/>
        <w:right w:val="none" w:sz="0" w:space="0" w:color="auto"/>
      </w:divBdr>
    </w:div>
    <w:div w:id="365298509">
      <w:marLeft w:val="0"/>
      <w:marRight w:val="0"/>
      <w:marTop w:val="0"/>
      <w:marBottom w:val="0"/>
      <w:divBdr>
        <w:top w:val="none" w:sz="0" w:space="0" w:color="auto"/>
        <w:left w:val="none" w:sz="0" w:space="0" w:color="auto"/>
        <w:bottom w:val="none" w:sz="0" w:space="0" w:color="auto"/>
        <w:right w:val="none" w:sz="0" w:space="0" w:color="auto"/>
      </w:divBdr>
    </w:div>
    <w:div w:id="365298511">
      <w:marLeft w:val="0"/>
      <w:marRight w:val="0"/>
      <w:marTop w:val="0"/>
      <w:marBottom w:val="0"/>
      <w:divBdr>
        <w:top w:val="none" w:sz="0" w:space="0" w:color="auto"/>
        <w:left w:val="none" w:sz="0" w:space="0" w:color="auto"/>
        <w:bottom w:val="none" w:sz="0" w:space="0" w:color="auto"/>
        <w:right w:val="none" w:sz="0" w:space="0" w:color="auto"/>
      </w:divBdr>
    </w:div>
    <w:div w:id="365298512">
      <w:marLeft w:val="0"/>
      <w:marRight w:val="0"/>
      <w:marTop w:val="0"/>
      <w:marBottom w:val="0"/>
      <w:divBdr>
        <w:top w:val="none" w:sz="0" w:space="0" w:color="auto"/>
        <w:left w:val="none" w:sz="0" w:space="0" w:color="auto"/>
        <w:bottom w:val="none" w:sz="0" w:space="0" w:color="auto"/>
        <w:right w:val="none" w:sz="0" w:space="0" w:color="auto"/>
      </w:divBdr>
    </w:div>
    <w:div w:id="365298514">
      <w:marLeft w:val="0"/>
      <w:marRight w:val="0"/>
      <w:marTop w:val="0"/>
      <w:marBottom w:val="0"/>
      <w:divBdr>
        <w:top w:val="none" w:sz="0" w:space="0" w:color="auto"/>
        <w:left w:val="none" w:sz="0" w:space="0" w:color="auto"/>
        <w:bottom w:val="none" w:sz="0" w:space="0" w:color="auto"/>
        <w:right w:val="none" w:sz="0" w:space="0" w:color="auto"/>
      </w:divBdr>
    </w:div>
    <w:div w:id="365298515">
      <w:marLeft w:val="0"/>
      <w:marRight w:val="0"/>
      <w:marTop w:val="0"/>
      <w:marBottom w:val="0"/>
      <w:divBdr>
        <w:top w:val="none" w:sz="0" w:space="0" w:color="auto"/>
        <w:left w:val="none" w:sz="0" w:space="0" w:color="auto"/>
        <w:bottom w:val="none" w:sz="0" w:space="0" w:color="auto"/>
        <w:right w:val="none" w:sz="0" w:space="0" w:color="auto"/>
      </w:divBdr>
    </w:div>
    <w:div w:id="365298516">
      <w:marLeft w:val="0"/>
      <w:marRight w:val="0"/>
      <w:marTop w:val="0"/>
      <w:marBottom w:val="0"/>
      <w:divBdr>
        <w:top w:val="none" w:sz="0" w:space="0" w:color="auto"/>
        <w:left w:val="none" w:sz="0" w:space="0" w:color="auto"/>
        <w:bottom w:val="none" w:sz="0" w:space="0" w:color="auto"/>
        <w:right w:val="none" w:sz="0" w:space="0" w:color="auto"/>
      </w:divBdr>
    </w:div>
    <w:div w:id="365298517">
      <w:marLeft w:val="0"/>
      <w:marRight w:val="0"/>
      <w:marTop w:val="0"/>
      <w:marBottom w:val="0"/>
      <w:divBdr>
        <w:top w:val="none" w:sz="0" w:space="0" w:color="auto"/>
        <w:left w:val="none" w:sz="0" w:space="0" w:color="auto"/>
        <w:bottom w:val="none" w:sz="0" w:space="0" w:color="auto"/>
        <w:right w:val="none" w:sz="0" w:space="0" w:color="auto"/>
      </w:divBdr>
    </w:div>
    <w:div w:id="365298518">
      <w:marLeft w:val="0"/>
      <w:marRight w:val="0"/>
      <w:marTop w:val="0"/>
      <w:marBottom w:val="0"/>
      <w:divBdr>
        <w:top w:val="none" w:sz="0" w:space="0" w:color="auto"/>
        <w:left w:val="none" w:sz="0" w:space="0" w:color="auto"/>
        <w:bottom w:val="none" w:sz="0" w:space="0" w:color="auto"/>
        <w:right w:val="none" w:sz="0" w:space="0" w:color="auto"/>
      </w:divBdr>
    </w:div>
    <w:div w:id="365298519">
      <w:marLeft w:val="0"/>
      <w:marRight w:val="0"/>
      <w:marTop w:val="0"/>
      <w:marBottom w:val="0"/>
      <w:divBdr>
        <w:top w:val="none" w:sz="0" w:space="0" w:color="auto"/>
        <w:left w:val="none" w:sz="0" w:space="0" w:color="auto"/>
        <w:bottom w:val="none" w:sz="0" w:space="0" w:color="auto"/>
        <w:right w:val="none" w:sz="0" w:space="0" w:color="auto"/>
      </w:divBdr>
    </w:div>
    <w:div w:id="365298520">
      <w:marLeft w:val="0"/>
      <w:marRight w:val="0"/>
      <w:marTop w:val="0"/>
      <w:marBottom w:val="0"/>
      <w:divBdr>
        <w:top w:val="none" w:sz="0" w:space="0" w:color="auto"/>
        <w:left w:val="none" w:sz="0" w:space="0" w:color="auto"/>
        <w:bottom w:val="none" w:sz="0" w:space="0" w:color="auto"/>
        <w:right w:val="none" w:sz="0" w:space="0" w:color="auto"/>
      </w:divBdr>
    </w:div>
    <w:div w:id="365298521">
      <w:marLeft w:val="0"/>
      <w:marRight w:val="0"/>
      <w:marTop w:val="0"/>
      <w:marBottom w:val="0"/>
      <w:divBdr>
        <w:top w:val="none" w:sz="0" w:space="0" w:color="auto"/>
        <w:left w:val="none" w:sz="0" w:space="0" w:color="auto"/>
        <w:bottom w:val="none" w:sz="0" w:space="0" w:color="auto"/>
        <w:right w:val="none" w:sz="0" w:space="0" w:color="auto"/>
      </w:divBdr>
    </w:div>
    <w:div w:id="365298523">
      <w:marLeft w:val="0"/>
      <w:marRight w:val="0"/>
      <w:marTop w:val="0"/>
      <w:marBottom w:val="0"/>
      <w:divBdr>
        <w:top w:val="none" w:sz="0" w:space="0" w:color="auto"/>
        <w:left w:val="none" w:sz="0" w:space="0" w:color="auto"/>
        <w:bottom w:val="none" w:sz="0" w:space="0" w:color="auto"/>
        <w:right w:val="none" w:sz="0" w:space="0" w:color="auto"/>
      </w:divBdr>
    </w:div>
    <w:div w:id="365298524">
      <w:marLeft w:val="0"/>
      <w:marRight w:val="0"/>
      <w:marTop w:val="0"/>
      <w:marBottom w:val="0"/>
      <w:divBdr>
        <w:top w:val="none" w:sz="0" w:space="0" w:color="auto"/>
        <w:left w:val="none" w:sz="0" w:space="0" w:color="auto"/>
        <w:bottom w:val="none" w:sz="0" w:space="0" w:color="auto"/>
        <w:right w:val="none" w:sz="0" w:space="0" w:color="auto"/>
      </w:divBdr>
    </w:div>
    <w:div w:id="365298525">
      <w:marLeft w:val="0"/>
      <w:marRight w:val="0"/>
      <w:marTop w:val="0"/>
      <w:marBottom w:val="0"/>
      <w:divBdr>
        <w:top w:val="none" w:sz="0" w:space="0" w:color="auto"/>
        <w:left w:val="none" w:sz="0" w:space="0" w:color="auto"/>
        <w:bottom w:val="none" w:sz="0" w:space="0" w:color="auto"/>
        <w:right w:val="none" w:sz="0" w:space="0" w:color="auto"/>
      </w:divBdr>
    </w:div>
    <w:div w:id="365298526">
      <w:marLeft w:val="0"/>
      <w:marRight w:val="0"/>
      <w:marTop w:val="0"/>
      <w:marBottom w:val="0"/>
      <w:divBdr>
        <w:top w:val="none" w:sz="0" w:space="0" w:color="auto"/>
        <w:left w:val="none" w:sz="0" w:space="0" w:color="auto"/>
        <w:bottom w:val="none" w:sz="0" w:space="0" w:color="auto"/>
        <w:right w:val="none" w:sz="0" w:space="0" w:color="auto"/>
      </w:divBdr>
    </w:div>
    <w:div w:id="365298527">
      <w:marLeft w:val="0"/>
      <w:marRight w:val="0"/>
      <w:marTop w:val="0"/>
      <w:marBottom w:val="0"/>
      <w:divBdr>
        <w:top w:val="none" w:sz="0" w:space="0" w:color="auto"/>
        <w:left w:val="none" w:sz="0" w:space="0" w:color="auto"/>
        <w:bottom w:val="none" w:sz="0" w:space="0" w:color="auto"/>
        <w:right w:val="none" w:sz="0" w:space="0" w:color="auto"/>
      </w:divBdr>
    </w:div>
    <w:div w:id="365298528">
      <w:marLeft w:val="0"/>
      <w:marRight w:val="0"/>
      <w:marTop w:val="0"/>
      <w:marBottom w:val="0"/>
      <w:divBdr>
        <w:top w:val="none" w:sz="0" w:space="0" w:color="auto"/>
        <w:left w:val="none" w:sz="0" w:space="0" w:color="auto"/>
        <w:bottom w:val="none" w:sz="0" w:space="0" w:color="auto"/>
        <w:right w:val="none" w:sz="0" w:space="0" w:color="auto"/>
      </w:divBdr>
    </w:div>
    <w:div w:id="365298529">
      <w:marLeft w:val="0"/>
      <w:marRight w:val="0"/>
      <w:marTop w:val="0"/>
      <w:marBottom w:val="0"/>
      <w:divBdr>
        <w:top w:val="none" w:sz="0" w:space="0" w:color="auto"/>
        <w:left w:val="none" w:sz="0" w:space="0" w:color="auto"/>
        <w:bottom w:val="none" w:sz="0" w:space="0" w:color="auto"/>
        <w:right w:val="none" w:sz="0" w:space="0" w:color="auto"/>
      </w:divBdr>
    </w:div>
    <w:div w:id="365298530">
      <w:marLeft w:val="0"/>
      <w:marRight w:val="0"/>
      <w:marTop w:val="0"/>
      <w:marBottom w:val="0"/>
      <w:divBdr>
        <w:top w:val="none" w:sz="0" w:space="0" w:color="auto"/>
        <w:left w:val="none" w:sz="0" w:space="0" w:color="auto"/>
        <w:bottom w:val="none" w:sz="0" w:space="0" w:color="auto"/>
        <w:right w:val="none" w:sz="0" w:space="0" w:color="auto"/>
      </w:divBdr>
    </w:div>
    <w:div w:id="365298531">
      <w:marLeft w:val="0"/>
      <w:marRight w:val="0"/>
      <w:marTop w:val="0"/>
      <w:marBottom w:val="0"/>
      <w:divBdr>
        <w:top w:val="none" w:sz="0" w:space="0" w:color="auto"/>
        <w:left w:val="none" w:sz="0" w:space="0" w:color="auto"/>
        <w:bottom w:val="none" w:sz="0" w:space="0" w:color="auto"/>
        <w:right w:val="none" w:sz="0" w:space="0" w:color="auto"/>
      </w:divBdr>
    </w:div>
    <w:div w:id="365298532">
      <w:marLeft w:val="0"/>
      <w:marRight w:val="0"/>
      <w:marTop w:val="0"/>
      <w:marBottom w:val="0"/>
      <w:divBdr>
        <w:top w:val="none" w:sz="0" w:space="0" w:color="auto"/>
        <w:left w:val="none" w:sz="0" w:space="0" w:color="auto"/>
        <w:bottom w:val="none" w:sz="0" w:space="0" w:color="auto"/>
        <w:right w:val="none" w:sz="0" w:space="0" w:color="auto"/>
      </w:divBdr>
    </w:div>
    <w:div w:id="365298533">
      <w:marLeft w:val="0"/>
      <w:marRight w:val="0"/>
      <w:marTop w:val="0"/>
      <w:marBottom w:val="0"/>
      <w:divBdr>
        <w:top w:val="none" w:sz="0" w:space="0" w:color="auto"/>
        <w:left w:val="none" w:sz="0" w:space="0" w:color="auto"/>
        <w:bottom w:val="none" w:sz="0" w:space="0" w:color="auto"/>
        <w:right w:val="none" w:sz="0" w:space="0" w:color="auto"/>
      </w:divBdr>
    </w:div>
    <w:div w:id="365298534">
      <w:marLeft w:val="0"/>
      <w:marRight w:val="0"/>
      <w:marTop w:val="0"/>
      <w:marBottom w:val="0"/>
      <w:divBdr>
        <w:top w:val="none" w:sz="0" w:space="0" w:color="auto"/>
        <w:left w:val="none" w:sz="0" w:space="0" w:color="auto"/>
        <w:bottom w:val="none" w:sz="0" w:space="0" w:color="auto"/>
        <w:right w:val="none" w:sz="0" w:space="0" w:color="auto"/>
      </w:divBdr>
    </w:div>
    <w:div w:id="365298535">
      <w:marLeft w:val="0"/>
      <w:marRight w:val="0"/>
      <w:marTop w:val="0"/>
      <w:marBottom w:val="0"/>
      <w:divBdr>
        <w:top w:val="none" w:sz="0" w:space="0" w:color="auto"/>
        <w:left w:val="none" w:sz="0" w:space="0" w:color="auto"/>
        <w:bottom w:val="none" w:sz="0" w:space="0" w:color="auto"/>
        <w:right w:val="none" w:sz="0" w:space="0" w:color="auto"/>
      </w:divBdr>
    </w:div>
    <w:div w:id="365298536">
      <w:marLeft w:val="0"/>
      <w:marRight w:val="0"/>
      <w:marTop w:val="0"/>
      <w:marBottom w:val="0"/>
      <w:divBdr>
        <w:top w:val="none" w:sz="0" w:space="0" w:color="auto"/>
        <w:left w:val="none" w:sz="0" w:space="0" w:color="auto"/>
        <w:bottom w:val="none" w:sz="0" w:space="0" w:color="auto"/>
        <w:right w:val="none" w:sz="0" w:space="0" w:color="auto"/>
      </w:divBdr>
    </w:div>
    <w:div w:id="365298537">
      <w:marLeft w:val="0"/>
      <w:marRight w:val="0"/>
      <w:marTop w:val="0"/>
      <w:marBottom w:val="0"/>
      <w:divBdr>
        <w:top w:val="none" w:sz="0" w:space="0" w:color="auto"/>
        <w:left w:val="none" w:sz="0" w:space="0" w:color="auto"/>
        <w:bottom w:val="none" w:sz="0" w:space="0" w:color="auto"/>
        <w:right w:val="none" w:sz="0" w:space="0" w:color="auto"/>
      </w:divBdr>
    </w:div>
    <w:div w:id="365298538">
      <w:marLeft w:val="0"/>
      <w:marRight w:val="0"/>
      <w:marTop w:val="0"/>
      <w:marBottom w:val="0"/>
      <w:divBdr>
        <w:top w:val="none" w:sz="0" w:space="0" w:color="auto"/>
        <w:left w:val="none" w:sz="0" w:space="0" w:color="auto"/>
        <w:bottom w:val="none" w:sz="0" w:space="0" w:color="auto"/>
        <w:right w:val="none" w:sz="0" w:space="0" w:color="auto"/>
      </w:divBdr>
    </w:div>
    <w:div w:id="365298539">
      <w:marLeft w:val="0"/>
      <w:marRight w:val="0"/>
      <w:marTop w:val="0"/>
      <w:marBottom w:val="0"/>
      <w:divBdr>
        <w:top w:val="none" w:sz="0" w:space="0" w:color="auto"/>
        <w:left w:val="none" w:sz="0" w:space="0" w:color="auto"/>
        <w:bottom w:val="none" w:sz="0" w:space="0" w:color="auto"/>
        <w:right w:val="none" w:sz="0" w:space="0" w:color="auto"/>
      </w:divBdr>
    </w:div>
    <w:div w:id="365298540">
      <w:marLeft w:val="0"/>
      <w:marRight w:val="0"/>
      <w:marTop w:val="0"/>
      <w:marBottom w:val="0"/>
      <w:divBdr>
        <w:top w:val="none" w:sz="0" w:space="0" w:color="auto"/>
        <w:left w:val="none" w:sz="0" w:space="0" w:color="auto"/>
        <w:bottom w:val="none" w:sz="0" w:space="0" w:color="auto"/>
        <w:right w:val="none" w:sz="0" w:space="0" w:color="auto"/>
      </w:divBdr>
    </w:div>
    <w:div w:id="365298541">
      <w:marLeft w:val="0"/>
      <w:marRight w:val="0"/>
      <w:marTop w:val="0"/>
      <w:marBottom w:val="0"/>
      <w:divBdr>
        <w:top w:val="none" w:sz="0" w:space="0" w:color="auto"/>
        <w:left w:val="none" w:sz="0" w:space="0" w:color="auto"/>
        <w:bottom w:val="none" w:sz="0" w:space="0" w:color="auto"/>
        <w:right w:val="none" w:sz="0" w:space="0" w:color="auto"/>
      </w:divBdr>
    </w:div>
    <w:div w:id="365298542">
      <w:marLeft w:val="0"/>
      <w:marRight w:val="0"/>
      <w:marTop w:val="0"/>
      <w:marBottom w:val="0"/>
      <w:divBdr>
        <w:top w:val="none" w:sz="0" w:space="0" w:color="auto"/>
        <w:left w:val="none" w:sz="0" w:space="0" w:color="auto"/>
        <w:bottom w:val="none" w:sz="0" w:space="0" w:color="auto"/>
        <w:right w:val="none" w:sz="0" w:space="0" w:color="auto"/>
      </w:divBdr>
    </w:div>
    <w:div w:id="365298543">
      <w:marLeft w:val="0"/>
      <w:marRight w:val="0"/>
      <w:marTop w:val="0"/>
      <w:marBottom w:val="0"/>
      <w:divBdr>
        <w:top w:val="none" w:sz="0" w:space="0" w:color="auto"/>
        <w:left w:val="none" w:sz="0" w:space="0" w:color="auto"/>
        <w:bottom w:val="none" w:sz="0" w:space="0" w:color="auto"/>
        <w:right w:val="none" w:sz="0" w:space="0" w:color="auto"/>
      </w:divBdr>
    </w:div>
    <w:div w:id="365298545">
      <w:marLeft w:val="0"/>
      <w:marRight w:val="0"/>
      <w:marTop w:val="0"/>
      <w:marBottom w:val="0"/>
      <w:divBdr>
        <w:top w:val="none" w:sz="0" w:space="0" w:color="auto"/>
        <w:left w:val="none" w:sz="0" w:space="0" w:color="auto"/>
        <w:bottom w:val="none" w:sz="0" w:space="0" w:color="auto"/>
        <w:right w:val="none" w:sz="0" w:space="0" w:color="auto"/>
      </w:divBdr>
    </w:div>
    <w:div w:id="365298546">
      <w:marLeft w:val="0"/>
      <w:marRight w:val="0"/>
      <w:marTop w:val="0"/>
      <w:marBottom w:val="0"/>
      <w:divBdr>
        <w:top w:val="none" w:sz="0" w:space="0" w:color="auto"/>
        <w:left w:val="none" w:sz="0" w:space="0" w:color="auto"/>
        <w:bottom w:val="none" w:sz="0" w:space="0" w:color="auto"/>
        <w:right w:val="none" w:sz="0" w:space="0" w:color="auto"/>
      </w:divBdr>
    </w:div>
    <w:div w:id="365298547">
      <w:marLeft w:val="0"/>
      <w:marRight w:val="0"/>
      <w:marTop w:val="0"/>
      <w:marBottom w:val="0"/>
      <w:divBdr>
        <w:top w:val="none" w:sz="0" w:space="0" w:color="auto"/>
        <w:left w:val="none" w:sz="0" w:space="0" w:color="auto"/>
        <w:bottom w:val="none" w:sz="0" w:space="0" w:color="auto"/>
        <w:right w:val="none" w:sz="0" w:space="0" w:color="auto"/>
      </w:divBdr>
    </w:div>
    <w:div w:id="365298548">
      <w:marLeft w:val="0"/>
      <w:marRight w:val="0"/>
      <w:marTop w:val="0"/>
      <w:marBottom w:val="0"/>
      <w:divBdr>
        <w:top w:val="none" w:sz="0" w:space="0" w:color="auto"/>
        <w:left w:val="none" w:sz="0" w:space="0" w:color="auto"/>
        <w:bottom w:val="none" w:sz="0" w:space="0" w:color="auto"/>
        <w:right w:val="none" w:sz="0" w:space="0" w:color="auto"/>
      </w:divBdr>
    </w:div>
    <w:div w:id="365298549">
      <w:marLeft w:val="0"/>
      <w:marRight w:val="0"/>
      <w:marTop w:val="0"/>
      <w:marBottom w:val="0"/>
      <w:divBdr>
        <w:top w:val="none" w:sz="0" w:space="0" w:color="auto"/>
        <w:left w:val="none" w:sz="0" w:space="0" w:color="auto"/>
        <w:bottom w:val="none" w:sz="0" w:space="0" w:color="auto"/>
        <w:right w:val="none" w:sz="0" w:space="0" w:color="auto"/>
      </w:divBdr>
    </w:div>
    <w:div w:id="365298550">
      <w:marLeft w:val="0"/>
      <w:marRight w:val="0"/>
      <w:marTop w:val="0"/>
      <w:marBottom w:val="0"/>
      <w:divBdr>
        <w:top w:val="none" w:sz="0" w:space="0" w:color="auto"/>
        <w:left w:val="none" w:sz="0" w:space="0" w:color="auto"/>
        <w:bottom w:val="none" w:sz="0" w:space="0" w:color="auto"/>
        <w:right w:val="none" w:sz="0" w:space="0" w:color="auto"/>
      </w:divBdr>
    </w:div>
    <w:div w:id="365298551">
      <w:marLeft w:val="0"/>
      <w:marRight w:val="0"/>
      <w:marTop w:val="0"/>
      <w:marBottom w:val="0"/>
      <w:divBdr>
        <w:top w:val="none" w:sz="0" w:space="0" w:color="auto"/>
        <w:left w:val="none" w:sz="0" w:space="0" w:color="auto"/>
        <w:bottom w:val="none" w:sz="0" w:space="0" w:color="auto"/>
        <w:right w:val="none" w:sz="0" w:space="0" w:color="auto"/>
      </w:divBdr>
    </w:div>
    <w:div w:id="365298552">
      <w:marLeft w:val="0"/>
      <w:marRight w:val="0"/>
      <w:marTop w:val="0"/>
      <w:marBottom w:val="0"/>
      <w:divBdr>
        <w:top w:val="none" w:sz="0" w:space="0" w:color="auto"/>
        <w:left w:val="none" w:sz="0" w:space="0" w:color="auto"/>
        <w:bottom w:val="none" w:sz="0" w:space="0" w:color="auto"/>
        <w:right w:val="none" w:sz="0" w:space="0" w:color="auto"/>
      </w:divBdr>
    </w:div>
    <w:div w:id="365298553">
      <w:marLeft w:val="0"/>
      <w:marRight w:val="0"/>
      <w:marTop w:val="0"/>
      <w:marBottom w:val="0"/>
      <w:divBdr>
        <w:top w:val="none" w:sz="0" w:space="0" w:color="auto"/>
        <w:left w:val="none" w:sz="0" w:space="0" w:color="auto"/>
        <w:bottom w:val="none" w:sz="0" w:space="0" w:color="auto"/>
        <w:right w:val="none" w:sz="0" w:space="0" w:color="auto"/>
      </w:divBdr>
    </w:div>
    <w:div w:id="365298554">
      <w:marLeft w:val="0"/>
      <w:marRight w:val="0"/>
      <w:marTop w:val="0"/>
      <w:marBottom w:val="0"/>
      <w:divBdr>
        <w:top w:val="none" w:sz="0" w:space="0" w:color="auto"/>
        <w:left w:val="none" w:sz="0" w:space="0" w:color="auto"/>
        <w:bottom w:val="none" w:sz="0" w:space="0" w:color="auto"/>
        <w:right w:val="none" w:sz="0" w:space="0" w:color="auto"/>
      </w:divBdr>
    </w:div>
    <w:div w:id="365298555">
      <w:marLeft w:val="0"/>
      <w:marRight w:val="0"/>
      <w:marTop w:val="0"/>
      <w:marBottom w:val="0"/>
      <w:divBdr>
        <w:top w:val="none" w:sz="0" w:space="0" w:color="auto"/>
        <w:left w:val="none" w:sz="0" w:space="0" w:color="auto"/>
        <w:bottom w:val="none" w:sz="0" w:space="0" w:color="auto"/>
        <w:right w:val="none" w:sz="0" w:space="0" w:color="auto"/>
      </w:divBdr>
    </w:div>
    <w:div w:id="365298556">
      <w:marLeft w:val="0"/>
      <w:marRight w:val="0"/>
      <w:marTop w:val="0"/>
      <w:marBottom w:val="0"/>
      <w:divBdr>
        <w:top w:val="none" w:sz="0" w:space="0" w:color="auto"/>
        <w:left w:val="none" w:sz="0" w:space="0" w:color="auto"/>
        <w:bottom w:val="none" w:sz="0" w:space="0" w:color="auto"/>
        <w:right w:val="none" w:sz="0" w:space="0" w:color="auto"/>
      </w:divBdr>
    </w:div>
    <w:div w:id="365298557">
      <w:marLeft w:val="0"/>
      <w:marRight w:val="0"/>
      <w:marTop w:val="0"/>
      <w:marBottom w:val="0"/>
      <w:divBdr>
        <w:top w:val="none" w:sz="0" w:space="0" w:color="auto"/>
        <w:left w:val="none" w:sz="0" w:space="0" w:color="auto"/>
        <w:bottom w:val="none" w:sz="0" w:space="0" w:color="auto"/>
        <w:right w:val="none" w:sz="0" w:space="0" w:color="auto"/>
      </w:divBdr>
    </w:div>
    <w:div w:id="365298558">
      <w:marLeft w:val="0"/>
      <w:marRight w:val="0"/>
      <w:marTop w:val="0"/>
      <w:marBottom w:val="0"/>
      <w:divBdr>
        <w:top w:val="none" w:sz="0" w:space="0" w:color="auto"/>
        <w:left w:val="none" w:sz="0" w:space="0" w:color="auto"/>
        <w:bottom w:val="none" w:sz="0" w:space="0" w:color="auto"/>
        <w:right w:val="none" w:sz="0" w:space="0" w:color="auto"/>
      </w:divBdr>
    </w:div>
    <w:div w:id="365298559">
      <w:marLeft w:val="0"/>
      <w:marRight w:val="0"/>
      <w:marTop w:val="0"/>
      <w:marBottom w:val="0"/>
      <w:divBdr>
        <w:top w:val="none" w:sz="0" w:space="0" w:color="auto"/>
        <w:left w:val="none" w:sz="0" w:space="0" w:color="auto"/>
        <w:bottom w:val="none" w:sz="0" w:space="0" w:color="auto"/>
        <w:right w:val="none" w:sz="0" w:space="0" w:color="auto"/>
      </w:divBdr>
    </w:div>
    <w:div w:id="365298560">
      <w:marLeft w:val="0"/>
      <w:marRight w:val="0"/>
      <w:marTop w:val="0"/>
      <w:marBottom w:val="0"/>
      <w:divBdr>
        <w:top w:val="none" w:sz="0" w:space="0" w:color="auto"/>
        <w:left w:val="none" w:sz="0" w:space="0" w:color="auto"/>
        <w:bottom w:val="none" w:sz="0" w:space="0" w:color="auto"/>
        <w:right w:val="none" w:sz="0" w:space="0" w:color="auto"/>
      </w:divBdr>
    </w:div>
    <w:div w:id="365298561">
      <w:marLeft w:val="0"/>
      <w:marRight w:val="0"/>
      <w:marTop w:val="0"/>
      <w:marBottom w:val="0"/>
      <w:divBdr>
        <w:top w:val="none" w:sz="0" w:space="0" w:color="auto"/>
        <w:left w:val="none" w:sz="0" w:space="0" w:color="auto"/>
        <w:bottom w:val="none" w:sz="0" w:space="0" w:color="auto"/>
        <w:right w:val="none" w:sz="0" w:space="0" w:color="auto"/>
      </w:divBdr>
    </w:div>
    <w:div w:id="365298562">
      <w:marLeft w:val="0"/>
      <w:marRight w:val="0"/>
      <w:marTop w:val="0"/>
      <w:marBottom w:val="0"/>
      <w:divBdr>
        <w:top w:val="none" w:sz="0" w:space="0" w:color="auto"/>
        <w:left w:val="none" w:sz="0" w:space="0" w:color="auto"/>
        <w:bottom w:val="none" w:sz="0" w:space="0" w:color="auto"/>
        <w:right w:val="none" w:sz="0" w:space="0" w:color="auto"/>
      </w:divBdr>
    </w:div>
    <w:div w:id="365298563">
      <w:marLeft w:val="0"/>
      <w:marRight w:val="0"/>
      <w:marTop w:val="0"/>
      <w:marBottom w:val="0"/>
      <w:divBdr>
        <w:top w:val="none" w:sz="0" w:space="0" w:color="auto"/>
        <w:left w:val="none" w:sz="0" w:space="0" w:color="auto"/>
        <w:bottom w:val="none" w:sz="0" w:space="0" w:color="auto"/>
        <w:right w:val="none" w:sz="0" w:space="0" w:color="auto"/>
      </w:divBdr>
    </w:div>
    <w:div w:id="365298564">
      <w:marLeft w:val="0"/>
      <w:marRight w:val="0"/>
      <w:marTop w:val="0"/>
      <w:marBottom w:val="0"/>
      <w:divBdr>
        <w:top w:val="none" w:sz="0" w:space="0" w:color="auto"/>
        <w:left w:val="none" w:sz="0" w:space="0" w:color="auto"/>
        <w:bottom w:val="none" w:sz="0" w:space="0" w:color="auto"/>
        <w:right w:val="none" w:sz="0" w:space="0" w:color="auto"/>
      </w:divBdr>
    </w:div>
    <w:div w:id="365298565">
      <w:marLeft w:val="0"/>
      <w:marRight w:val="0"/>
      <w:marTop w:val="0"/>
      <w:marBottom w:val="0"/>
      <w:divBdr>
        <w:top w:val="none" w:sz="0" w:space="0" w:color="auto"/>
        <w:left w:val="none" w:sz="0" w:space="0" w:color="auto"/>
        <w:bottom w:val="none" w:sz="0" w:space="0" w:color="auto"/>
        <w:right w:val="none" w:sz="0" w:space="0" w:color="auto"/>
      </w:divBdr>
    </w:div>
    <w:div w:id="365298566">
      <w:marLeft w:val="0"/>
      <w:marRight w:val="0"/>
      <w:marTop w:val="0"/>
      <w:marBottom w:val="0"/>
      <w:divBdr>
        <w:top w:val="none" w:sz="0" w:space="0" w:color="auto"/>
        <w:left w:val="none" w:sz="0" w:space="0" w:color="auto"/>
        <w:bottom w:val="none" w:sz="0" w:space="0" w:color="auto"/>
        <w:right w:val="none" w:sz="0" w:space="0" w:color="auto"/>
      </w:divBdr>
    </w:div>
    <w:div w:id="365298567">
      <w:marLeft w:val="0"/>
      <w:marRight w:val="0"/>
      <w:marTop w:val="0"/>
      <w:marBottom w:val="0"/>
      <w:divBdr>
        <w:top w:val="none" w:sz="0" w:space="0" w:color="auto"/>
        <w:left w:val="none" w:sz="0" w:space="0" w:color="auto"/>
        <w:bottom w:val="none" w:sz="0" w:space="0" w:color="auto"/>
        <w:right w:val="none" w:sz="0" w:space="0" w:color="auto"/>
      </w:divBdr>
    </w:div>
    <w:div w:id="365298568">
      <w:marLeft w:val="0"/>
      <w:marRight w:val="0"/>
      <w:marTop w:val="0"/>
      <w:marBottom w:val="0"/>
      <w:divBdr>
        <w:top w:val="none" w:sz="0" w:space="0" w:color="auto"/>
        <w:left w:val="none" w:sz="0" w:space="0" w:color="auto"/>
        <w:bottom w:val="none" w:sz="0" w:space="0" w:color="auto"/>
        <w:right w:val="none" w:sz="0" w:space="0" w:color="auto"/>
      </w:divBdr>
    </w:div>
    <w:div w:id="365298569">
      <w:marLeft w:val="0"/>
      <w:marRight w:val="0"/>
      <w:marTop w:val="0"/>
      <w:marBottom w:val="0"/>
      <w:divBdr>
        <w:top w:val="none" w:sz="0" w:space="0" w:color="auto"/>
        <w:left w:val="none" w:sz="0" w:space="0" w:color="auto"/>
        <w:bottom w:val="none" w:sz="0" w:space="0" w:color="auto"/>
        <w:right w:val="none" w:sz="0" w:space="0" w:color="auto"/>
      </w:divBdr>
    </w:div>
    <w:div w:id="365298570">
      <w:marLeft w:val="0"/>
      <w:marRight w:val="0"/>
      <w:marTop w:val="0"/>
      <w:marBottom w:val="0"/>
      <w:divBdr>
        <w:top w:val="none" w:sz="0" w:space="0" w:color="auto"/>
        <w:left w:val="none" w:sz="0" w:space="0" w:color="auto"/>
        <w:bottom w:val="none" w:sz="0" w:space="0" w:color="auto"/>
        <w:right w:val="none" w:sz="0" w:space="0" w:color="auto"/>
      </w:divBdr>
    </w:div>
    <w:div w:id="365298571">
      <w:marLeft w:val="0"/>
      <w:marRight w:val="0"/>
      <w:marTop w:val="0"/>
      <w:marBottom w:val="0"/>
      <w:divBdr>
        <w:top w:val="none" w:sz="0" w:space="0" w:color="auto"/>
        <w:left w:val="none" w:sz="0" w:space="0" w:color="auto"/>
        <w:bottom w:val="none" w:sz="0" w:space="0" w:color="auto"/>
        <w:right w:val="none" w:sz="0" w:space="0" w:color="auto"/>
      </w:divBdr>
    </w:div>
    <w:div w:id="365298572">
      <w:marLeft w:val="0"/>
      <w:marRight w:val="0"/>
      <w:marTop w:val="0"/>
      <w:marBottom w:val="0"/>
      <w:divBdr>
        <w:top w:val="none" w:sz="0" w:space="0" w:color="auto"/>
        <w:left w:val="none" w:sz="0" w:space="0" w:color="auto"/>
        <w:bottom w:val="none" w:sz="0" w:space="0" w:color="auto"/>
        <w:right w:val="none" w:sz="0" w:space="0" w:color="auto"/>
      </w:divBdr>
    </w:div>
    <w:div w:id="365298573">
      <w:marLeft w:val="0"/>
      <w:marRight w:val="0"/>
      <w:marTop w:val="0"/>
      <w:marBottom w:val="0"/>
      <w:divBdr>
        <w:top w:val="none" w:sz="0" w:space="0" w:color="auto"/>
        <w:left w:val="none" w:sz="0" w:space="0" w:color="auto"/>
        <w:bottom w:val="none" w:sz="0" w:space="0" w:color="auto"/>
        <w:right w:val="none" w:sz="0" w:space="0" w:color="auto"/>
      </w:divBdr>
    </w:div>
    <w:div w:id="365298574">
      <w:marLeft w:val="0"/>
      <w:marRight w:val="0"/>
      <w:marTop w:val="0"/>
      <w:marBottom w:val="0"/>
      <w:divBdr>
        <w:top w:val="none" w:sz="0" w:space="0" w:color="auto"/>
        <w:left w:val="none" w:sz="0" w:space="0" w:color="auto"/>
        <w:bottom w:val="none" w:sz="0" w:space="0" w:color="auto"/>
        <w:right w:val="none" w:sz="0" w:space="0" w:color="auto"/>
      </w:divBdr>
    </w:div>
    <w:div w:id="365298575">
      <w:marLeft w:val="0"/>
      <w:marRight w:val="0"/>
      <w:marTop w:val="0"/>
      <w:marBottom w:val="0"/>
      <w:divBdr>
        <w:top w:val="none" w:sz="0" w:space="0" w:color="auto"/>
        <w:left w:val="none" w:sz="0" w:space="0" w:color="auto"/>
        <w:bottom w:val="none" w:sz="0" w:space="0" w:color="auto"/>
        <w:right w:val="none" w:sz="0" w:space="0" w:color="auto"/>
      </w:divBdr>
    </w:div>
    <w:div w:id="365298576">
      <w:marLeft w:val="0"/>
      <w:marRight w:val="0"/>
      <w:marTop w:val="0"/>
      <w:marBottom w:val="0"/>
      <w:divBdr>
        <w:top w:val="none" w:sz="0" w:space="0" w:color="auto"/>
        <w:left w:val="none" w:sz="0" w:space="0" w:color="auto"/>
        <w:bottom w:val="none" w:sz="0" w:space="0" w:color="auto"/>
        <w:right w:val="none" w:sz="0" w:space="0" w:color="auto"/>
      </w:divBdr>
    </w:div>
    <w:div w:id="365298577">
      <w:marLeft w:val="0"/>
      <w:marRight w:val="0"/>
      <w:marTop w:val="0"/>
      <w:marBottom w:val="0"/>
      <w:divBdr>
        <w:top w:val="none" w:sz="0" w:space="0" w:color="auto"/>
        <w:left w:val="none" w:sz="0" w:space="0" w:color="auto"/>
        <w:bottom w:val="none" w:sz="0" w:space="0" w:color="auto"/>
        <w:right w:val="none" w:sz="0" w:space="0" w:color="auto"/>
      </w:divBdr>
    </w:div>
    <w:div w:id="365298578">
      <w:marLeft w:val="0"/>
      <w:marRight w:val="0"/>
      <w:marTop w:val="0"/>
      <w:marBottom w:val="0"/>
      <w:divBdr>
        <w:top w:val="none" w:sz="0" w:space="0" w:color="auto"/>
        <w:left w:val="none" w:sz="0" w:space="0" w:color="auto"/>
        <w:bottom w:val="none" w:sz="0" w:space="0" w:color="auto"/>
        <w:right w:val="none" w:sz="0" w:space="0" w:color="auto"/>
      </w:divBdr>
    </w:div>
    <w:div w:id="365298579">
      <w:marLeft w:val="0"/>
      <w:marRight w:val="0"/>
      <w:marTop w:val="0"/>
      <w:marBottom w:val="0"/>
      <w:divBdr>
        <w:top w:val="none" w:sz="0" w:space="0" w:color="auto"/>
        <w:left w:val="none" w:sz="0" w:space="0" w:color="auto"/>
        <w:bottom w:val="none" w:sz="0" w:space="0" w:color="auto"/>
        <w:right w:val="none" w:sz="0" w:space="0" w:color="auto"/>
      </w:divBdr>
    </w:div>
    <w:div w:id="365298580">
      <w:marLeft w:val="0"/>
      <w:marRight w:val="0"/>
      <w:marTop w:val="0"/>
      <w:marBottom w:val="0"/>
      <w:divBdr>
        <w:top w:val="none" w:sz="0" w:space="0" w:color="auto"/>
        <w:left w:val="none" w:sz="0" w:space="0" w:color="auto"/>
        <w:bottom w:val="none" w:sz="0" w:space="0" w:color="auto"/>
        <w:right w:val="none" w:sz="0" w:space="0" w:color="auto"/>
      </w:divBdr>
    </w:div>
    <w:div w:id="365298581">
      <w:marLeft w:val="0"/>
      <w:marRight w:val="0"/>
      <w:marTop w:val="0"/>
      <w:marBottom w:val="0"/>
      <w:divBdr>
        <w:top w:val="none" w:sz="0" w:space="0" w:color="auto"/>
        <w:left w:val="none" w:sz="0" w:space="0" w:color="auto"/>
        <w:bottom w:val="none" w:sz="0" w:space="0" w:color="auto"/>
        <w:right w:val="none" w:sz="0" w:space="0" w:color="auto"/>
      </w:divBdr>
    </w:div>
    <w:div w:id="365298582">
      <w:marLeft w:val="0"/>
      <w:marRight w:val="0"/>
      <w:marTop w:val="0"/>
      <w:marBottom w:val="0"/>
      <w:divBdr>
        <w:top w:val="none" w:sz="0" w:space="0" w:color="auto"/>
        <w:left w:val="none" w:sz="0" w:space="0" w:color="auto"/>
        <w:bottom w:val="none" w:sz="0" w:space="0" w:color="auto"/>
        <w:right w:val="none" w:sz="0" w:space="0" w:color="auto"/>
      </w:divBdr>
    </w:div>
    <w:div w:id="365298583">
      <w:marLeft w:val="0"/>
      <w:marRight w:val="0"/>
      <w:marTop w:val="0"/>
      <w:marBottom w:val="0"/>
      <w:divBdr>
        <w:top w:val="none" w:sz="0" w:space="0" w:color="auto"/>
        <w:left w:val="none" w:sz="0" w:space="0" w:color="auto"/>
        <w:bottom w:val="none" w:sz="0" w:space="0" w:color="auto"/>
        <w:right w:val="none" w:sz="0" w:space="0" w:color="auto"/>
      </w:divBdr>
    </w:div>
    <w:div w:id="365298584">
      <w:marLeft w:val="0"/>
      <w:marRight w:val="0"/>
      <w:marTop w:val="0"/>
      <w:marBottom w:val="0"/>
      <w:divBdr>
        <w:top w:val="none" w:sz="0" w:space="0" w:color="auto"/>
        <w:left w:val="none" w:sz="0" w:space="0" w:color="auto"/>
        <w:bottom w:val="none" w:sz="0" w:space="0" w:color="auto"/>
        <w:right w:val="none" w:sz="0" w:space="0" w:color="auto"/>
      </w:divBdr>
    </w:div>
    <w:div w:id="365298585">
      <w:marLeft w:val="0"/>
      <w:marRight w:val="0"/>
      <w:marTop w:val="0"/>
      <w:marBottom w:val="0"/>
      <w:divBdr>
        <w:top w:val="none" w:sz="0" w:space="0" w:color="auto"/>
        <w:left w:val="none" w:sz="0" w:space="0" w:color="auto"/>
        <w:bottom w:val="none" w:sz="0" w:space="0" w:color="auto"/>
        <w:right w:val="none" w:sz="0" w:space="0" w:color="auto"/>
      </w:divBdr>
    </w:div>
    <w:div w:id="365298586">
      <w:marLeft w:val="0"/>
      <w:marRight w:val="0"/>
      <w:marTop w:val="0"/>
      <w:marBottom w:val="0"/>
      <w:divBdr>
        <w:top w:val="none" w:sz="0" w:space="0" w:color="auto"/>
        <w:left w:val="none" w:sz="0" w:space="0" w:color="auto"/>
        <w:bottom w:val="none" w:sz="0" w:space="0" w:color="auto"/>
        <w:right w:val="none" w:sz="0" w:space="0" w:color="auto"/>
      </w:divBdr>
    </w:div>
    <w:div w:id="365298588">
      <w:marLeft w:val="0"/>
      <w:marRight w:val="0"/>
      <w:marTop w:val="0"/>
      <w:marBottom w:val="0"/>
      <w:divBdr>
        <w:top w:val="none" w:sz="0" w:space="0" w:color="auto"/>
        <w:left w:val="none" w:sz="0" w:space="0" w:color="auto"/>
        <w:bottom w:val="none" w:sz="0" w:space="0" w:color="auto"/>
        <w:right w:val="none" w:sz="0" w:space="0" w:color="auto"/>
      </w:divBdr>
    </w:div>
    <w:div w:id="365298589">
      <w:marLeft w:val="0"/>
      <w:marRight w:val="0"/>
      <w:marTop w:val="0"/>
      <w:marBottom w:val="0"/>
      <w:divBdr>
        <w:top w:val="none" w:sz="0" w:space="0" w:color="auto"/>
        <w:left w:val="none" w:sz="0" w:space="0" w:color="auto"/>
        <w:bottom w:val="none" w:sz="0" w:space="0" w:color="auto"/>
        <w:right w:val="none" w:sz="0" w:space="0" w:color="auto"/>
      </w:divBdr>
    </w:div>
    <w:div w:id="365298591">
      <w:marLeft w:val="0"/>
      <w:marRight w:val="0"/>
      <w:marTop w:val="0"/>
      <w:marBottom w:val="0"/>
      <w:divBdr>
        <w:top w:val="none" w:sz="0" w:space="0" w:color="auto"/>
        <w:left w:val="none" w:sz="0" w:space="0" w:color="auto"/>
        <w:bottom w:val="none" w:sz="0" w:space="0" w:color="auto"/>
        <w:right w:val="none" w:sz="0" w:space="0" w:color="auto"/>
      </w:divBdr>
    </w:div>
    <w:div w:id="365298592">
      <w:marLeft w:val="0"/>
      <w:marRight w:val="0"/>
      <w:marTop w:val="0"/>
      <w:marBottom w:val="0"/>
      <w:divBdr>
        <w:top w:val="none" w:sz="0" w:space="0" w:color="auto"/>
        <w:left w:val="none" w:sz="0" w:space="0" w:color="auto"/>
        <w:bottom w:val="none" w:sz="0" w:space="0" w:color="auto"/>
        <w:right w:val="none" w:sz="0" w:space="0" w:color="auto"/>
      </w:divBdr>
    </w:div>
    <w:div w:id="365298593">
      <w:marLeft w:val="0"/>
      <w:marRight w:val="0"/>
      <w:marTop w:val="0"/>
      <w:marBottom w:val="0"/>
      <w:divBdr>
        <w:top w:val="none" w:sz="0" w:space="0" w:color="auto"/>
        <w:left w:val="none" w:sz="0" w:space="0" w:color="auto"/>
        <w:bottom w:val="none" w:sz="0" w:space="0" w:color="auto"/>
        <w:right w:val="none" w:sz="0" w:space="0" w:color="auto"/>
      </w:divBdr>
    </w:div>
    <w:div w:id="365298594">
      <w:marLeft w:val="0"/>
      <w:marRight w:val="0"/>
      <w:marTop w:val="0"/>
      <w:marBottom w:val="0"/>
      <w:divBdr>
        <w:top w:val="none" w:sz="0" w:space="0" w:color="auto"/>
        <w:left w:val="none" w:sz="0" w:space="0" w:color="auto"/>
        <w:bottom w:val="none" w:sz="0" w:space="0" w:color="auto"/>
        <w:right w:val="none" w:sz="0" w:space="0" w:color="auto"/>
      </w:divBdr>
      <w:divsChild>
        <w:div w:id="365298513">
          <w:marLeft w:val="0"/>
          <w:marRight w:val="0"/>
          <w:marTop w:val="0"/>
          <w:marBottom w:val="0"/>
          <w:divBdr>
            <w:top w:val="none" w:sz="0" w:space="0" w:color="auto"/>
            <w:left w:val="none" w:sz="0" w:space="0" w:color="auto"/>
            <w:bottom w:val="none" w:sz="0" w:space="0" w:color="auto"/>
            <w:right w:val="none" w:sz="0" w:space="0" w:color="auto"/>
          </w:divBdr>
        </w:div>
        <w:div w:id="365298587">
          <w:marLeft w:val="0"/>
          <w:marRight w:val="0"/>
          <w:marTop w:val="0"/>
          <w:marBottom w:val="0"/>
          <w:divBdr>
            <w:top w:val="none" w:sz="0" w:space="0" w:color="auto"/>
            <w:left w:val="none" w:sz="0" w:space="0" w:color="auto"/>
            <w:bottom w:val="none" w:sz="0" w:space="0" w:color="auto"/>
            <w:right w:val="none" w:sz="0" w:space="0" w:color="auto"/>
          </w:divBdr>
        </w:div>
        <w:div w:id="365298616">
          <w:marLeft w:val="0"/>
          <w:marRight w:val="0"/>
          <w:marTop w:val="0"/>
          <w:marBottom w:val="0"/>
          <w:divBdr>
            <w:top w:val="none" w:sz="0" w:space="0" w:color="auto"/>
            <w:left w:val="none" w:sz="0" w:space="0" w:color="auto"/>
            <w:bottom w:val="none" w:sz="0" w:space="0" w:color="auto"/>
            <w:right w:val="none" w:sz="0" w:space="0" w:color="auto"/>
          </w:divBdr>
        </w:div>
        <w:div w:id="365299085">
          <w:marLeft w:val="0"/>
          <w:marRight w:val="0"/>
          <w:marTop w:val="0"/>
          <w:marBottom w:val="0"/>
          <w:divBdr>
            <w:top w:val="none" w:sz="0" w:space="0" w:color="auto"/>
            <w:left w:val="none" w:sz="0" w:space="0" w:color="auto"/>
            <w:bottom w:val="none" w:sz="0" w:space="0" w:color="auto"/>
            <w:right w:val="none" w:sz="0" w:space="0" w:color="auto"/>
          </w:divBdr>
        </w:div>
        <w:div w:id="365299092">
          <w:marLeft w:val="0"/>
          <w:marRight w:val="0"/>
          <w:marTop w:val="0"/>
          <w:marBottom w:val="0"/>
          <w:divBdr>
            <w:top w:val="none" w:sz="0" w:space="0" w:color="auto"/>
            <w:left w:val="none" w:sz="0" w:space="0" w:color="auto"/>
            <w:bottom w:val="none" w:sz="0" w:space="0" w:color="auto"/>
            <w:right w:val="none" w:sz="0" w:space="0" w:color="auto"/>
          </w:divBdr>
        </w:div>
      </w:divsChild>
    </w:div>
    <w:div w:id="365298595">
      <w:marLeft w:val="0"/>
      <w:marRight w:val="0"/>
      <w:marTop w:val="0"/>
      <w:marBottom w:val="0"/>
      <w:divBdr>
        <w:top w:val="none" w:sz="0" w:space="0" w:color="auto"/>
        <w:left w:val="none" w:sz="0" w:space="0" w:color="auto"/>
        <w:bottom w:val="none" w:sz="0" w:space="0" w:color="auto"/>
        <w:right w:val="none" w:sz="0" w:space="0" w:color="auto"/>
      </w:divBdr>
    </w:div>
    <w:div w:id="365298596">
      <w:marLeft w:val="0"/>
      <w:marRight w:val="0"/>
      <w:marTop w:val="0"/>
      <w:marBottom w:val="0"/>
      <w:divBdr>
        <w:top w:val="none" w:sz="0" w:space="0" w:color="auto"/>
        <w:left w:val="none" w:sz="0" w:space="0" w:color="auto"/>
        <w:bottom w:val="none" w:sz="0" w:space="0" w:color="auto"/>
        <w:right w:val="none" w:sz="0" w:space="0" w:color="auto"/>
      </w:divBdr>
    </w:div>
    <w:div w:id="365298597">
      <w:marLeft w:val="0"/>
      <w:marRight w:val="0"/>
      <w:marTop w:val="0"/>
      <w:marBottom w:val="0"/>
      <w:divBdr>
        <w:top w:val="none" w:sz="0" w:space="0" w:color="auto"/>
        <w:left w:val="none" w:sz="0" w:space="0" w:color="auto"/>
        <w:bottom w:val="none" w:sz="0" w:space="0" w:color="auto"/>
        <w:right w:val="none" w:sz="0" w:space="0" w:color="auto"/>
      </w:divBdr>
    </w:div>
    <w:div w:id="365298598">
      <w:marLeft w:val="0"/>
      <w:marRight w:val="0"/>
      <w:marTop w:val="0"/>
      <w:marBottom w:val="0"/>
      <w:divBdr>
        <w:top w:val="none" w:sz="0" w:space="0" w:color="auto"/>
        <w:left w:val="none" w:sz="0" w:space="0" w:color="auto"/>
        <w:bottom w:val="none" w:sz="0" w:space="0" w:color="auto"/>
        <w:right w:val="none" w:sz="0" w:space="0" w:color="auto"/>
      </w:divBdr>
    </w:div>
    <w:div w:id="365298599">
      <w:marLeft w:val="0"/>
      <w:marRight w:val="0"/>
      <w:marTop w:val="0"/>
      <w:marBottom w:val="0"/>
      <w:divBdr>
        <w:top w:val="none" w:sz="0" w:space="0" w:color="auto"/>
        <w:left w:val="none" w:sz="0" w:space="0" w:color="auto"/>
        <w:bottom w:val="none" w:sz="0" w:space="0" w:color="auto"/>
        <w:right w:val="none" w:sz="0" w:space="0" w:color="auto"/>
      </w:divBdr>
    </w:div>
    <w:div w:id="365298600">
      <w:marLeft w:val="0"/>
      <w:marRight w:val="0"/>
      <w:marTop w:val="0"/>
      <w:marBottom w:val="0"/>
      <w:divBdr>
        <w:top w:val="none" w:sz="0" w:space="0" w:color="auto"/>
        <w:left w:val="none" w:sz="0" w:space="0" w:color="auto"/>
        <w:bottom w:val="none" w:sz="0" w:space="0" w:color="auto"/>
        <w:right w:val="none" w:sz="0" w:space="0" w:color="auto"/>
      </w:divBdr>
    </w:div>
    <w:div w:id="365298601">
      <w:marLeft w:val="0"/>
      <w:marRight w:val="0"/>
      <w:marTop w:val="0"/>
      <w:marBottom w:val="0"/>
      <w:divBdr>
        <w:top w:val="none" w:sz="0" w:space="0" w:color="auto"/>
        <w:left w:val="none" w:sz="0" w:space="0" w:color="auto"/>
        <w:bottom w:val="none" w:sz="0" w:space="0" w:color="auto"/>
        <w:right w:val="none" w:sz="0" w:space="0" w:color="auto"/>
      </w:divBdr>
    </w:div>
    <w:div w:id="365298602">
      <w:marLeft w:val="0"/>
      <w:marRight w:val="0"/>
      <w:marTop w:val="0"/>
      <w:marBottom w:val="0"/>
      <w:divBdr>
        <w:top w:val="none" w:sz="0" w:space="0" w:color="auto"/>
        <w:left w:val="none" w:sz="0" w:space="0" w:color="auto"/>
        <w:bottom w:val="none" w:sz="0" w:space="0" w:color="auto"/>
        <w:right w:val="none" w:sz="0" w:space="0" w:color="auto"/>
      </w:divBdr>
    </w:div>
    <w:div w:id="365298603">
      <w:marLeft w:val="0"/>
      <w:marRight w:val="0"/>
      <w:marTop w:val="0"/>
      <w:marBottom w:val="0"/>
      <w:divBdr>
        <w:top w:val="none" w:sz="0" w:space="0" w:color="auto"/>
        <w:left w:val="none" w:sz="0" w:space="0" w:color="auto"/>
        <w:bottom w:val="none" w:sz="0" w:space="0" w:color="auto"/>
        <w:right w:val="none" w:sz="0" w:space="0" w:color="auto"/>
      </w:divBdr>
    </w:div>
    <w:div w:id="365298604">
      <w:marLeft w:val="0"/>
      <w:marRight w:val="0"/>
      <w:marTop w:val="0"/>
      <w:marBottom w:val="0"/>
      <w:divBdr>
        <w:top w:val="none" w:sz="0" w:space="0" w:color="auto"/>
        <w:left w:val="none" w:sz="0" w:space="0" w:color="auto"/>
        <w:bottom w:val="none" w:sz="0" w:space="0" w:color="auto"/>
        <w:right w:val="none" w:sz="0" w:space="0" w:color="auto"/>
      </w:divBdr>
    </w:div>
    <w:div w:id="365298605">
      <w:marLeft w:val="0"/>
      <w:marRight w:val="0"/>
      <w:marTop w:val="0"/>
      <w:marBottom w:val="0"/>
      <w:divBdr>
        <w:top w:val="none" w:sz="0" w:space="0" w:color="auto"/>
        <w:left w:val="none" w:sz="0" w:space="0" w:color="auto"/>
        <w:bottom w:val="none" w:sz="0" w:space="0" w:color="auto"/>
        <w:right w:val="none" w:sz="0" w:space="0" w:color="auto"/>
      </w:divBdr>
    </w:div>
    <w:div w:id="365298606">
      <w:marLeft w:val="0"/>
      <w:marRight w:val="0"/>
      <w:marTop w:val="0"/>
      <w:marBottom w:val="0"/>
      <w:divBdr>
        <w:top w:val="none" w:sz="0" w:space="0" w:color="auto"/>
        <w:left w:val="none" w:sz="0" w:space="0" w:color="auto"/>
        <w:bottom w:val="none" w:sz="0" w:space="0" w:color="auto"/>
        <w:right w:val="none" w:sz="0" w:space="0" w:color="auto"/>
      </w:divBdr>
    </w:div>
    <w:div w:id="365298607">
      <w:marLeft w:val="0"/>
      <w:marRight w:val="0"/>
      <w:marTop w:val="0"/>
      <w:marBottom w:val="0"/>
      <w:divBdr>
        <w:top w:val="none" w:sz="0" w:space="0" w:color="auto"/>
        <w:left w:val="none" w:sz="0" w:space="0" w:color="auto"/>
        <w:bottom w:val="none" w:sz="0" w:space="0" w:color="auto"/>
        <w:right w:val="none" w:sz="0" w:space="0" w:color="auto"/>
      </w:divBdr>
    </w:div>
    <w:div w:id="365298608">
      <w:marLeft w:val="0"/>
      <w:marRight w:val="0"/>
      <w:marTop w:val="0"/>
      <w:marBottom w:val="0"/>
      <w:divBdr>
        <w:top w:val="none" w:sz="0" w:space="0" w:color="auto"/>
        <w:left w:val="none" w:sz="0" w:space="0" w:color="auto"/>
        <w:bottom w:val="none" w:sz="0" w:space="0" w:color="auto"/>
        <w:right w:val="none" w:sz="0" w:space="0" w:color="auto"/>
      </w:divBdr>
    </w:div>
    <w:div w:id="365298610">
      <w:marLeft w:val="0"/>
      <w:marRight w:val="0"/>
      <w:marTop w:val="0"/>
      <w:marBottom w:val="0"/>
      <w:divBdr>
        <w:top w:val="none" w:sz="0" w:space="0" w:color="auto"/>
        <w:left w:val="none" w:sz="0" w:space="0" w:color="auto"/>
        <w:bottom w:val="none" w:sz="0" w:space="0" w:color="auto"/>
        <w:right w:val="none" w:sz="0" w:space="0" w:color="auto"/>
      </w:divBdr>
    </w:div>
    <w:div w:id="365298611">
      <w:marLeft w:val="0"/>
      <w:marRight w:val="0"/>
      <w:marTop w:val="0"/>
      <w:marBottom w:val="0"/>
      <w:divBdr>
        <w:top w:val="none" w:sz="0" w:space="0" w:color="auto"/>
        <w:left w:val="none" w:sz="0" w:space="0" w:color="auto"/>
        <w:bottom w:val="none" w:sz="0" w:space="0" w:color="auto"/>
        <w:right w:val="none" w:sz="0" w:space="0" w:color="auto"/>
      </w:divBdr>
    </w:div>
    <w:div w:id="365298612">
      <w:marLeft w:val="0"/>
      <w:marRight w:val="0"/>
      <w:marTop w:val="0"/>
      <w:marBottom w:val="0"/>
      <w:divBdr>
        <w:top w:val="none" w:sz="0" w:space="0" w:color="auto"/>
        <w:left w:val="none" w:sz="0" w:space="0" w:color="auto"/>
        <w:bottom w:val="none" w:sz="0" w:space="0" w:color="auto"/>
        <w:right w:val="none" w:sz="0" w:space="0" w:color="auto"/>
      </w:divBdr>
    </w:div>
    <w:div w:id="365298613">
      <w:marLeft w:val="0"/>
      <w:marRight w:val="0"/>
      <w:marTop w:val="0"/>
      <w:marBottom w:val="0"/>
      <w:divBdr>
        <w:top w:val="none" w:sz="0" w:space="0" w:color="auto"/>
        <w:left w:val="none" w:sz="0" w:space="0" w:color="auto"/>
        <w:bottom w:val="none" w:sz="0" w:space="0" w:color="auto"/>
        <w:right w:val="none" w:sz="0" w:space="0" w:color="auto"/>
      </w:divBdr>
    </w:div>
    <w:div w:id="365298615">
      <w:marLeft w:val="0"/>
      <w:marRight w:val="0"/>
      <w:marTop w:val="0"/>
      <w:marBottom w:val="0"/>
      <w:divBdr>
        <w:top w:val="none" w:sz="0" w:space="0" w:color="auto"/>
        <w:left w:val="none" w:sz="0" w:space="0" w:color="auto"/>
        <w:bottom w:val="none" w:sz="0" w:space="0" w:color="auto"/>
        <w:right w:val="none" w:sz="0" w:space="0" w:color="auto"/>
      </w:divBdr>
    </w:div>
    <w:div w:id="365298617">
      <w:marLeft w:val="0"/>
      <w:marRight w:val="0"/>
      <w:marTop w:val="0"/>
      <w:marBottom w:val="0"/>
      <w:divBdr>
        <w:top w:val="none" w:sz="0" w:space="0" w:color="auto"/>
        <w:left w:val="none" w:sz="0" w:space="0" w:color="auto"/>
        <w:bottom w:val="none" w:sz="0" w:space="0" w:color="auto"/>
        <w:right w:val="none" w:sz="0" w:space="0" w:color="auto"/>
      </w:divBdr>
    </w:div>
    <w:div w:id="365298618">
      <w:marLeft w:val="0"/>
      <w:marRight w:val="0"/>
      <w:marTop w:val="0"/>
      <w:marBottom w:val="0"/>
      <w:divBdr>
        <w:top w:val="none" w:sz="0" w:space="0" w:color="auto"/>
        <w:left w:val="none" w:sz="0" w:space="0" w:color="auto"/>
        <w:bottom w:val="none" w:sz="0" w:space="0" w:color="auto"/>
        <w:right w:val="none" w:sz="0" w:space="0" w:color="auto"/>
      </w:divBdr>
    </w:div>
    <w:div w:id="365298619">
      <w:marLeft w:val="0"/>
      <w:marRight w:val="0"/>
      <w:marTop w:val="0"/>
      <w:marBottom w:val="0"/>
      <w:divBdr>
        <w:top w:val="none" w:sz="0" w:space="0" w:color="auto"/>
        <w:left w:val="none" w:sz="0" w:space="0" w:color="auto"/>
        <w:bottom w:val="none" w:sz="0" w:space="0" w:color="auto"/>
        <w:right w:val="none" w:sz="0" w:space="0" w:color="auto"/>
      </w:divBdr>
    </w:div>
    <w:div w:id="365298620">
      <w:marLeft w:val="0"/>
      <w:marRight w:val="0"/>
      <w:marTop w:val="0"/>
      <w:marBottom w:val="0"/>
      <w:divBdr>
        <w:top w:val="none" w:sz="0" w:space="0" w:color="auto"/>
        <w:left w:val="none" w:sz="0" w:space="0" w:color="auto"/>
        <w:bottom w:val="none" w:sz="0" w:space="0" w:color="auto"/>
        <w:right w:val="none" w:sz="0" w:space="0" w:color="auto"/>
      </w:divBdr>
    </w:div>
    <w:div w:id="365298621">
      <w:marLeft w:val="0"/>
      <w:marRight w:val="0"/>
      <w:marTop w:val="0"/>
      <w:marBottom w:val="0"/>
      <w:divBdr>
        <w:top w:val="none" w:sz="0" w:space="0" w:color="auto"/>
        <w:left w:val="none" w:sz="0" w:space="0" w:color="auto"/>
        <w:bottom w:val="none" w:sz="0" w:space="0" w:color="auto"/>
        <w:right w:val="none" w:sz="0" w:space="0" w:color="auto"/>
      </w:divBdr>
    </w:div>
    <w:div w:id="365298622">
      <w:marLeft w:val="0"/>
      <w:marRight w:val="0"/>
      <w:marTop w:val="0"/>
      <w:marBottom w:val="0"/>
      <w:divBdr>
        <w:top w:val="none" w:sz="0" w:space="0" w:color="auto"/>
        <w:left w:val="none" w:sz="0" w:space="0" w:color="auto"/>
        <w:bottom w:val="none" w:sz="0" w:space="0" w:color="auto"/>
        <w:right w:val="none" w:sz="0" w:space="0" w:color="auto"/>
      </w:divBdr>
    </w:div>
    <w:div w:id="365298623">
      <w:marLeft w:val="0"/>
      <w:marRight w:val="0"/>
      <w:marTop w:val="0"/>
      <w:marBottom w:val="0"/>
      <w:divBdr>
        <w:top w:val="none" w:sz="0" w:space="0" w:color="auto"/>
        <w:left w:val="none" w:sz="0" w:space="0" w:color="auto"/>
        <w:bottom w:val="none" w:sz="0" w:space="0" w:color="auto"/>
        <w:right w:val="none" w:sz="0" w:space="0" w:color="auto"/>
      </w:divBdr>
    </w:div>
    <w:div w:id="365298624">
      <w:marLeft w:val="0"/>
      <w:marRight w:val="0"/>
      <w:marTop w:val="0"/>
      <w:marBottom w:val="0"/>
      <w:divBdr>
        <w:top w:val="none" w:sz="0" w:space="0" w:color="auto"/>
        <w:left w:val="none" w:sz="0" w:space="0" w:color="auto"/>
        <w:bottom w:val="none" w:sz="0" w:space="0" w:color="auto"/>
        <w:right w:val="none" w:sz="0" w:space="0" w:color="auto"/>
      </w:divBdr>
    </w:div>
    <w:div w:id="365298625">
      <w:marLeft w:val="0"/>
      <w:marRight w:val="0"/>
      <w:marTop w:val="0"/>
      <w:marBottom w:val="0"/>
      <w:divBdr>
        <w:top w:val="none" w:sz="0" w:space="0" w:color="auto"/>
        <w:left w:val="none" w:sz="0" w:space="0" w:color="auto"/>
        <w:bottom w:val="none" w:sz="0" w:space="0" w:color="auto"/>
        <w:right w:val="none" w:sz="0" w:space="0" w:color="auto"/>
      </w:divBdr>
    </w:div>
    <w:div w:id="365298626">
      <w:marLeft w:val="0"/>
      <w:marRight w:val="0"/>
      <w:marTop w:val="0"/>
      <w:marBottom w:val="0"/>
      <w:divBdr>
        <w:top w:val="none" w:sz="0" w:space="0" w:color="auto"/>
        <w:left w:val="none" w:sz="0" w:space="0" w:color="auto"/>
        <w:bottom w:val="none" w:sz="0" w:space="0" w:color="auto"/>
        <w:right w:val="none" w:sz="0" w:space="0" w:color="auto"/>
      </w:divBdr>
    </w:div>
    <w:div w:id="365298627">
      <w:marLeft w:val="0"/>
      <w:marRight w:val="0"/>
      <w:marTop w:val="0"/>
      <w:marBottom w:val="0"/>
      <w:divBdr>
        <w:top w:val="none" w:sz="0" w:space="0" w:color="auto"/>
        <w:left w:val="none" w:sz="0" w:space="0" w:color="auto"/>
        <w:bottom w:val="none" w:sz="0" w:space="0" w:color="auto"/>
        <w:right w:val="none" w:sz="0" w:space="0" w:color="auto"/>
      </w:divBdr>
    </w:div>
    <w:div w:id="365298628">
      <w:marLeft w:val="0"/>
      <w:marRight w:val="0"/>
      <w:marTop w:val="0"/>
      <w:marBottom w:val="0"/>
      <w:divBdr>
        <w:top w:val="none" w:sz="0" w:space="0" w:color="auto"/>
        <w:left w:val="none" w:sz="0" w:space="0" w:color="auto"/>
        <w:bottom w:val="none" w:sz="0" w:space="0" w:color="auto"/>
        <w:right w:val="none" w:sz="0" w:space="0" w:color="auto"/>
      </w:divBdr>
    </w:div>
    <w:div w:id="365298629">
      <w:marLeft w:val="0"/>
      <w:marRight w:val="0"/>
      <w:marTop w:val="0"/>
      <w:marBottom w:val="0"/>
      <w:divBdr>
        <w:top w:val="none" w:sz="0" w:space="0" w:color="auto"/>
        <w:left w:val="none" w:sz="0" w:space="0" w:color="auto"/>
        <w:bottom w:val="none" w:sz="0" w:space="0" w:color="auto"/>
        <w:right w:val="none" w:sz="0" w:space="0" w:color="auto"/>
      </w:divBdr>
    </w:div>
    <w:div w:id="365298630">
      <w:marLeft w:val="0"/>
      <w:marRight w:val="0"/>
      <w:marTop w:val="0"/>
      <w:marBottom w:val="0"/>
      <w:divBdr>
        <w:top w:val="none" w:sz="0" w:space="0" w:color="auto"/>
        <w:left w:val="none" w:sz="0" w:space="0" w:color="auto"/>
        <w:bottom w:val="none" w:sz="0" w:space="0" w:color="auto"/>
        <w:right w:val="none" w:sz="0" w:space="0" w:color="auto"/>
      </w:divBdr>
    </w:div>
    <w:div w:id="365298631">
      <w:marLeft w:val="0"/>
      <w:marRight w:val="0"/>
      <w:marTop w:val="0"/>
      <w:marBottom w:val="0"/>
      <w:divBdr>
        <w:top w:val="none" w:sz="0" w:space="0" w:color="auto"/>
        <w:left w:val="none" w:sz="0" w:space="0" w:color="auto"/>
        <w:bottom w:val="none" w:sz="0" w:space="0" w:color="auto"/>
        <w:right w:val="none" w:sz="0" w:space="0" w:color="auto"/>
      </w:divBdr>
    </w:div>
    <w:div w:id="365298633">
      <w:marLeft w:val="0"/>
      <w:marRight w:val="0"/>
      <w:marTop w:val="0"/>
      <w:marBottom w:val="0"/>
      <w:divBdr>
        <w:top w:val="none" w:sz="0" w:space="0" w:color="auto"/>
        <w:left w:val="none" w:sz="0" w:space="0" w:color="auto"/>
        <w:bottom w:val="none" w:sz="0" w:space="0" w:color="auto"/>
        <w:right w:val="none" w:sz="0" w:space="0" w:color="auto"/>
      </w:divBdr>
    </w:div>
    <w:div w:id="365298634">
      <w:marLeft w:val="0"/>
      <w:marRight w:val="0"/>
      <w:marTop w:val="0"/>
      <w:marBottom w:val="0"/>
      <w:divBdr>
        <w:top w:val="none" w:sz="0" w:space="0" w:color="auto"/>
        <w:left w:val="none" w:sz="0" w:space="0" w:color="auto"/>
        <w:bottom w:val="none" w:sz="0" w:space="0" w:color="auto"/>
        <w:right w:val="none" w:sz="0" w:space="0" w:color="auto"/>
      </w:divBdr>
    </w:div>
    <w:div w:id="365298635">
      <w:marLeft w:val="0"/>
      <w:marRight w:val="0"/>
      <w:marTop w:val="0"/>
      <w:marBottom w:val="0"/>
      <w:divBdr>
        <w:top w:val="none" w:sz="0" w:space="0" w:color="auto"/>
        <w:left w:val="none" w:sz="0" w:space="0" w:color="auto"/>
        <w:bottom w:val="none" w:sz="0" w:space="0" w:color="auto"/>
        <w:right w:val="none" w:sz="0" w:space="0" w:color="auto"/>
      </w:divBdr>
    </w:div>
    <w:div w:id="365298636">
      <w:marLeft w:val="0"/>
      <w:marRight w:val="0"/>
      <w:marTop w:val="0"/>
      <w:marBottom w:val="0"/>
      <w:divBdr>
        <w:top w:val="none" w:sz="0" w:space="0" w:color="auto"/>
        <w:left w:val="none" w:sz="0" w:space="0" w:color="auto"/>
        <w:bottom w:val="none" w:sz="0" w:space="0" w:color="auto"/>
        <w:right w:val="none" w:sz="0" w:space="0" w:color="auto"/>
      </w:divBdr>
    </w:div>
    <w:div w:id="365298637">
      <w:marLeft w:val="0"/>
      <w:marRight w:val="0"/>
      <w:marTop w:val="0"/>
      <w:marBottom w:val="0"/>
      <w:divBdr>
        <w:top w:val="none" w:sz="0" w:space="0" w:color="auto"/>
        <w:left w:val="none" w:sz="0" w:space="0" w:color="auto"/>
        <w:bottom w:val="none" w:sz="0" w:space="0" w:color="auto"/>
        <w:right w:val="none" w:sz="0" w:space="0" w:color="auto"/>
      </w:divBdr>
    </w:div>
    <w:div w:id="365298638">
      <w:marLeft w:val="0"/>
      <w:marRight w:val="0"/>
      <w:marTop w:val="0"/>
      <w:marBottom w:val="0"/>
      <w:divBdr>
        <w:top w:val="none" w:sz="0" w:space="0" w:color="auto"/>
        <w:left w:val="none" w:sz="0" w:space="0" w:color="auto"/>
        <w:bottom w:val="none" w:sz="0" w:space="0" w:color="auto"/>
        <w:right w:val="none" w:sz="0" w:space="0" w:color="auto"/>
      </w:divBdr>
    </w:div>
    <w:div w:id="365298639">
      <w:marLeft w:val="0"/>
      <w:marRight w:val="0"/>
      <w:marTop w:val="0"/>
      <w:marBottom w:val="0"/>
      <w:divBdr>
        <w:top w:val="none" w:sz="0" w:space="0" w:color="auto"/>
        <w:left w:val="none" w:sz="0" w:space="0" w:color="auto"/>
        <w:bottom w:val="none" w:sz="0" w:space="0" w:color="auto"/>
        <w:right w:val="none" w:sz="0" w:space="0" w:color="auto"/>
      </w:divBdr>
    </w:div>
    <w:div w:id="365298640">
      <w:marLeft w:val="0"/>
      <w:marRight w:val="0"/>
      <w:marTop w:val="0"/>
      <w:marBottom w:val="0"/>
      <w:divBdr>
        <w:top w:val="none" w:sz="0" w:space="0" w:color="auto"/>
        <w:left w:val="none" w:sz="0" w:space="0" w:color="auto"/>
        <w:bottom w:val="none" w:sz="0" w:space="0" w:color="auto"/>
        <w:right w:val="none" w:sz="0" w:space="0" w:color="auto"/>
      </w:divBdr>
    </w:div>
    <w:div w:id="365298641">
      <w:marLeft w:val="0"/>
      <w:marRight w:val="0"/>
      <w:marTop w:val="0"/>
      <w:marBottom w:val="0"/>
      <w:divBdr>
        <w:top w:val="none" w:sz="0" w:space="0" w:color="auto"/>
        <w:left w:val="none" w:sz="0" w:space="0" w:color="auto"/>
        <w:bottom w:val="none" w:sz="0" w:space="0" w:color="auto"/>
        <w:right w:val="none" w:sz="0" w:space="0" w:color="auto"/>
      </w:divBdr>
    </w:div>
    <w:div w:id="365298642">
      <w:marLeft w:val="0"/>
      <w:marRight w:val="0"/>
      <w:marTop w:val="0"/>
      <w:marBottom w:val="0"/>
      <w:divBdr>
        <w:top w:val="none" w:sz="0" w:space="0" w:color="auto"/>
        <w:left w:val="none" w:sz="0" w:space="0" w:color="auto"/>
        <w:bottom w:val="none" w:sz="0" w:space="0" w:color="auto"/>
        <w:right w:val="none" w:sz="0" w:space="0" w:color="auto"/>
      </w:divBdr>
    </w:div>
    <w:div w:id="365298643">
      <w:marLeft w:val="0"/>
      <w:marRight w:val="0"/>
      <w:marTop w:val="0"/>
      <w:marBottom w:val="0"/>
      <w:divBdr>
        <w:top w:val="none" w:sz="0" w:space="0" w:color="auto"/>
        <w:left w:val="none" w:sz="0" w:space="0" w:color="auto"/>
        <w:bottom w:val="none" w:sz="0" w:space="0" w:color="auto"/>
        <w:right w:val="none" w:sz="0" w:space="0" w:color="auto"/>
      </w:divBdr>
    </w:div>
    <w:div w:id="365298644">
      <w:marLeft w:val="0"/>
      <w:marRight w:val="0"/>
      <w:marTop w:val="0"/>
      <w:marBottom w:val="0"/>
      <w:divBdr>
        <w:top w:val="none" w:sz="0" w:space="0" w:color="auto"/>
        <w:left w:val="none" w:sz="0" w:space="0" w:color="auto"/>
        <w:bottom w:val="none" w:sz="0" w:space="0" w:color="auto"/>
        <w:right w:val="none" w:sz="0" w:space="0" w:color="auto"/>
      </w:divBdr>
    </w:div>
    <w:div w:id="365298646">
      <w:marLeft w:val="0"/>
      <w:marRight w:val="0"/>
      <w:marTop w:val="0"/>
      <w:marBottom w:val="0"/>
      <w:divBdr>
        <w:top w:val="none" w:sz="0" w:space="0" w:color="auto"/>
        <w:left w:val="none" w:sz="0" w:space="0" w:color="auto"/>
        <w:bottom w:val="none" w:sz="0" w:space="0" w:color="auto"/>
        <w:right w:val="none" w:sz="0" w:space="0" w:color="auto"/>
      </w:divBdr>
    </w:div>
    <w:div w:id="365298647">
      <w:marLeft w:val="0"/>
      <w:marRight w:val="0"/>
      <w:marTop w:val="0"/>
      <w:marBottom w:val="0"/>
      <w:divBdr>
        <w:top w:val="none" w:sz="0" w:space="0" w:color="auto"/>
        <w:left w:val="none" w:sz="0" w:space="0" w:color="auto"/>
        <w:bottom w:val="none" w:sz="0" w:space="0" w:color="auto"/>
        <w:right w:val="none" w:sz="0" w:space="0" w:color="auto"/>
      </w:divBdr>
    </w:div>
    <w:div w:id="365298648">
      <w:marLeft w:val="0"/>
      <w:marRight w:val="0"/>
      <w:marTop w:val="0"/>
      <w:marBottom w:val="0"/>
      <w:divBdr>
        <w:top w:val="none" w:sz="0" w:space="0" w:color="auto"/>
        <w:left w:val="none" w:sz="0" w:space="0" w:color="auto"/>
        <w:bottom w:val="none" w:sz="0" w:space="0" w:color="auto"/>
        <w:right w:val="none" w:sz="0" w:space="0" w:color="auto"/>
      </w:divBdr>
    </w:div>
    <w:div w:id="365298649">
      <w:marLeft w:val="0"/>
      <w:marRight w:val="0"/>
      <w:marTop w:val="0"/>
      <w:marBottom w:val="0"/>
      <w:divBdr>
        <w:top w:val="none" w:sz="0" w:space="0" w:color="auto"/>
        <w:left w:val="none" w:sz="0" w:space="0" w:color="auto"/>
        <w:bottom w:val="none" w:sz="0" w:space="0" w:color="auto"/>
        <w:right w:val="none" w:sz="0" w:space="0" w:color="auto"/>
      </w:divBdr>
    </w:div>
    <w:div w:id="365298650">
      <w:marLeft w:val="0"/>
      <w:marRight w:val="0"/>
      <w:marTop w:val="0"/>
      <w:marBottom w:val="0"/>
      <w:divBdr>
        <w:top w:val="none" w:sz="0" w:space="0" w:color="auto"/>
        <w:left w:val="none" w:sz="0" w:space="0" w:color="auto"/>
        <w:bottom w:val="none" w:sz="0" w:space="0" w:color="auto"/>
        <w:right w:val="none" w:sz="0" w:space="0" w:color="auto"/>
      </w:divBdr>
    </w:div>
    <w:div w:id="365298651">
      <w:marLeft w:val="0"/>
      <w:marRight w:val="0"/>
      <w:marTop w:val="0"/>
      <w:marBottom w:val="0"/>
      <w:divBdr>
        <w:top w:val="none" w:sz="0" w:space="0" w:color="auto"/>
        <w:left w:val="none" w:sz="0" w:space="0" w:color="auto"/>
        <w:bottom w:val="none" w:sz="0" w:space="0" w:color="auto"/>
        <w:right w:val="none" w:sz="0" w:space="0" w:color="auto"/>
      </w:divBdr>
    </w:div>
    <w:div w:id="365298652">
      <w:marLeft w:val="0"/>
      <w:marRight w:val="0"/>
      <w:marTop w:val="0"/>
      <w:marBottom w:val="0"/>
      <w:divBdr>
        <w:top w:val="none" w:sz="0" w:space="0" w:color="auto"/>
        <w:left w:val="none" w:sz="0" w:space="0" w:color="auto"/>
        <w:bottom w:val="none" w:sz="0" w:space="0" w:color="auto"/>
        <w:right w:val="none" w:sz="0" w:space="0" w:color="auto"/>
      </w:divBdr>
    </w:div>
    <w:div w:id="365298653">
      <w:marLeft w:val="0"/>
      <w:marRight w:val="0"/>
      <w:marTop w:val="0"/>
      <w:marBottom w:val="0"/>
      <w:divBdr>
        <w:top w:val="none" w:sz="0" w:space="0" w:color="auto"/>
        <w:left w:val="none" w:sz="0" w:space="0" w:color="auto"/>
        <w:bottom w:val="none" w:sz="0" w:space="0" w:color="auto"/>
        <w:right w:val="none" w:sz="0" w:space="0" w:color="auto"/>
      </w:divBdr>
    </w:div>
    <w:div w:id="365298654">
      <w:marLeft w:val="0"/>
      <w:marRight w:val="0"/>
      <w:marTop w:val="0"/>
      <w:marBottom w:val="0"/>
      <w:divBdr>
        <w:top w:val="none" w:sz="0" w:space="0" w:color="auto"/>
        <w:left w:val="none" w:sz="0" w:space="0" w:color="auto"/>
        <w:bottom w:val="none" w:sz="0" w:space="0" w:color="auto"/>
        <w:right w:val="none" w:sz="0" w:space="0" w:color="auto"/>
      </w:divBdr>
    </w:div>
    <w:div w:id="365298655">
      <w:marLeft w:val="0"/>
      <w:marRight w:val="0"/>
      <w:marTop w:val="0"/>
      <w:marBottom w:val="0"/>
      <w:divBdr>
        <w:top w:val="none" w:sz="0" w:space="0" w:color="auto"/>
        <w:left w:val="none" w:sz="0" w:space="0" w:color="auto"/>
        <w:bottom w:val="none" w:sz="0" w:space="0" w:color="auto"/>
        <w:right w:val="none" w:sz="0" w:space="0" w:color="auto"/>
      </w:divBdr>
    </w:div>
    <w:div w:id="365298657">
      <w:marLeft w:val="0"/>
      <w:marRight w:val="0"/>
      <w:marTop w:val="0"/>
      <w:marBottom w:val="0"/>
      <w:divBdr>
        <w:top w:val="none" w:sz="0" w:space="0" w:color="auto"/>
        <w:left w:val="none" w:sz="0" w:space="0" w:color="auto"/>
        <w:bottom w:val="none" w:sz="0" w:space="0" w:color="auto"/>
        <w:right w:val="none" w:sz="0" w:space="0" w:color="auto"/>
      </w:divBdr>
    </w:div>
    <w:div w:id="365298658">
      <w:marLeft w:val="0"/>
      <w:marRight w:val="0"/>
      <w:marTop w:val="0"/>
      <w:marBottom w:val="0"/>
      <w:divBdr>
        <w:top w:val="none" w:sz="0" w:space="0" w:color="auto"/>
        <w:left w:val="none" w:sz="0" w:space="0" w:color="auto"/>
        <w:bottom w:val="none" w:sz="0" w:space="0" w:color="auto"/>
        <w:right w:val="none" w:sz="0" w:space="0" w:color="auto"/>
      </w:divBdr>
    </w:div>
    <w:div w:id="365298659">
      <w:marLeft w:val="0"/>
      <w:marRight w:val="0"/>
      <w:marTop w:val="0"/>
      <w:marBottom w:val="0"/>
      <w:divBdr>
        <w:top w:val="none" w:sz="0" w:space="0" w:color="auto"/>
        <w:left w:val="none" w:sz="0" w:space="0" w:color="auto"/>
        <w:bottom w:val="none" w:sz="0" w:space="0" w:color="auto"/>
        <w:right w:val="none" w:sz="0" w:space="0" w:color="auto"/>
      </w:divBdr>
    </w:div>
    <w:div w:id="365298660">
      <w:marLeft w:val="0"/>
      <w:marRight w:val="0"/>
      <w:marTop w:val="0"/>
      <w:marBottom w:val="0"/>
      <w:divBdr>
        <w:top w:val="none" w:sz="0" w:space="0" w:color="auto"/>
        <w:left w:val="none" w:sz="0" w:space="0" w:color="auto"/>
        <w:bottom w:val="none" w:sz="0" w:space="0" w:color="auto"/>
        <w:right w:val="none" w:sz="0" w:space="0" w:color="auto"/>
      </w:divBdr>
    </w:div>
    <w:div w:id="365298661">
      <w:marLeft w:val="0"/>
      <w:marRight w:val="0"/>
      <w:marTop w:val="0"/>
      <w:marBottom w:val="0"/>
      <w:divBdr>
        <w:top w:val="none" w:sz="0" w:space="0" w:color="auto"/>
        <w:left w:val="none" w:sz="0" w:space="0" w:color="auto"/>
        <w:bottom w:val="none" w:sz="0" w:space="0" w:color="auto"/>
        <w:right w:val="none" w:sz="0" w:space="0" w:color="auto"/>
      </w:divBdr>
    </w:div>
    <w:div w:id="365298662">
      <w:marLeft w:val="0"/>
      <w:marRight w:val="0"/>
      <w:marTop w:val="0"/>
      <w:marBottom w:val="0"/>
      <w:divBdr>
        <w:top w:val="none" w:sz="0" w:space="0" w:color="auto"/>
        <w:left w:val="none" w:sz="0" w:space="0" w:color="auto"/>
        <w:bottom w:val="none" w:sz="0" w:space="0" w:color="auto"/>
        <w:right w:val="none" w:sz="0" w:space="0" w:color="auto"/>
      </w:divBdr>
    </w:div>
    <w:div w:id="365298664">
      <w:marLeft w:val="0"/>
      <w:marRight w:val="0"/>
      <w:marTop w:val="0"/>
      <w:marBottom w:val="0"/>
      <w:divBdr>
        <w:top w:val="none" w:sz="0" w:space="0" w:color="auto"/>
        <w:left w:val="none" w:sz="0" w:space="0" w:color="auto"/>
        <w:bottom w:val="none" w:sz="0" w:space="0" w:color="auto"/>
        <w:right w:val="none" w:sz="0" w:space="0" w:color="auto"/>
      </w:divBdr>
    </w:div>
    <w:div w:id="365298665">
      <w:marLeft w:val="0"/>
      <w:marRight w:val="0"/>
      <w:marTop w:val="0"/>
      <w:marBottom w:val="0"/>
      <w:divBdr>
        <w:top w:val="none" w:sz="0" w:space="0" w:color="auto"/>
        <w:left w:val="none" w:sz="0" w:space="0" w:color="auto"/>
        <w:bottom w:val="none" w:sz="0" w:space="0" w:color="auto"/>
        <w:right w:val="none" w:sz="0" w:space="0" w:color="auto"/>
      </w:divBdr>
    </w:div>
    <w:div w:id="365298666">
      <w:marLeft w:val="0"/>
      <w:marRight w:val="0"/>
      <w:marTop w:val="0"/>
      <w:marBottom w:val="0"/>
      <w:divBdr>
        <w:top w:val="none" w:sz="0" w:space="0" w:color="auto"/>
        <w:left w:val="none" w:sz="0" w:space="0" w:color="auto"/>
        <w:bottom w:val="none" w:sz="0" w:space="0" w:color="auto"/>
        <w:right w:val="none" w:sz="0" w:space="0" w:color="auto"/>
      </w:divBdr>
    </w:div>
    <w:div w:id="365298667">
      <w:marLeft w:val="0"/>
      <w:marRight w:val="0"/>
      <w:marTop w:val="0"/>
      <w:marBottom w:val="0"/>
      <w:divBdr>
        <w:top w:val="none" w:sz="0" w:space="0" w:color="auto"/>
        <w:left w:val="none" w:sz="0" w:space="0" w:color="auto"/>
        <w:bottom w:val="none" w:sz="0" w:space="0" w:color="auto"/>
        <w:right w:val="none" w:sz="0" w:space="0" w:color="auto"/>
      </w:divBdr>
    </w:div>
    <w:div w:id="365298668">
      <w:marLeft w:val="0"/>
      <w:marRight w:val="0"/>
      <w:marTop w:val="0"/>
      <w:marBottom w:val="0"/>
      <w:divBdr>
        <w:top w:val="none" w:sz="0" w:space="0" w:color="auto"/>
        <w:left w:val="none" w:sz="0" w:space="0" w:color="auto"/>
        <w:bottom w:val="none" w:sz="0" w:space="0" w:color="auto"/>
        <w:right w:val="none" w:sz="0" w:space="0" w:color="auto"/>
      </w:divBdr>
    </w:div>
    <w:div w:id="365298669">
      <w:marLeft w:val="0"/>
      <w:marRight w:val="0"/>
      <w:marTop w:val="0"/>
      <w:marBottom w:val="0"/>
      <w:divBdr>
        <w:top w:val="none" w:sz="0" w:space="0" w:color="auto"/>
        <w:left w:val="none" w:sz="0" w:space="0" w:color="auto"/>
        <w:bottom w:val="none" w:sz="0" w:space="0" w:color="auto"/>
        <w:right w:val="none" w:sz="0" w:space="0" w:color="auto"/>
      </w:divBdr>
    </w:div>
    <w:div w:id="365298670">
      <w:marLeft w:val="0"/>
      <w:marRight w:val="0"/>
      <w:marTop w:val="0"/>
      <w:marBottom w:val="0"/>
      <w:divBdr>
        <w:top w:val="none" w:sz="0" w:space="0" w:color="auto"/>
        <w:left w:val="none" w:sz="0" w:space="0" w:color="auto"/>
        <w:bottom w:val="none" w:sz="0" w:space="0" w:color="auto"/>
        <w:right w:val="none" w:sz="0" w:space="0" w:color="auto"/>
      </w:divBdr>
    </w:div>
    <w:div w:id="365298671">
      <w:marLeft w:val="0"/>
      <w:marRight w:val="0"/>
      <w:marTop w:val="0"/>
      <w:marBottom w:val="0"/>
      <w:divBdr>
        <w:top w:val="none" w:sz="0" w:space="0" w:color="auto"/>
        <w:left w:val="none" w:sz="0" w:space="0" w:color="auto"/>
        <w:bottom w:val="none" w:sz="0" w:space="0" w:color="auto"/>
        <w:right w:val="none" w:sz="0" w:space="0" w:color="auto"/>
      </w:divBdr>
    </w:div>
    <w:div w:id="365298672">
      <w:marLeft w:val="0"/>
      <w:marRight w:val="0"/>
      <w:marTop w:val="0"/>
      <w:marBottom w:val="0"/>
      <w:divBdr>
        <w:top w:val="none" w:sz="0" w:space="0" w:color="auto"/>
        <w:left w:val="none" w:sz="0" w:space="0" w:color="auto"/>
        <w:bottom w:val="none" w:sz="0" w:space="0" w:color="auto"/>
        <w:right w:val="none" w:sz="0" w:space="0" w:color="auto"/>
      </w:divBdr>
    </w:div>
    <w:div w:id="365298673">
      <w:marLeft w:val="0"/>
      <w:marRight w:val="0"/>
      <w:marTop w:val="0"/>
      <w:marBottom w:val="0"/>
      <w:divBdr>
        <w:top w:val="none" w:sz="0" w:space="0" w:color="auto"/>
        <w:left w:val="none" w:sz="0" w:space="0" w:color="auto"/>
        <w:bottom w:val="none" w:sz="0" w:space="0" w:color="auto"/>
        <w:right w:val="none" w:sz="0" w:space="0" w:color="auto"/>
      </w:divBdr>
    </w:div>
    <w:div w:id="365298674">
      <w:marLeft w:val="0"/>
      <w:marRight w:val="0"/>
      <w:marTop w:val="0"/>
      <w:marBottom w:val="0"/>
      <w:divBdr>
        <w:top w:val="none" w:sz="0" w:space="0" w:color="auto"/>
        <w:left w:val="none" w:sz="0" w:space="0" w:color="auto"/>
        <w:bottom w:val="none" w:sz="0" w:space="0" w:color="auto"/>
        <w:right w:val="none" w:sz="0" w:space="0" w:color="auto"/>
      </w:divBdr>
    </w:div>
    <w:div w:id="365298675">
      <w:marLeft w:val="0"/>
      <w:marRight w:val="0"/>
      <w:marTop w:val="0"/>
      <w:marBottom w:val="0"/>
      <w:divBdr>
        <w:top w:val="none" w:sz="0" w:space="0" w:color="auto"/>
        <w:left w:val="none" w:sz="0" w:space="0" w:color="auto"/>
        <w:bottom w:val="none" w:sz="0" w:space="0" w:color="auto"/>
        <w:right w:val="none" w:sz="0" w:space="0" w:color="auto"/>
      </w:divBdr>
    </w:div>
    <w:div w:id="365298676">
      <w:marLeft w:val="0"/>
      <w:marRight w:val="0"/>
      <w:marTop w:val="0"/>
      <w:marBottom w:val="0"/>
      <w:divBdr>
        <w:top w:val="none" w:sz="0" w:space="0" w:color="auto"/>
        <w:left w:val="none" w:sz="0" w:space="0" w:color="auto"/>
        <w:bottom w:val="none" w:sz="0" w:space="0" w:color="auto"/>
        <w:right w:val="none" w:sz="0" w:space="0" w:color="auto"/>
      </w:divBdr>
    </w:div>
    <w:div w:id="365298677">
      <w:marLeft w:val="0"/>
      <w:marRight w:val="0"/>
      <w:marTop w:val="0"/>
      <w:marBottom w:val="0"/>
      <w:divBdr>
        <w:top w:val="none" w:sz="0" w:space="0" w:color="auto"/>
        <w:left w:val="none" w:sz="0" w:space="0" w:color="auto"/>
        <w:bottom w:val="none" w:sz="0" w:space="0" w:color="auto"/>
        <w:right w:val="none" w:sz="0" w:space="0" w:color="auto"/>
      </w:divBdr>
    </w:div>
    <w:div w:id="365298678">
      <w:marLeft w:val="0"/>
      <w:marRight w:val="0"/>
      <w:marTop w:val="0"/>
      <w:marBottom w:val="0"/>
      <w:divBdr>
        <w:top w:val="none" w:sz="0" w:space="0" w:color="auto"/>
        <w:left w:val="none" w:sz="0" w:space="0" w:color="auto"/>
        <w:bottom w:val="none" w:sz="0" w:space="0" w:color="auto"/>
        <w:right w:val="none" w:sz="0" w:space="0" w:color="auto"/>
      </w:divBdr>
    </w:div>
    <w:div w:id="365298679">
      <w:marLeft w:val="0"/>
      <w:marRight w:val="0"/>
      <w:marTop w:val="0"/>
      <w:marBottom w:val="0"/>
      <w:divBdr>
        <w:top w:val="none" w:sz="0" w:space="0" w:color="auto"/>
        <w:left w:val="none" w:sz="0" w:space="0" w:color="auto"/>
        <w:bottom w:val="none" w:sz="0" w:space="0" w:color="auto"/>
        <w:right w:val="none" w:sz="0" w:space="0" w:color="auto"/>
      </w:divBdr>
    </w:div>
    <w:div w:id="365298680">
      <w:marLeft w:val="0"/>
      <w:marRight w:val="0"/>
      <w:marTop w:val="0"/>
      <w:marBottom w:val="0"/>
      <w:divBdr>
        <w:top w:val="none" w:sz="0" w:space="0" w:color="auto"/>
        <w:left w:val="none" w:sz="0" w:space="0" w:color="auto"/>
        <w:bottom w:val="none" w:sz="0" w:space="0" w:color="auto"/>
        <w:right w:val="none" w:sz="0" w:space="0" w:color="auto"/>
      </w:divBdr>
    </w:div>
    <w:div w:id="365298681">
      <w:marLeft w:val="0"/>
      <w:marRight w:val="0"/>
      <w:marTop w:val="0"/>
      <w:marBottom w:val="0"/>
      <w:divBdr>
        <w:top w:val="none" w:sz="0" w:space="0" w:color="auto"/>
        <w:left w:val="none" w:sz="0" w:space="0" w:color="auto"/>
        <w:bottom w:val="none" w:sz="0" w:space="0" w:color="auto"/>
        <w:right w:val="none" w:sz="0" w:space="0" w:color="auto"/>
      </w:divBdr>
    </w:div>
    <w:div w:id="365298682">
      <w:marLeft w:val="0"/>
      <w:marRight w:val="0"/>
      <w:marTop w:val="0"/>
      <w:marBottom w:val="0"/>
      <w:divBdr>
        <w:top w:val="none" w:sz="0" w:space="0" w:color="auto"/>
        <w:left w:val="none" w:sz="0" w:space="0" w:color="auto"/>
        <w:bottom w:val="none" w:sz="0" w:space="0" w:color="auto"/>
        <w:right w:val="none" w:sz="0" w:space="0" w:color="auto"/>
      </w:divBdr>
    </w:div>
    <w:div w:id="365298683">
      <w:marLeft w:val="0"/>
      <w:marRight w:val="0"/>
      <w:marTop w:val="0"/>
      <w:marBottom w:val="0"/>
      <w:divBdr>
        <w:top w:val="none" w:sz="0" w:space="0" w:color="auto"/>
        <w:left w:val="none" w:sz="0" w:space="0" w:color="auto"/>
        <w:bottom w:val="none" w:sz="0" w:space="0" w:color="auto"/>
        <w:right w:val="none" w:sz="0" w:space="0" w:color="auto"/>
      </w:divBdr>
    </w:div>
    <w:div w:id="365298684">
      <w:marLeft w:val="0"/>
      <w:marRight w:val="0"/>
      <w:marTop w:val="0"/>
      <w:marBottom w:val="0"/>
      <w:divBdr>
        <w:top w:val="none" w:sz="0" w:space="0" w:color="auto"/>
        <w:left w:val="none" w:sz="0" w:space="0" w:color="auto"/>
        <w:bottom w:val="none" w:sz="0" w:space="0" w:color="auto"/>
        <w:right w:val="none" w:sz="0" w:space="0" w:color="auto"/>
      </w:divBdr>
    </w:div>
    <w:div w:id="365298685">
      <w:marLeft w:val="0"/>
      <w:marRight w:val="0"/>
      <w:marTop w:val="0"/>
      <w:marBottom w:val="0"/>
      <w:divBdr>
        <w:top w:val="none" w:sz="0" w:space="0" w:color="auto"/>
        <w:left w:val="none" w:sz="0" w:space="0" w:color="auto"/>
        <w:bottom w:val="none" w:sz="0" w:space="0" w:color="auto"/>
        <w:right w:val="none" w:sz="0" w:space="0" w:color="auto"/>
      </w:divBdr>
    </w:div>
    <w:div w:id="365298686">
      <w:marLeft w:val="0"/>
      <w:marRight w:val="0"/>
      <w:marTop w:val="0"/>
      <w:marBottom w:val="0"/>
      <w:divBdr>
        <w:top w:val="none" w:sz="0" w:space="0" w:color="auto"/>
        <w:left w:val="none" w:sz="0" w:space="0" w:color="auto"/>
        <w:bottom w:val="none" w:sz="0" w:space="0" w:color="auto"/>
        <w:right w:val="none" w:sz="0" w:space="0" w:color="auto"/>
      </w:divBdr>
    </w:div>
    <w:div w:id="365298688">
      <w:marLeft w:val="0"/>
      <w:marRight w:val="0"/>
      <w:marTop w:val="0"/>
      <w:marBottom w:val="0"/>
      <w:divBdr>
        <w:top w:val="none" w:sz="0" w:space="0" w:color="auto"/>
        <w:left w:val="none" w:sz="0" w:space="0" w:color="auto"/>
        <w:bottom w:val="none" w:sz="0" w:space="0" w:color="auto"/>
        <w:right w:val="none" w:sz="0" w:space="0" w:color="auto"/>
      </w:divBdr>
    </w:div>
    <w:div w:id="365298689">
      <w:marLeft w:val="0"/>
      <w:marRight w:val="0"/>
      <w:marTop w:val="0"/>
      <w:marBottom w:val="0"/>
      <w:divBdr>
        <w:top w:val="none" w:sz="0" w:space="0" w:color="auto"/>
        <w:left w:val="none" w:sz="0" w:space="0" w:color="auto"/>
        <w:bottom w:val="none" w:sz="0" w:space="0" w:color="auto"/>
        <w:right w:val="none" w:sz="0" w:space="0" w:color="auto"/>
      </w:divBdr>
    </w:div>
    <w:div w:id="365298690">
      <w:marLeft w:val="0"/>
      <w:marRight w:val="0"/>
      <w:marTop w:val="0"/>
      <w:marBottom w:val="0"/>
      <w:divBdr>
        <w:top w:val="none" w:sz="0" w:space="0" w:color="auto"/>
        <w:left w:val="none" w:sz="0" w:space="0" w:color="auto"/>
        <w:bottom w:val="none" w:sz="0" w:space="0" w:color="auto"/>
        <w:right w:val="none" w:sz="0" w:space="0" w:color="auto"/>
      </w:divBdr>
    </w:div>
    <w:div w:id="365298691">
      <w:marLeft w:val="0"/>
      <w:marRight w:val="0"/>
      <w:marTop w:val="0"/>
      <w:marBottom w:val="0"/>
      <w:divBdr>
        <w:top w:val="none" w:sz="0" w:space="0" w:color="auto"/>
        <w:left w:val="none" w:sz="0" w:space="0" w:color="auto"/>
        <w:bottom w:val="none" w:sz="0" w:space="0" w:color="auto"/>
        <w:right w:val="none" w:sz="0" w:space="0" w:color="auto"/>
      </w:divBdr>
    </w:div>
    <w:div w:id="365298692">
      <w:marLeft w:val="0"/>
      <w:marRight w:val="0"/>
      <w:marTop w:val="0"/>
      <w:marBottom w:val="0"/>
      <w:divBdr>
        <w:top w:val="none" w:sz="0" w:space="0" w:color="auto"/>
        <w:left w:val="none" w:sz="0" w:space="0" w:color="auto"/>
        <w:bottom w:val="none" w:sz="0" w:space="0" w:color="auto"/>
        <w:right w:val="none" w:sz="0" w:space="0" w:color="auto"/>
      </w:divBdr>
    </w:div>
    <w:div w:id="365298693">
      <w:marLeft w:val="0"/>
      <w:marRight w:val="0"/>
      <w:marTop w:val="0"/>
      <w:marBottom w:val="0"/>
      <w:divBdr>
        <w:top w:val="none" w:sz="0" w:space="0" w:color="auto"/>
        <w:left w:val="none" w:sz="0" w:space="0" w:color="auto"/>
        <w:bottom w:val="none" w:sz="0" w:space="0" w:color="auto"/>
        <w:right w:val="none" w:sz="0" w:space="0" w:color="auto"/>
      </w:divBdr>
    </w:div>
    <w:div w:id="365298694">
      <w:marLeft w:val="0"/>
      <w:marRight w:val="0"/>
      <w:marTop w:val="0"/>
      <w:marBottom w:val="0"/>
      <w:divBdr>
        <w:top w:val="none" w:sz="0" w:space="0" w:color="auto"/>
        <w:left w:val="none" w:sz="0" w:space="0" w:color="auto"/>
        <w:bottom w:val="none" w:sz="0" w:space="0" w:color="auto"/>
        <w:right w:val="none" w:sz="0" w:space="0" w:color="auto"/>
      </w:divBdr>
    </w:div>
    <w:div w:id="365298695">
      <w:marLeft w:val="0"/>
      <w:marRight w:val="0"/>
      <w:marTop w:val="0"/>
      <w:marBottom w:val="0"/>
      <w:divBdr>
        <w:top w:val="none" w:sz="0" w:space="0" w:color="auto"/>
        <w:left w:val="none" w:sz="0" w:space="0" w:color="auto"/>
        <w:bottom w:val="none" w:sz="0" w:space="0" w:color="auto"/>
        <w:right w:val="none" w:sz="0" w:space="0" w:color="auto"/>
      </w:divBdr>
    </w:div>
    <w:div w:id="365298696">
      <w:marLeft w:val="0"/>
      <w:marRight w:val="0"/>
      <w:marTop w:val="0"/>
      <w:marBottom w:val="0"/>
      <w:divBdr>
        <w:top w:val="none" w:sz="0" w:space="0" w:color="auto"/>
        <w:left w:val="none" w:sz="0" w:space="0" w:color="auto"/>
        <w:bottom w:val="none" w:sz="0" w:space="0" w:color="auto"/>
        <w:right w:val="none" w:sz="0" w:space="0" w:color="auto"/>
      </w:divBdr>
    </w:div>
    <w:div w:id="365298697">
      <w:marLeft w:val="0"/>
      <w:marRight w:val="0"/>
      <w:marTop w:val="0"/>
      <w:marBottom w:val="0"/>
      <w:divBdr>
        <w:top w:val="none" w:sz="0" w:space="0" w:color="auto"/>
        <w:left w:val="none" w:sz="0" w:space="0" w:color="auto"/>
        <w:bottom w:val="none" w:sz="0" w:space="0" w:color="auto"/>
        <w:right w:val="none" w:sz="0" w:space="0" w:color="auto"/>
      </w:divBdr>
    </w:div>
    <w:div w:id="365298698">
      <w:marLeft w:val="0"/>
      <w:marRight w:val="0"/>
      <w:marTop w:val="0"/>
      <w:marBottom w:val="0"/>
      <w:divBdr>
        <w:top w:val="none" w:sz="0" w:space="0" w:color="auto"/>
        <w:left w:val="none" w:sz="0" w:space="0" w:color="auto"/>
        <w:bottom w:val="none" w:sz="0" w:space="0" w:color="auto"/>
        <w:right w:val="none" w:sz="0" w:space="0" w:color="auto"/>
      </w:divBdr>
    </w:div>
    <w:div w:id="365298699">
      <w:marLeft w:val="0"/>
      <w:marRight w:val="0"/>
      <w:marTop w:val="0"/>
      <w:marBottom w:val="0"/>
      <w:divBdr>
        <w:top w:val="none" w:sz="0" w:space="0" w:color="auto"/>
        <w:left w:val="none" w:sz="0" w:space="0" w:color="auto"/>
        <w:bottom w:val="none" w:sz="0" w:space="0" w:color="auto"/>
        <w:right w:val="none" w:sz="0" w:space="0" w:color="auto"/>
      </w:divBdr>
    </w:div>
    <w:div w:id="365298700">
      <w:marLeft w:val="0"/>
      <w:marRight w:val="0"/>
      <w:marTop w:val="0"/>
      <w:marBottom w:val="0"/>
      <w:divBdr>
        <w:top w:val="none" w:sz="0" w:space="0" w:color="auto"/>
        <w:left w:val="none" w:sz="0" w:space="0" w:color="auto"/>
        <w:bottom w:val="none" w:sz="0" w:space="0" w:color="auto"/>
        <w:right w:val="none" w:sz="0" w:space="0" w:color="auto"/>
      </w:divBdr>
    </w:div>
    <w:div w:id="365298701">
      <w:marLeft w:val="0"/>
      <w:marRight w:val="0"/>
      <w:marTop w:val="0"/>
      <w:marBottom w:val="0"/>
      <w:divBdr>
        <w:top w:val="none" w:sz="0" w:space="0" w:color="auto"/>
        <w:left w:val="none" w:sz="0" w:space="0" w:color="auto"/>
        <w:bottom w:val="none" w:sz="0" w:space="0" w:color="auto"/>
        <w:right w:val="none" w:sz="0" w:space="0" w:color="auto"/>
      </w:divBdr>
    </w:div>
    <w:div w:id="365298702">
      <w:marLeft w:val="0"/>
      <w:marRight w:val="0"/>
      <w:marTop w:val="0"/>
      <w:marBottom w:val="0"/>
      <w:divBdr>
        <w:top w:val="none" w:sz="0" w:space="0" w:color="auto"/>
        <w:left w:val="none" w:sz="0" w:space="0" w:color="auto"/>
        <w:bottom w:val="none" w:sz="0" w:space="0" w:color="auto"/>
        <w:right w:val="none" w:sz="0" w:space="0" w:color="auto"/>
      </w:divBdr>
    </w:div>
    <w:div w:id="365298703">
      <w:marLeft w:val="0"/>
      <w:marRight w:val="0"/>
      <w:marTop w:val="0"/>
      <w:marBottom w:val="0"/>
      <w:divBdr>
        <w:top w:val="none" w:sz="0" w:space="0" w:color="auto"/>
        <w:left w:val="none" w:sz="0" w:space="0" w:color="auto"/>
        <w:bottom w:val="none" w:sz="0" w:space="0" w:color="auto"/>
        <w:right w:val="none" w:sz="0" w:space="0" w:color="auto"/>
      </w:divBdr>
    </w:div>
    <w:div w:id="365298704">
      <w:marLeft w:val="0"/>
      <w:marRight w:val="0"/>
      <w:marTop w:val="0"/>
      <w:marBottom w:val="0"/>
      <w:divBdr>
        <w:top w:val="none" w:sz="0" w:space="0" w:color="auto"/>
        <w:left w:val="none" w:sz="0" w:space="0" w:color="auto"/>
        <w:bottom w:val="none" w:sz="0" w:space="0" w:color="auto"/>
        <w:right w:val="none" w:sz="0" w:space="0" w:color="auto"/>
      </w:divBdr>
    </w:div>
    <w:div w:id="365298705">
      <w:marLeft w:val="0"/>
      <w:marRight w:val="0"/>
      <w:marTop w:val="0"/>
      <w:marBottom w:val="0"/>
      <w:divBdr>
        <w:top w:val="none" w:sz="0" w:space="0" w:color="auto"/>
        <w:left w:val="none" w:sz="0" w:space="0" w:color="auto"/>
        <w:bottom w:val="none" w:sz="0" w:space="0" w:color="auto"/>
        <w:right w:val="none" w:sz="0" w:space="0" w:color="auto"/>
      </w:divBdr>
    </w:div>
    <w:div w:id="365298706">
      <w:marLeft w:val="0"/>
      <w:marRight w:val="0"/>
      <w:marTop w:val="0"/>
      <w:marBottom w:val="0"/>
      <w:divBdr>
        <w:top w:val="none" w:sz="0" w:space="0" w:color="auto"/>
        <w:left w:val="none" w:sz="0" w:space="0" w:color="auto"/>
        <w:bottom w:val="none" w:sz="0" w:space="0" w:color="auto"/>
        <w:right w:val="none" w:sz="0" w:space="0" w:color="auto"/>
      </w:divBdr>
    </w:div>
    <w:div w:id="365298707">
      <w:marLeft w:val="960"/>
      <w:marRight w:val="0"/>
      <w:marTop w:val="0"/>
      <w:marBottom w:val="0"/>
      <w:divBdr>
        <w:top w:val="none" w:sz="0" w:space="0" w:color="auto"/>
        <w:left w:val="none" w:sz="0" w:space="0" w:color="auto"/>
        <w:bottom w:val="none" w:sz="0" w:space="0" w:color="auto"/>
        <w:right w:val="none" w:sz="0" w:space="0" w:color="auto"/>
      </w:divBdr>
    </w:div>
    <w:div w:id="365298708">
      <w:marLeft w:val="0"/>
      <w:marRight w:val="0"/>
      <w:marTop w:val="0"/>
      <w:marBottom w:val="0"/>
      <w:divBdr>
        <w:top w:val="none" w:sz="0" w:space="0" w:color="auto"/>
        <w:left w:val="none" w:sz="0" w:space="0" w:color="auto"/>
        <w:bottom w:val="none" w:sz="0" w:space="0" w:color="auto"/>
        <w:right w:val="none" w:sz="0" w:space="0" w:color="auto"/>
      </w:divBdr>
    </w:div>
    <w:div w:id="365298709">
      <w:marLeft w:val="0"/>
      <w:marRight w:val="0"/>
      <w:marTop w:val="0"/>
      <w:marBottom w:val="0"/>
      <w:divBdr>
        <w:top w:val="none" w:sz="0" w:space="0" w:color="auto"/>
        <w:left w:val="none" w:sz="0" w:space="0" w:color="auto"/>
        <w:bottom w:val="none" w:sz="0" w:space="0" w:color="auto"/>
        <w:right w:val="none" w:sz="0" w:space="0" w:color="auto"/>
      </w:divBdr>
    </w:div>
    <w:div w:id="365298710">
      <w:marLeft w:val="0"/>
      <w:marRight w:val="0"/>
      <w:marTop w:val="0"/>
      <w:marBottom w:val="0"/>
      <w:divBdr>
        <w:top w:val="none" w:sz="0" w:space="0" w:color="auto"/>
        <w:left w:val="none" w:sz="0" w:space="0" w:color="auto"/>
        <w:bottom w:val="none" w:sz="0" w:space="0" w:color="auto"/>
        <w:right w:val="none" w:sz="0" w:space="0" w:color="auto"/>
      </w:divBdr>
    </w:div>
    <w:div w:id="365298711">
      <w:marLeft w:val="0"/>
      <w:marRight w:val="0"/>
      <w:marTop w:val="0"/>
      <w:marBottom w:val="0"/>
      <w:divBdr>
        <w:top w:val="none" w:sz="0" w:space="0" w:color="auto"/>
        <w:left w:val="none" w:sz="0" w:space="0" w:color="auto"/>
        <w:bottom w:val="none" w:sz="0" w:space="0" w:color="auto"/>
        <w:right w:val="none" w:sz="0" w:space="0" w:color="auto"/>
      </w:divBdr>
    </w:div>
    <w:div w:id="365298712">
      <w:marLeft w:val="0"/>
      <w:marRight w:val="0"/>
      <w:marTop w:val="0"/>
      <w:marBottom w:val="0"/>
      <w:divBdr>
        <w:top w:val="none" w:sz="0" w:space="0" w:color="auto"/>
        <w:left w:val="none" w:sz="0" w:space="0" w:color="auto"/>
        <w:bottom w:val="none" w:sz="0" w:space="0" w:color="auto"/>
        <w:right w:val="none" w:sz="0" w:space="0" w:color="auto"/>
      </w:divBdr>
    </w:div>
    <w:div w:id="365298714">
      <w:marLeft w:val="0"/>
      <w:marRight w:val="0"/>
      <w:marTop w:val="0"/>
      <w:marBottom w:val="0"/>
      <w:divBdr>
        <w:top w:val="none" w:sz="0" w:space="0" w:color="auto"/>
        <w:left w:val="none" w:sz="0" w:space="0" w:color="auto"/>
        <w:bottom w:val="none" w:sz="0" w:space="0" w:color="auto"/>
        <w:right w:val="none" w:sz="0" w:space="0" w:color="auto"/>
      </w:divBdr>
    </w:div>
    <w:div w:id="365298715">
      <w:marLeft w:val="0"/>
      <w:marRight w:val="0"/>
      <w:marTop w:val="0"/>
      <w:marBottom w:val="0"/>
      <w:divBdr>
        <w:top w:val="none" w:sz="0" w:space="0" w:color="auto"/>
        <w:left w:val="none" w:sz="0" w:space="0" w:color="auto"/>
        <w:bottom w:val="none" w:sz="0" w:space="0" w:color="auto"/>
        <w:right w:val="none" w:sz="0" w:space="0" w:color="auto"/>
      </w:divBdr>
    </w:div>
    <w:div w:id="365298716">
      <w:marLeft w:val="0"/>
      <w:marRight w:val="0"/>
      <w:marTop w:val="0"/>
      <w:marBottom w:val="0"/>
      <w:divBdr>
        <w:top w:val="none" w:sz="0" w:space="0" w:color="auto"/>
        <w:left w:val="none" w:sz="0" w:space="0" w:color="auto"/>
        <w:bottom w:val="none" w:sz="0" w:space="0" w:color="auto"/>
        <w:right w:val="none" w:sz="0" w:space="0" w:color="auto"/>
      </w:divBdr>
    </w:div>
    <w:div w:id="365298717">
      <w:marLeft w:val="0"/>
      <w:marRight w:val="0"/>
      <w:marTop w:val="0"/>
      <w:marBottom w:val="0"/>
      <w:divBdr>
        <w:top w:val="none" w:sz="0" w:space="0" w:color="auto"/>
        <w:left w:val="none" w:sz="0" w:space="0" w:color="auto"/>
        <w:bottom w:val="none" w:sz="0" w:space="0" w:color="auto"/>
        <w:right w:val="none" w:sz="0" w:space="0" w:color="auto"/>
      </w:divBdr>
    </w:div>
    <w:div w:id="365298719">
      <w:marLeft w:val="0"/>
      <w:marRight w:val="0"/>
      <w:marTop w:val="0"/>
      <w:marBottom w:val="0"/>
      <w:divBdr>
        <w:top w:val="none" w:sz="0" w:space="0" w:color="auto"/>
        <w:left w:val="none" w:sz="0" w:space="0" w:color="auto"/>
        <w:bottom w:val="none" w:sz="0" w:space="0" w:color="auto"/>
        <w:right w:val="none" w:sz="0" w:space="0" w:color="auto"/>
      </w:divBdr>
    </w:div>
    <w:div w:id="365298720">
      <w:marLeft w:val="0"/>
      <w:marRight w:val="0"/>
      <w:marTop w:val="0"/>
      <w:marBottom w:val="0"/>
      <w:divBdr>
        <w:top w:val="none" w:sz="0" w:space="0" w:color="auto"/>
        <w:left w:val="none" w:sz="0" w:space="0" w:color="auto"/>
        <w:bottom w:val="none" w:sz="0" w:space="0" w:color="auto"/>
        <w:right w:val="none" w:sz="0" w:space="0" w:color="auto"/>
      </w:divBdr>
      <w:divsChild>
        <w:div w:id="365299190">
          <w:marLeft w:val="0"/>
          <w:marRight w:val="0"/>
          <w:marTop w:val="0"/>
          <w:marBottom w:val="0"/>
          <w:divBdr>
            <w:top w:val="none" w:sz="0" w:space="0" w:color="auto"/>
            <w:left w:val="none" w:sz="0" w:space="0" w:color="auto"/>
            <w:bottom w:val="none" w:sz="0" w:space="0" w:color="auto"/>
            <w:right w:val="none" w:sz="0" w:space="0" w:color="auto"/>
          </w:divBdr>
          <w:divsChild>
            <w:div w:id="365298498">
              <w:marLeft w:val="0"/>
              <w:marRight w:val="0"/>
              <w:marTop w:val="0"/>
              <w:marBottom w:val="0"/>
              <w:divBdr>
                <w:top w:val="none" w:sz="0" w:space="0" w:color="auto"/>
                <w:left w:val="none" w:sz="0" w:space="0" w:color="auto"/>
                <w:bottom w:val="none" w:sz="0" w:space="0" w:color="auto"/>
                <w:right w:val="none" w:sz="0" w:space="0" w:color="auto"/>
              </w:divBdr>
            </w:div>
            <w:div w:id="365298510">
              <w:marLeft w:val="0"/>
              <w:marRight w:val="0"/>
              <w:marTop w:val="0"/>
              <w:marBottom w:val="0"/>
              <w:divBdr>
                <w:top w:val="none" w:sz="0" w:space="0" w:color="auto"/>
                <w:left w:val="none" w:sz="0" w:space="0" w:color="auto"/>
                <w:bottom w:val="none" w:sz="0" w:space="0" w:color="auto"/>
                <w:right w:val="none" w:sz="0" w:space="0" w:color="auto"/>
              </w:divBdr>
            </w:div>
            <w:div w:id="365298614">
              <w:marLeft w:val="0"/>
              <w:marRight w:val="0"/>
              <w:marTop w:val="0"/>
              <w:marBottom w:val="0"/>
              <w:divBdr>
                <w:top w:val="none" w:sz="0" w:space="0" w:color="auto"/>
                <w:left w:val="none" w:sz="0" w:space="0" w:color="auto"/>
                <w:bottom w:val="none" w:sz="0" w:space="0" w:color="auto"/>
                <w:right w:val="none" w:sz="0" w:space="0" w:color="auto"/>
              </w:divBdr>
            </w:div>
            <w:div w:id="365298656">
              <w:marLeft w:val="0"/>
              <w:marRight w:val="0"/>
              <w:marTop w:val="0"/>
              <w:marBottom w:val="0"/>
              <w:divBdr>
                <w:top w:val="none" w:sz="0" w:space="0" w:color="auto"/>
                <w:left w:val="none" w:sz="0" w:space="0" w:color="auto"/>
                <w:bottom w:val="none" w:sz="0" w:space="0" w:color="auto"/>
                <w:right w:val="none" w:sz="0" w:space="0" w:color="auto"/>
              </w:divBdr>
            </w:div>
            <w:div w:id="365298663">
              <w:marLeft w:val="0"/>
              <w:marRight w:val="0"/>
              <w:marTop w:val="0"/>
              <w:marBottom w:val="0"/>
              <w:divBdr>
                <w:top w:val="none" w:sz="0" w:space="0" w:color="auto"/>
                <w:left w:val="none" w:sz="0" w:space="0" w:color="auto"/>
                <w:bottom w:val="none" w:sz="0" w:space="0" w:color="auto"/>
                <w:right w:val="none" w:sz="0" w:space="0" w:color="auto"/>
              </w:divBdr>
            </w:div>
            <w:div w:id="365298733">
              <w:marLeft w:val="0"/>
              <w:marRight w:val="0"/>
              <w:marTop w:val="0"/>
              <w:marBottom w:val="0"/>
              <w:divBdr>
                <w:top w:val="none" w:sz="0" w:space="0" w:color="auto"/>
                <w:left w:val="none" w:sz="0" w:space="0" w:color="auto"/>
                <w:bottom w:val="none" w:sz="0" w:space="0" w:color="auto"/>
                <w:right w:val="none" w:sz="0" w:space="0" w:color="auto"/>
              </w:divBdr>
            </w:div>
            <w:div w:id="365298747">
              <w:marLeft w:val="0"/>
              <w:marRight w:val="0"/>
              <w:marTop w:val="0"/>
              <w:marBottom w:val="0"/>
              <w:divBdr>
                <w:top w:val="none" w:sz="0" w:space="0" w:color="auto"/>
                <w:left w:val="none" w:sz="0" w:space="0" w:color="auto"/>
                <w:bottom w:val="none" w:sz="0" w:space="0" w:color="auto"/>
                <w:right w:val="none" w:sz="0" w:space="0" w:color="auto"/>
              </w:divBdr>
            </w:div>
            <w:div w:id="365298790">
              <w:marLeft w:val="0"/>
              <w:marRight w:val="0"/>
              <w:marTop w:val="0"/>
              <w:marBottom w:val="0"/>
              <w:divBdr>
                <w:top w:val="none" w:sz="0" w:space="0" w:color="auto"/>
                <w:left w:val="none" w:sz="0" w:space="0" w:color="auto"/>
                <w:bottom w:val="none" w:sz="0" w:space="0" w:color="auto"/>
                <w:right w:val="none" w:sz="0" w:space="0" w:color="auto"/>
              </w:divBdr>
            </w:div>
            <w:div w:id="365298810">
              <w:marLeft w:val="0"/>
              <w:marRight w:val="0"/>
              <w:marTop w:val="0"/>
              <w:marBottom w:val="0"/>
              <w:divBdr>
                <w:top w:val="none" w:sz="0" w:space="0" w:color="auto"/>
                <w:left w:val="none" w:sz="0" w:space="0" w:color="auto"/>
                <w:bottom w:val="none" w:sz="0" w:space="0" w:color="auto"/>
                <w:right w:val="none" w:sz="0" w:space="0" w:color="auto"/>
              </w:divBdr>
            </w:div>
            <w:div w:id="365298846">
              <w:marLeft w:val="0"/>
              <w:marRight w:val="0"/>
              <w:marTop w:val="0"/>
              <w:marBottom w:val="0"/>
              <w:divBdr>
                <w:top w:val="none" w:sz="0" w:space="0" w:color="auto"/>
                <w:left w:val="none" w:sz="0" w:space="0" w:color="auto"/>
                <w:bottom w:val="none" w:sz="0" w:space="0" w:color="auto"/>
                <w:right w:val="none" w:sz="0" w:space="0" w:color="auto"/>
              </w:divBdr>
            </w:div>
            <w:div w:id="365298893">
              <w:marLeft w:val="0"/>
              <w:marRight w:val="0"/>
              <w:marTop w:val="0"/>
              <w:marBottom w:val="0"/>
              <w:divBdr>
                <w:top w:val="none" w:sz="0" w:space="0" w:color="auto"/>
                <w:left w:val="none" w:sz="0" w:space="0" w:color="auto"/>
                <w:bottom w:val="none" w:sz="0" w:space="0" w:color="auto"/>
                <w:right w:val="none" w:sz="0" w:space="0" w:color="auto"/>
              </w:divBdr>
            </w:div>
            <w:div w:id="365298899">
              <w:marLeft w:val="0"/>
              <w:marRight w:val="0"/>
              <w:marTop w:val="0"/>
              <w:marBottom w:val="0"/>
              <w:divBdr>
                <w:top w:val="none" w:sz="0" w:space="0" w:color="auto"/>
                <w:left w:val="none" w:sz="0" w:space="0" w:color="auto"/>
                <w:bottom w:val="none" w:sz="0" w:space="0" w:color="auto"/>
                <w:right w:val="none" w:sz="0" w:space="0" w:color="auto"/>
              </w:divBdr>
            </w:div>
            <w:div w:id="365298901">
              <w:marLeft w:val="0"/>
              <w:marRight w:val="0"/>
              <w:marTop w:val="0"/>
              <w:marBottom w:val="0"/>
              <w:divBdr>
                <w:top w:val="none" w:sz="0" w:space="0" w:color="auto"/>
                <w:left w:val="none" w:sz="0" w:space="0" w:color="auto"/>
                <w:bottom w:val="none" w:sz="0" w:space="0" w:color="auto"/>
                <w:right w:val="none" w:sz="0" w:space="0" w:color="auto"/>
              </w:divBdr>
            </w:div>
            <w:div w:id="365298972">
              <w:marLeft w:val="0"/>
              <w:marRight w:val="0"/>
              <w:marTop w:val="0"/>
              <w:marBottom w:val="0"/>
              <w:divBdr>
                <w:top w:val="none" w:sz="0" w:space="0" w:color="auto"/>
                <w:left w:val="none" w:sz="0" w:space="0" w:color="auto"/>
                <w:bottom w:val="none" w:sz="0" w:space="0" w:color="auto"/>
                <w:right w:val="none" w:sz="0" w:space="0" w:color="auto"/>
              </w:divBdr>
            </w:div>
            <w:div w:id="365298989">
              <w:marLeft w:val="0"/>
              <w:marRight w:val="0"/>
              <w:marTop w:val="0"/>
              <w:marBottom w:val="0"/>
              <w:divBdr>
                <w:top w:val="none" w:sz="0" w:space="0" w:color="auto"/>
                <w:left w:val="none" w:sz="0" w:space="0" w:color="auto"/>
                <w:bottom w:val="none" w:sz="0" w:space="0" w:color="auto"/>
                <w:right w:val="none" w:sz="0" w:space="0" w:color="auto"/>
              </w:divBdr>
            </w:div>
            <w:div w:id="365299036">
              <w:marLeft w:val="0"/>
              <w:marRight w:val="0"/>
              <w:marTop w:val="0"/>
              <w:marBottom w:val="0"/>
              <w:divBdr>
                <w:top w:val="none" w:sz="0" w:space="0" w:color="auto"/>
                <w:left w:val="none" w:sz="0" w:space="0" w:color="auto"/>
                <w:bottom w:val="none" w:sz="0" w:space="0" w:color="auto"/>
                <w:right w:val="none" w:sz="0" w:space="0" w:color="auto"/>
              </w:divBdr>
            </w:div>
            <w:div w:id="365299095">
              <w:marLeft w:val="0"/>
              <w:marRight w:val="0"/>
              <w:marTop w:val="0"/>
              <w:marBottom w:val="0"/>
              <w:divBdr>
                <w:top w:val="none" w:sz="0" w:space="0" w:color="auto"/>
                <w:left w:val="none" w:sz="0" w:space="0" w:color="auto"/>
                <w:bottom w:val="none" w:sz="0" w:space="0" w:color="auto"/>
                <w:right w:val="none" w:sz="0" w:space="0" w:color="auto"/>
              </w:divBdr>
            </w:div>
            <w:div w:id="365299096">
              <w:marLeft w:val="0"/>
              <w:marRight w:val="0"/>
              <w:marTop w:val="0"/>
              <w:marBottom w:val="0"/>
              <w:divBdr>
                <w:top w:val="none" w:sz="0" w:space="0" w:color="auto"/>
                <w:left w:val="none" w:sz="0" w:space="0" w:color="auto"/>
                <w:bottom w:val="none" w:sz="0" w:space="0" w:color="auto"/>
                <w:right w:val="none" w:sz="0" w:space="0" w:color="auto"/>
              </w:divBdr>
            </w:div>
            <w:div w:id="365299102">
              <w:marLeft w:val="0"/>
              <w:marRight w:val="0"/>
              <w:marTop w:val="0"/>
              <w:marBottom w:val="0"/>
              <w:divBdr>
                <w:top w:val="none" w:sz="0" w:space="0" w:color="auto"/>
                <w:left w:val="none" w:sz="0" w:space="0" w:color="auto"/>
                <w:bottom w:val="none" w:sz="0" w:space="0" w:color="auto"/>
                <w:right w:val="none" w:sz="0" w:space="0" w:color="auto"/>
              </w:divBdr>
            </w:div>
            <w:div w:id="365299126">
              <w:marLeft w:val="0"/>
              <w:marRight w:val="0"/>
              <w:marTop w:val="0"/>
              <w:marBottom w:val="0"/>
              <w:divBdr>
                <w:top w:val="none" w:sz="0" w:space="0" w:color="auto"/>
                <w:left w:val="none" w:sz="0" w:space="0" w:color="auto"/>
                <w:bottom w:val="none" w:sz="0" w:space="0" w:color="auto"/>
                <w:right w:val="none" w:sz="0" w:space="0" w:color="auto"/>
              </w:divBdr>
            </w:div>
            <w:div w:id="3652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98721">
      <w:marLeft w:val="0"/>
      <w:marRight w:val="0"/>
      <w:marTop w:val="0"/>
      <w:marBottom w:val="0"/>
      <w:divBdr>
        <w:top w:val="none" w:sz="0" w:space="0" w:color="auto"/>
        <w:left w:val="none" w:sz="0" w:space="0" w:color="auto"/>
        <w:bottom w:val="none" w:sz="0" w:space="0" w:color="auto"/>
        <w:right w:val="none" w:sz="0" w:space="0" w:color="auto"/>
      </w:divBdr>
    </w:div>
    <w:div w:id="365298723">
      <w:marLeft w:val="0"/>
      <w:marRight w:val="0"/>
      <w:marTop w:val="0"/>
      <w:marBottom w:val="0"/>
      <w:divBdr>
        <w:top w:val="none" w:sz="0" w:space="0" w:color="auto"/>
        <w:left w:val="none" w:sz="0" w:space="0" w:color="auto"/>
        <w:bottom w:val="none" w:sz="0" w:space="0" w:color="auto"/>
        <w:right w:val="none" w:sz="0" w:space="0" w:color="auto"/>
      </w:divBdr>
    </w:div>
    <w:div w:id="365298724">
      <w:marLeft w:val="0"/>
      <w:marRight w:val="0"/>
      <w:marTop w:val="0"/>
      <w:marBottom w:val="0"/>
      <w:divBdr>
        <w:top w:val="none" w:sz="0" w:space="0" w:color="auto"/>
        <w:left w:val="none" w:sz="0" w:space="0" w:color="auto"/>
        <w:bottom w:val="none" w:sz="0" w:space="0" w:color="auto"/>
        <w:right w:val="none" w:sz="0" w:space="0" w:color="auto"/>
      </w:divBdr>
    </w:div>
    <w:div w:id="365298725">
      <w:marLeft w:val="0"/>
      <w:marRight w:val="0"/>
      <w:marTop w:val="0"/>
      <w:marBottom w:val="0"/>
      <w:divBdr>
        <w:top w:val="none" w:sz="0" w:space="0" w:color="auto"/>
        <w:left w:val="none" w:sz="0" w:space="0" w:color="auto"/>
        <w:bottom w:val="none" w:sz="0" w:space="0" w:color="auto"/>
        <w:right w:val="none" w:sz="0" w:space="0" w:color="auto"/>
      </w:divBdr>
    </w:div>
    <w:div w:id="365298726">
      <w:marLeft w:val="0"/>
      <w:marRight w:val="0"/>
      <w:marTop w:val="0"/>
      <w:marBottom w:val="0"/>
      <w:divBdr>
        <w:top w:val="none" w:sz="0" w:space="0" w:color="auto"/>
        <w:left w:val="none" w:sz="0" w:space="0" w:color="auto"/>
        <w:bottom w:val="none" w:sz="0" w:space="0" w:color="auto"/>
        <w:right w:val="none" w:sz="0" w:space="0" w:color="auto"/>
      </w:divBdr>
    </w:div>
    <w:div w:id="365298727">
      <w:marLeft w:val="0"/>
      <w:marRight w:val="0"/>
      <w:marTop w:val="0"/>
      <w:marBottom w:val="0"/>
      <w:divBdr>
        <w:top w:val="none" w:sz="0" w:space="0" w:color="auto"/>
        <w:left w:val="none" w:sz="0" w:space="0" w:color="auto"/>
        <w:bottom w:val="none" w:sz="0" w:space="0" w:color="auto"/>
        <w:right w:val="none" w:sz="0" w:space="0" w:color="auto"/>
      </w:divBdr>
    </w:div>
    <w:div w:id="365298728">
      <w:marLeft w:val="0"/>
      <w:marRight w:val="0"/>
      <w:marTop w:val="0"/>
      <w:marBottom w:val="0"/>
      <w:divBdr>
        <w:top w:val="none" w:sz="0" w:space="0" w:color="auto"/>
        <w:left w:val="none" w:sz="0" w:space="0" w:color="auto"/>
        <w:bottom w:val="none" w:sz="0" w:space="0" w:color="auto"/>
        <w:right w:val="none" w:sz="0" w:space="0" w:color="auto"/>
      </w:divBdr>
    </w:div>
    <w:div w:id="365298729">
      <w:marLeft w:val="0"/>
      <w:marRight w:val="0"/>
      <w:marTop w:val="0"/>
      <w:marBottom w:val="0"/>
      <w:divBdr>
        <w:top w:val="none" w:sz="0" w:space="0" w:color="auto"/>
        <w:left w:val="none" w:sz="0" w:space="0" w:color="auto"/>
        <w:bottom w:val="none" w:sz="0" w:space="0" w:color="auto"/>
        <w:right w:val="none" w:sz="0" w:space="0" w:color="auto"/>
      </w:divBdr>
    </w:div>
    <w:div w:id="365298730">
      <w:marLeft w:val="0"/>
      <w:marRight w:val="0"/>
      <w:marTop w:val="0"/>
      <w:marBottom w:val="0"/>
      <w:divBdr>
        <w:top w:val="none" w:sz="0" w:space="0" w:color="auto"/>
        <w:left w:val="none" w:sz="0" w:space="0" w:color="auto"/>
        <w:bottom w:val="none" w:sz="0" w:space="0" w:color="auto"/>
        <w:right w:val="none" w:sz="0" w:space="0" w:color="auto"/>
      </w:divBdr>
    </w:div>
    <w:div w:id="365298731">
      <w:marLeft w:val="0"/>
      <w:marRight w:val="0"/>
      <w:marTop w:val="0"/>
      <w:marBottom w:val="0"/>
      <w:divBdr>
        <w:top w:val="none" w:sz="0" w:space="0" w:color="auto"/>
        <w:left w:val="none" w:sz="0" w:space="0" w:color="auto"/>
        <w:bottom w:val="none" w:sz="0" w:space="0" w:color="auto"/>
        <w:right w:val="none" w:sz="0" w:space="0" w:color="auto"/>
      </w:divBdr>
    </w:div>
    <w:div w:id="365298732">
      <w:marLeft w:val="0"/>
      <w:marRight w:val="0"/>
      <w:marTop w:val="0"/>
      <w:marBottom w:val="0"/>
      <w:divBdr>
        <w:top w:val="none" w:sz="0" w:space="0" w:color="auto"/>
        <w:left w:val="none" w:sz="0" w:space="0" w:color="auto"/>
        <w:bottom w:val="none" w:sz="0" w:space="0" w:color="auto"/>
        <w:right w:val="none" w:sz="0" w:space="0" w:color="auto"/>
      </w:divBdr>
    </w:div>
    <w:div w:id="365298734">
      <w:marLeft w:val="0"/>
      <w:marRight w:val="0"/>
      <w:marTop w:val="0"/>
      <w:marBottom w:val="0"/>
      <w:divBdr>
        <w:top w:val="none" w:sz="0" w:space="0" w:color="auto"/>
        <w:left w:val="none" w:sz="0" w:space="0" w:color="auto"/>
        <w:bottom w:val="none" w:sz="0" w:space="0" w:color="auto"/>
        <w:right w:val="none" w:sz="0" w:space="0" w:color="auto"/>
      </w:divBdr>
    </w:div>
    <w:div w:id="365298735">
      <w:marLeft w:val="0"/>
      <w:marRight w:val="0"/>
      <w:marTop w:val="0"/>
      <w:marBottom w:val="0"/>
      <w:divBdr>
        <w:top w:val="none" w:sz="0" w:space="0" w:color="auto"/>
        <w:left w:val="none" w:sz="0" w:space="0" w:color="auto"/>
        <w:bottom w:val="none" w:sz="0" w:space="0" w:color="auto"/>
        <w:right w:val="none" w:sz="0" w:space="0" w:color="auto"/>
      </w:divBdr>
    </w:div>
    <w:div w:id="365298736">
      <w:marLeft w:val="0"/>
      <w:marRight w:val="0"/>
      <w:marTop w:val="0"/>
      <w:marBottom w:val="0"/>
      <w:divBdr>
        <w:top w:val="none" w:sz="0" w:space="0" w:color="auto"/>
        <w:left w:val="none" w:sz="0" w:space="0" w:color="auto"/>
        <w:bottom w:val="none" w:sz="0" w:space="0" w:color="auto"/>
        <w:right w:val="none" w:sz="0" w:space="0" w:color="auto"/>
      </w:divBdr>
    </w:div>
    <w:div w:id="365298737">
      <w:marLeft w:val="0"/>
      <w:marRight w:val="0"/>
      <w:marTop w:val="0"/>
      <w:marBottom w:val="0"/>
      <w:divBdr>
        <w:top w:val="none" w:sz="0" w:space="0" w:color="auto"/>
        <w:left w:val="none" w:sz="0" w:space="0" w:color="auto"/>
        <w:bottom w:val="none" w:sz="0" w:space="0" w:color="auto"/>
        <w:right w:val="none" w:sz="0" w:space="0" w:color="auto"/>
      </w:divBdr>
    </w:div>
    <w:div w:id="365298738">
      <w:marLeft w:val="0"/>
      <w:marRight w:val="0"/>
      <w:marTop w:val="0"/>
      <w:marBottom w:val="0"/>
      <w:divBdr>
        <w:top w:val="none" w:sz="0" w:space="0" w:color="auto"/>
        <w:left w:val="none" w:sz="0" w:space="0" w:color="auto"/>
        <w:bottom w:val="none" w:sz="0" w:space="0" w:color="auto"/>
        <w:right w:val="none" w:sz="0" w:space="0" w:color="auto"/>
      </w:divBdr>
    </w:div>
    <w:div w:id="365298739">
      <w:marLeft w:val="0"/>
      <w:marRight w:val="0"/>
      <w:marTop w:val="0"/>
      <w:marBottom w:val="0"/>
      <w:divBdr>
        <w:top w:val="none" w:sz="0" w:space="0" w:color="auto"/>
        <w:left w:val="none" w:sz="0" w:space="0" w:color="auto"/>
        <w:bottom w:val="none" w:sz="0" w:space="0" w:color="auto"/>
        <w:right w:val="none" w:sz="0" w:space="0" w:color="auto"/>
      </w:divBdr>
    </w:div>
    <w:div w:id="365298741">
      <w:marLeft w:val="0"/>
      <w:marRight w:val="0"/>
      <w:marTop w:val="0"/>
      <w:marBottom w:val="0"/>
      <w:divBdr>
        <w:top w:val="none" w:sz="0" w:space="0" w:color="auto"/>
        <w:left w:val="none" w:sz="0" w:space="0" w:color="auto"/>
        <w:bottom w:val="none" w:sz="0" w:space="0" w:color="auto"/>
        <w:right w:val="none" w:sz="0" w:space="0" w:color="auto"/>
      </w:divBdr>
    </w:div>
    <w:div w:id="365298742">
      <w:marLeft w:val="0"/>
      <w:marRight w:val="0"/>
      <w:marTop w:val="0"/>
      <w:marBottom w:val="0"/>
      <w:divBdr>
        <w:top w:val="none" w:sz="0" w:space="0" w:color="auto"/>
        <w:left w:val="none" w:sz="0" w:space="0" w:color="auto"/>
        <w:bottom w:val="none" w:sz="0" w:space="0" w:color="auto"/>
        <w:right w:val="none" w:sz="0" w:space="0" w:color="auto"/>
      </w:divBdr>
    </w:div>
    <w:div w:id="365298743">
      <w:marLeft w:val="0"/>
      <w:marRight w:val="0"/>
      <w:marTop w:val="0"/>
      <w:marBottom w:val="0"/>
      <w:divBdr>
        <w:top w:val="none" w:sz="0" w:space="0" w:color="auto"/>
        <w:left w:val="none" w:sz="0" w:space="0" w:color="auto"/>
        <w:bottom w:val="none" w:sz="0" w:space="0" w:color="auto"/>
        <w:right w:val="none" w:sz="0" w:space="0" w:color="auto"/>
      </w:divBdr>
    </w:div>
    <w:div w:id="365298744">
      <w:marLeft w:val="0"/>
      <w:marRight w:val="0"/>
      <w:marTop w:val="0"/>
      <w:marBottom w:val="0"/>
      <w:divBdr>
        <w:top w:val="none" w:sz="0" w:space="0" w:color="auto"/>
        <w:left w:val="none" w:sz="0" w:space="0" w:color="auto"/>
        <w:bottom w:val="none" w:sz="0" w:space="0" w:color="auto"/>
        <w:right w:val="none" w:sz="0" w:space="0" w:color="auto"/>
      </w:divBdr>
    </w:div>
    <w:div w:id="365298745">
      <w:marLeft w:val="0"/>
      <w:marRight w:val="0"/>
      <w:marTop w:val="0"/>
      <w:marBottom w:val="0"/>
      <w:divBdr>
        <w:top w:val="none" w:sz="0" w:space="0" w:color="auto"/>
        <w:left w:val="none" w:sz="0" w:space="0" w:color="auto"/>
        <w:bottom w:val="none" w:sz="0" w:space="0" w:color="auto"/>
        <w:right w:val="none" w:sz="0" w:space="0" w:color="auto"/>
      </w:divBdr>
    </w:div>
    <w:div w:id="365298746">
      <w:marLeft w:val="0"/>
      <w:marRight w:val="0"/>
      <w:marTop w:val="0"/>
      <w:marBottom w:val="0"/>
      <w:divBdr>
        <w:top w:val="none" w:sz="0" w:space="0" w:color="auto"/>
        <w:left w:val="none" w:sz="0" w:space="0" w:color="auto"/>
        <w:bottom w:val="none" w:sz="0" w:space="0" w:color="auto"/>
        <w:right w:val="none" w:sz="0" w:space="0" w:color="auto"/>
      </w:divBdr>
    </w:div>
    <w:div w:id="365298748">
      <w:marLeft w:val="0"/>
      <w:marRight w:val="0"/>
      <w:marTop w:val="0"/>
      <w:marBottom w:val="0"/>
      <w:divBdr>
        <w:top w:val="none" w:sz="0" w:space="0" w:color="auto"/>
        <w:left w:val="none" w:sz="0" w:space="0" w:color="auto"/>
        <w:bottom w:val="none" w:sz="0" w:space="0" w:color="auto"/>
        <w:right w:val="none" w:sz="0" w:space="0" w:color="auto"/>
      </w:divBdr>
    </w:div>
    <w:div w:id="365298749">
      <w:marLeft w:val="0"/>
      <w:marRight w:val="0"/>
      <w:marTop w:val="0"/>
      <w:marBottom w:val="0"/>
      <w:divBdr>
        <w:top w:val="none" w:sz="0" w:space="0" w:color="auto"/>
        <w:left w:val="none" w:sz="0" w:space="0" w:color="auto"/>
        <w:bottom w:val="none" w:sz="0" w:space="0" w:color="auto"/>
        <w:right w:val="none" w:sz="0" w:space="0" w:color="auto"/>
      </w:divBdr>
    </w:div>
    <w:div w:id="365298750">
      <w:marLeft w:val="0"/>
      <w:marRight w:val="0"/>
      <w:marTop w:val="0"/>
      <w:marBottom w:val="0"/>
      <w:divBdr>
        <w:top w:val="none" w:sz="0" w:space="0" w:color="auto"/>
        <w:left w:val="none" w:sz="0" w:space="0" w:color="auto"/>
        <w:bottom w:val="none" w:sz="0" w:space="0" w:color="auto"/>
        <w:right w:val="none" w:sz="0" w:space="0" w:color="auto"/>
      </w:divBdr>
    </w:div>
    <w:div w:id="365298751">
      <w:marLeft w:val="0"/>
      <w:marRight w:val="0"/>
      <w:marTop w:val="0"/>
      <w:marBottom w:val="0"/>
      <w:divBdr>
        <w:top w:val="none" w:sz="0" w:space="0" w:color="auto"/>
        <w:left w:val="none" w:sz="0" w:space="0" w:color="auto"/>
        <w:bottom w:val="none" w:sz="0" w:space="0" w:color="auto"/>
        <w:right w:val="none" w:sz="0" w:space="0" w:color="auto"/>
      </w:divBdr>
    </w:div>
    <w:div w:id="365298753">
      <w:marLeft w:val="0"/>
      <w:marRight w:val="0"/>
      <w:marTop w:val="0"/>
      <w:marBottom w:val="0"/>
      <w:divBdr>
        <w:top w:val="none" w:sz="0" w:space="0" w:color="auto"/>
        <w:left w:val="none" w:sz="0" w:space="0" w:color="auto"/>
        <w:bottom w:val="none" w:sz="0" w:space="0" w:color="auto"/>
        <w:right w:val="none" w:sz="0" w:space="0" w:color="auto"/>
      </w:divBdr>
    </w:div>
    <w:div w:id="365298754">
      <w:marLeft w:val="0"/>
      <w:marRight w:val="0"/>
      <w:marTop w:val="0"/>
      <w:marBottom w:val="0"/>
      <w:divBdr>
        <w:top w:val="none" w:sz="0" w:space="0" w:color="auto"/>
        <w:left w:val="none" w:sz="0" w:space="0" w:color="auto"/>
        <w:bottom w:val="none" w:sz="0" w:space="0" w:color="auto"/>
        <w:right w:val="none" w:sz="0" w:space="0" w:color="auto"/>
      </w:divBdr>
      <w:divsChild>
        <w:div w:id="365298522">
          <w:marLeft w:val="0"/>
          <w:marRight w:val="0"/>
          <w:marTop w:val="0"/>
          <w:marBottom w:val="0"/>
          <w:divBdr>
            <w:top w:val="none" w:sz="0" w:space="0" w:color="auto"/>
            <w:left w:val="none" w:sz="0" w:space="0" w:color="auto"/>
            <w:bottom w:val="none" w:sz="0" w:space="0" w:color="auto"/>
            <w:right w:val="none" w:sz="0" w:space="0" w:color="auto"/>
          </w:divBdr>
        </w:div>
        <w:div w:id="365298544">
          <w:marLeft w:val="0"/>
          <w:marRight w:val="0"/>
          <w:marTop w:val="0"/>
          <w:marBottom w:val="0"/>
          <w:divBdr>
            <w:top w:val="none" w:sz="0" w:space="0" w:color="auto"/>
            <w:left w:val="none" w:sz="0" w:space="0" w:color="auto"/>
            <w:bottom w:val="none" w:sz="0" w:space="0" w:color="auto"/>
            <w:right w:val="none" w:sz="0" w:space="0" w:color="auto"/>
          </w:divBdr>
        </w:div>
        <w:div w:id="365299141">
          <w:marLeft w:val="0"/>
          <w:marRight w:val="0"/>
          <w:marTop w:val="0"/>
          <w:marBottom w:val="0"/>
          <w:divBdr>
            <w:top w:val="none" w:sz="0" w:space="0" w:color="auto"/>
            <w:left w:val="none" w:sz="0" w:space="0" w:color="auto"/>
            <w:bottom w:val="none" w:sz="0" w:space="0" w:color="auto"/>
            <w:right w:val="none" w:sz="0" w:space="0" w:color="auto"/>
          </w:divBdr>
        </w:div>
        <w:div w:id="365299149">
          <w:marLeft w:val="0"/>
          <w:marRight w:val="0"/>
          <w:marTop w:val="0"/>
          <w:marBottom w:val="0"/>
          <w:divBdr>
            <w:top w:val="none" w:sz="0" w:space="0" w:color="auto"/>
            <w:left w:val="none" w:sz="0" w:space="0" w:color="auto"/>
            <w:bottom w:val="none" w:sz="0" w:space="0" w:color="auto"/>
            <w:right w:val="none" w:sz="0" w:space="0" w:color="auto"/>
          </w:divBdr>
        </w:div>
      </w:divsChild>
    </w:div>
    <w:div w:id="365298755">
      <w:marLeft w:val="0"/>
      <w:marRight w:val="0"/>
      <w:marTop w:val="0"/>
      <w:marBottom w:val="0"/>
      <w:divBdr>
        <w:top w:val="none" w:sz="0" w:space="0" w:color="auto"/>
        <w:left w:val="none" w:sz="0" w:space="0" w:color="auto"/>
        <w:bottom w:val="none" w:sz="0" w:space="0" w:color="auto"/>
        <w:right w:val="none" w:sz="0" w:space="0" w:color="auto"/>
      </w:divBdr>
    </w:div>
    <w:div w:id="365298756">
      <w:marLeft w:val="0"/>
      <w:marRight w:val="0"/>
      <w:marTop w:val="0"/>
      <w:marBottom w:val="0"/>
      <w:divBdr>
        <w:top w:val="none" w:sz="0" w:space="0" w:color="auto"/>
        <w:left w:val="none" w:sz="0" w:space="0" w:color="auto"/>
        <w:bottom w:val="none" w:sz="0" w:space="0" w:color="auto"/>
        <w:right w:val="none" w:sz="0" w:space="0" w:color="auto"/>
      </w:divBdr>
    </w:div>
    <w:div w:id="365298757">
      <w:marLeft w:val="0"/>
      <w:marRight w:val="0"/>
      <w:marTop w:val="0"/>
      <w:marBottom w:val="0"/>
      <w:divBdr>
        <w:top w:val="none" w:sz="0" w:space="0" w:color="auto"/>
        <w:left w:val="none" w:sz="0" w:space="0" w:color="auto"/>
        <w:bottom w:val="none" w:sz="0" w:space="0" w:color="auto"/>
        <w:right w:val="none" w:sz="0" w:space="0" w:color="auto"/>
      </w:divBdr>
    </w:div>
    <w:div w:id="365298758">
      <w:marLeft w:val="0"/>
      <w:marRight w:val="0"/>
      <w:marTop w:val="0"/>
      <w:marBottom w:val="0"/>
      <w:divBdr>
        <w:top w:val="none" w:sz="0" w:space="0" w:color="auto"/>
        <w:left w:val="none" w:sz="0" w:space="0" w:color="auto"/>
        <w:bottom w:val="none" w:sz="0" w:space="0" w:color="auto"/>
        <w:right w:val="none" w:sz="0" w:space="0" w:color="auto"/>
      </w:divBdr>
    </w:div>
    <w:div w:id="365298759">
      <w:marLeft w:val="0"/>
      <w:marRight w:val="0"/>
      <w:marTop w:val="0"/>
      <w:marBottom w:val="0"/>
      <w:divBdr>
        <w:top w:val="none" w:sz="0" w:space="0" w:color="auto"/>
        <w:left w:val="none" w:sz="0" w:space="0" w:color="auto"/>
        <w:bottom w:val="none" w:sz="0" w:space="0" w:color="auto"/>
        <w:right w:val="none" w:sz="0" w:space="0" w:color="auto"/>
      </w:divBdr>
    </w:div>
    <w:div w:id="365298760">
      <w:marLeft w:val="0"/>
      <w:marRight w:val="0"/>
      <w:marTop w:val="0"/>
      <w:marBottom w:val="0"/>
      <w:divBdr>
        <w:top w:val="none" w:sz="0" w:space="0" w:color="auto"/>
        <w:left w:val="none" w:sz="0" w:space="0" w:color="auto"/>
        <w:bottom w:val="none" w:sz="0" w:space="0" w:color="auto"/>
        <w:right w:val="none" w:sz="0" w:space="0" w:color="auto"/>
      </w:divBdr>
    </w:div>
    <w:div w:id="365298761">
      <w:marLeft w:val="0"/>
      <w:marRight w:val="0"/>
      <w:marTop w:val="0"/>
      <w:marBottom w:val="0"/>
      <w:divBdr>
        <w:top w:val="none" w:sz="0" w:space="0" w:color="auto"/>
        <w:left w:val="none" w:sz="0" w:space="0" w:color="auto"/>
        <w:bottom w:val="none" w:sz="0" w:space="0" w:color="auto"/>
        <w:right w:val="none" w:sz="0" w:space="0" w:color="auto"/>
      </w:divBdr>
    </w:div>
    <w:div w:id="365298763">
      <w:marLeft w:val="0"/>
      <w:marRight w:val="0"/>
      <w:marTop w:val="0"/>
      <w:marBottom w:val="0"/>
      <w:divBdr>
        <w:top w:val="none" w:sz="0" w:space="0" w:color="auto"/>
        <w:left w:val="none" w:sz="0" w:space="0" w:color="auto"/>
        <w:bottom w:val="none" w:sz="0" w:space="0" w:color="auto"/>
        <w:right w:val="none" w:sz="0" w:space="0" w:color="auto"/>
      </w:divBdr>
    </w:div>
    <w:div w:id="365298764">
      <w:marLeft w:val="0"/>
      <w:marRight w:val="0"/>
      <w:marTop w:val="0"/>
      <w:marBottom w:val="0"/>
      <w:divBdr>
        <w:top w:val="none" w:sz="0" w:space="0" w:color="auto"/>
        <w:left w:val="none" w:sz="0" w:space="0" w:color="auto"/>
        <w:bottom w:val="none" w:sz="0" w:space="0" w:color="auto"/>
        <w:right w:val="none" w:sz="0" w:space="0" w:color="auto"/>
      </w:divBdr>
    </w:div>
    <w:div w:id="365298765">
      <w:marLeft w:val="0"/>
      <w:marRight w:val="0"/>
      <w:marTop w:val="0"/>
      <w:marBottom w:val="0"/>
      <w:divBdr>
        <w:top w:val="none" w:sz="0" w:space="0" w:color="auto"/>
        <w:left w:val="none" w:sz="0" w:space="0" w:color="auto"/>
        <w:bottom w:val="none" w:sz="0" w:space="0" w:color="auto"/>
        <w:right w:val="none" w:sz="0" w:space="0" w:color="auto"/>
      </w:divBdr>
    </w:div>
    <w:div w:id="365298766">
      <w:marLeft w:val="0"/>
      <w:marRight w:val="0"/>
      <w:marTop w:val="0"/>
      <w:marBottom w:val="0"/>
      <w:divBdr>
        <w:top w:val="none" w:sz="0" w:space="0" w:color="auto"/>
        <w:left w:val="none" w:sz="0" w:space="0" w:color="auto"/>
        <w:bottom w:val="none" w:sz="0" w:space="0" w:color="auto"/>
        <w:right w:val="none" w:sz="0" w:space="0" w:color="auto"/>
      </w:divBdr>
    </w:div>
    <w:div w:id="365298767">
      <w:marLeft w:val="0"/>
      <w:marRight w:val="0"/>
      <w:marTop w:val="0"/>
      <w:marBottom w:val="0"/>
      <w:divBdr>
        <w:top w:val="none" w:sz="0" w:space="0" w:color="auto"/>
        <w:left w:val="none" w:sz="0" w:space="0" w:color="auto"/>
        <w:bottom w:val="none" w:sz="0" w:space="0" w:color="auto"/>
        <w:right w:val="none" w:sz="0" w:space="0" w:color="auto"/>
      </w:divBdr>
    </w:div>
    <w:div w:id="365298768">
      <w:marLeft w:val="0"/>
      <w:marRight w:val="0"/>
      <w:marTop w:val="0"/>
      <w:marBottom w:val="0"/>
      <w:divBdr>
        <w:top w:val="none" w:sz="0" w:space="0" w:color="auto"/>
        <w:left w:val="none" w:sz="0" w:space="0" w:color="auto"/>
        <w:bottom w:val="none" w:sz="0" w:space="0" w:color="auto"/>
        <w:right w:val="none" w:sz="0" w:space="0" w:color="auto"/>
      </w:divBdr>
    </w:div>
    <w:div w:id="365298769">
      <w:marLeft w:val="0"/>
      <w:marRight w:val="0"/>
      <w:marTop w:val="0"/>
      <w:marBottom w:val="0"/>
      <w:divBdr>
        <w:top w:val="none" w:sz="0" w:space="0" w:color="auto"/>
        <w:left w:val="none" w:sz="0" w:space="0" w:color="auto"/>
        <w:bottom w:val="none" w:sz="0" w:space="0" w:color="auto"/>
        <w:right w:val="none" w:sz="0" w:space="0" w:color="auto"/>
      </w:divBdr>
    </w:div>
    <w:div w:id="365298770">
      <w:marLeft w:val="0"/>
      <w:marRight w:val="0"/>
      <w:marTop w:val="0"/>
      <w:marBottom w:val="0"/>
      <w:divBdr>
        <w:top w:val="none" w:sz="0" w:space="0" w:color="auto"/>
        <w:left w:val="none" w:sz="0" w:space="0" w:color="auto"/>
        <w:bottom w:val="none" w:sz="0" w:space="0" w:color="auto"/>
        <w:right w:val="none" w:sz="0" w:space="0" w:color="auto"/>
      </w:divBdr>
    </w:div>
    <w:div w:id="365298771">
      <w:marLeft w:val="0"/>
      <w:marRight w:val="0"/>
      <w:marTop w:val="0"/>
      <w:marBottom w:val="0"/>
      <w:divBdr>
        <w:top w:val="none" w:sz="0" w:space="0" w:color="auto"/>
        <w:left w:val="none" w:sz="0" w:space="0" w:color="auto"/>
        <w:bottom w:val="none" w:sz="0" w:space="0" w:color="auto"/>
        <w:right w:val="none" w:sz="0" w:space="0" w:color="auto"/>
      </w:divBdr>
    </w:div>
    <w:div w:id="365298772">
      <w:marLeft w:val="0"/>
      <w:marRight w:val="0"/>
      <w:marTop w:val="0"/>
      <w:marBottom w:val="0"/>
      <w:divBdr>
        <w:top w:val="none" w:sz="0" w:space="0" w:color="auto"/>
        <w:left w:val="none" w:sz="0" w:space="0" w:color="auto"/>
        <w:bottom w:val="none" w:sz="0" w:space="0" w:color="auto"/>
        <w:right w:val="none" w:sz="0" w:space="0" w:color="auto"/>
      </w:divBdr>
    </w:div>
    <w:div w:id="365298773">
      <w:marLeft w:val="0"/>
      <w:marRight w:val="0"/>
      <w:marTop w:val="0"/>
      <w:marBottom w:val="0"/>
      <w:divBdr>
        <w:top w:val="none" w:sz="0" w:space="0" w:color="auto"/>
        <w:left w:val="none" w:sz="0" w:space="0" w:color="auto"/>
        <w:bottom w:val="none" w:sz="0" w:space="0" w:color="auto"/>
        <w:right w:val="none" w:sz="0" w:space="0" w:color="auto"/>
      </w:divBdr>
    </w:div>
    <w:div w:id="365298774">
      <w:marLeft w:val="0"/>
      <w:marRight w:val="0"/>
      <w:marTop w:val="0"/>
      <w:marBottom w:val="0"/>
      <w:divBdr>
        <w:top w:val="none" w:sz="0" w:space="0" w:color="auto"/>
        <w:left w:val="none" w:sz="0" w:space="0" w:color="auto"/>
        <w:bottom w:val="none" w:sz="0" w:space="0" w:color="auto"/>
        <w:right w:val="none" w:sz="0" w:space="0" w:color="auto"/>
      </w:divBdr>
    </w:div>
    <w:div w:id="365298775">
      <w:marLeft w:val="0"/>
      <w:marRight w:val="0"/>
      <w:marTop w:val="0"/>
      <w:marBottom w:val="0"/>
      <w:divBdr>
        <w:top w:val="none" w:sz="0" w:space="0" w:color="auto"/>
        <w:left w:val="none" w:sz="0" w:space="0" w:color="auto"/>
        <w:bottom w:val="none" w:sz="0" w:space="0" w:color="auto"/>
        <w:right w:val="none" w:sz="0" w:space="0" w:color="auto"/>
      </w:divBdr>
    </w:div>
    <w:div w:id="365298776">
      <w:marLeft w:val="0"/>
      <w:marRight w:val="0"/>
      <w:marTop w:val="0"/>
      <w:marBottom w:val="0"/>
      <w:divBdr>
        <w:top w:val="none" w:sz="0" w:space="0" w:color="auto"/>
        <w:left w:val="none" w:sz="0" w:space="0" w:color="auto"/>
        <w:bottom w:val="none" w:sz="0" w:space="0" w:color="auto"/>
        <w:right w:val="none" w:sz="0" w:space="0" w:color="auto"/>
      </w:divBdr>
    </w:div>
    <w:div w:id="365298777">
      <w:marLeft w:val="0"/>
      <w:marRight w:val="0"/>
      <w:marTop w:val="0"/>
      <w:marBottom w:val="0"/>
      <w:divBdr>
        <w:top w:val="none" w:sz="0" w:space="0" w:color="auto"/>
        <w:left w:val="none" w:sz="0" w:space="0" w:color="auto"/>
        <w:bottom w:val="none" w:sz="0" w:space="0" w:color="auto"/>
        <w:right w:val="none" w:sz="0" w:space="0" w:color="auto"/>
      </w:divBdr>
    </w:div>
    <w:div w:id="365298778">
      <w:marLeft w:val="0"/>
      <w:marRight w:val="0"/>
      <w:marTop w:val="0"/>
      <w:marBottom w:val="0"/>
      <w:divBdr>
        <w:top w:val="none" w:sz="0" w:space="0" w:color="auto"/>
        <w:left w:val="none" w:sz="0" w:space="0" w:color="auto"/>
        <w:bottom w:val="none" w:sz="0" w:space="0" w:color="auto"/>
        <w:right w:val="none" w:sz="0" w:space="0" w:color="auto"/>
      </w:divBdr>
    </w:div>
    <w:div w:id="365298779">
      <w:marLeft w:val="0"/>
      <w:marRight w:val="0"/>
      <w:marTop w:val="0"/>
      <w:marBottom w:val="0"/>
      <w:divBdr>
        <w:top w:val="none" w:sz="0" w:space="0" w:color="auto"/>
        <w:left w:val="none" w:sz="0" w:space="0" w:color="auto"/>
        <w:bottom w:val="none" w:sz="0" w:space="0" w:color="auto"/>
        <w:right w:val="none" w:sz="0" w:space="0" w:color="auto"/>
      </w:divBdr>
    </w:div>
    <w:div w:id="365298780">
      <w:marLeft w:val="0"/>
      <w:marRight w:val="0"/>
      <w:marTop w:val="0"/>
      <w:marBottom w:val="0"/>
      <w:divBdr>
        <w:top w:val="none" w:sz="0" w:space="0" w:color="auto"/>
        <w:left w:val="none" w:sz="0" w:space="0" w:color="auto"/>
        <w:bottom w:val="none" w:sz="0" w:space="0" w:color="auto"/>
        <w:right w:val="none" w:sz="0" w:space="0" w:color="auto"/>
      </w:divBdr>
    </w:div>
    <w:div w:id="365298781">
      <w:marLeft w:val="0"/>
      <w:marRight w:val="0"/>
      <w:marTop w:val="0"/>
      <w:marBottom w:val="0"/>
      <w:divBdr>
        <w:top w:val="none" w:sz="0" w:space="0" w:color="auto"/>
        <w:left w:val="none" w:sz="0" w:space="0" w:color="auto"/>
        <w:bottom w:val="none" w:sz="0" w:space="0" w:color="auto"/>
        <w:right w:val="none" w:sz="0" w:space="0" w:color="auto"/>
      </w:divBdr>
    </w:div>
    <w:div w:id="365298782">
      <w:marLeft w:val="0"/>
      <w:marRight w:val="0"/>
      <w:marTop w:val="0"/>
      <w:marBottom w:val="0"/>
      <w:divBdr>
        <w:top w:val="none" w:sz="0" w:space="0" w:color="auto"/>
        <w:left w:val="none" w:sz="0" w:space="0" w:color="auto"/>
        <w:bottom w:val="none" w:sz="0" w:space="0" w:color="auto"/>
        <w:right w:val="none" w:sz="0" w:space="0" w:color="auto"/>
      </w:divBdr>
    </w:div>
    <w:div w:id="365298783">
      <w:marLeft w:val="0"/>
      <w:marRight w:val="0"/>
      <w:marTop w:val="0"/>
      <w:marBottom w:val="0"/>
      <w:divBdr>
        <w:top w:val="none" w:sz="0" w:space="0" w:color="auto"/>
        <w:left w:val="none" w:sz="0" w:space="0" w:color="auto"/>
        <w:bottom w:val="none" w:sz="0" w:space="0" w:color="auto"/>
        <w:right w:val="none" w:sz="0" w:space="0" w:color="auto"/>
      </w:divBdr>
    </w:div>
    <w:div w:id="365298784">
      <w:marLeft w:val="0"/>
      <w:marRight w:val="0"/>
      <w:marTop w:val="0"/>
      <w:marBottom w:val="0"/>
      <w:divBdr>
        <w:top w:val="none" w:sz="0" w:space="0" w:color="auto"/>
        <w:left w:val="none" w:sz="0" w:space="0" w:color="auto"/>
        <w:bottom w:val="none" w:sz="0" w:space="0" w:color="auto"/>
        <w:right w:val="none" w:sz="0" w:space="0" w:color="auto"/>
      </w:divBdr>
    </w:div>
    <w:div w:id="365298785">
      <w:marLeft w:val="0"/>
      <w:marRight w:val="0"/>
      <w:marTop w:val="0"/>
      <w:marBottom w:val="0"/>
      <w:divBdr>
        <w:top w:val="none" w:sz="0" w:space="0" w:color="auto"/>
        <w:left w:val="none" w:sz="0" w:space="0" w:color="auto"/>
        <w:bottom w:val="none" w:sz="0" w:space="0" w:color="auto"/>
        <w:right w:val="none" w:sz="0" w:space="0" w:color="auto"/>
      </w:divBdr>
    </w:div>
    <w:div w:id="365298786">
      <w:marLeft w:val="0"/>
      <w:marRight w:val="0"/>
      <w:marTop w:val="0"/>
      <w:marBottom w:val="0"/>
      <w:divBdr>
        <w:top w:val="none" w:sz="0" w:space="0" w:color="auto"/>
        <w:left w:val="none" w:sz="0" w:space="0" w:color="auto"/>
        <w:bottom w:val="none" w:sz="0" w:space="0" w:color="auto"/>
        <w:right w:val="none" w:sz="0" w:space="0" w:color="auto"/>
      </w:divBdr>
    </w:div>
    <w:div w:id="365298787">
      <w:marLeft w:val="0"/>
      <w:marRight w:val="0"/>
      <w:marTop w:val="0"/>
      <w:marBottom w:val="0"/>
      <w:divBdr>
        <w:top w:val="none" w:sz="0" w:space="0" w:color="auto"/>
        <w:left w:val="none" w:sz="0" w:space="0" w:color="auto"/>
        <w:bottom w:val="none" w:sz="0" w:space="0" w:color="auto"/>
        <w:right w:val="none" w:sz="0" w:space="0" w:color="auto"/>
      </w:divBdr>
    </w:div>
    <w:div w:id="365298788">
      <w:marLeft w:val="0"/>
      <w:marRight w:val="0"/>
      <w:marTop w:val="0"/>
      <w:marBottom w:val="0"/>
      <w:divBdr>
        <w:top w:val="none" w:sz="0" w:space="0" w:color="auto"/>
        <w:left w:val="none" w:sz="0" w:space="0" w:color="auto"/>
        <w:bottom w:val="none" w:sz="0" w:space="0" w:color="auto"/>
        <w:right w:val="none" w:sz="0" w:space="0" w:color="auto"/>
      </w:divBdr>
    </w:div>
    <w:div w:id="365298789">
      <w:marLeft w:val="0"/>
      <w:marRight w:val="0"/>
      <w:marTop w:val="0"/>
      <w:marBottom w:val="0"/>
      <w:divBdr>
        <w:top w:val="none" w:sz="0" w:space="0" w:color="auto"/>
        <w:left w:val="none" w:sz="0" w:space="0" w:color="auto"/>
        <w:bottom w:val="none" w:sz="0" w:space="0" w:color="auto"/>
        <w:right w:val="none" w:sz="0" w:space="0" w:color="auto"/>
      </w:divBdr>
    </w:div>
    <w:div w:id="365298791">
      <w:marLeft w:val="0"/>
      <w:marRight w:val="0"/>
      <w:marTop w:val="0"/>
      <w:marBottom w:val="0"/>
      <w:divBdr>
        <w:top w:val="none" w:sz="0" w:space="0" w:color="auto"/>
        <w:left w:val="none" w:sz="0" w:space="0" w:color="auto"/>
        <w:bottom w:val="none" w:sz="0" w:space="0" w:color="auto"/>
        <w:right w:val="none" w:sz="0" w:space="0" w:color="auto"/>
      </w:divBdr>
    </w:div>
    <w:div w:id="365298792">
      <w:marLeft w:val="0"/>
      <w:marRight w:val="0"/>
      <w:marTop w:val="0"/>
      <w:marBottom w:val="0"/>
      <w:divBdr>
        <w:top w:val="none" w:sz="0" w:space="0" w:color="auto"/>
        <w:left w:val="none" w:sz="0" w:space="0" w:color="auto"/>
        <w:bottom w:val="none" w:sz="0" w:space="0" w:color="auto"/>
        <w:right w:val="none" w:sz="0" w:space="0" w:color="auto"/>
      </w:divBdr>
    </w:div>
    <w:div w:id="365298793">
      <w:marLeft w:val="0"/>
      <w:marRight w:val="0"/>
      <w:marTop w:val="0"/>
      <w:marBottom w:val="0"/>
      <w:divBdr>
        <w:top w:val="none" w:sz="0" w:space="0" w:color="auto"/>
        <w:left w:val="none" w:sz="0" w:space="0" w:color="auto"/>
        <w:bottom w:val="none" w:sz="0" w:space="0" w:color="auto"/>
        <w:right w:val="none" w:sz="0" w:space="0" w:color="auto"/>
      </w:divBdr>
    </w:div>
    <w:div w:id="365298794">
      <w:marLeft w:val="0"/>
      <w:marRight w:val="0"/>
      <w:marTop w:val="0"/>
      <w:marBottom w:val="0"/>
      <w:divBdr>
        <w:top w:val="none" w:sz="0" w:space="0" w:color="auto"/>
        <w:left w:val="none" w:sz="0" w:space="0" w:color="auto"/>
        <w:bottom w:val="none" w:sz="0" w:space="0" w:color="auto"/>
        <w:right w:val="none" w:sz="0" w:space="0" w:color="auto"/>
      </w:divBdr>
    </w:div>
    <w:div w:id="365298795">
      <w:marLeft w:val="0"/>
      <w:marRight w:val="0"/>
      <w:marTop w:val="0"/>
      <w:marBottom w:val="0"/>
      <w:divBdr>
        <w:top w:val="none" w:sz="0" w:space="0" w:color="auto"/>
        <w:left w:val="none" w:sz="0" w:space="0" w:color="auto"/>
        <w:bottom w:val="none" w:sz="0" w:space="0" w:color="auto"/>
        <w:right w:val="none" w:sz="0" w:space="0" w:color="auto"/>
      </w:divBdr>
    </w:div>
    <w:div w:id="365298796">
      <w:marLeft w:val="0"/>
      <w:marRight w:val="0"/>
      <w:marTop w:val="0"/>
      <w:marBottom w:val="0"/>
      <w:divBdr>
        <w:top w:val="none" w:sz="0" w:space="0" w:color="auto"/>
        <w:left w:val="none" w:sz="0" w:space="0" w:color="auto"/>
        <w:bottom w:val="none" w:sz="0" w:space="0" w:color="auto"/>
        <w:right w:val="none" w:sz="0" w:space="0" w:color="auto"/>
      </w:divBdr>
    </w:div>
    <w:div w:id="365298797">
      <w:marLeft w:val="0"/>
      <w:marRight w:val="0"/>
      <w:marTop w:val="0"/>
      <w:marBottom w:val="0"/>
      <w:divBdr>
        <w:top w:val="none" w:sz="0" w:space="0" w:color="auto"/>
        <w:left w:val="none" w:sz="0" w:space="0" w:color="auto"/>
        <w:bottom w:val="none" w:sz="0" w:space="0" w:color="auto"/>
        <w:right w:val="none" w:sz="0" w:space="0" w:color="auto"/>
      </w:divBdr>
    </w:div>
    <w:div w:id="365298799">
      <w:marLeft w:val="0"/>
      <w:marRight w:val="0"/>
      <w:marTop w:val="0"/>
      <w:marBottom w:val="0"/>
      <w:divBdr>
        <w:top w:val="none" w:sz="0" w:space="0" w:color="auto"/>
        <w:left w:val="none" w:sz="0" w:space="0" w:color="auto"/>
        <w:bottom w:val="none" w:sz="0" w:space="0" w:color="auto"/>
        <w:right w:val="none" w:sz="0" w:space="0" w:color="auto"/>
      </w:divBdr>
    </w:div>
    <w:div w:id="365298801">
      <w:marLeft w:val="0"/>
      <w:marRight w:val="0"/>
      <w:marTop w:val="0"/>
      <w:marBottom w:val="0"/>
      <w:divBdr>
        <w:top w:val="none" w:sz="0" w:space="0" w:color="auto"/>
        <w:left w:val="none" w:sz="0" w:space="0" w:color="auto"/>
        <w:bottom w:val="none" w:sz="0" w:space="0" w:color="auto"/>
        <w:right w:val="none" w:sz="0" w:space="0" w:color="auto"/>
      </w:divBdr>
    </w:div>
    <w:div w:id="365298802">
      <w:marLeft w:val="0"/>
      <w:marRight w:val="0"/>
      <w:marTop w:val="0"/>
      <w:marBottom w:val="0"/>
      <w:divBdr>
        <w:top w:val="none" w:sz="0" w:space="0" w:color="auto"/>
        <w:left w:val="none" w:sz="0" w:space="0" w:color="auto"/>
        <w:bottom w:val="none" w:sz="0" w:space="0" w:color="auto"/>
        <w:right w:val="none" w:sz="0" w:space="0" w:color="auto"/>
      </w:divBdr>
    </w:div>
    <w:div w:id="365298803">
      <w:marLeft w:val="0"/>
      <w:marRight w:val="0"/>
      <w:marTop w:val="0"/>
      <w:marBottom w:val="0"/>
      <w:divBdr>
        <w:top w:val="none" w:sz="0" w:space="0" w:color="auto"/>
        <w:left w:val="none" w:sz="0" w:space="0" w:color="auto"/>
        <w:bottom w:val="none" w:sz="0" w:space="0" w:color="auto"/>
        <w:right w:val="none" w:sz="0" w:space="0" w:color="auto"/>
      </w:divBdr>
    </w:div>
    <w:div w:id="365298804">
      <w:marLeft w:val="0"/>
      <w:marRight w:val="0"/>
      <w:marTop w:val="0"/>
      <w:marBottom w:val="0"/>
      <w:divBdr>
        <w:top w:val="none" w:sz="0" w:space="0" w:color="auto"/>
        <w:left w:val="none" w:sz="0" w:space="0" w:color="auto"/>
        <w:bottom w:val="none" w:sz="0" w:space="0" w:color="auto"/>
        <w:right w:val="none" w:sz="0" w:space="0" w:color="auto"/>
      </w:divBdr>
    </w:div>
    <w:div w:id="365298805">
      <w:marLeft w:val="0"/>
      <w:marRight w:val="0"/>
      <w:marTop w:val="0"/>
      <w:marBottom w:val="0"/>
      <w:divBdr>
        <w:top w:val="none" w:sz="0" w:space="0" w:color="auto"/>
        <w:left w:val="none" w:sz="0" w:space="0" w:color="auto"/>
        <w:bottom w:val="none" w:sz="0" w:space="0" w:color="auto"/>
        <w:right w:val="none" w:sz="0" w:space="0" w:color="auto"/>
      </w:divBdr>
    </w:div>
    <w:div w:id="365298806">
      <w:marLeft w:val="0"/>
      <w:marRight w:val="0"/>
      <w:marTop w:val="0"/>
      <w:marBottom w:val="0"/>
      <w:divBdr>
        <w:top w:val="none" w:sz="0" w:space="0" w:color="auto"/>
        <w:left w:val="none" w:sz="0" w:space="0" w:color="auto"/>
        <w:bottom w:val="none" w:sz="0" w:space="0" w:color="auto"/>
        <w:right w:val="none" w:sz="0" w:space="0" w:color="auto"/>
      </w:divBdr>
    </w:div>
    <w:div w:id="365298807">
      <w:marLeft w:val="0"/>
      <w:marRight w:val="0"/>
      <w:marTop w:val="0"/>
      <w:marBottom w:val="0"/>
      <w:divBdr>
        <w:top w:val="none" w:sz="0" w:space="0" w:color="auto"/>
        <w:left w:val="none" w:sz="0" w:space="0" w:color="auto"/>
        <w:bottom w:val="none" w:sz="0" w:space="0" w:color="auto"/>
        <w:right w:val="none" w:sz="0" w:space="0" w:color="auto"/>
      </w:divBdr>
    </w:div>
    <w:div w:id="365298808">
      <w:marLeft w:val="0"/>
      <w:marRight w:val="0"/>
      <w:marTop w:val="0"/>
      <w:marBottom w:val="0"/>
      <w:divBdr>
        <w:top w:val="none" w:sz="0" w:space="0" w:color="auto"/>
        <w:left w:val="none" w:sz="0" w:space="0" w:color="auto"/>
        <w:bottom w:val="none" w:sz="0" w:space="0" w:color="auto"/>
        <w:right w:val="none" w:sz="0" w:space="0" w:color="auto"/>
      </w:divBdr>
    </w:div>
    <w:div w:id="365298809">
      <w:marLeft w:val="0"/>
      <w:marRight w:val="0"/>
      <w:marTop w:val="0"/>
      <w:marBottom w:val="0"/>
      <w:divBdr>
        <w:top w:val="none" w:sz="0" w:space="0" w:color="auto"/>
        <w:left w:val="none" w:sz="0" w:space="0" w:color="auto"/>
        <w:bottom w:val="none" w:sz="0" w:space="0" w:color="auto"/>
        <w:right w:val="none" w:sz="0" w:space="0" w:color="auto"/>
      </w:divBdr>
    </w:div>
    <w:div w:id="365298811">
      <w:marLeft w:val="0"/>
      <w:marRight w:val="0"/>
      <w:marTop w:val="0"/>
      <w:marBottom w:val="0"/>
      <w:divBdr>
        <w:top w:val="none" w:sz="0" w:space="0" w:color="auto"/>
        <w:left w:val="none" w:sz="0" w:space="0" w:color="auto"/>
        <w:bottom w:val="none" w:sz="0" w:space="0" w:color="auto"/>
        <w:right w:val="none" w:sz="0" w:space="0" w:color="auto"/>
      </w:divBdr>
    </w:div>
    <w:div w:id="365298812">
      <w:marLeft w:val="0"/>
      <w:marRight w:val="0"/>
      <w:marTop w:val="0"/>
      <w:marBottom w:val="0"/>
      <w:divBdr>
        <w:top w:val="none" w:sz="0" w:space="0" w:color="auto"/>
        <w:left w:val="none" w:sz="0" w:space="0" w:color="auto"/>
        <w:bottom w:val="none" w:sz="0" w:space="0" w:color="auto"/>
        <w:right w:val="none" w:sz="0" w:space="0" w:color="auto"/>
      </w:divBdr>
    </w:div>
    <w:div w:id="365298813">
      <w:marLeft w:val="0"/>
      <w:marRight w:val="0"/>
      <w:marTop w:val="0"/>
      <w:marBottom w:val="0"/>
      <w:divBdr>
        <w:top w:val="none" w:sz="0" w:space="0" w:color="auto"/>
        <w:left w:val="none" w:sz="0" w:space="0" w:color="auto"/>
        <w:bottom w:val="none" w:sz="0" w:space="0" w:color="auto"/>
        <w:right w:val="none" w:sz="0" w:space="0" w:color="auto"/>
      </w:divBdr>
    </w:div>
    <w:div w:id="365298814">
      <w:marLeft w:val="0"/>
      <w:marRight w:val="0"/>
      <w:marTop w:val="0"/>
      <w:marBottom w:val="0"/>
      <w:divBdr>
        <w:top w:val="none" w:sz="0" w:space="0" w:color="auto"/>
        <w:left w:val="none" w:sz="0" w:space="0" w:color="auto"/>
        <w:bottom w:val="none" w:sz="0" w:space="0" w:color="auto"/>
        <w:right w:val="none" w:sz="0" w:space="0" w:color="auto"/>
      </w:divBdr>
    </w:div>
    <w:div w:id="365298815">
      <w:marLeft w:val="0"/>
      <w:marRight w:val="0"/>
      <w:marTop w:val="0"/>
      <w:marBottom w:val="0"/>
      <w:divBdr>
        <w:top w:val="none" w:sz="0" w:space="0" w:color="auto"/>
        <w:left w:val="none" w:sz="0" w:space="0" w:color="auto"/>
        <w:bottom w:val="none" w:sz="0" w:space="0" w:color="auto"/>
        <w:right w:val="none" w:sz="0" w:space="0" w:color="auto"/>
      </w:divBdr>
    </w:div>
    <w:div w:id="365298816">
      <w:marLeft w:val="0"/>
      <w:marRight w:val="0"/>
      <w:marTop w:val="0"/>
      <w:marBottom w:val="0"/>
      <w:divBdr>
        <w:top w:val="none" w:sz="0" w:space="0" w:color="auto"/>
        <w:left w:val="none" w:sz="0" w:space="0" w:color="auto"/>
        <w:bottom w:val="none" w:sz="0" w:space="0" w:color="auto"/>
        <w:right w:val="none" w:sz="0" w:space="0" w:color="auto"/>
      </w:divBdr>
    </w:div>
    <w:div w:id="365298817">
      <w:marLeft w:val="0"/>
      <w:marRight w:val="0"/>
      <w:marTop w:val="0"/>
      <w:marBottom w:val="0"/>
      <w:divBdr>
        <w:top w:val="none" w:sz="0" w:space="0" w:color="auto"/>
        <w:left w:val="none" w:sz="0" w:space="0" w:color="auto"/>
        <w:bottom w:val="none" w:sz="0" w:space="0" w:color="auto"/>
        <w:right w:val="none" w:sz="0" w:space="0" w:color="auto"/>
      </w:divBdr>
    </w:div>
    <w:div w:id="365298818">
      <w:marLeft w:val="0"/>
      <w:marRight w:val="0"/>
      <w:marTop w:val="0"/>
      <w:marBottom w:val="0"/>
      <w:divBdr>
        <w:top w:val="none" w:sz="0" w:space="0" w:color="auto"/>
        <w:left w:val="none" w:sz="0" w:space="0" w:color="auto"/>
        <w:bottom w:val="none" w:sz="0" w:space="0" w:color="auto"/>
        <w:right w:val="none" w:sz="0" w:space="0" w:color="auto"/>
      </w:divBdr>
    </w:div>
    <w:div w:id="365298819">
      <w:marLeft w:val="0"/>
      <w:marRight w:val="0"/>
      <w:marTop w:val="0"/>
      <w:marBottom w:val="0"/>
      <w:divBdr>
        <w:top w:val="none" w:sz="0" w:space="0" w:color="auto"/>
        <w:left w:val="none" w:sz="0" w:space="0" w:color="auto"/>
        <w:bottom w:val="none" w:sz="0" w:space="0" w:color="auto"/>
        <w:right w:val="none" w:sz="0" w:space="0" w:color="auto"/>
      </w:divBdr>
    </w:div>
    <w:div w:id="365298821">
      <w:marLeft w:val="0"/>
      <w:marRight w:val="0"/>
      <w:marTop w:val="0"/>
      <w:marBottom w:val="0"/>
      <w:divBdr>
        <w:top w:val="none" w:sz="0" w:space="0" w:color="auto"/>
        <w:left w:val="none" w:sz="0" w:space="0" w:color="auto"/>
        <w:bottom w:val="none" w:sz="0" w:space="0" w:color="auto"/>
        <w:right w:val="none" w:sz="0" w:space="0" w:color="auto"/>
      </w:divBdr>
    </w:div>
    <w:div w:id="365298822">
      <w:marLeft w:val="0"/>
      <w:marRight w:val="0"/>
      <w:marTop w:val="0"/>
      <w:marBottom w:val="0"/>
      <w:divBdr>
        <w:top w:val="none" w:sz="0" w:space="0" w:color="auto"/>
        <w:left w:val="none" w:sz="0" w:space="0" w:color="auto"/>
        <w:bottom w:val="none" w:sz="0" w:space="0" w:color="auto"/>
        <w:right w:val="none" w:sz="0" w:space="0" w:color="auto"/>
      </w:divBdr>
    </w:div>
    <w:div w:id="365298823">
      <w:marLeft w:val="0"/>
      <w:marRight w:val="0"/>
      <w:marTop w:val="0"/>
      <w:marBottom w:val="0"/>
      <w:divBdr>
        <w:top w:val="none" w:sz="0" w:space="0" w:color="auto"/>
        <w:left w:val="none" w:sz="0" w:space="0" w:color="auto"/>
        <w:bottom w:val="none" w:sz="0" w:space="0" w:color="auto"/>
        <w:right w:val="none" w:sz="0" w:space="0" w:color="auto"/>
      </w:divBdr>
    </w:div>
    <w:div w:id="365298824">
      <w:marLeft w:val="0"/>
      <w:marRight w:val="0"/>
      <w:marTop w:val="0"/>
      <w:marBottom w:val="0"/>
      <w:divBdr>
        <w:top w:val="none" w:sz="0" w:space="0" w:color="auto"/>
        <w:left w:val="none" w:sz="0" w:space="0" w:color="auto"/>
        <w:bottom w:val="none" w:sz="0" w:space="0" w:color="auto"/>
        <w:right w:val="none" w:sz="0" w:space="0" w:color="auto"/>
      </w:divBdr>
    </w:div>
    <w:div w:id="365298826">
      <w:marLeft w:val="0"/>
      <w:marRight w:val="0"/>
      <w:marTop w:val="0"/>
      <w:marBottom w:val="0"/>
      <w:divBdr>
        <w:top w:val="none" w:sz="0" w:space="0" w:color="auto"/>
        <w:left w:val="none" w:sz="0" w:space="0" w:color="auto"/>
        <w:bottom w:val="none" w:sz="0" w:space="0" w:color="auto"/>
        <w:right w:val="none" w:sz="0" w:space="0" w:color="auto"/>
      </w:divBdr>
    </w:div>
    <w:div w:id="365298827">
      <w:marLeft w:val="0"/>
      <w:marRight w:val="0"/>
      <w:marTop w:val="0"/>
      <w:marBottom w:val="0"/>
      <w:divBdr>
        <w:top w:val="none" w:sz="0" w:space="0" w:color="auto"/>
        <w:left w:val="none" w:sz="0" w:space="0" w:color="auto"/>
        <w:bottom w:val="none" w:sz="0" w:space="0" w:color="auto"/>
        <w:right w:val="none" w:sz="0" w:space="0" w:color="auto"/>
      </w:divBdr>
    </w:div>
    <w:div w:id="365298828">
      <w:marLeft w:val="0"/>
      <w:marRight w:val="0"/>
      <w:marTop w:val="0"/>
      <w:marBottom w:val="0"/>
      <w:divBdr>
        <w:top w:val="none" w:sz="0" w:space="0" w:color="auto"/>
        <w:left w:val="none" w:sz="0" w:space="0" w:color="auto"/>
        <w:bottom w:val="none" w:sz="0" w:space="0" w:color="auto"/>
        <w:right w:val="none" w:sz="0" w:space="0" w:color="auto"/>
      </w:divBdr>
    </w:div>
    <w:div w:id="365298829">
      <w:marLeft w:val="0"/>
      <w:marRight w:val="0"/>
      <w:marTop w:val="0"/>
      <w:marBottom w:val="0"/>
      <w:divBdr>
        <w:top w:val="none" w:sz="0" w:space="0" w:color="auto"/>
        <w:left w:val="none" w:sz="0" w:space="0" w:color="auto"/>
        <w:bottom w:val="none" w:sz="0" w:space="0" w:color="auto"/>
        <w:right w:val="none" w:sz="0" w:space="0" w:color="auto"/>
      </w:divBdr>
    </w:div>
    <w:div w:id="365298830">
      <w:marLeft w:val="0"/>
      <w:marRight w:val="0"/>
      <w:marTop w:val="0"/>
      <w:marBottom w:val="0"/>
      <w:divBdr>
        <w:top w:val="none" w:sz="0" w:space="0" w:color="auto"/>
        <w:left w:val="none" w:sz="0" w:space="0" w:color="auto"/>
        <w:bottom w:val="none" w:sz="0" w:space="0" w:color="auto"/>
        <w:right w:val="none" w:sz="0" w:space="0" w:color="auto"/>
      </w:divBdr>
    </w:div>
    <w:div w:id="365298831">
      <w:marLeft w:val="0"/>
      <w:marRight w:val="0"/>
      <w:marTop w:val="0"/>
      <w:marBottom w:val="0"/>
      <w:divBdr>
        <w:top w:val="none" w:sz="0" w:space="0" w:color="auto"/>
        <w:left w:val="none" w:sz="0" w:space="0" w:color="auto"/>
        <w:bottom w:val="none" w:sz="0" w:space="0" w:color="auto"/>
        <w:right w:val="none" w:sz="0" w:space="0" w:color="auto"/>
      </w:divBdr>
      <w:divsChild>
        <w:div w:id="365299001">
          <w:marLeft w:val="0"/>
          <w:marRight w:val="0"/>
          <w:marTop w:val="0"/>
          <w:marBottom w:val="0"/>
          <w:divBdr>
            <w:top w:val="none" w:sz="0" w:space="0" w:color="auto"/>
            <w:left w:val="none" w:sz="0" w:space="0" w:color="auto"/>
            <w:bottom w:val="none" w:sz="0" w:space="0" w:color="auto"/>
            <w:right w:val="none" w:sz="0" w:space="0" w:color="auto"/>
          </w:divBdr>
          <w:divsChild>
            <w:div w:id="365298503">
              <w:marLeft w:val="0"/>
              <w:marRight w:val="0"/>
              <w:marTop w:val="0"/>
              <w:marBottom w:val="0"/>
              <w:divBdr>
                <w:top w:val="none" w:sz="0" w:space="0" w:color="auto"/>
                <w:left w:val="none" w:sz="0" w:space="0" w:color="auto"/>
                <w:bottom w:val="none" w:sz="0" w:space="0" w:color="auto"/>
                <w:right w:val="none" w:sz="0" w:space="0" w:color="auto"/>
              </w:divBdr>
            </w:div>
            <w:div w:id="365298507">
              <w:marLeft w:val="0"/>
              <w:marRight w:val="0"/>
              <w:marTop w:val="0"/>
              <w:marBottom w:val="0"/>
              <w:divBdr>
                <w:top w:val="none" w:sz="0" w:space="0" w:color="auto"/>
                <w:left w:val="none" w:sz="0" w:space="0" w:color="auto"/>
                <w:bottom w:val="none" w:sz="0" w:space="0" w:color="auto"/>
                <w:right w:val="none" w:sz="0" w:space="0" w:color="auto"/>
              </w:divBdr>
            </w:div>
            <w:div w:id="365298590">
              <w:marLeft w:val="0"/>
              <w:marRight w:val="0"/>
              <w:marTop w:val="0"/>
              <w:marBottom w:val="0"/>
              <w:divBdr>
                <w:top w:val="none" w:sz="0" w:space="0" w:color="auto"/>
                <w:left w:val="none" w:sz="0" w:space="0" w:color="auto"/>
                <w:bottom w:val="none" w:sz="0" w:space="0" w:color="auto"/>
                <w:right w:val="none" w:sz="0" w:space="0" w:color="auto"/>
              </w:divBdr>
            </w:div>
            <w:div w:id="365298632">
              <w:marLeft w:val="0"/>
              <w:marRight w:val="0"/>
              <w:marTop w:val="0"/>
              <w:marBottom w:val="0"/>
              <w:divBdr>
                <w:top w:val="none" w:sz="0" w:space="0" w:color="auto"/>
                <w:left w:val="none" w:sz="0" w:space="0" w:color="auto"/>
                <w:bottom w:val="none" w:sz="0" w:space="0" w:color="auto"/>
                <w:right w:val="none" w:sz="0" w:space="0" w:color="auto"/>
              </w:divBdr>
            </w:div>
            <w:div w:id="365298687">
              <w:marLeft w:val="0"/>
              <w:marRight w:val="0"/>
              <w:marTop w:val="0"/>
              <w:marBottom w:val="0"/>
              <w:divBdr>
                <w:top w:val="none" w:sz="0" w:space="0" w:color="auto"/>
                <w:left w:val="none" w:sz="0" w:space="0" w:color="auto"/>
                <w:bottom w:val="none" w:sz="0" w:space="0" w:color="auto"/>
                <w:right w:val="none" w:sz="0" w:space="0" w:color="auto"/>
              </w:divBdr>
            </w:div>
            <w:div w:id="365298713">
              <w:marLeft w:val="0"/>
              <w:marRight w:val="0"/>
              <w:marTop w:val="0"/>
              <w:marBottom w:val="0"/>
              <w:divBdr>
                <w:top w:val="none" w:sz="0" w:space="0" w:color="auto"/>
                <w:left w:val="none" w:sz="0" w:space="0" w:color="auto"/>
                <w:bottom w:val="none" w:sz="0" w:space="0" w:color="auto"/>
                <w:right w:val="none" w:sz="0" w:space="0" w:color="auto"/>
              </w:divBdr>
            </w:div>
            <w:div w:id="365298718">
              <w:marLeft w:val="0"/>
              <w:marRight w:val="0"/>
              <w:marTop w:val="0"/>
              <w:marBottom w:val="0"/>
              <w:divBdr>
                <w:top w:val="none" w:sz="0" w:space="0" w:color="auto"/>
                <w:left w:val="none" w:sz="0" w:space="0" w:color="auto"/>
                <w:bottom w:val="none" w:sz="0" w:space="0" w:color="auto"/>
                <w:right w:val="none" w:sz="0" w:space="0" w:color="auto"/>
              </w:divBdr>
            </w:div>
            <w:div w:id="365298722">
              <w:marLeft w:val="0"/>
              <w:marRight w:val="0"/>
              <w:marTop w:val="0"/>
              <w:marBottom w:val="0"/>
              <w:divBdr>
                <w:top w:val="none" w:sz="0" w:space="0" w:color="auto"/>
                <w:left w:val="none" w:sz="0" w:space="0" w:color="auto"/>
                <w:bottom w:val="none" w:sz="0" w:space="0" w:color="auto"/>
                <w:right w:val="none" w:sz="0" w:space="0" w:color="auto"/>
              </w:divBdr>
            </w:div>
            <w:div w:id="365298740">
              <w:marLeft w:val="0"/>
              <w:marRight w:val="0"/>
              <w:marTop w:val="0"/>
              <w:marBottom w:val="0"/>
              <w:divBdr>
                <w:top w:val="none" w:sz="0" w:space="0" w:color="auto"/>
                <w:left w:val="none" w:sz="0" w:space="0" w:color="auto"/>
                <w:bottom w:val="none" w:sz="0" w:space="0" w:color="auto"/>
                <w:right w:val="none" w:sz="0" w:space="0" w:color="auto"/>
              </w:divBdr>
            </w:div>
            <w:div w:id="365298762">
              <w:marLeft w:val="0"/>
              <w:marRight w:val="0"/>
              <w:marTop w:val="0"/>
              <w:marBottom w:val="0"/>
              <w:divBdr>
                <w:top w:val="none" w:sz="0" w:space="0" w:color="auto"/>
                <w:left w:val="none" w:sz="0" w:space="0" w:color="auto"/>
                <w:bottom w:val="none" w:sz="0" w:space="0" w:color="auto"/>
                <w:right w:val="none" w:sz="0" w:space="0" w:color="auto"/>
              </w:divBdr>
            </w:div>
            <w:div w:id="365298820">
              <w:marLeft w:val="0"/>
              <w:marRight w:val="0"/>
              <w:marTop w:val="0"/>
              <w:marBottom w:val="0"/>
              <w:divBdr>
                <w:top w:val="none" w:sz="0" w:space="0" w:color="auto"/>
                <w:left w:val="none" w:sz="0" w:space="0" w:color="auto"/>
                <w:bottom w:val="none" w:sz="0" w:space="0" w:color="auto"/>
                <w:right w:val="none" w:sz="0" w:space="0" w:color="auto"/>
              </w:divBdr>
            </w:div>
            <w:div w:id="365298825">
              <w:marLeft w:val="0"/>
              <w:marRight w:val="0"/>
              <w:marTop w:val="0"/>
              <w:marBottom w:val="0"/>
              <w:divBdr>
                <w:top w:val="none" w:sz="0" w:space="0" w:color="auto"/>
                <w:left w:val="none" w:sz="0" w:space="0" w:color="auto"/>
                <w:bottom w:val="none" w:sz="0" w:space="0" w:color="auto"/>
                <w:right w:val="none" w:sz="0" w:space="0" w:color="auto"/>
              </w:divBdr>
            </w:div>
            <w:div w:id="365298832">
              <w:marLeft w:val="0"/>
              <w:marRight w:val="0"/>
              <w:marTop w:val="0"/>
              <w:marBottom w:val="0"/>
              <w:divBdr>
                <w:top w:val="none" w:sz="0" w:space="0" w:color="auto"/>
                <w:left w:val="none" w:sz="0" w:space="0" w:color="auto"/>
                <w:bottom w:val="none" w:sz="0" w:space="0" w:color="auto"/>
                <w:right w:val="none" w:sz="0" w:space="0" w:color="auto"/>
              </w:divBdr>
            </w:div>
            <w:div w:id="365298837">
              <w:marLeft w:val="0"/>
              <w:marRight w:val="0"/>
              <w:marTop w:val="0"/>
              <w:marBottom w:val="0"/>
              <w:divBdr>
                <w:top w:val="none" w:sz="0" w:space="0" w:color="auto"/>
                <w:left w:val="none" w:sz="0" w:space="0" w:color="auto"/>
                <w:bottom w:val="none" w:sz="0" w:space="0" w:color="auto"/>
                <w:right w:val="none" w:sz="0" w:space="0" w:color="auto"/>
              </w:divBdr>
            </w:div>
            <w:div w:id="365298952">
              <w:marLeft w:val="0"/>
              <w:marRight w:val="0"/>
              <w:marTop w:val="0"/>
              <w:marBottom w:val="0"/>
              <w:divBdr>
                <w:top w:val="none" w:sz="0" w:space="0" w:color="auto"/>
                <w:left w:val="none" w:sz="0" w:space="0" w:color="auto"/>
                <w:bottom w:val="none" w:sz="0" w:space="0" w:color="auto"/>
                <w:right w:val="none" w:sz="0" w:space="0" w:color="auto"/>
              </w:divBdr>
            </w:div>
            <w:div w:id="365298960">
              <w:marLeft w:val="0"/>
              <w:marRight w:val="0"/>
              <w:marTop w:val="0"/>
              <w:marBottom w:val="0"/>
              <w:divBdr>
                <w:top w:val="none" w:sz="0" w:space="0" w:color="auto"/>
                <w:left w:val="none" w:sz="0" w:space="0" w:color="auto"/>
                <w:bottom w:val="none" w:sz="0" w:space="0" w:color="auto"/>
                <w:right w:val="none" w:sz="0" w:space="0" w:color="auto"/>
              </w:divBdr>
            </w:div>
            <w:div w:id="365298964">
              <w:marLeft w:val="0"/>
              <w:marRight w:val="0"/>
              <w:marTop w:val="0"/>
              <w:marBottom w:val="0"/>
              <w:divBdr>
                <w:top w:val="none" w:sz="0" w:space="0" w:color="auto"/>
                <w:left w:val="none" w:sz="0" w:space="0" w:color="auto"/>
                <w:bottom w:val="none" w:sz="0" w:space="0" w:color="auto"/>
                <w:right w:val="none" w:sz="0" w:space="0" w:color="auto"/>
              </w:divBdr>
            </w:div>
            <w:div w:id="365298994">
              <w:marLeft w:val="0"/>
              <w:marRight w:val="0"/>
              <w:marTop w:val="0"/>
              <w:marBottom w:val="0"/>
              <w:divBdr>
                <w:top w:val="none" w:sz="0" w:space="0" w:color="auto"/>
                <w:left w:val="none" w:sz="0" w:space="0" w:color="auto"/>
                <w:bottom w:val="none" w:sz="0" w:space="0" w:color="auto"/>
                <w:right w:val="none" w:sz="0" w:space="0" w:color="auto"/>
              </w:divBdr>
            </w:div>
            <w:div w:id="365298999">
              <w:marLeft w:val="0"/>
              <w:marRight w:val="0"/>
              <w:marTop w:val="0"/>
              <w:marBottom w:val="0"/>
              <w:divBdr>
                <w:top w:val="none" w:sz="0" w:space="0" w:color="auto"/>
                <w:left w:val="none" w:sz="0" w:space="0" w:color="auto"/>
                <w:bottom w:val="none" w:sz="0" w:space="0" w:color="auto"/>
                <w:right w:val="none" w:sz="0" w:space="0" w:color="auto"/>
              </w:divBdr>
            </w:div>
            <w:div w:id="365299008">
              <w:marLeft w:val="0"/>
              <w:marRight w:val="0"/>
              <w:marTop w:val="0"/>
              <w:marBottom w:val="0"/>
              <w:divBdr>
                <w:top w:val="none" w:sz="0" w:space="0" w:color="auto"/>
                <w:left w:val="none" w:sz="0" w:space="0" w:color="auto"/>
                <w:bottom w:val="none" w:sz="0" w:space="0" w:color="auto"/>
                <w:right w:val="none" w:sz="0" w:space="0" w:color="auto"/>
              </w:divBdr>
            </w:div>
            <w:div w:id="3652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98833">
      <w:marLeft w:val="0"/>
      <w:marRight w:val="0"/>
      <w:marTop w:val="0"/>
      <w:marBottom w:val="0"/>
      <w:divBdr>
        <w:top w:val="none" w:sz="0" w:space="0" w:color="auto"/>
        <w:left w:val="none" w:sz="0" w:space="0" w:color="auto"/>
        <w:bottom w:val="none" w:sz="0" w:space="0" w:color="auto"/>
        <w:right w:val="none" w:sz="0" w:space="0" w:color="auto"/>
      </w:divBdr>
    </w:div>
    <w:div w:id="365298834">
      <w:marLeft w:val="0"/>
      <w:marRight w:val="0"/>
      <w:marTop w:val="0"/>
      <w:marBottom w:val="0"/>
      <w:divBdr>
        <w:top w:val="none" w:sz="0" w:space="0" w:color="auto"/>
        <w:left w:val="none" w:sz="0" w:space="0" w:color="auto"/>
        <w:bottom w:val="none" w:sz="0" w:space="0" w:color="auto"/>
        <w:right w:val="none" w:sz="0" w:space="0" w:color="auto"/>
      </w:divBdr>
    </w:div>
    <w:div w:id="365298835">
      <w:marLeft w:val="0"/>
      <w:marRight w:val="0"/>
      <w:marTop w:val="0"/>
      <w:marBottom w:val="0"/>
      <w:divBdr>
        <w:top w:val="none" w:sz="0" w:space="0" w:color="auto"/>
        <w:left w:val="none" w:sz="0" w:space="0" w:color="auto"/>
        <w:bottom w:val="none" w:sz="0" w:space="0" w:color="auto"/>
        <w:right w:val="none" w:sz="0" w:space="0" w:color="auto"/>
      </w:divBdr>
    </w:div>
    <w:div w:id="365298836">
      <w:marLeft w:val="0"/>
      <w:marRight w:val="0"/>
      <w:marTop w:val="0"/>
      <w:marBottom w:val="0"/>
      <w:divBdr>
        <w:top w:val="none" w:sz="0" w:space="0" w:color="auto"/>
        <w:left w:val="none" w:sz="0" w:space="0" w:color="auto"/>
        <w:bottom w:val="none" w:sz="0" w:space="0" w:color="auto"/>
        <w:right w:val="none" w:sz="0" w:space="0" w:color="auto"/>
      </w:divBdr>
    </w:div>
    <w:div w:id="365298838">
      <w:marLeft w:val="0"/>
      <w:marRight w:val="0"/>
      <w:marTop w:val="0"/>
      <w:marBottom w:val="0"/>
      <w:divBdr>
        <w:top w:val="none" w:sz="0" w:space="0" w:color="auto"/>
        <w:left w:val="none" w:sz="0" w:space="0" w:color="auto"/>
        <w:bottom w:val="none" w:sz="0" w:space="0" w:color="auto"/>
        <w:right w:val="none" w:sz="0" w:space="0" w:color="auto"/>
      </w:divBdr>
    </w:div>
    <w:div w:id="365298839">
      <w:marLeft w:val="0"/>
      <w:marRight w:val="0"/>
      <w:marTop w:val="0"/>
      <w:marBottom w:val="0"/>
      <w:divBdr>
        <w:top w:val="none" w:sz="0" w:space="0" w:color="auto"/>
        <w:left w:val="none" w:sz="0" w:space="0" w:color="auto"/>
        <w:bottom w:val="none" w:sz="0" w:space="0" w:color="auto"/>
        <w:right w:val="none" w:sz="0" w:space="0" w:color="auto"/>
      </w:divBdr>
    </w:div>
    <w:div w:id="365298840">
      <w:marLeft w:val="0"/>
      <w:marRight w:val="0"/>
      <w:marTop w:val="0"/>
      <w:marBottom w:val="0"/>
      <w:divBdr>
        <w:top w:val="none" w:sz="0" w:space="0" w:color="auto"/>
        <w:left w:val="none" w:sz="0" w:space="0" w:color="auto"/>
        <w:bottom w:val="none" w:sz="0" w:space="0" w:color="auto"/>
        <w:right w:val="none" w:sz="0" w:space="0" w:color="auto"/>
      </w:divBdr>
    </w:div>
    <w:div w:id="365298841">
      <w:marLeft w:val="0"/>
      <w:marRight w:val="0"/>
      <w:marTop w:val="0"/>
      <w:marBottom w:val="0"/>
      <w:divBdr>
        <w:top w:val="none" w:sz="0" w:space="0" w:color="auto"/>
        <w:left w:val="none" w:sz="0" w:space="0" w:color="auto"/>
        <w:bottom w:val="none" w:sz="0" w:space="0" w:color="auto"/>
        <w:right w:val="none" w:sz="0" w:space="0" w:color="auto"/>
      </w:divBdr>
    </w:div>
    <w:div w:id="365298843">
      <w:marLeft w:val="0"/>
      <w:marRight w:val="0"/>
      <w:marTop w:val="0"/>
      <w:marBottom w:val="0"/>
      <w:divBdr>
        <w:top w:val="none" w:sz="0" w:space="0" w:color="auto"/>
        <w:left w:val="none" w:sz="0" w:space="0" w:color="auto"/>
        <w:bottom w:val="none" w:sz="0" w:space="0" w:color="auto"/>
        <w:right w:val="none" w:sz="0" w:space="0" w:color="auto"/>
      </w:divBdr>
    </w:div>
    <w:div w:id="365298844">
      <w:marLeft w:val="0"/>
      <w:marRight w:val="0"/>
      <w:marTop w:val="0"/>
      <w:marBottom w:val="0"/>
      <w:divBdr>
        <w:top w:val="none" w:sz="0" w:space="0" w:color="auto"/>
        <w:left w:val="none" w:sz="0" w:space="0" w:color="auto"/>
        <w:bottom w:val="none" w:sz="0" w:space="0" w:color="auto"/>
        <w:right w:val="none" w:sz="0" w:space="0" w:color="auto"/>
      </w:divBdr>
    </w:div>
    <w:div w:id="365298845">
      <w:marLeft w:val="0"/>
      <w:marRight w:val="0"/>
      <w:marTop w:val="0"/>
      <w:marBottom w:val="0"/>
      <w:divBdr>
        <w:top w:val="none" w:sz="0" w:space="0" w:color="auto"/>
        <w:left w:val="none" w:sz="0" w:space="0" w:color="auto"/>
        <w:bottom w:val="none" w:sz="0" w:space="0" w:color="auto"/>
        <w:right w:val="none" w:sz="0" w:space="0" w:color="auto"/>
      </w:divBdr>
    </w:div>
    <w:div w:id="365298847">
      <w:marLeft w:val="0"/>
      <w:marRight w:val="0"/>
      <w:marTop w:val="0"/>
      <w:marBottom w:val="0"/>
      <w:divBdr>
        <w:top w:val="none" w:sz="0" w:space="0" w:color="auto"/>
        <w:left w:val="none" w:sz="0" w:space="0" w:color="auto"/>
        <w:bottom w:val="none" w:sz="0" w:space="0" w:color="auto"/>
        <w:right w:val="none" w:sz="0" w:space="0" w:color="auto"/>
      </w:divBdr>
    </w:div>
    <w:div w:id="365298848">
      <w:marLeft w:val="0"/>
      <w:marRight w:val="0"/>
      <w:marTop w:val="0"/>
      <w:marBottom w:val="0"/>
      <w:divBdr>
        <w:top w:val="none" w:sz="0" w:space="0" w:color="auto"/>
        <w:left w:val="none" w:sz="0" w:space="0" w:color="auto"/>
        <w:bottom w:val="none" w:sz="0" w:space="0" w:color="auto"/>
        <w:right w:val="none" w:sz="0" w:space="0" w:color="auto"/>
      </w:divBdr>
    </w:div>
    <w:div w:id="365298849">
      <w:marLeft w:val="0"/>
      <w:marRight w:val="0"/>
      <w:marTop w:val="0"/>
      <w:marBottom w:val="0"/>
      <w:divBdr>
        <w:top w:val="none" w:sz="0" w:space="0" w:color="auto"/>
        <w:left w:val="none" w:sz="0" w:space="0" w:color="auto"/>
        <w:bottom w:val="none" w:sz="0" w:space="0" w:color="auto"/>
        <w:right w:val="none" w:sz="0" w:space="0" w:color="auto"/>
      </w:divBdr>
    </w:div>
    <w:div w:id="365298850">
      <w:marLeft w:val="0"/>
      <w:marRight w:val="0"/>
      <w:marTop w:val="0"/>
      <w:marBottom w:val="0"/>
      <w:divBdr>
        <w:top w:val="none" w:sz="0" w:space="0" w:color="auto"/>
        <w:left w:val="none" w:sz="0" w:space="0" w:color="auto"/>
        <w:bottom w:val="none" w:sz="0" w:space="0" w:color="auto"/>
        <w:right w:val="none" w:sz="0" w:space="0" w:color="auto"/>
      </w:divBdr>
    </w:div>
    <w:div w:id="365298851">
      <w:marLeft w:val="0"/>
      <w:marRight w:val="0"/>
      <w:marTop w:val="0"/>
      <w:marBottom w:val="0"/>
      <w:divBdr>
        <w:top w:val="none" w:sz="0" w:space="0" w:color="auto"/>
        <w:left w:val="none" w:sz="0" w:space="0" w:color="auto"/>
        <w:bottom w:val="none" w:sz="0" w:space="0" w:color="auto"/>
        <w:right w:val="none" w:sz="0" w:space="0" w:color="auto"/>
      </w:divBdr>
    </w:div>
    <w:div w:id="365298852">
      <w:marLeft w:val="0"/>
      <w:marRight w:val="0"/>
      <w:marTop w:val="0"/>
      <w:marBottom w:val="0"/>
      <w:divBdr>
        <w:top w:val="none" w:sz="0" w:space="0" w:color="auto"/>
        <w:left w:val="none" w:sz="0" w:space="0" w:color="auto"/>
        <w:bottom w:val="none" w:sz="0" w:space="0" w:color="auto"/>
        <w:right w:val="none" w:sz="0" w:space="0" w:color="auto"/>
      </w:divBdr>
    </w:div>
    <w:div w:id="365298853">
      <w:marLeft w:val="0"/>
      <w:marRight w:val="0"/>
      <w:marTop w:val="0"/>
      <w:marBottom w:val="0"/>
      <w:divBdr>
        <w:top w:val="none" w:sz="0" w:space="0" w:color="auto"/>
        <w:left w:val="none" w:sz="0" w:space="0" w:color="auto"/>
        <w:bottom w:val="none" w:sz="0" w:space="0" w:color="auto"/>
        <w:right w:val="none" w:sz="0" w:space="0" w:color="auto"/>
      </w:divBdr>
    </w:div>
    <w:div w:id="365298854">
      <w:marLeft w:val="0"/>
      <w:marRight w:val="0"/>
      <w:marTop w:val="0"/>
      <w:marBottom w:val="0"/>
      <w:divBdr>
        <w:top w:val="none" w:sz="0" w:space="0" w:color="auto"/>
        <w:left w:val="none" w:sz="0" w:space="0" w:color="auto"/>
        <w:bottom w:val="none" w:sz="0" w:space="0" w:color="auto"/>
        <w:right w:val="none" w:sz="0" w:space="0" w:color="auto"/>
      </w:divBdr>
    </w:div>
    <w:div w:id="365298855">
      <w:marLeft w:val="0"/>
      <w:marRight w:val="0"/>
      <w:marTop w:val="0"/>
      <w:marBottom w:val="0"/>
      <w:divBdr>
        <w:top w:val="none" w:sz="0" w:space="0" w:color="auto"/>
        <w:left w:val="none" w:sz="0" w:space="0" w:color="auto"/>
        <w:bottom w:val="none" w:sz="0" w:space="0" w:color="auto"/>
        <w:right w:val="none" w:sz="0" w:space="0" w:color="auto"/>
      </w:divBdr>
    </w:div>
    <w:div w:id="365298856">
      <w:marLeft w:val="0"/>
      <w:marRight w:val="0"/>
      <w:marTop w:val="0"/>
      <w:marBottom w:val="0"/>
      <w:divBdr>
        <w:top w:val="none" w:sz="0" w:space="0" w:color="auto"/>
        <w:left w:val="none" w:sz="0" w:space="0" w:color="auto"/>
        <w:bottom w:val="none" w:sz="0" w:space="0" w:color="auto"/>
        <w:right w:val="none" w:sz="0" w:space="0" w:color="auto"/>
      </w:divBdr>
    </w:div>
    <w:div w:id="365298857">
      <w:marLeft w:val="0"/>
      <w:marRight w:val="0"/>
      <w:marTop w:val="0"/>
      <w:marBottom w:val="0"/>
      <w:divBdr>
        <w:top w:val="none" w:sz="0" w:space="0" w:color="auto"/>
        <w:left w:val="none" w:sz="0" w:space="0" w:color="auto"/>
        <w:bottom w:val="none" w:sz="0" w:space="0" w:color="auto"/>
        <w:right w:val="none" w:sz="0" w:space="0" w:color="auto"/>
      </w:divBdr>
    </w:div>
    <w:div w:id="365298858">
      <w:marLeft w:val="0"/>
      <w:marRight w:val="0"/>
      <w:marTop w:val="0"/>
      <w:marBottom w:val="0"/>
      <w:divBdr>
        <w:top w:val="none" w:sz="0" w:space="0" w:color="auto"/>
        <w:left w:val="none" w:sz="0" w:space="0" w:color="auto"/>
        <w:bottom w:val="none" w:sz="0" w:space="0" w:color="auto"/>
        <w:right w:val="none" w:sz="0" w:space="0" w:color="auto"/>
      </w:divBdr>
    </w:div>
    <w:div w:id="365298859">
      <w:marLeft w:val="0"/>
      <w:marRight w:val="0"/>
      <w:marTop w:val="0"/>
      <w:marBottom w:val="0"/>
      <w:divBdr>
        <w:top w:val="none" w:sz="0" w:space="0" w:color="auto"/>
        <w:left w:val="none" w:sz="0" w:space="0" w:color="auto"/>
        <w:bottom w:val="none" w:sz="0" w:space="0" w:color="auto"/>
        <w:right w:val="none" w:sz="0" w:space="0" w:color="auto"/>
      </w:divBdr>
    </w:div>
    <w:div w:id="365298860">
      <w:marLeft w:val="0"/>
      <w:marRight w:val="0"/>
      <w:marTop w:val="0"/>
      <w:marBottom w:val="0"/>
      <w:divBdr>
        <w:top w:val="none" w:sz="0" w:space="0" w:color="auto"/>
        <w:left w:val="none" w:sz="0" w:space="0" w:color="auto"/>
        <w:bottom w:val="none" w:sz="0" w:space="0" w:color="auto"/>
        <w:right w:val="none" w:sz="0" w:space="0" w:color="auto"/>
      </w:divBdr>
    </w:div>
    <w:div w:id="365298861">
      <w:marLeft w:val="0"/>
      <w:marRight w:val="0"/>
      <w:marTop w:val="0"/>
      <w:marBottom w:val="0"/>
      <w:divBdr>
        <w:top w:val="none" w:sz="0" w:space="0" w:color="auto"/>
        <w:left w:val="none" w:sz="0" w:space="0" w:color="auto"/>
        <w:bottom w:val="none" w:sz="0" w:space="0" w:color="auto"/>
        <w:right w:val="none" w:sz="0" w:space="0" w:color="auto"/>
      </w:divBdr>
    </w:div>
    <w:div w:id="365298862">
      <w:marLeft w:val="0"/>
      <w:marRight w:val="0"/>
      <w:marTop w:val="0"/>
      <w:marBottom w:val="0"/>
      <w:divBdr>
        <w:top w:val="none" w:sz="0" w:space="0" w:color="auto"/>
        <w:left w:val="none" w:sz="0" w:space="0" w:color="auto"/>
        <w:bottom w:val="none" w:sz="0" w:space="0" w:color="auto"/>
        <w:right w:val="none" w:sz="0" w:space="0" w:color="auto"/>
      </w:divBdr>
    </w:div>
    <w:div w:id="365298863">
      <w:marLeft w:val="0"/>
      <w:marRight w:val="0"/>
      <w:marTop w:val="0"/>
      <w:marBottom w:val="0"/>
      <w:divBdr>
        <w:top w:val="none" w:sz="0" w:space="0" w:color="auto"/>
        <w:left w:val="none" w:sz="0" w:space="0" w:color="auto"/>
        <w:bottom w:val="none" w:sz="0" w:space="0" w:color="auto"/>
        <w:right w:val="none" w:sz="0" w:space="0" w:color="auto"/>
      </w:divBdr>
    </w:div>
    <w:div w:id="365298864">
      <w:marLeft w:val="0"/>
      <w:marRight w:val="0"/>
      <w:marTop w:val="0"/>
      <w:marBottom w:val="0"/>
      <w:divBdr>
        <w:top w:val="none" w:sz="0" w:space="0" w:color="auto"/>
        <w:left w:val="none" w:sz="0" w:space="0" w:color="auto"/>
        <w:bottom w:val="none" w:sz="0" w:space="0" w:color="auto"/>
        <w:right w:val="none" w:sz="0" w:space="0" w:color="auto"/>
      </w:divBdr>
    </w:div>
    <w:div w:id="365298865">
      <w:marLeft w:val="0"/>
      <w:marRight w:val="0"/>
      <w:marTop w:val="0"/>
      <w:marBottom w:val="0"/>
      <w:divBdr>
        <w:top w:val="none" w:sz="0" w:space="0" w:color="auto"/>
        <w:left w:val="none" w:sz="0" w:space="0" w:color="auto"/>
        <w:bottom w:val="none" w:sz="0" w:space="0" w:color="auto"/>
        <w:right w:val="none" w:sz="0" w:space="0" w:color="auto"/>
      </w:divBdr>
    </w:div>
    <w:div w:id="365298866">
      <w:marLeft w:val="0"/>
      <w:marRight w:val="0"/>
      <w:marTop w:val="0"/>
      <w:marBottom w:val="0"/>
      <w:divBdr>
        <w:top w:val="none" w:sz="0" w:space="0" w:color="auto"/>
        <w:left w:val="none" w:sz="0" w:space="0" w:color="auto"/>
        <w:bottom w:val="none" w:sz="0" w:space="0" w:color="auto"/>
        <w:right w:val="none" w:sz="0" w:space="0" w:color="auto"/>
      </w:divBdr>
    </w:div>
    <w:div w:id="365298867">
      <w:marLeft w:val="0"/>
      <w:marRight w:val="0"/>
      <w:marTop w:val="0"/>
      <w:marBottom w:val="0"/>
      <w:divBdr>
        <w:top w:val="none" w:sz="0" w:space="0" w:color="auto"/>
        <w:left w:val="none" w:sz="0" w:space="0" w:color="auto"/>
        <w:bottom w:val="none" w:sz="0" w:space="0" w:color="auto"/>
        <w:right w:val="none" w:sz="0" w:space="0" w:color="auto"/>
      </w:divBdr>
    </w:div>
    <w:div w:id="365298868">
      <w:marLeft w:val="0"/>
      <w:marRight w:val="0"/>
      <w:marTop w:val="0"/>
      <w:marBottom w:val="0"/>
      <w:divBdr>
        <w:top w:val="none" w:sz="0" w:space="0" w:color="auto"/>
        <w:left w:val="none" w:sz="0" w:space="0" w:color="auto"/>
        <w:bottom w:val="none" w:sz="0" w:space="0" w:color="auto"/>
        <w:right w:val="none" w:sz="0" w:space="0" w:color="auto"/>
      </w:divBdr>
    </w:div>
    <w:div w:id="365298869">
      <w:marLeft w:val="0"/>
      <w:marRight w:val="0"/>
      <w:marTop w:val="0"/>
      <w:marBottom w:val="0"/>
      <w:divBdr>
        <w:top w:val="none" w:sz="0" w:space="0" w:color="auto"/>
        <w:left w:val="none" w:sz="0" w:space="0" w:color="auto"/>
        <w:bottom w:val="none" w:sz="0" w:space="0" w:color="auto"/>
        <w:right w:val="none" w:sz="0" w:space="0" w:color="auto"/>
      </w:divBdr>
    </w:div>
    <w:div w:id="365298870">
      <w:marLeft w:val="0"/>
      <w:marRight w:val="0"/>
      <w:marTop w:val="0"/>
      <w:marBottom w:val="0"/>
      <w:divBdr>
        <w:top w:val="none" w:sz="0" w:space="0" w:color="auto"/>
        <w:left w:val="none" w:sz="0" w:space="0" w:color="auto"/>
        <w:bottom w:val="none" w:sz="0" w:space="0" w:color="auto"/>
        <w:right w:val="none" w:sz="0" w:space="0" w:color="auto"/>
      </w:divBdr>
    </w:div>
    <w:div w:id="365298871">
      <w:marLeft w:val="0"/>
      <w:marRight w:val="0"/>
      <w:marTop w:val="0"/>
      <w:marBottom w:val="0"/>
      <w:divBdr>
        <w:top w:val="none" w:sz="0" w:space="0" w:color="auto"/>
        <w:left w:val="none" w:sz="0" w:space="0" w:color="auto"/>
        <w:bottom w:val="none" w:sz="0" w:space="0" w:color="auto"/>
        <w:right w:val="none" w:sz="0" w:space="0" w:color="auto"/>
      </w:divBdr>
    </w:div>
    <w:div w:id="365298872">
      <w:marLeft w:val="0"/>
      <w:marRight w:val="0"/>
      <w:marTop w:val="0"/>
      <w:marBottom w:val="0"/>
      <w:divBdr>
        <w:top w:val="none" w:sz="0" w:space="0" w:color="auto"/>
        <w:left w:val="none" w:sz="0" w:space="0" w:color="auto"/>
        <w:bottom w:val="none" w:sz="0" w:space="0" w:color="auto"/>
        <w:right w:val="none" w:sz="0" w:space="0" w:color="auto"/>
      </w:divBdr>
    </w:div>
    <w:div w:id="365298873">
      <w:marLeft w:val="0"/>
      <w:marRight w:val="0"/>
      <w:marTop w:val="0"/>
      <w:marBottom w:val="0"/>
      <w:divBdr>
        <w:top w:val="none" w:sz="0" w:space="0" w:color="auto"/>
        <w:left w:val="none" w:sz="0" w:space="0" w:color="auto"/>
        <w:bottom w:val="none" w:sz="0" w:space="0" w:color="auto"/>
        <w:right w:val="none" w:sz="0" w:space="0" w:color="auto"/>
      </w:divBdr>
    </w:div>
    <w:div w:id="365298874">
      <w:marLeft w:val="0"/>
      <w:marRight w:val="0"/>
      <w:marTop w:val="0"/>
      <w:marBottom w:val="0"/>
      <w:divBdr>
        <w:top w:val="none" w:sz="0" w:space="0" w:color="auto"/>
        <w:left w:val="none" w:sz="0" w:space="0" w:color="auto"/>
        <w:bottom w:val="none" w:sz="0" w:space="0" w:color="auto"/>
        <w:right w:val="none" w:sz="0" w:space="0" w:color="auto"/>
      </w:divBdr>
    </w:div>
    <w:div w:id="365298875">
      <w:marLeft w:val="0"/>
      <w:marRight w:val="0"/>
      <w:marTop w:val="0"/>
      <w:marBottom w:val="0"/>
      <w:divBdr>
        <w:top w:val="none" w:sz="0" w:space="0" w:color="auto"/>
        <w:left w:val="none" w:sz="0" w:space="0" w:color="auto"/>
        <w:bottom w:val="none" w:sz="0" w:space="0" w:color="auto"/>
        <w:right w:val="none" w:sz="0" w:space="0" w:color="auto"/>
      </w:divBdr>
    </w:div>
    <w:div w:id="365298876">
      <w:marLeft w:val="0"/>
      <w:marRight w:val="0"/>
      <w:marTop w:val="0"/>
      <w:marBottom w:val="0"/>
      <w:divBdr>
        <w:top w:val="none" w:sz="0" w:space="0" w:color="auto"/>
        <w:left w:val="none" w:sz="0" w:space="0" w:color="auto"/>
        <w:bottom w:val="none" w:sz="0" w:space="0" w:color="auto"/>
        <w:right w:val="none" w:sz="0" w:space="0" w:color="auto"/>
      </w:divBdr>
    </w:div>
    <w:div w:id="365298877">
      <w:marLeft w:val="0"/>
      <w:marRight w:val="0"/>
      <w:marTop w:val="0"/>
      <w:marBottom w:val="0"/>
      <w:divBdr>
        <w:top w:val="none" w:sz="0" w:space="0" w:color="auto"/>
        <w:left w:val="none" w:sz="0" w:space="0" w:color="auto"/>
        <w:bottom w:val="none" w:sz="0" w:space="0" w:color="auto"/>
        <w:right w:val="none" w:sz="0" w:space="0" w:color="auto"/>
      </w:divBdr>
    </w:div>
    <w:div w:id="365298878">
      <w:marLeft w:val="0"/>
      <w:marRight w:val="0"/>
      <w:marTop w:val="0"/>
      <w:marBottom w:val="0"/>
      <w:divBdr>
        <w:top w:val="none" w:sz="0" w:space="0" w:color="auto"/>
        <w:left w:val="none" w:sz="0" w:space="0" w:color="auto"/>
        <w:bottom w:val="none" w:sz="0" w:space="0" w:color="auto"/>
        <w:right w:val="none" w:sz="0" w:space="0" w:color="auto"/>
      </w:divBdr>
    </w:div>
    <w:div w:id="365298879">
      <w:marLeft w:val="0"/>
      <w:marRight w:val="0"/>
      <w:marTop w:val="0"/>
      <w:marBottom w:val="0"/>
      <w:divBdr>
        <w:top w:val="none" w:sz="0" w:space="0" w:color="auto"/>
        <w:left w:val="none" w:sz="0" w:space="0" w:color="auto"/>
        <w:bottom w:val="none" w:sz="0" w:space="0" w:color="auto"/>
        <w:right w:val="none" w:sz="0" w:space="0" w:color="auto"/>
      </w:divBdr>
      <w:divsChild>
        <w:div w:id="365298798">
          <w:marLeft w:val="0"/>
          <w:marRight w:val="0"/>
          <w:marTop w:val="0"/>
          <w:marBottom w:val="0"/>
          <w:divBdr>
            <w:top w:val="none" w:sz="0" w:space="0" w:color="auto"/>
            <w:left w:val="none" w:sz="0" w:space="0" w:color="auto"/>
            <w:bottom w:val="none" w:sz="0" w:space="0" w:color="auto"/>
            <w:right w:val="none" w:sz="0" w:space="0" w:color="auto"/>
          </w:divBdr>
        </w:div>
        <w:div w:id="365298842">
          <w:marLeft w:val="0"/>
          <w:marRight w:val="0"/>
          <w:marTop w:val="0"/>
          <w:marBottom w:val="0"/>
          <w:divBdr>
            <w:top w:val="none" w:sz="0" w:space="0" w:color="auto"/>
            <w:left w:val="none" w:sz="0" w:space="0" w:color="auto"/>
            <w:bottom w:val="none" w:sz="0" w:space="0" w:color="auto"/>
            <w:right w:val="none" w:sz="0" w:space="0" w:color="auto"/>
          </w:divBdr>
        </w:div>
        <w:div w:id="365299191">
          <w:marLeft w:val="0"/>
          <w:marRight w:val="0"/>
          <w:marTop w:val="0"/>
          <w:marBottom w:val="0"/>
          <w:divBdr>
            <w:top w:val="none" w:sz="0" w:space="0" w:color="auto"/>
            <w:left w:val="none" w:sz="0" w:space="0" w:color="auto"/>
            <w:bottom w:val="none" w:sz="0" w:space="0" w:color="auto"/>
            <w:right w:val="none" w:sz="0" w:space="0" w:color="auto"/>
          </w:divBdr>
        </w:div>
      </w:divsChild>
    </w:div>
    <w:div w:id="365298880">
      <w:marLeft w:val="0"/>
      <w:marRight w:val="0"/>
      <w:marTop w:val="0"/>
      <w:marBottom w:val="0"/>
      <w:divBdr>
        <w:top w:val="none" w:sz="0" w:space="0" w:color="auto"/>
        <w:left w:val="none" w:sz="0" w:space="0" w:color="auto"/>
        <w:bottom w:val="none" w:sz="0" w:space="0" w:color="auto"/>
        <w:right w:val="none" w:sz="0" w:space="0" w:color="auto"/>
      </w:divBdr>
    </w:div>
    <w:div w:id="365298881">
      <w:marLeft w:val="0"/>
      <w:marRight w:val="0"/>
      <w:marTop w:val="0"/>
      <w:marBottom w:val="0"/>
      <w:divBdr>
        <w:top w:val="none" w:sz="0" w:space="0" w:color="auto"/>
        <w:left w:val="none" w:sz="0" w:space="0" w:color="auto"/>
        <w:bottom w:val="none" w:sz="0" w:space="0" w:color="auto"/>
        <w:right w:val="none" w:sz="0" w:space="0" w:color="auto"/>
      </w:divBdr>
    </w:div>
    <w:div w:id="365298882">
      <w:marLeft w:val="0"/>
      <w:marRight w:val="0"/>
      <w:marTop w:val="0"/>
      <w:marBottom w:val="0"/>
      <w:divBdr>
        <w:top w:val="none" w:sz="0" w:space="0" w:color="auto"/>
        <w:left w:val="none" w:sz="0" w:space="0" w:color="auto"/>
        <w:bottom w:val="none" w:sz="0" w:space="0" w:color="auto"/>
        <w:right w:val="none" w:sz="0" w:space="0" w:color="auto"/>
      </w:divBdr>
    </w:div>
    <w:div w:id="365298883">
      <w:marLeft w:val="0"/>
      <w:marRight w:val="0"/>
      <w:marTop w:val="0"/>
      <w:marBottom w:val="0"/>
      <w:divBdr>
        <w:top w:val="none" w:sz="0" w:space="0" w:color="auto"/>
        <w:left w:val="none" w:sz="0" w:space="0" w:color="auto"/>
        <w:bottom w:val="none" w:sz="0" w:space="0" w:color="auto"/>
        <w:right w:val="none" w:sz="0" w:space="0" w:color="auto"/>
      </w:divBdr>
    </w:div>
    <w:div w:id="365298884">
      <w:marLeft w:val="0"/>
      <w:marRight w:val="0"/>
      <w:marTop w:val="0"/>
      <w:marBottom w:val="0"/>
      <w:divBdr>
        <w:top w:val="none" w:sz="0" w:space="0" w:color="auto"/>
        <w:left w:val="none" w:sz="0" w:space="0" w:color="auto"/>
        <w:bottom w:val="none" w:sz="0" w:space="0" w:color="auto"/>
        <w:right w:val="none" w:sz="0" w:space="0" w:color="auto"/>
      </w:divBdr>
    </w:div>
    <w:div w:id="365298885">
      <w:marLeft w:val="0"/>
      <w:marRight w:val="0"/>
      <w:marTop w:val="0"/>
      <w:marBottom w:val="0"/>
      <w:divBdr>
        <w:top w:val="none" w:sz="0" w:space="0" w:color="auto"/>
        <w:left w:val="none" w:sz="0" w:space="0" w:color="auto"/>
        <w:bottom w:val="none" w:sz="0" w:space="0" w:color="auto"/>
        <w:right w:val="none" w:sz="0" w:space="0" w:color="auto"/>
      </w:divBdr>
    </w:div>
    <w:div w:id="365298886">
      <w:marLeft w:val="0"/>
      <w:marRight w:val="0"/>
      <w:marTop w:val="0"/>
      <w:marBottom w:val="0"/>
      <w:divBdr>
        <w:top w:val="none" w:sz="0" w:space="0" w:color="auto"/>
        <w:left w:val="none" w:sz="0" w:space="0" w:color="auto"/>
        <w:bottom w:val="none" w:sz="0" w:space="0" w:color="auto"/>
        <w:right w:val="none" w:sz="0" w:space="0" w:color="auto"/>
      </w:divBdr>
    </w:div>
    <w:div w:id="365298887">
      <w:marLeft w:val="0"/>
      <w:marRight w:val="0"/>
      <w:marTop w:val="0"/>
      <w:marBottom w:val="0"/>
      <w:divBdr>
        <w:top w:val="none" w:sz="0" w:space="0" w:color="auto"/>
        <w:left w:val="none" w:sz="0" w:space="0" w:color="auto"/>
        <w:bottom w:val="none" w:sz="0" w:space="0" w:color="auto"/>
        <w:right w:val="none" w:sz="0" w:space="0" w:color="auto"/>
      </w:divBdr>
    </w:div>
    <w:div w:id="365298888">
      <w:marLeft w:val="0"/>
      <w:marRight w:val="0"/>
      <w:marTop w:val="0"/>
      <w:marBottom w:val="0"/>
      <w:divBdr>
        <w:top w:val="none" w:sz="0" w:space="0" w:color="auto"/>
        <w:left w:val="none" w:sz="0" w:space="0" w:color="auto"/>
        <w:bottom w:val="none" w:sz="0" w:space="0" w:color="auto"/>
        <w:right w:val="none" w:sz="0" w:space="0" w:color="auto"/>
      </w:divBdr>
    </w:div>
    <w:div w:id="365298889">
      <w:marLeft w:val="0"/>
      <w:marRight w:val="0"/>
      <w:marTop w:val="0"/>
      <w:marBottom w:val="0"/>
      <w:divBdr>
        <w:top w:val="none" w:sz="0" w:space="0" w:color="auto"/>
        <w:left w:val="none" w:sz="0" w:space="0" w:color="auto"/>
        <w:bottom w:val="none" w:sz="0" w:space="0" w:color="auto"/>
        <w:right w:val="none" w:sz="0" w:space="0" w:color="auto"/>
      </w:divBdr>
    </w:div>
    <w:div w:id="365298890">
      <w:marLeft w:val="0"/>
      <w:marRight w:val="0"/>
      <w:marTop w:val="0"/>
      <w:marBottom w:val="0"/>
      <w:divBdr>
        <w:top w:val="none" w:sz="0" w:space="0" w:color="auto"/>
        <w:left w:val="none" w:sz="0" w:space="0" w:color="auto"/>
        <w:bottom w:val="none" w:sz="0" w:space="0" w:color="auto"/>
        <w:right w:val="none" w:sz="0" w:space="0" w:color="auto"/>
      </w:divBdr>
    </w:div>
    <w:div w:id="365298891">
      <w:marLeft w:val="0"/>
      <w:marRight w:val="0"/>
      <w:marTop w:val="0"/>
      <w:marBottom w:val="0"/>
      <w:divBdr>
        <w:top w:val="none" w:sz="0" w:space="0" w:color="auto"/>
        <w:left w:val="none" w:sz="0" w:space="0" w:color="auto"/>
        <w:bottom w:val="none" w:sz="0" w:space="0" w:color="auto"/>
        <w:right w:val="none" w:sz="0" w:space="0" w:color="auto"/>
      </w:divBdr>
    </w:div>
    <w:div w:id="365298892">
      <w:marLeft w:val="0"/>
      <w:marRight w:val="0"/>
      <w:marTop w:val="0"/>
      <w:marBottom w:val="0"/>
      <w:divBdr>
        <w:top w:val="none" w:sz="0" w:space="0" w:color="auto"/>
        <w:left w:val="none" w:sz="0" w:space="0" w:color="auto"/>
        <w:bottom w:val="none" w:sz="0" w:space="0" w:color="auto"/>
        <w:right w:val="none" w:sz="0" w:space="0" w:color="auto"/>
      </w:divBdr>
    </w:div>
    <w:div w:id="365298894">
      <w:marLeft w:val="0"/>
      <w:marRight w:val="0"/>
      <w:marTop w:val="0"/>
      <w:marBottom w:val="0"/>
      <w:divBdr>
        <w:top w:val="none" w:sz="0" w:space="0" w:color="auto"/>
        <w:left w:val="none" w:sz="0" w:space="0" w:color="auto"/>
        <w:bottom w:val="none" w:sz="0" w:space="0" w:color="auto"/>
        <w:right w:val="none" w:sz="0" w:space="0" w:color="auto"/>
      </w:divBdr>
    </w:div>
    <w:div w:id="365298895">
      <w:marLeft w:val="0"/>
      <w:marRight w:val="0"/>
      <w:marTop w:val="0"/>
      <w:marBottom w:val="0"/>
      <w:divBdr>
        <w:top w:val="none" w:sz="0" w:space="0" w:color="auto"/>
        <w:left w:val="none" w:sz="0" w:space="0" w:color="auto"/>
        <w:bottom w:val="none" w:sz="0" w:space="0" w:color="auto"/>
        <w:right w:val="none" w:sz="0" w:space="0" w:color="auto"/>
      </w:divBdr>
    </w:div>
    <w:div w:id="365298896">
      <w:marLeft w:val="0"/>
      <w:marRight w:val="0"/>
      <w:marTop w:val="0"/>
      <w:marBottom w:val="0"/>
      <w:divBdr>
        <w:top w:val="none" w:sz="0" w:space="0" w:color="auto"/>
        <w:left w:val="none" w:sz="0" w:space="0" w:color="auto"/>
        <w:bottom w:val="none" w:sz="0" w:space="0" w:color="auto"/>
        <w:right w:val="none" w:sz="0" w:space="0" w:color="auto"/>
      </w:divBdr>
    </w:div>
    <w:div w:id="365298897">
      <w:marLeft w:val="0"/>
      <w:marRight w:val="0"/>
      <w:marTop w:val="0"/>
      <w:marBottom w:val="0"/>
      <w:divBdr>
        <w:top w:val="none" w:sz="0" w:space="0" w:color="auto"/>
        <w:left w:val="none" w:sz="0" w:space="0" w:color="auto"/>
        <w:bottom w:val="none" w:sz="0" w:space="0" w:color="auto"/>
        <w:right w:val="none" w:sz="0" w:space="0" w:color="auto"/>
      </w:divBdr>
    </w:div>
    <w:div w:id="365298898">
      <w:marLeft w:val="0"/>
      <w:marRight w:val="0"/>
      <w:marTop w:val="0"/>
      <w:marBottom w:val="0"/>
      <w:divBdr>
        <w:top w:val="none" w:sz="0" w:space="0" w:color="auto"/>
        <w:left w:val="none" w:sz="0" w:space="0" w:color="auto"/>
        <w:bottom w:val="none" w:sz="0" w:space="0" w:color="auto"/>
        <w:right w:val="none" w:sz="0" w:space="0" w:color="auto"/>
      </w:divBdr>
    </w:div>
    <w:div w:id="365298900">
      <w:marLeft w:val="0"/>
      <w:marRight w:val="0"/>
      <w:marTop w:val="0"/>
      <w:marBottom w:val="0"/>
      <w:divBdr>
        <w:top w:val="none" w:sz="0" w:space="0" w:color="auto"/>
        <w:left w:val="none" w:sz="0" w:space="0" w:color="auto"/>
        <w:bottom w:val="none" w:sz="0" w:space="0" w:color="auto"/>
        <w:right w:val="none" w:sz="0" w:space="0" w:color="auto"/>
      </w:divBdr>
    </w:div>
    <w:div w:id="365298902">
      <w:marLeft w:val="0"/>
      <w:marRight w:val="0"/>
      <w:marTop w:val="0"/>
      <w:marBottom w:val="0"/>
      <w:divBdr>
        <w:top w:val="none" w:sz="0" w:space="0" w:color="auto"/>
        <w:left w:val="none" w:sz="0" w:space="0" w:color="auto"/>
        <w:bottom w:val="none" w:sz="0" w:space="0" w:color="auto"/>
        <w:right w:val="none" w:sz="0" w:space="0" w:color="auto"/>
      </w:divBdr>
    </w:div>
    <w:div w:id="365298903">
      <w:marLeft w:val="0"/>
      <w:marRight w:val="0"/>
      <w:marTop w:val="0"/>
      <w:marBottom w:val="0"/>
      <w:divBdr>
        <w:top w:val="none" w:sz="0" w:space="0" w:color="auto"/>
        <w:left w:val="none" w:sz="0" w:space="0" w:color="auto"/>
        <w:bottom w:val="none" w:sz="0" w:space="0" w:color="auto"/>
        <w:right w:val="none" w:sz="0" w:space="0" w:color="auto"/>
      </w:divBdr>
    </w:div>
    <w:div w:id="365298904">
      <w:marLeft w:val="0"/>
      <w:marRight w:val="0"/>
      <w:marTop w:val="0"/>
      <w:marBottom w:val="0"/>
      <w:divBdr>
        <w:top w:val="none" w:sz="0" w:space="0" w:color="auto"/>
        <w:left w:val="none" w:sz="0" w:space="0" w:color="auto"/>
        <w:bottom w:val="none" w:sz="0" w:space="0" w:color="auto"/>
        <w:right w:val="none" w:sz="0" w:space="0" w:color="auto"/>
      </w:divBdr>
    </w:div>
    <w:div w:id="365298905">
      <w:marLeft w:val="0"/>
      <w:marRight w:val="0"/>
      <w:marTop w:val="0"/>
      <w:marBottom w:val="0"/>
      <w:divBdr>
        <w:top w:val="none" w:sz="0" w:space="0" w:color="auto"/>
        <w:left w:val="none" w:sz="0" w:space="0" w:color="auto"/>
        <w:bottom w:val="none" w:sz="0" w:space="0" w:color="auto"/>
        <w:right w:val="none" w:sz="0" w:space="0" w:color="auto"/>
      </w:divBdr>
    </w:div>
    <w:div w:id="365298906">
      <w:marLeft w:val="0"/>
      <w:marRight w:val="0"/>
      <w:marTop w:val="0"/>
      <w:marBottom w:val="0"/>
      <w:divBdr>
        <w:top w:val="none" w:sz="0" w:space="0" w:color="auto"/>
        <w:left w:val="none" w:sz="0" w:space="0" w:color="auto"/>
        <w:bottom w:val="none" w:sz="0" w:space="0" w:color="auto"/>
        <w:right w:val="none" w:sz="0" w:space="0" w:color="auto"/>
      </w:divBdr>
    </w:div>
    <w:div w:id="365298907">
      <w:marLeft w:val="0"/>
      <w:marRight w:val="0"/>
      <w:marTop w:val="0"/>
      <w:marBottom w:val="0"/>
      <w:divBdr>
        <w:top w:val="none" w:sz="0" w:space="0" w:color="auto"/>
        <w:left w:val="none" w:sz="0" w:space="0" w:color="auto"/>
        <w:bottom w:val="none" w:sz="0" w:space="0" w:color="auto"/>
        <w:right w:val="none" w:sz="0" w:space="0" w:color="auto"/>
      </w:divBdr>
    </w:div>
    <w:div w:id="365298908">
      <w:marLeft w:val="0"/>
      <w:marRight w:val="0"/>
      <w:marTop w:val="0"/>
      <w:marBottom w:val="0"/>
      <w:divBdr>
        <w:top w:val="none" w:sz="0" w:space="0" w:color="auto"/>
        <w:left w:val="none" w:sz="0" w:space="0" w:color="auto"/>
        <w:bottom w:val="none" w:sz="0" w:space="0" w:color="auto"/>
        <w:right w:val="none" w:sz="0" w:space="0" w:color="auto"/>
      </w:divBdr>
    </w:div>
    <w:div w:id="365298909">
      <w:marLeft w:val="0"/>
      <w:marRight w:val="0"/>
      <w:marTop w:val="0"/>
      <w:marBottom w:val="0"/>
      <w:divBdr>
        <w:top w:val="none" w:sz="0" w:space="0" w:color="auto"/>
        <w:left w:val="none" w:sz="0" w:space="0" w:color="auto"/>
        <w:bottom w:val="none" w:sz="0" w:space="0" w:color="auto"/>
        <w:right w:val="none" w:sz="0" w:space="0" w:color="auto"/>
      </w:divBdr>
    </w:div>
    <w:div w:id="365298910">
      <w:marLeft w:val="0"/>
      <w:marRight w:val="0"/>
      <w:marTop w:val="0"/>
      <w:marBottom w:val="0"/>
      <w:divBdr>
        <w:top w:val="none" w:sz="0" w:space="0" w:color="auto"/>
        <w:left w:val="none" w:sz="0" w:space="0" w:color="auto"/>
        <w:bottom w:val="none" w:sz="0" w:space="0" w:color="auto"/>
        <w:right w:val="none" w:sz="0" w:space="0" w:color="auto"/>
      </w:divBdr>
    </w:div>
    <w:div w:id="365298911">
      <w:marLeft w:val="0"/>
      <w:marRight w:val="0"/>
      <w:marTop w:val="0"/>
      <w:marBottom w:val="0"/>
      <w:divBdr>
        <w:top w:val="none" w:sz="0" w:space="0" w:color="auto"/>
        <w:left w:val="none" w:sz="0" w:space="0" w:color="auto"/>
        <w:bottom w:val="none" w:sz="0" w:space="0" w:color="auto"/>
        <w:right w:val="none" w:sz="0" w:space="0" w:color="auto"/>
      </w:divBdr>
    </w:div>
    <w:div w:id="365298912">
      <w:marLeft w:val="0"/>
      <w:marRight w:val="0"/>
      <w:marTop w:val="0"/>
      <w:marBottom w:val="0"/>
      <w:divBdr>
        <w:top w:val="none" w:sz="0" w:space="0" w:color="auto"/>
        <w:left w:val="none" w:sz="0" w:space="0" w:color="auto"/>
        <w:bottom w:val="none" w:sz="0" w:space="0" w:color="auto"/>
        <w:right w:val="none" w:sz="0" w:space="0" w:color="auto"/>
      </w:divBdr>
    </w:div>
    <w:div w:id="365298913">
      <w:marLeft w:val="0"/>
      <w:marRight w:val="0"/>
      <w:marTop w:val="0"/>
      <w:marBottom w:val="0"/>
      <w:divBdr>
        <w:top w:val="none" w:sz="0" w:space="0" w:color="auto"/>
        <w:left w:val="none" w:sz="0" w:space="0" w:color="auto"/>
        <w:bottom w:val="none" w:sz="0" w:space="0" w:color="auto"/>
        <w:right w:val="none" w:sz="0" w:space="0" w:color="auto"/>
      </w:divBdr>
    </w:div>
    <w:div w:id="365298914">
      <w:marLeft w:val="0"/>
      <w:marRight w:val="0"/>
      <w:marTop w:val="0"/>
      <w:marBottom w:val="0"/>
      <w:divBdr>
        <w:top w:val="none" w:sz="0" w:space="0" w:color="auto"/>
        <w:left w:val="none" w:sz="0" w:space="0" w:color="auto"/>
        <w:bottom w:val="none" w:sz="0" w:space="0" w:color="auto"/>
        <w:right w:val="none" w:sz="0" w:space="0" w:color="auto"/>
      </w:divBdr>
    </w:div>
    <w:div w:id="365298915">
      <w:marLeft w:val="0"/>
      <w:marRight w:val="0"/>
      <w:marTop w:val="0"/>
      <w:marBottom w:val="0"/>
      <w:divBdr>
        <w:top w:val="none" w:sz="0" w:space="0" w:color="auto"/>
        <w:left w:val="none" w:sz="0" w:space="0" w:color="auto"/>
        <w:bottom w:val="none" w:sz="0" w:space="0" w:color="auto"/>
        <w:right w:val="none" w:sz="0" w:space="0" w:color="auto"/>
      </w:divBdr>
    </w:div>
    <w:div w:id="365298916">
      <w:marLeft w:val="0"/>
      <w:marRight w:val="0"/>
      <w:marTop w:val="0"/>
      <w:marBottom w:val="0"/>
      <w:divBdr>
        <w:top w:val="none" w:sz="0" w:space="0" w:color="auto"/>
        <w:left w:val="none" w:sz="0" w:space="0" w:color="auto"/>
        <w:bottom w:val="none" w:sz="0" w:space="0" w:color="auto"/>
        <w:right w:val="none" w:sz="0" w:space="0" w:color="auto"/>
      </w:divBdr>
    </w:div>
    <w:div w:id="365298917">
      <w:marLeft w:val="0"/>
      <w:marRight w:val="0"/>
      <w:marTop w:val="0"/>
      <w:marBottom w:val="0"/>
      <w:divBdr>
        <w:top w:val="none" w:sz="0" w:space="0" w:color="auto"/>
        <w:left w:val="none" w:sz="0" w:space="0" w:color="auto"/>
        <w:bottom w:val="none" w:sz="0" w:space="0" w:color="auto"/>
        <w:right w:val="none" w:sz="0" w:space="0" w:color="auto"/>
      </w:divBdr>
    </w:div>
    <w:div w:id="365298918">
      <w:marLeft w:val="0"/>
      <w:marRight w:val="0"/>
      <w:marTop w:val="0"/>
      <w:marBottom w:val="0"/>
      <w:divBdr>
        <w:top w:val="none" w:sz="0" w:space="0" w:color="auto"/>
        <w:left w:val="none" w:sz="0" w:space="0" w:color="auto"/>
        <w:bottom w:val="none" w:sz="0" w:space="0" w:color="auto"/>
        <w:right w:val="none" w:sz="0" w:space="0" w:color="auto"/>
      </w:divBdr>
    </w:div>
    <w:div w:id="365298919">
      <w:marLeft w:val="0"/>
      <w:marRight w:val="0"/>
      <w:marTop w:val="0"/>
      <w:marBottom w:val="0"/>
      <w:divBdr>
        <w:top w:val="none" w:sz="0" w:space="0" w:color="auto"/>
        <w:left w:val="none" w:sz="0" w:space="0" w:color="auto"/>
        <w:bottom w:val="none" w:sz="0" w:space="0" w:color="auto"/>
        <w:right w:val="none" w:sz="0" w:space="0" w:color="auto"/>
      </w:divBdr>
    </w:div>
    <w:div w:id="365298920">
      <w:marLeft w:val="0"/>
      <w:marRight w:val="0"/>
      <w:marTop w:val="0"/>
      <w:marBottom w:val="0"/>
      <w:divBdr>
        <w:top w:val="none" w:sz="0" w:space="0" w:color="auto"/>
        <w:left w:val="none" w:sz="0" w:space="0" w:color="auto"/>
        <w:bottom w:val="none" w:sz="0" w:space="0" w:color="auto"/>
        <w:right w:val="none" w:sz="0" w:space="0" w:color="auto"/>
      </w:divBdr>
    </w:div>
    <w:div w:id="365298921">
      <w:marLeft w:val="0"/>
      <w:marRight w:val="0"/>
      <w:marTop w:val="0"/>
      <w:marBottom w:val="0"/>
      <w:divBdr>
        <w:top w:val="none" w:sz="0" w:space="0" w:color="auto"/>
        <w:left w:val="none" w:sz="0" w:space="0" w:color="auto"/>
        <w:bottom w:val="none" w:sz="0" w:space="0" w:color="auto"/>
        <w:right w:val="none" w:sz="0" w:space="0" w:color="auto"/>
      </w:divBdr>
    </w:div>
    <w:div w:id="365298922">
      <w:marLeft w:val="0"/>
      <w:marRight w:val="0"/>
      <w:marTop w:val="0"/>
      <w:marBottom w:val="0"/>
      <w:divBdr>
        <w:top w:val="none" w:sz="0" w:space="0" w:color="auto"/>
        <w:left w:val="none" w:sz="0" w:space="0" w:color="auto"/>
        <w:bottom w:val="none" w:sz="0" w:space="0" w:color="auto"/>
        <w:right w:val="none" w:sz="0" w:space="0" w:color="auto"/>
      </w:divBdr>
    </w:div>
    <w:div w:id="365298923">
      <w:marLeft w:val="0"/>
      <w:marRight w:val="0"/>
      <w:marTop w:val="0"/>
      <w:marBottom w:val="0"/>
      <w:divBdr>
        <w:top w:val="none" w:sz="0" w:space="0" w:color="auto"/>
        <w:left w:val="none" w:sz="0" w:space="0" w:color="auto"/>
        <w:bottom w:val="none" w:sz="0" w:space="0" w:color="auto"/>
        <w:right w:val="none" w:sz="0" w:space="0" w:color="auto"/>
      </w:divBdr>
    </w:div>
    <w:div w:id="365298924">
      <w:marLeft w:val="0"/>
      <w:marRight w:val="0"/>
      <w:marTop w:val="0"/>
      <w:marBottom w:val="0"/>
      <w:divBdr>
        <w:top w:val="none" w:sz="0" w:space="0" w:color="auto"/>
        <w:left w:val="none" w:sz="0" w:space="0" w:color="auto"/>
        <w:bottom w:val="none" w:sz="0" w:space="0" w:color="auto"/>
        <w:right w:val="none" w:sz="0" w:space="0" w:color="auto"/>
      </w:divBdr>
    </w:div>
    <w:div w:id="365298925">
      <w:marLeft w:val="0"/>
      <w:marRight w:val="0"/>
      <w:marTop w:val="0"/>
      <w:marBottom w:val="0"/>
      <w:divBdr>
        <w:top w:val="none" w:sz="0" w:space="0" w:color="auto"/>
        <w:left w:val="none" w:sz="0" w:space="0" w:color="auto"/>
        <w:bottom w:val="none" w:sz="0" w:space="0" w:color="auto"/>
        <w:right w:val="none" w:sz="0" w:space="0" w:color="auto"/>
      </w:divBdr>
    </w:div>
    <w:div w:id="365298926">
      <w:marLeft w:val="0"/>
      <w:marRight w:val="0"/>
      <w:marTop w:val="0"/>
      <w:marBottom w:val="0"/>
      <w:divBdr>
        <w:top w:val="none" w:sz="0" w:space="0" w:color="auto"/>
        <w:left w:val="none" w:sz="0" w:space="0" w:color="auto"/>
        <w:bottom w:val="none" w:sz="0" w:space="0" w:color="auto"/>
        <w:right w:val="none" w:sz="0" w:space="0" w:color="auto"/>
      </w:divBdr>
    </w:div>
    <w:div w:id="365298927">
      <w:marLeft w:val="0"/>
      <w:marRight w:val="0"/>
      <w:marTop w:val="0"/>
      <w:marBottom w:val="0"/>
      <w:divBdr>
        <w:top w:val="none" w:sz="0" w:space="0" w:color="auto"/>
        <w:left w:val="none" w:sz="0" w:space="0" w:color="auto"/>
        <w:bottom w:val="none" w:sz="0" w:space="0" w:color="auto"/>
        <w:right w:val="none" w:sz="0" w:space="0" w:color="auto"/>
      </w:divBdr>
    </w:div>
    <w:div w:id="365298928">
      <w:marLeft w:val="0"/>
      <w:marRight w:val="0"/>
      <w:marTop w:val="0"/>
      <w:marBottom w:val="0"/>
      <w:divBdr>
        <w:top w:val="none" w:sz="0" w:space="0" w:color="auto"/>
        <w:left w:val="none" w:sz="0" w:space="0" w:color="auto"/>
        <w:bottom w:val="none" w:sz="0" w:space="0" w:color="auto"/>
        <w:right w:val="none" w:sz="0" w:space="0" w:color="auto"/>
      </w:divBdr>
    </w:div>
    <w:div w:id="365298929">
      <w:marLeft w:val="0"/>
      <w:marRight w:val="0"/>
      <w:marTop w:val="0"/>
      <w:marBottom w:val="0"/>
      <w:divBdr>
        <w:top w:val="none" w:sz="0" w:space="0" w:color="auto"/>
        <w:left w:val="none" w:sz="0" w:space="0" w:color="auto"/>
        <w:bottom w:val="none" w:sz="0" w:space="0" w:color="auto"/>
        <w:right w:val="none" w:sz="0" w:space="0" w:color="auto"/>
      </w:divBdr>
    </w:div>
    <w:div w:id="365298930">
      <w:marLeft w:val="0"/>
      <w:marRight w:val="0"/>
      <w:marTop w:val="0"/>
      <w:marBottom w:val="0"/>
      <w:divBdr>
        <w:top w:val="none" w:sz="0" w:space="0" w:color="auto"/>
        <w:left w:val="none" w:sz="0" w:space="0" w:color="auto"/>
        <w:bottom w:val="none" w:sz="0" w:space="0" w:color="auto"/>
        <w:right w:val="none" w:sz="0" w:space="0" w:color="auto"/>
      </w:divBdr>
    </w:div>
    <w:div w:id="365298931">
      <w:marLeft w:val="0"/>
      <w:marRight w:val="0"/>
      <w:marTop w:val="0"/>
      <w:marBottom w:val="0"/>
      <w:divBdr>
        <w:top w:val="none" w:sz="0" w:space="0" w:color="auto"/>
        <w:left w:val="none" w:sz="0" w:space="0" w:color="auto"/>
        <w:bottom w:val="none" w:sz="0" w:space="0" w:color="auto"/>
        <w:right w:val="none" w:sz="0" w:space="0" w:color="auto"/>
      </w:divBdr>
    </w:div>
    <w:div w:id="365298932">
      <w:marLeft w:val="0"/>
      <w:marRight w:val="0"/>
      <w:marTop w:val="0"/>
      <w:marBottom w:val="0"/>
      <w:divBdr>
        <w:top w:val="none" w:sz="0" w:space="0" w:color="auto"/>
        <w:left w:val="none" w:sz="0" w:space="0" w:color="auto"/>
        <w:bottom w:val="none" w:sz="0" w:space="0" w:color="auto"/>
        <w:right w:val="none" w:sz="0" w:space="0" w:color="auto"/>
      </w:divBdr>
      <w:divsChild>
        <w:div w:id="365298645">
          <w:marLeft w:val="0"/>
          <w:marRight w:val="0"/>
          <w:marTop w:val="0"/>
          <w:marBottom w:val="0"/>
          <w:divBdr>
            <w:top w:val="none" w:sz="0" w:space="0" w:color="auto"/>
            <w:left w:val="none" w:sz="0" w:space="0" w:color="auto"/>
            <w:bottom w:val="none" w:sz="0" w:space="0" w:color="auto"/>
            <w:right w:val="none" w:sz="0" w:space="0" w:color="auto"/>
          </w:divBdr>
        </w:div>
        <w:div w:id="365299015">
          <w:marLeft w:val="0"/>
          <w:marRight w:val="0"/>
          <w:marTop w:val="0"/>
          <w:marBottom w:val="0"/>
          <w:divBdr>
            <w:top w:val="none" w:sz="0" w:space="0" w:color="auto"/>
            <w:left w:val="none" w:sz="0" w:space="0" w:color="auto"/>
            <w:bottom w:val="none" w:sz="0" w:space="0" w:color="auto"/>
            <w:right w:val="none" w:sz="0" w:space="0" w:color="auto"/>
          </w:divBdr>
        </w:div>
        <w:div w:id="365299075">
          <w:marLeft w:val="0"/>
          <w:marRight w:val="0"/>
          <w:marTop w:val="0"/>
          <w:marBottom w:val="0"/>
          <w:divBdr>
            <w:top w:val="none" w:sz="0" w:space="0" w:color="auto"/>
            <w:left w:val="none" w:sz="0" w:space="0" w:color="auto"/>
            <w:bottom w:val="none" w:sz="0" w:space="0" w:color="auto"/>
            <w:right w:val="none" w:sz="0" w:space="0" w:color="auto"/>
          </w:divBdr>
        </w:div>
      </w:divsChild>
    </w:div>
    <w:div w:id="365298933">
      <w:marLeft w:val="0"/>
      <w:marRight w:val="0"/>
      <w:marTop w:val="0"/>
      <w:marBottom w:val="0"/>
      <w:divBdr>
        <w:top w:val="none" w:sz="0" w:space="0" w:color="auto"/>
        <w:left w:val="none" w:sz="0" w:space="0" w:color="auto"/>
        <w:bottom w:val="none" w:sz="0" w:space="0" w:color="auto"/>
        <w:right w:val="none" w:sz="0" w:space="0" w:color="auto"/>
      </w:divBdr>
    </w:div>
    <w:div w:id="365298934">
      <w:marLeft w:val="0"/>
      <w:marRight w:val="0"/>
      <w:marTop w:val="0"/>
      <w:marBottom w:val="0"/>
      <w:divBdr>
        <w:top w:val="none" w:sz="0" w:space="0" w:color="auto"/>
        <w:left w:val="none" w:sz="0" w:space="0" w:color="auto"/>
        <w:bottom w:val="none" w:sz="0" w:space="0" w:color="auto"/>
        <w:right w:val="none" w:sz="0" w:space="0" w:color="auto"/>
      </w:divBdr>
    </w:div>
    <w:div w:id="365298935">
      <w:marLeft w:val="0"/>
      <w:marRight w:val="0"/>
      <w:marTop w:val="0"/>
      <w:marBottom w:val="0"/>
      <w:divBdr>
        <w:top w:val="none" w:sz="0" w:space="0" w:color="auto"/>
        <w:left w:val="none" w:sz="0" w:space="0" w:color="auto"/>
        <w:bottom w:val="none" w:sz="0" w:space="0" w:color="auto"/>
        <w:right w:val="none" w:sz="0" w:space="0" w:color="auto"/>
      </w:divBdr>
    </w:div>
    <w:div w:id="365298936">
      <w:marLeft w:val="0"/>
      <w:marRight w:val="0"/>
      <w:marTop w:val="0"/>
      <w:marBottom w:val="0"/>
      <w:divBdr>
        <w:top w:val="none" w:sz="0" w:space="0" w:color="auto"/>
        <w:left w:val="none" w:sz="0" w:space="0" w:color="auto"/>
        <w:bottom w:val="none" w:sz="0" w:space="0" w:color="auto"/>
        <w:right w:val="none" w:sz="0" w:space="0" w:color="auto"/>
      </w:divBdr>
    </w:div>
    <w:div w:id="365298937">
      <w:marLeft w:val="0"/>
      <w:marRight w:val="0"/>
      <w:marTop w:val="0"/>
      <w:marBottom w:val="0"/>
      <w:divBdr>
        <w:top w:val="none" w:sz="0" w:space="0" w:color="auto"/>
        <w:left w:val="none" w:sz="0" w:space="0" w:color="auto"/>
        <w:bottom w:val="none" w:sz="0" w:space="0" w:color="auto"/>
        <w:right w:val="none" w:sz="0" w:space="0" w:color="auto"/>
      </w:divBdr>
    </w:div>
    <w:div w:id="365298938">
      <w:marLeft w:val="0"/>
      <w:marRight w:val="0"/>
      <w:marTop w:val="0"/>
      <w:marBottom w:val="0"/>
      <w:divBdr>
        <w:top w:val="none" w:sz="0" w:space="0" w:color="auto"/>
        <w:left w:val="none" w:sz="0" w:space="0" w:color="auto"/>
        <w:bottom w:val="none" w:sz="0" w:space="0" w:color="auto"/>
        <w:right w:val="none" w:sz="0" w:space="0" w:color="auto"/>
      </w:divBdr>
    </w:div>
    <w:div w:id="365298939">
      <w:marLeft w:val="0"/>
      <w:marRight w:val="0"/>
      <w:marTop w:val="0"/>
      <w:marBottom w:val="0"/>
      <w:divBdr>
        <w:top w:val="none" w:sz="0" w:space="0" w:color="auto"/>
        <w:left w:val="none" w:sz="0" w:space="0" w:color="auto"/>
        <w:bottom w:val="none" w:sz="0" w:space="0" w:color="auto"/>
        <w:right w:val="none" w:sz="0" w:space="0" w:color="auto"/>
      </w:divBdr>
    </w:div>
    <w:div w:id="365298940">
      <w:marLeft w:val="0"/>
      <w:marRight w:val="0"/>
      <w:marTop w:val="0"/>
      <w:marBottom w:val="0"/>
      <w:divBdr>
        <w:top w:val="none" w:sz="0" w:space="0" w:color="auto"/>
        <w:left w:val="none" w:sz="0" w:space="0" w:color="auto"/>
        <w:bottom w:val="none" w:sz="0" w:space="0" w:color="auto"/>
        <w:right w:val="none" w:sz="0" w:space="0" w:color="auto"/>
      </w:divBdr>
    </w:div>
    <w:div w:id="365298941">
      <w:marLeft w:val="0"/>
      <w:marRight w:val="0"/>
      <w:marTop w:val="0"/>
      <w:marBottom w:val="0"/>
      <w:divBdr>
        <w:top w:val="none" w:sz="0" w:space="0" w:color="auto"/>
        <w:left w:val="none" w:sz="0" w:space="0" w:color="auto"/>
        <w:bottom w:val="none" w:sz="0" w:space="0" w:color="auto"/>
        <w:right w:val="none" w:sz="0" w:space="0" w:color="auto"/>
      </w:divBdr>
    </w:div>
    <w:div w:id="365298942">
      <w:marLeft w:val="0"/>
      <w:marRight w:val="0"/>
      <w:marTop w:val="0"/>
      <w:marBottom w:val="0"/>
      <w:divBdr>
        <w:top w:val="none" w:sz="0" w:space="0" w:color="auto"/>
        <w:left w:val="none" w:sz="0" w:space="0" w:color="auto"/>
        <w:bottom w:val="none" w:sz="0" w:space="0" w:color="auto"/>
        <w:right w:val="none" w:sz="0" w:space="0" w:color="auto"/>
      </w:divBdr>
    </w:div>
    <w:div w:id="365298943">
      <w:marLeft w:val="0"/>
      <w:marRight w:val="0"/>
      <w:marTop w:val="0"/>
      <w:marBottom w:val="0"/>
      <w:divBdr>
        <w:top w:val="none" w:sz="0" w:space="0" w:color="auto"/>
        <w:left w:val="none" w:sz="0" w:space="0" w:color="auto"/>
        <w:bottom w:val="none" w:sz="0" w:space="0" w:color="auto"/>
        <w:right w:val="none" w:sz="0" w:space="0" w:color="auto"/>
      </w:divBdr>
    </w:div>
    <w:div w:id="365298944">
      <w:marLeft w:val="0"/>
      <w:marRight w:val="0"/>
      <w:marTop w:val="0"/>
      <w:marBottom w:val="0"/>
      <w:divBdr>
        <w:top w:val="none" w:sz="0" w:space="0" w:color="auto"/>
        <w:left w:val="none" w:sz="0" w:space="0" w:color="auto"/>
        <w:bottom w:val="none" w:sz="0" w:space="0" w:color="auto"/>
        <w:right w:val="none" w:sz="0" w:space="0" w:color="auto"/>
      </w:divBdr>
    </w:div>
    <w:div w:id="365298945">
      <w:marLeft w:val="0"/>
      <w:marRight w:val="0"/>
      <w:marTop w:val="0"/>
      <w:marBottom w:val="0"/>
      <w:divBdr>
        <w:top w:val="none" w:sz="0" w:space="0" w:color="auto"/>
        <w:left w:val="none" w:sz="0" w:space="0" w:color="auto"/>
        <w:bottom w:val="none" w:sz="0" w:space="0" w:color="auto"/>
        <w:right w:val="none" w:sz="0" w:space="0" w:color="auto"/>
      </w:divBdr>
    </w:div>
    <w:div w:id="365298946">
      <w:marLeft w:val="0"/>
      <w:marRight w:val="0"/>
      <w:marTop w:val="0"/>
      <w:marBottom w:val="0"/>
      <w:divBdr>
        <w:top w:val="none" w:sz="0" w:space="0" w:color="auto"/>
        <w:left w:val="none" w:sz="0" w:space="0" w:color="auto"/>
        <w:bottom w:val="none" w:sz="0" w:space="0" w:color="auto"/>
        <w:right w:val="none" w:sz="0" w:space="0" w:color="auto"/>
      </w:divBdr>
    </w:div>
    <w:div w:id="365298947">
      <w:marLeft w:val="0"/>
      <w:marRight w:val="0"/>
      <w:marTop w:val="0"/>
      <w:marBottom w:val="0"/>
      <w:divBdr>
        <w:top w:val="none" w:sz="0" w:space="0" w:color="auto"/>
        <w:left w:val="none" w:sz="0" w:space="0" w:color="auto"/>
        <w:bottom w:val="none" w:sz="0" w:space="0" w:color="auto"/>
        <w:right w:val="none" w:sz="0" w:space="0" w:color="auto"/>
      </w:divBdr>
    </w:div>
    <w:div w:id="365298948">
      <w:marLeft w:val="0"/>
      <w:marRight w:val="0"/>
      <w:marTop w:val="0"/>
      <w:marBottom w:val="0"/>
      <w:divBdr>
        <w:top w:val="none" w:sz="0" w:space="0" w:color="auto"/>
        <w:left w:val="none" w:sz="0" w:space="0" w:color="auto"/>
        <w:bottom w:val="none" w:sz="0" w:space="0" w:color="auto"/>
        <w:right w:val="none" w:sz="0" w:space="0" w:color="auto"/>
      </w:divBdr>
    </w:div>
    <w:div w:id="365298949">
      <w:marLeft w:val="0"/>
      <w:marRight w:val="0"/>
      <w:marTop w:val="0"/>
      <w:marBottom w:val="0"/>
      <w:divBdr>
        <w:top w:val="none" w:sz="0" w:space="0" w:color="auto"/>
        <w:left w:val="none" w:sz="0" w:space="0" w:color="auto"/>
        <w:bottom w:val="none" w:sz="0" w:space="0" w:color="auto"/>
        <w:right w:val="none" w:sz="0" w:space="0" w:color="auto"/>
      </w:divBdr>
    </w:div>
    <w:div w:id="365298950">
      <w:marLeft w:val="0"/>
      <w:marRight w:val="0"/>
      <w:marTop w:val="0"/>
      <w:marBottom w:val="0"/>
      <w:divBdr>
        <w:top w:val="none" w:sz="0" w:space="0" w:color="auto"/>
        <w:left w:val="none" w:sz="0" w:space="0" w:color="auto"/>
        <w:bottom w:val="none" w:sz="0" w:space="0" w:color="auto"/>
        <w:right w:val="none" w:sz="0" w:space="0" w:color="auto"/>
      </w:divBdr>
    </w:div>
    <w:div w:id="365298951">
      <w:marLeft w:val="0"/>
      <w:marRight w:val="0"/>
      <w:marTop w:val="0"/>
      <w:marBottom w:val="0"/>
      <w:divBdr>
        <w:top w:val="none" w:sz="0" w:space="0" w:color="auto"/>
        <w:left w:val="none" w:sz="0" w:space="0" w:color="auto"/>
        <w:bottom w:val="none" w:sz="0" w:space="0" w:color="auto"/>
        <w:right w:val="none" w:sz="0" w:space="0" w:color="auto"/>
      </w:divBdr>
    </w:div>
    <w:div w:id="365298953">
      <w:marLeft w:val="0"/>
      <w:marRight w:val="0"/>
      <w:marTop w:val="0"/>
      <w:marBottom w:val="0"/>
      <w:divBdr>
        <w:top w:val="none" w:sz="0" w:space="0" w:color="auto"/>
        <w:left w:val="none" w:sz="0" w:space="0" w:color="auto"/>
        <w:bottom w:val="none" w:sz="0" w:space="0" w:color="auto"/>
        <w:right w:val="none" w:sz="0" w:space="0" w:color="auto"/>
      </w:divBdr>
    </w:div>
    <w:div w:id="365298954">
      <w:marLeft w:val="0"/>
      <w:marRight w:val="0"/>
      <w:marTop w:val="0"/>
      <w:marBottom w:val="0"/>
      <w:divBdr>
        <w:top w:val="none" w:sz="0" w:space="0" w:color="auto"/>
        <w:left w:val="none" w:sz="0" w:space="0" w:color="auto"/>
        <w:bottom w:val="none" w:sz="0" w:space="0" w:color="auto"/>
        <w:right w:val="none" w:sz="0" w:space="0" w:color="auto"/>
      </w:divBdr>
    </w:div>
    <w:div w:id="365298955">
      <w:marLeft w:val="0"/>
      <w:marRight w:val="0"/>
      <w:marTop w:val="0"/>
      <w:marBottom w:val="0"/>
      <w:divBdr>
        <w:top w:val="none" w:sz="0" w:space="0" w:color="auto"/>
        <w:left w:val="none" w:sz="0" w:space="0" w:color="auto"/>
        <w:bottom w:val="none" w:sz="0" w:space="0" w:color="auto"/>
        <w:right w:val="none" w:sz="0" w:space="0" w:color="auto"/>
      </w:divBdr>
    </w:div>
    <w:div w:id="365298956">
      <w:marLeft w:val="0"/>
      <w:marRight w:val="0"/>
      <w:marTop w:val="0"/>
      <w:marBottom w:val="0"/>
      <w:divBdr>
        <w:top w:val="none" w:sz="0" w:space="0" w:color="auto"/>
        <w:left w:val="none" w:sz="0" w:space="0" w:color="auto"/>
        <w:bottom w:val="none" w:sz="0" w:space="0" w:color="auto"/>
        <w:right w:val="none" w:sz="0" w:space="0" w:color="auto"/>
      </w:divBdr>
    </w:div>
    <w:div w:id="365298957">
      <w:marLeft w:val="0"/>
      <w:marRight w:val="0"/>
      <w:marTop w:val="0"/>
      <w:marBottom w:val="0"/>
      <w:divBdr>
        <w:top w:val="none" w:sz="0" w:space="0" w:color="auto"/>
        <w:left w:val="none" w:sz="0" w:space="0" w:color="auto"/>
        <w:bottom w:val="none" w:sz="0" w:space="0" w:color="auto"/>
        <w:right w:val="none" w:sz="0" w:space="0" w:color="auto"/>
      </w:divBdr>
    </w:div>
    <w:div w:id="365298958">
      <w:marLeft w:val="0"/>
      <w:marRight w:val="0"/>
      <w:marTop w:val="0"/>
      <w:marBottom w:val="0"/>
      <w:divBdr>
        <w:top w:val="none" w:sz="0" w:space="0" w:color="auto"/>
        <w:left w:val="none" w:sz="0" w:space="0" w:color="auto"/>
        <w:bottom w:val="none" w:sz="0" w:space="0" w:color="auto"/>
        <w:right w:val="none" w:sz="0" w:space="0" w:color="auto"/>
      </w:divBdr>
    </w:div>
    <w:div w:id="365298959">
      <w:marLeft w:val="0"/>
      <w:marRight w:val="0"/>
      <w:marTop w:val="0"/>
      <w:marBottom w:val="0"/>
      <w:divBdr>
        <w:top w:val="none" w:sz="0" w:space="0" w:color="auto"/>
        <w:left w:val="none" w:sz="0" w:space="0" w:color="auto"/>
        <w:bottom w:val="none" w:sz="0" w:space="0" w:color="auto"/>
        <w:right w:val="none" w:sz="0" w:space="0" w:color="auto"/>
      </w:divBdr>
    </w:div>
    <w:div w:id="365298961">
      <w:marLeft w:val="0"/>
      <w:marRight w:val="0"/>
      <w:marTop w:val="0"/>
      <w:marBottom w:val="0"/>
      <w:divBdr>
        <w:top w:val="none" w:sz="0" w:space="0" w:color="auto"/>
        <w:left w:val="none" w:sz="0" w:space="0" w:color="auto"/>
        <w:bottom w:val="none" w:sz="0" w:space="0" w:color="auto"/>
        <w:right w:val="none" w:sz="0" w:space="0" w:color="auto"/>
      </w:divBdr>
    </w:div>
    <w:div w:id="365298962">
      <w:marLeft w:val="0"/>
      <w:marRight w:val="0"/>
      <w:marTop w:val="0"/>
      <w:marBottom w:val="0"/>
      <w:divBdr>
        <w:top w:val="none" w:sz="0" w:space="0" w:color="auto"/>
        <w:left w:val="none" w:sz="0" w:space="0" w:color="auto"/>
        <w:bottom w:val="none" w:sz="0" w:space="0" w:color="auto"/>
        <w:right w:val="none" w:sz="0" w:space="0" w:color="auto"/>
      </w:divBdr>
    </w:div>
    <w:div w:id="365298963">
      <w:marLeft w:val="0"/>
      <w:marRight w:val="0"/>
      <w:marTop w:val="0"/>
      <w:marBottom w:val="0"/>
      <w:divBdr>
        <w:top w:val="none" w:sz="0" w:space="0" w:color="auto"/>
        <w:left w:val="none" w:sz="0" w:space="0" w:color="auto"/>
        <w:bottom w:val="none" w:sz="0" w:space="0" w:color="auto"/>
        <w:right w:val="none" w:sz="0" w:space="0" w:color="auto"/>
      </w:divBdr>
    </w:div>
    <w:div w:id="365298965">
      <w:marLeft w:val="0"/>
      <w:marRight w:val="0"/>
      <w:marTop w:val="0"/>
      <w:marBottom w:val="0"/>
      <w:divBdr>
        <w:top w:val="none" w:sz="0" w:space="0" w:color="auto"/>
        <w:left w:val="none" w:sz="0" w:space="0" w:color="auto"/>
        <w:bottom w:val="none" w:sz="0" w:space="0" w:color="auto"/>
        <w:right w:val="none" w:sz="0" w:space="0" w:color="auto"/>
      </w:divBdr>
    </w:div>
    <w:div w:id="365298966">
      <w:marLeft w:val="0"/>
      <w:marRight w:val="0"/>
      <w:marTop w:val="0"/>
      <w:marBottom w:val="0"/>
      <w:divBdr>
        <w:top w:val="none" w:sz="0" w:space="0" w:color="auto"/>
        <w:left w:val="none" w:sz="0" w:space="0" w:color="auto"/>
        <w:bottom w:val="none" w:sz="0" w:space="0" w:color="auto"/>
        <w:right w:val="none" w:sz="0" w:space="0" w:color="auto"/>
      </w:divBdr>
    </w:div>
    <w:div w:id="365298967">
      <w:marLeft w:val="0"/>
      <w:marRight w:val="0"/>
      <w:marTop w:val="0"/>
      <w:marBottom w:val="0"/>
      <w:divBdr>
        <w:top w:val="none" w:sz="0" w:space="0" w:color="auto"/>
        <w:left w:val="none" w:sz="0" w:space="0" w:color="auto"/>
        <w:bottom w:val="none" w:sz="0" w:space="0" w:color="auto"/>
        <w:right w:val="none" w:sz="0" w:space="0" w:color="auto"/>
      </w:divBdr>
    </w:div>
    <w:div w:id="365298968">
      <w:marLeft w:val="0"/>
      <w:marRight w:val="0"/>
      <w:marTop w:val="0"/>
      <w:marBottom w:val="0"/>
      <w:divBdr>
        <w:top w:val="none" w:sz="0" w:space="0" w:color="auto"/>
        <w:left w:val="none" w:sz="0" w:space="0" w:color="auto"/>
        <w:bottom w:val="none" w:sz="0" w:space="0" w:color="auto"/>
        <w:right w:val="none" w:sz="0" w:space="0" w:color="auto"/>
      </w:divBdr>
    </w:div>
    <w:div w:id="365298969">
      <w:marLeft w:val="0"/>
      <w:marRight w:val="0"/>
      <w:marTop w:val="0"/>
      <w:marBottom w:val="0"/>
      <w:divBdr>
        <w:top w:val="none" w:sz="0" w:space="0" w:color="auto"/>
        <w:left w:val="none" w:sz="0" w:space="0" w:color="auto"/>
        <w:bottom w:val="none" w:sz="0" w:space="0" w:color="auto"/>
        <w:right w:val="none" w:sz="0" w:space="0" w:color="auto"/>
      </w:divBdr>
    </w:div>
    <w:div w:id="365298970">
      <w:marLeft w:val="0"/>
      <w:marRight w:val="0"/>
      <w:marTop w:val="0"/>
      <w:marBottom w:val="0"/>
      <w:divBdr>
        <w:top w:val="none" w:sz="0" w:space="0" w:color="auto"/>
        <w:left w:val="none" w:sz="0" w:space="0" w:color="auto"/>
        <w:bottom w:val="none" w:sz="0" w:space="0" w:color="auto"/>
        <w:right w:val="none" w:sz="0" w:space="0" w:color="auto"/>
      </w:divBdr>
    </w:div>
    <w:div w:id="365298971">
      <w:marLeft w:val="0"/>
      <w:marRight w:val="0"/>
      <w:marTop w:val="0"/>
      <w:marBottom w:val="0"/>
      <w:divBdr>
        <w:top w:val="none" w:sz="0" w:space="0" w:color="auto"/>
        <w:left w:val="none" w:sz="0" w:space="0" w:color="auto"/>
        <w:bottom w:val="none" w:sz="0" w:space="0" w:color="auto"/>
        <w:right w:val="none" w:sz="0" w:space="0" w:color="auto"/>
      </w:divBdr>
    </w:div>
    <w:div w:id="365298973">
      <w:marLeft w:val="0"/>
      <w:marRight w:val="0"/>
      <w:marTop w:val="0"/>
      <w:marBottom w:val="0"/>
      <w:divBdr>
        <w:top w:val="none" w:sz="0" w:space="0" w:color="auto"/>
        <w:left w:val="none" w:sz="0" w:space="0" w:color="auto"/>
        <w:bottom w:val="none" w:sz="0" w:space="0" w:color="auto"/>
        <w:right w:val="none" w:sz="0" w:space="0" w:color="auto"/>
      </w:divBdr>
    </w:div>
    <w:div w:id="365298974">
      <w:marLeft w:val="0"/>
      <w:marRight w:val="0"/>
      <w:marTop w:val="0"/>
      <w:marBottom w:val="0"/>
      <w:divBdr>
        <w:top w:val="none" w:sz="0" w:space="0" w:color="auto"/>
        <w:left w:val="none" w:sz="0" w:space="0" w:color="auto"/>
        <w:bottom w:val="none" w:sz="0" w:space="0" w:color="auto"/>
        <w:right w:val="none" w:sz="0" w:space="0" w:color="auto"/>
      </w:divBdr>
    </w:div>
    <w:div w:id="365298975">
      <w:marLeft w:val="0"/>
      <w:marRight w:val="0"/>
      <w:marTop w:val="0"/>
      <w:marBottom w:val="0"/>
      <w:divBdr>
        <w:top w:val="none" w:sz="0" w:space="0" w:color="auto"/>
        <w:left w:val="none" w:sz="0" w:space="0" w:color="auto"/>
        <w:bottom w:val="none" w:sz="0" w:space="0" w:color="auto"/>
        <w:right w:val="none" w:sz="0" w:space="0" w:color="auto"/>
      </w:divBdr>
    </w:div>
    <w:div w:id="365298976">
      <w:marLeft w:val="0"/>
      <w:marRight w:val="0"/>
      <w:marTop w:val="0"/>
      <w:marBottom w:val="0"/>
      <w:divBdr>
        <w:top w:val="none" w:sz="0" w:space="0" w:color="auto"/>
        <w:left w:val="none" w:sz="0" w:space="0" w:color="auto"/>
        <w:bottom w:val="none" w:sz="0" w:space="0" w:color="auto"/>
        <w:right w:val="none" w:sz="0" w:space="0" w:color="auto"/>
      </w:divBdr>
    </w:div>
    <w:div w:id="365298977">
      <w:marLeft w:val="0"/>
      <w:marRight w:val="0"/>
      <w:marTop w:val="0"/>
      <w:marBottom w:val="0"/>
      <w:divBdr>
        <w:top w:val="none" w:sz="0" w:space="0" w:color="auto"/>
        <w:left w:val="none" w:sz="0" w:space="0" w:color="auto"/>
        <w:bottom w:val="none" w:sz="0" w:space="0" w:color="auto"/>
        <w:right w:val="none" w:sz="0" w:space="0" w:color="auto"/>
      </w:divBdr>
    </w:div>
    <w:div w:id="365298978">
      <w:marLeft w:val="0"/>
      <w:marRight w:val="0"/>
      <w:marTop w:val="0"/>
      <w:marBottom w:val="0"/>
      <w:divBdr>
        <w:top w:val="none" w:sz="0" w:space="0" w:color="auto"/>
        <w:left w:val="none" w:sz="0" w:space="0" w:color="auto"/>
        <w:bottom w:val="none" w:sz="0" w:space="0" w:color="auto"/>
        <w:right w:val="none" w:sz="0" w:space="0" w:color="auto"/>
      </w:divBdr>
    </w:div>
    <w:div w:id="365298979">
      <w:marLeft w:val="0"/>
      <w:marRight w:val="0"/>
      <w:marTop w:val="0"/>
      <w:marBottom w:val="0"/>
      <w:divBdr>
        <w:top w:val="none" w:sz="0" w:space="0" w:color="auto"/>
        <w:left w:val="none" w:sz="0" w:space="0" w:color="auto"/>
        <w:bottom w:val="none" w:sz="0" w:space="0" w:color="auto"/>
        <w:right w:val="none" w:sz="0" w:space="0" w:color="auto"/>
      </w:divBdr>
    </w:div>
    <w:div w:id="365298980">
      <w:marLeft w:val="0"/>
      <w:marRight w:val="0"/>
      <w:marTop w:val="0"/>
      <w:marBottom w:val="0"/>
      <w:divBdr>
        <w:top w:val="none" w:sz="0" w:space="0" w:color="auto"/>
        <w:left w:val="none" w:sz="0" w:space="0" w:color="auto"/>
        <w:bottom w:val="none" w:sz="0" w:space="0" w:color="auto"/>
        <w:right w:val="none" w:sz="0" w:space="0" w:color="auto"/>
      </w:divBdr>
    </w:div>
    <w:div w:id="365298981">
      <w:marLeft w:val="0"/>
      <w:marRight w:val="0"/>
      <w:marTop w:val="0"/>
      <w:marBottom w:val="0"/>
      <w:divBdr>
        <w:top w:val="none" w:sz="0" w:space="0" w:color="auto"/>
        <w:left w:val="none" w:sz="0" w:space="0" w:color="auto"/>
        <w:bottom w:val="none" w:sz="0" w:space="0" w:color="auto"/>
        <w:right w:val="none" w:sz="0" w:space="0" w:color="auto"/>
      </w:divBdr>
    </w:div>
    <w:div w:id="365298982">
      <w:marLeft w:val="0"/>
      <w:marRight w:val="0"/>
      <w:marTop w:val="0"/>
      <w:marBottom w:val="0"/>
      <w:divBdr>
        <w:top w:val="none" w:sz="0" w:space="0" w:color="auto"/>
        <w:left w:val="none" w:sz="0" w:space="0" w:color="auto"/>
        <w:bottom w:val="none" w:sz="0" w:space="0" w:color="auto"/>
        <w:right w:val="none" w:sz="0" w:space="0" w:color="auto"/>
      </w:divBdr>
    </w:div>
    <w:div w:id="365298983">
      <w:marLeft w:val="0"/>
      <w:marRight w:val="0"/>
      <w:marTop w:val="0"/>
      <w:marBottom w:val="0"/>
      <w:divBdr>
        <w:top w:val="none" w:sz="0" w:space="0" w:color="auto"/>
        <w:left w:val="none" w:sz="0" w:space="0" w:color="auto"/>
        <w:bottom w:val="none" w:sz="0" w:space="0" w:color="auto"/>
        <w:right w:val="none" w:sz="0" w:space="0" w:color="auto"/>
      </w:divBdr>
    </w:div>
    <w:div w:id="365298984">
      <w:marLeft w:val="0"/>
      <w:marRight w:val="0"/>
      <w:marTop w:val="0"/>
      <w:marBottom w:val="0"/>
      <w:divBdr>
        <w:top w:val="none" w:sz="0" w:space="0" w:color="auto"/>
        <w:left w:val="none" w:sz="0" w:space="0" w:color="auto"/>
        <w:bottom w:val="none" w:sz="0" w:space="0" w:color="auto"/>
        <w:right w:val="none" w:sz="0" w:space="0" w:color="auto"/>
      </w:divBdr>
    </w:div>
    <w:div w:id="365298985">
      <w:marLeft w:val="0"/>
      <w:marRight w:val="0"/>
      <w:marTop w:val="0"/>
      <w:marBottom w:val="0"/>
      <w:divBdr>
        <w:top w:val="none" w:sz="0" w:space="0" w:color="auto"/>
        <w:left w:val="none" w:sz="0" w:space="0" w:color="auto"/>
        <w:bottom w:val="none" w:sz="0" w:space="0" w:color="auto"/>
        <w:right w:val="none" w:sz="0" w:space="0" w:color="auto"/>
      </w:divBdr>
    </w:div>
    <w:div w:id="365298986">
      <w:marLeft w:val="0"/>
      <w:marRight w:val="0"/>
      <w:marTop w:val="0"/>
      <w:marBottom w:val="0"/>
      <w:divBdr>
        <w:top w:val="none" w:sz="0" w:space="0" w:color="auto"/>
        <w:left w:val="none" w:sz="0" w:space="0" w:color="auto"/>
        <w:bottom w:val="none" w:sz="0" w:space="0" w:color="auto"/>
        <w:right w:val="none" w:sz="0" w:space="0" w:color="auto"/>
      </w:divBdr>
    </w:div>
    <w:div w:id="365298987">
      <w:marLeft w:val="0"/>
      <w:marRight w:val="0"/>
      <w:marTop w:val="0"/>
      <w:marBottom w:val="0"/>
      <w:divBdr>
        <w:top w:val="none" w:sz="0" w:space="0" w:color="auto"/>
        <w:left w:val="none" w:sz="0" w:space="0" w:color="auto"/>
        <w:bottom w:val="none" w:sz="0" w:space="0" w:color="auto"/>
        <w:right w:val="none" w:sz="0" w:space="0" w:color="auto"/>
      </w:divBdr>
    </w:div>
    <w:div w:id="365298988">
      <w:marLeft w:val="0"/>
      <w:marRight w:val="0"/>
      <w:marTop w:val="0"/>
      <w:marBottom w:val="0"/>
      <w:divBdr>
        <w:top w:val="none" w:sz="0" w:space="0" w:color="auto"/>
        <w:left w:val="none" w:sz="0" w:space="0" w:color="auto"/>
        <w:bottom w:val="none" w:sz="0" w:space="0" w:color="auto"/>
        <w:right w:val="none" w:sz="0" w:space="0" w:color="auto"/>
      </w:divBdr>
    </w:div>
    <w:div w:id="365298990">
      <w:marLeft w:val="0"/>
      <w:marRight w:val="0"/>
      <w:marTop w:val="0"/>
      <w:marBottom w:val="0"/>
      <w:divBdr>
        <w:top w:val="none" w:sz="0" w:space="0" w:color="auto"/>
        <w:left w:val="none" w:sz="0" w:space="0" w:color="auto"/>
        <w:bottom w:val="none" w:sz="0" w:space="0" w:color="auto"/>
        <w:right w:val="none" w:sz="0" w:space="0" w:color="auto"/>
      </w:divBdr>
    </w:div>
    <w:div w:id="365298991">
      <w:marLeft w:val="0"/>
      <w:marRight w:val="0"/>
      <w:marTop w:val="0"/>
      <w:marBottom w:val="0"/>
      <w:divBdr>
        <w:top w:val="none" w:sz="0" w:space="0" w:color="auto"/>
        <w:left w:val="none" w:sz="0" w:space="0" w:color="auto"/>
        <w:bottom w:val="none" w:sz="0" w:space="0" w:color="auto"/>
        <w:right w:val="none" w:sz="0" w:space="0" w:color="auto"/>
      </w:divBdr>
    </w:div>
    <w:div w:id="365298992">
      <w:marLeft w:val="0"/>
      <w:marRight w:val="0"/>
      <w:marTop w:val="0"/>
      <w:marBottom w:val="0"/>
      <w:divBdr>
        <w:top w:val="none" w:sz="0" w:space="0" w:color="auto"/>
        <w:left w:val="none" w:sz="0" w:space="0" w:color="auto"/>
        <w:bottom w:val="none" w:sz="0" w:space="0" w:color="auto"/>
        <w:right w:val="none" w:sz="0" w:space="0" w:color="auto"/>
      </w:divBdr>
    </w:div>
    <w:div w:id="365298993">
      <w:marLeft w:val="0"/>
      <w:marRight w:val="0"/>
      <w:marTop w:val="0"/>
      <w:marBottom w:val="0"/>
      <w:divBdr>
        <w:top w:val="none" w:sz="0" w:space="0" w:color="auto"/>
        <w:left w:val="none" w:sz="0" w:space="0" w:color="auto"/>
        <w:bottom w:val="none" w:sz="0" w:space="0" w:color="auto"/>
        <w:right w:val="none" w:sz="0" w:space="0" w:color="auto"/>
      </w:divBdr>
    </w:div>
    <w:div w:id="365298995">
      <w:marLeft w:val="0"/>
      <w:marRight w:val="0"/>
      <w:marTop w:val="0"/>
      <w:marBottom w:val="0"/>
      <w:divBdr>
        <w:top w:val="none" w:sz="0" w:space="0" w:color="auto"/>
        <w:left w:val="none" w:sz="0" w:space="0" w:color="auto"/>
        <w:bottom w:val="none" w:sz="0" w:space="0" w:color="auto"/>
        <w:right w:val="none" w:sz="0" w:space="0" w:color="auto"/>
      </w:divBdr>
    </w:div>
    <w:div w:id="365298996">
      <w:marLeft w:val="0"/>
      <w:marRight w:val="0"/>
      <w:marTop w:val="0"/>
      <w:marBottom w:val="0"/>
      <w:divBdr>
        <w:top w:val="none" w:sz="0" w:space="0" w:color="auto"/>
        <w:left w:val="none" w:sz="0" w:space="0" w:color="auto"/>
        <w:bottom w:val="none" w:sz="0" w:space="0" w:color="auto"/>
        <w:right w:val="none" w:sz="0" w:space="0" w:color="auto"/>
      </w:divBdr>
    </w:div>
    <w:div w:id="365298997">
      <w:marLeft w:val="0"/>
      <w:marRight w:val="0"/>
      <w:marTop w:val="0"/>
      <w:marBottom w:val="0"/>
      <w:divBdr>
        <w:top w:val="none" w:sz="0" w:space="0" w:color="auto"/>
        <w:left w:val="none" w:sz="0" w:space="0" w:color="auto"/>
        <w:bottom w:val="none" w:sz="0" w:space="0" w:color="auto"/>
        <w:right w:val="none" w:sz="0" w:space="0" w:color="auto"/>
      </w:divBdr>
    </w:div>
    <w:div w:id="365298998">
      <w:marLeft w:val="0"/>
      <w:marRight w:val="0"/>
      <w:marTop w:val="0"/>
      <w:marBottom w:val="0"/>
      <w:divBdr>
        <w:top w:val="none" w:sz="0" w:space="0" w:color="auto"/>
        <w:left w:val="none" w:sz="0" w:space="0" w:color="auto"/>
        <w:bottom w:val="none" w:sz="0" w:space="0" w:color="auto"/>
        <w:right w:val="none" w:sz="0" w:space="0" w:color="auto"/>
      </w:divBdr>
    </w:div>
    <w:div w:id="365299000">
      <w:marLeft w:val="0"/>
      <w:marRight w:val="0"/>
      <w:marTop w:val="0"/>
      <w:marBottom w:val="0"/>
      <w:divBdr>
        <w:top w:val="none" w:sz="0" w:space="0" w:color="auto"/>
        <w:left w:val="none" w:sz="0" w:space="0" w:color="auto"/>
        <w:bottom w:val="none" w:sz="0" w:space="0" w:color="auto"/>
        <w:right w:val="none" w:sz="0" w:space="0" w:color="auto"/>
      </w:divBdr>
    </w:div>
    <w:div w:id="365299002">
      <w:marLeft w:val="0"/>
      <w:marRight w:val="0"/>
      <w:marTop w:val="0"/>
      <w:marBottom w:val="0"/>
      <w:divBdr>
        <w:top w:val="none" w:sz="0" w:space="0" w:color="auto"/>
        <w:left w:val="none" w:sz="0" w:space="0" w:color="auto"/>
        <w:bottom w:val="none" w:sz="0" w:space="0" w:color="auto"/>
        <w:right w:val="none" w:sz="0" w:space="0" w:color="auto"/>
      </w:divBdr>
    </w:div>
    <w:div w:id="365299003">
      <w:marLeft w:val="0"/>
      <w:marRight w:val="0"/>
      <w:marTop w:val="0"/>
      <w:marBottom w:val="0"/>
      <w:divBdr>
        <w:top w:val="none" w:sz="0" w:space="0" w:color="auto"/>
        <w:left w:val="none" w:sz="0" w:space="0" w:color="auto"/>
        <w:bottom w:val="none" w:sz="0" w:space="0" w:color="auto"/>
        <w:right w:val="none" w:sz="0" w:space="0" w:color="auto"/>
      </w:divBdr>
    </w:div>
    <w:div w:id="365299004">
      <w:marLeft w:val="0"/>
      <w:marRight w:val="0"/>
      <w:marTop w:val="0"/>
      <w:marBottom w:val="0"/>
      <w:divBdr>
        <w:top w:val="none" w:sz="0" w:space="0" w:color="auto"/>
        <w:left w:val="none" w:sz="0" w:space="0" w:color="auto"/>
        <w:bottom w:val="none" w:sz="0" w:space="0" w:color="auto"/>
        <w:right w:val="none" w:sz="0" w:space="0" w:color="auto"/>
      </w:divBdr>
    </w:div>
    <w:div w:id="365299005">
      <w:marLeft w:val="0"/>
      <w:marRight w:val="0"/>
      <w:marTop w:val="0"/>
      <w:marBottom w:val="0"/>
      <w:divBdr>
        <w:top w:val="none" w:sz="0" w:space="0" w:color="auto"/>
        <w:left w:val="none" w:sz="0" w:space="0" w:color="auto"/>
        <w:bottom w:val="none" w:sz="0" w:space="0" w:color="auto"/>
        <w:right w:val="none" w:sz="0" w:space="0" w:color="auto"/>
      </w:divBdr>
    </w:div>
    <w:div w:id="365299006">
      <w:marLeft w:val="0"/>
      <w:marRight w:val="0"/>
      <w:marTop w:val="0"/>
      <w:marBottom w:val="0"/>
      <w:divBdr>
        <w:top w:val="none" w:sz="0" w:space="0" w:color="auto"/>
        <w:left w:val="none" w:sz="0" w:space="0" w:color="auto"/>
        <w:bottom w:val="none" w:sz="0" w:space="0" w:color="auto"/>
        <w:right w:val="none" w:sz="0" w:space="0" w:color="auto"/>
      </w:divBdr>
    </w:div>
    <w:div w:id="365299007">
      <w:marLeft w:val="0"/>
      <w:marRight w:val="0"/>
      <w:marTop w:val="0"/>
      <w:marBottom w:val="0"/>
      <w:divBdr>
        <w:top w:val="none" w:sz="0" w:space="0" w:color="auto"/>
        <w:left w:val="none" w:sz="0" w:space="0" w:color="auto"/>
        <w:bottom w:val="none" w:sz="0" w:space="0" w:color="auto"/>
        <w:right w:val="none" w:sz="0" w:space="0" w:color="auto"/>
      </w:divBdr>
    </w:div>
    <w:div w:id="365299009">
      <w:marLeft w:val="0"/>
      <w:marRight w:val="0"/>
      <w:marTop w:val="0"/>
      <w:marBottom w:val="0"/>
      <w:divBdr>
        <w:top w:val="none" w:sz="0" w:space="0" w:color="auto"/>
        <w:left w:val="none" w:sz="0" w:space="0" w:color="auto"/>
        <w:bottom w:val="none" w:sz="0" w:space="0" w:color="auto"/>
        <w:right w:val="none" w:sz="0" w:space="0" w:color="auto"/>
      </w:divBdr>
    </w:div>
    <w:div w:id="365299010">
      <w:marLeft w:val="0"/>
      <w:marRight w:val="0"/>
      <w:marTop w:val="0"/>
      <w:marBottom w:val="0"/>
      <w:divBdr>
        <w:top w:val="none" w:sz="0" w:space="0" w:color="auto"/>
        <w:left w:val="none" w:sz="0" w:space="0" w:color="auto"/>
        <w:bottom w:val="none" w:sz="0" w:space="0" w:color="auto"/>
        <w:right w:val="none" w:sz="0" w:space="0" w:color="auto"/>
      </w:divBdr>
    </w:div>
    <w:div w:id="365299011">
      <w:marLeft w:val="0"/>
      <w:marRight w:val="0"/>
      <w:marTop w:val="0"/>
      <w:marBottom w:val="0"/>
      <w:divBdr>
        <w:top w:val="none" w:sz="0" w:space="0" w:color="auto"/>
        <w:left w:val="none" w:sz="0" w:space="0" w:color="auto"/>
        <w:bottom w:val="none" w:sz="0" w:space="0" w:color="auto"/>
        <w:right w:val="none" w:sz="0" w:space="0" w:color="auto"/>
      </w:divBdr>
    </w:div>
    <w:div w:id="365299012">
      <w:marLeft w:val="0"/>
      <w:marRight w:val="0"/>
      <w:marTop w:val="0"/>
      <w:marBottom w:val="0"/>
      <w:divBdr>
        <w:top w:val="none" w:sz="0" w:space="0" w:color="auto"/>
        <w:left w:val="none" w:sz="0" w:space="0" w:color="auto"/>
        <w:bottom w:val="none" w:sz="0" w:space="0" w:color="auto"/>
        <w:right w:val="none" w:sz="0" w:space="0" w:color="auto"/>
      </w:divBdr>
    </w:div>
    <w:div w:id="365299013">
      <w:marLeft w:val="0"/>
      <w:marRight w:val="0"/>
      <w:marTop w:val="0"/>
      <w:marBottom w:val="0"/>
      <w:divBdr>
        <w:top w:val="none" w:sz="0" w:space="0" w:color="auto"/>
        <w:left w:val="none" w:sz="0" w:space="0" w:color="auto"/>
        <w:bottom w:val="none" w:sz="0" w:space="0" w:color="auto"/>
        <w:right w:val="none" w:sz="0" w:space="0" w:color="auto"/>
      </w:divBdr>
    </w:div>
    <w:div w:id="365299014">
      <w:marLeft w:val="0"/>
      <w:marRight w:val="0"/>
      <w:marTop w:val="0"/>
      <w:marBottom w:val="0"/>
      <w:divBdr>
        <w:top w:val="none" w:sz="0" w:space="0" w:color="auto"/>
        <w:left w:val="none" w:sz="0" w:space="0" w:color="auto"/>
        <w:bottom w:val="none" w:sz="0" w:space="0" w:color="auto"/>
        <w:right w:val="none" w:sz="0" w:space="0" w:color="auto"/>
      </w:divBdr>
    </w:div>
    <w:div w:id="365299016">
      <w:marLeft w:val="0"/>
      <w:marRight w:val="0"/>
      <w:marTop w:val="0"/>
      <w:marBottom w:val="0"/>
      <w:divBdr>
        <w:top w:val="none" w:sz="0" w:space="0" w:color="auto"/>
        <w:left w:val="none" w:sz="0" w:space="0" w:color="auto"/>
        <w:bottom w:val="none" w:sz="0" w:space="0" w:color="auto"/>
        <w:right w:val="none" w:sz="0" w:space="0" w:color="auto"/>
      </w:divBdr>
    </w:div>
    <w:div w:id="365299017">
      <w:marLeft w:val="0"/>
      <w:marRight w:val="0"/>
      <w:marTop w:val="0"/>
      <w:marBottom w:val="0"/>
      <w:divBdr>
        <w:top w:val="none" w:sz="0" w:space="0" w:color="auto"/>
        <w:left w:val="none" w:sz="0" w:space="0" w:color="auto"/>
        <w:bottom w:val="none" w:sz="0" w:space="0" w:color="auto"/>
        <w:right w:val="none" w:sz="0" w:space="0" w:color="auto"/>
      </w:divBdr>
    </w:div>
    <w:div w:id="365299018">
      <w:marLeft w:val="0"/>
      <w:marRight w:val="0"/>
      <w:marTop w:val="0"/>
      <w:marBottom w:val="0"/>
      <w:divBdr>
        <w:top w:val="none" w:sz="0" w:space="0" w:color="auto"/>
        <w:left w:val="none" w:sz="0" w:space="0" w:color="auto"/>
        <w:bottom w:val="none" w:sz="0" w:space="0" w:color="auto"/>
        <w:right w:val="none" w:sz="0" w:space="0" w:color="auto"/>
      </w:divBdr>
    </w:div>
    <w:div w:id="365299019">
      <w:marLeft w:val="0"/>
      <w:marRight w:val="0"/>
      <w:marTop w:val="0"/>
      <w:marBottom w:val="0"/>
      <w:divBdr>
        <w:top w:val="none" w:sz="0" w:space="0" w:color="auto"/>
        <w:left w:val="none" w:sz="0" w:space="0" w:color="auto"/>
        <w:bottom w:val="none" w:sz="0" w:space="0" w:color="auto"/>
        <w:right w:val="none" w:sz="0" w:space="0" w:color="auto"/>
      </w:divBdr>
    </w:div>
    <w:div w:id="365299020">
      <w:marLeft w:val="0"/>
      <w:marRight w:val="0"/>
      <w:marTop w:val="0"/>
      <w:marBottom w:val="0"/>
      <w:divBdr>
        <w:top w:val="none" w:sz="0" w:space="0" w:color="auto"/>
        <w:left w:val="none" w:sz="0" w:space="0" w:color="auto"/>
        <w:bottom w:val="none" w:sz="0" w:space="0" w:color="auto"/>
        <w:right w:val="none" w:sz="0" w:space="0" w:color="auto"/>
      </w:divBdr>
    </w:div>
    <w:div w:id="365299021">
      <w:marLeft w:val="0"/>
      <w:marRight w:val="0"/>
      <w:marTop w:val="0"/>
      <w:marBottom w:val="0"/>
      <w:divBdr>
        <w:top w:val="none" w:sz="0" w:space="0" w:color="auto"/>
        <w:left w:val="none" w:sz="0" w:space="0" w:color="auto"/>
        <w:bottom w:val="none" w:sz="0" w:space="0" w:color="auto"/>
        <w:right w:val="none" w:sz="0" w:space="0" w:color="auto"/>
      </w:divBdr>
    </w:div>
    <w:div w:id="365299022">
      <w:marLeft w:val="0"/>
      <w:marRight w:val="0"/>
      <w:marTop w:val="0"/>
      <w:marBottom w:val="0"/>
      <w:divBdr>
        <w:top w:val="none" w:sz="0" w:space="0" w:color="auto"/>
        <w:left w:val="none" w:sz="0" w:space="0" w:color="auto"/>
        <w:bottom w:val="none" w:sz="0" w:space="0" w:color="auto"/>
        <w:right w:val="none" w:sz="0" w:space="0" w:color="auto"/>
      </w:divBdr>
    </w:div>
    <w:div w:id="365299023">
      <w:marLeft w:val="0"/>
      <w:marRight w:val="0"/>
      <w:marTop w:val="0"/>
      <w:marBottom w:val="0"/>
      <w:divBdr>
        <w:top w:val="none" w:sz="0" w:space="0" w:color="auto"/>
        <w:left w:val="none" w:sz="0" w:space="0" w:color="auto"/>
        <w:bottom w:val="none" w:sz="0" w:space="0" w:color="auto"/>
        <w:right w:val="none" w:sz="0" w:space="0" w:color="auto"/>
      </w:divBdr>
    </w:div>
    <w:div w:id="365299024">
      <w:marLeft w:val="0"/>
      <w:marRight w:val="0"/>
      <w:marTop w:val="0"/>
      <w:marBottom w:val="0"/>
      <w:divBdr>
        <w:top w:val="none" w:sz="0" w:space="0" w:color="auto"/>
        <w:left w:val="none" w:sz="0" w:space="0" w:color="auto"/>
        <w:bottom w:val="none" w:sz="0" w:space="0" w:color="auto"/>
        <w:right w:val="none" w:sz="0" w:space="0" w:color="auto"/>
      </w:divBdr>
    </w:div>
    <w:div w:id="365299025">
      <w:marLeft w:val="0"/>
      <w:marRight w:val="0"/>
      <w:marTop w:val="0"/>
      <w:marBottom w:val="0"/>
      <w:divBdr>
        <w:top w:val="none" w:sz="0" w:space="0" w:color="auto"/>
        <w:left w:val="none" w:sz="0" w:space="0" w:color="auto"/>
        <w:bottom w:val="none" w:sz="0" w:space="0" w:color="auto"/>
        <w:right w:val="none" w:sz="0" w:space="0" w:color="auto"/>
      </w:divBdr>
    </w:div>
    <w:div w:id="365299026">
      <w:marLeft w:val="0"/>
      <w:marRight w:val="0"/>
      <w:marTop w:val="0"/>
      <w:marBottom w:val="0"/>
      <w:divBdr>
        <w:top w:val="none" w:sz="0" w:space="0" w:color="auto"/>
        <w:left w:val="none" w:sz="0" w:space="0" w:color="auto"/>
        <w:bottom w:val="none" w:sz="0" w:space="0" w:color="auto"/>
        <w:right w:val="none" w:sz="0" w:space="0" w:color="auto"/>
      </w:divBdr>
    </w:div>
    <w:div w:id="365299027">
      <w:marLeft w:val="0"/>
      <w:marRight w:val="0"/>
      <w:marTop w:val="0"/>
      <w:marBottom w:val="0"/>
      <w:divBdr>
        <w:top w:val="none" w:sz="0" w:space="0" w:color="auto"/>
        <w:left w:val="none" w:sz="0" w:space="0" w:color="auto"/>
        <w:bottom w:val="none" w:sz="0" w:space="0" w:color="auto"/>
        <w:right w:val="none" w:sz="0" w:space="0" w:color="auto"/>
      </w:divBdr>
    </w:div>
    <w:div w:id="365299028">
      <w:marLeft w:val="0"/>
      <w:marRight w:val="0"/>
      <w:marTop w:val="0"/>
      <w:marBottom w:val="0"/>
      <w:divBdr>
        <w:top w:val="none" w:sz="0" w:space="0" w:color="auto"/>
        <w:left w:val="none" w:sz="0" w:space="0" w:color="auto"/>
        <w:bottom w:val="none" w:sz="0" w:space="0" w:color="auto"/>
        <w:right w:val="none" w:sz="0" w:space="0" w:color="auto"/>
      </w:divBdr>
    </w:div>
    <w:div w:id="365299029">
      <w:marLeft w:val="0"/>
      <w:marRight w:val="0"/>
      <w:marTop w:val="0"/>
      <w:marBottom w:val="0"/>
      <w:divBdr>
        <w:top w:val="none" w:sz="0" w:space="0" w:color="auto"/>
        <w:left w:val="none" w:sz="0" w:space="0" w:color="auto"/>
        <w:bottom w:val="none" w:sz="0" w:space="0" w:color="auto"/>
        <w:right w:val="none" w:sz="0" w:space="0" w:color="auto"/>
      </w:divBdr>
    </w:div>
    <w:div w:id="365299030">
      <w:marLeft w:val="0"/>
      <w:marRight w:val="0"/>
      <w:marTop w:val="0"/>
      <w:marBottom w:val="0"/>
      <w:divBdr>
        <w:top w:val="none" w:sz="0" w:space="0" w:color="auto"/>
        <w:left w:val="none" w:sz="0" w:space="0" w:color="auto"/>
        <w:bottom w:val="none" w:sz="0" w:space="0" w:color="auto"/>
        <w:right w:val="none" w:sz="0" w:space="0" w:color="auto"/>
      </w:divBdr>
    </w:div>
    <w:div w:id="365299031">
      <w:marLeft w:val="0"/>
      <w:marRight w:val="0"/>
      <w:marTop w:val="0"/>
      <w:marBottom w:val="0"/>
      <w:divBdr>
        <w:top w:val="none" w:sz="0" w:space="0" w:color="auto"/>
        <w:left w:val="none" w:sz="0" w:space="0" w:color="auto"/>
        <w:bottom w:val="none" w:sz="0" w:space="0" w:color="auto"/>
        <w:right w:val="none" w:sz="0" w:space="0" w:color="auto"/>
      </w:divBdr>
    </w:div>
    <w:div w:id="365299032">
      <w:marLeft w:val="0"/>
      <w:marRight w:val="0"/>
      <w:marTop w:val="0"/>
      <w:marBottom w:val="0"/>
      <w:divBdr>
        <w:top w:val="none" w:sz="0" w:space="0" w:color="auto"/>
        <w:left w:val="none" w:sz="0" w:space="0" w:color="auto"/>
        <w:bottom w:val="none" w:sz="0" w:space="0" w:color="auto"/>
        <w:right w:val="none" w:sz="0" w:space="0" w:color="auto"/>
      </w:divBdr>
    </w:div>
    <w:div w:id="365299033">
      <w:marLeft w:val="0"/>
      <w:marRight w:val="0"/>
      <w:marTop w:val="0"/>
      <w:marBottom w:val="0"/>
      <w:divBdr>
        <w:top w:val="none" w:sz="0" w:space="0" w:color="auto"/>
        <w:left w:val="none" w:sz="0" w:space="0" w:color="auto"/>
        <w:bottom w:val="none" w:sz="0" w:space="0" w:color="auto"/>
        <w:right w:val="none" w:sz="0" w:space="0" w:color="auto"/>
      </w:divBdr>
    </w:div>
    <w:div w:id="365299034">
      <w:marLeft w:val="0"/>
      <w:marRight w:val="0"/>
      <w:marTop w:val="0"/>
      <w:marBottom w:val="0"/>
      <w:divBdr>
        <w:top w:val="none" w:sz="0" w:space="0" w:color="auto"/>
        <w:left w:val="none" w:sz="0" w:space="0" w:color="auto"/>
        <w:bottom w:val="none" w:sz="0" w:space="0" w:color="auto"/>
        <w:right w:val="none" w:sz="0" w:space="0" w:color="auto"/>
      </w:divBdr>
    </w:div>
    <w:div w:id="365299035">
      <w:marLeft w:val="0"/>
      <w:marRight w:val="0"/>
      <w:marTop w:val="0"/>
      <w:marBottom w:val="0"/>
      <w:divBdr>
        <w:top w:val="none" w:sz="0" w:space="0" w:color="auto"/>
        <w:left w:val="none" w:sz="0" w:space="0" w:color="auto"/>
        <w:bottom w:val="none" w:sz="0" w:space="0" w:color="auto"/>
        <w:right w:val="none" w:sz="0" w:space="0" w:color="auto"/>
      </w:divBdr>
    </w:div>
    <w:div w:id="365299037">
      <w:marLeft w:val="0"/>
      <w:marRight w:val="0"/>
      <w:marTop w:val="0"/>
      <w:marBottom w:val="0"/>
      <w:divBdr>
        <w:top w:val="none" w:sz="0" w:space="0" w:color="auto"/>
        <w:left w:val="none" w:sz="0" w:space="0" w:color="auto"/>
        <w:bottom w:val="none" w:sz="0" w:space="0" w:color="auto"/>
        <w:right w:val="none" w:sz="0" w:space="0" w:color="auto"/>
      </w:divBdr>
    </w:div>
    <w:div w:id="365299038">
      <w:marLeft w:val="0"/>
      <w:marRight w:val="0"/>
      <w:marTop w:val="0"/>
      <w:marBottom w:val="0"/>
      <w:divBdr>
        <w:top w:val="none" w:sz="0" w:space="0" w:color="auto"/>
        <w:left w:val="none" w:sz="0" w:space="0" w:color="auto"/>
        <w:bottom w:val="none" w:sz="0" w:space="0" w:color="auto"/>
        <w:right w:val="none" w:sz="0" w:space="0" w:color="auto"/>
      </w:divBdr>
    </w:div>
    <w:div w:id="365299039">
      <w:marLeft w:val="0"/>
      <w:marRight w:val="0"/>
      <w:marTop w:val="0"/>
      <w:marBottom w:val="0"/>
      <w:divBdr>
        <w:top w:val="none" w:sz="0" w:space="0" w:color="auto"/>
        <w:left w:val="none" w:sz="0" w:space="0" w:color="auto"/>
        <w:bottom w:val="none" w:sz="0" w:space="0" w:color="auto"/>
        <w:right w:val="none" w:sz="0" w:space="0" w:color="auto"/>
      </w:divBdr>
    </w:div>
    <w:div w:id="365299040">
      <w:marLeft w:val="0"/>
      <w:marRight w:val="0"/>
      <w:marTop w:val="0"/>
      <w:marBottom w:val="0"/>
      <w:divBdr>
        <w:top w:val="none" w:sz="0" w:space="0" w:color="auto"/>
        <w:left w:val="none" w:sz="0" w:space="0" w:color="auto"/>
        <w:bottom w:val="none" w:sz="0" w:space="0" w:color="auto"/>
        <w:right w:val="none" w:sz="0" w:space="0" w:color="auto"/>
      </w:divBdr>
    </w:div>
    <w:div w:id="365299041">
      <w:marLeft w:val="0"/>
      <w:marRight w:val="0"/>
      <w:marTop w:val="0"/>
      <w:marBottom w:val="0"/>
      <w:divBdr>
        <w:top w:val="none" w:sz="0" w:space="0" w:color="auto"/>
        <w:left w:val="none" w:sz="0" w:space="0" w:color="auto"/>
        <w:bottom w:val="none" w:sz="0" w:space="0" w:color="auto"/>
        <w:right w:val="none" w:sz="0" w:space="0" w:color="auto"/>
      </w:divBdr>
    </w:div>
    <w:div w:id="365299042">
      <w:marLeft w:val="0"/>
      <w:marRight w:val="0"/>
      <w:marTop w:val="0"/>
      <w:marBottom w:val="0"/>
      <w:divBdr>
        <w:top w:val="none" w:sz="0" w:space="0" w:color="auto"/>
        <w:left w:val="none" w:sz="0" w:space="0" w:color="auto"/>
        <w:bottom w:val="none" w:sz="0" w:space="0" w:color="auto"/>
        <w:right w:val="none" w:sz="0" w:space="0" w:color="auto"/>
      </w:divBdr>
    </w:div>
    <w:div w:id="365299043">
      <w:marLeft w:val="0"/>
      <w:marRight w:val="0"/>
      <w:marTop w:val="0"/>
      <w:marBottom w:val="0"/>
      <w:divBdr>
        <w:top w:val="none" w:sz="0" w:space="0" w:color="auto"/>
        <w:left w:val="none" w:sz="0" w:space="0" w:color="auto"/>
        <w:bottom w:val="none" w:sz="0" w:space="0" w:color="auto"/>
        <w:right w:val="none" w:sz="0" w:space="0" w:color="auto"/>
      </w:divBdr>
    </w:div>
    <w:div w:id="365299044">
      <w:marLeft w:val="0"/>
      <w:marRight w:val="0"/>
      <w:marTop w:val="0"/>
      <w:marBottom w:val="0"/>
      <w:divBdr>
        <w:top w:val="none" w:sz="0" w:space="0" w:color="auto"/>
        <w:left w:val="none" w:sz="0" w:space="0" w:color="auto"/>
        <w:bottom w:val="none" w:sz="0" w:space="0" w:color="auto"/>
        <w:right w:val="none" w:sz="0" w:space="0" w:color="auto"/>
      </w:divBdr>
    </w:div>
    <w:div w:id="365299045">
      <w:marLeft w:val="0"/>
      <w:marRight w:val="0"/>
      <w:marTop w:val="0"/>
      <w:marBottom w:val="0"/>
      <w:divBdr>
        <w:top w:val="none" w:sz="0" w:space="0" w:color="auto"/>
        <w:left w:val="none" w:sz="0" w:space="0" w:color="auto"/>
        <w:bottom w:val="none" w:sz="0" w:space="0" w:color="auto"/>
        <w:right w:val="none" w:sz="0" w:space="0" w:color="auto"/>
      </w:divBdr>
    </w:div>
    <w:div w:id="365299046">
      <w:marLeft w:val="0"/>
      <w:marRight w:val="0"/>
      <w:marTop w:val="0"/>
      <w:marBottom w:val="0"/>
      <w:divBdr>
        <w:top w:val="none" w:sz="0" w:space="0" w:color="auto"/>
        <w:left w:val="none" w:sz="0" w:space="0" w:color="auto"/>
        <w:bottom w:val="none" w:sz="0" w:space="0" w:color="auto"/>
        <w:right w:val="none" w:sz="0" w:space="0" w:color="auto"/>
      </w:divBdr>
    </w:div>
    <w:div w:id="365299047">
      <w:marLeft w:val="0"/>
      <w:marRight w:val="0"/>
      <w:marTop w:val="0"/>
      <w:marBottom w:val="0"/>
      <w:divBdr>
        <w:top w:val="none" w:sz="0" w:space="0" w:color="auto"/>
        <w:left w:val="none" w:sz="0" w:space="0" w:color="auto"/>
        <w:bottom w:val="none" w:sz="0" w:space="0" w:color="auto"/>
        <w:right w:val="none" w:sz="0" w:space="0" w:color="auto"/>
      </w:divBdr>
    </w:div>
    <w:div w:id="365299048">
      <w:marLeft w:val="0"/>
      <w:marRight w:val="0"/>
      <w:marTop w:val="0"/>
      <w:marBottom w:val="0"/>
      <w:divBdr>
        <w:top w:val="none" w:sz="0" w:space="0" w:color="auto"/>
        <w:left w:val="none" w:sz="0" w:space="0" w:color="auto"/>
        <w:bottom w:val="none" w:sz="0" w:space="0" w:color="auto"/>
        <w:right w:val="none" w:sz="0" w:space="0" w:color="auto"/>
      </w:divBdr>
    </w:div>
    <w:div w:id="365299049">
      <w:marLeft w:val="0"/>
      <w:marRight w:val="0"/>
      <w:marTop w:val="0"/>
      <w:marBottom w:val="0"/>
      <w:divBdr>
        <w:top w:val="none" w:sz="0" w:space="0" w:color="auto"/>
        <w:left w:val="none" w:sz="0" w:space="0" w:color="auto"/>
        <w:bottom w:val="none" w:sz="0" w:space="0" w:color="auto"/>
        <w:right w:val="none" w:sz="0" w:space="0" w:color="auto"/>
      </w:divBdr>
    </w:div>
    <w:div w:id="365299050">
      <w:marLeft w:val="0"/>
      <w:marRight w:val="0"/>
      <w:marTop w:val="0"/>
      <w:marBottom w:val="0"/>
      <w:divBdr>
        <w:top w:val="none" w:sz="0" w:space="0" w:color="auto"/>
        <w:left w:val="none" w:sz="0" w:space="0" w:color="auto"/>
        <w:bottom w:val="none" w:sz="0" w:space="0" w:color="auto"/>
        <w:right w:val="none" w:sz="0" w:space="0" w:color="auto"/>
      </w:divBdr>
    </w:div>
    <w:div w:id="365299051">
      <w:marLeft w:val="0"/>
      <w:marRight w:val="0"/>
      <w:marTop w:val="0"/>
      <w:marBottom w:val="0"/>
      <w:divBdr>
        <w:top w:val="none" w:sz="0" w:space="0" w:color="auto"/>
        <w:left w:val="none" w:sz="0" w:space="0" w:color="auto"/>
        <w:bottom w:val="none" w:sz="0" w:space="0" w:color="auto"/>
        <w:right w:val="none" w:sz="0" w:space="0" w:color="auto"/>
      </w:divBdr>
    </w:div>
    <w:div w:id="365299052">
      <w:marLeft w:val="0"/>
      <w:marRight w:val="0"/>
      <w:marTop w:val="0"/>
      <w:marBottom w:val="0"/>
      <w:divBdr>
        <w:top w:val="none" w:sz="0" w:space="0" w:color="auto"/>
        <w:left w:val="none" w:sz="0" w:space="0" w:color="auto"/>
        <w:bottom w:val="none" w:sz="0" w:space="0" w:color="auto"/>
        <w:right w:val="none" w:sz="0" w:space="0" w:color="auto"/>
      </w:divBdr>
    </w:div>
    <w:div w:id="365299053">
      <w:marLeft w:val="0"/>
      <w:marRight w:val="0"/>
      <w:marTop w:val="0"/>
      <w:marBottom w:val="0"/>
      <w:divBdr>
        <w:top w:val="none" w:sz="0" w:space="0" w:color="auto"/>
        <w:left w:val="none" w:sz="0" w:space="0" w:color="auto"/>
        <w:bottom w:val="none" w:sz="0" w:space="0" w:color="auto"/>
        <w:right w:val="none" w:sz="0" w:space="0" w:color="auto"/>
      </w:divBdr>
    </w:div>
    <w:div w:id="365299054">
      <w:marLeft w:val="0"/>
      <w:marRight w:val="0"/>
      <w:marTop w:val="0"/>
      <w:marBottom w:val="0"/>
      <w:divBdr>
        <w:top w:val="none" w:sz="0" w:space="0" w:color="auto"/>
        <w:left w:val="none" w:sz="0" w:space="0" w:color="auto"/>
        <w:bottom w:val="none" w:sz="0" w:space="0" w:color="auto"/>
        <w:right w:val="none" w:sz="0" w:space="0" w:color="auto"/>
      </w:divBdr>
    </w:div>
    <w:div w:id="365299055">
      <w:marLeft w:val="0"/>
      <w:marRight w:val="0"/>
      <w:marTop w:val="0"/>
      <w:marBottom w:val="0"/>
      <w:divBdr>
        <w:top w:val="none" w:sz="0" w:space="0" w:color="auto"/>
        <w:left w:val="none" w:sz="0" w:space="0" w:color="auto"/>
        <w:bottom w:val="none" w:sz="0" w:space="0" w:color="auto"/>
        <w:right w:val="none" w:sz="0" w:space="0" w:color="auto"/>
      </w:divBdr>
      <w:divsChild>
        <w:div w:id="365298609">
          <w:marLeft w:val="0"/>
          <w:marRight w:val="0"/>
          <w:marTop w:val="0"/>
          <w:marBottom w:val="0"/>
          <w:divBdr>
            <w:top w:val="none" w:sz="0" w:space="0" w:color="auto"/>
            <w:left w:val="none" w:sz="0" w:space="0" w:color="auto"/>
            <w:bottom w:val="none" w:sz="0" w:space="0" w:color="auto"/>
            <w:right w:val="none" w:sz="0" w:space="0" w:color="auto"/>
          </w:divBdr>
        </w:div>
        <w:div w:id="365298752">
          <w:marLeft w:val="0"/>
          <w:marRight w:val="0"/>
          <w:marTop w:val="0"/>
          <w:marBottom w:val="0"/>
          <w:divBdr>
            <w:top w:val="none" w:sz="0" w:space="0" w:color="auto"/>
            <w:left w:val="none" w:sz="0" w:space="0" w:color="auto"/>
            <w:bottom w:val="none" w:sz="0" w:space="0" w:color="auto"/>
            <w:right w:val="none" w:sz="0" w:space="0" w:color="auto"/>
          </w:divBdr>
        </w:div>
        <w:div w:id="365298800">
          <w:marLeft w:val="0"/>
          <w:marRight w:val="0"/>
          <w:marTop w:val="0"/>
          <w:marBottom w:val="0"/>
          <w:divBdr>
            <w:top w:val="none" w:sz="0" w:space="0" w:color="auto"/>
            <w:left w:val="none" w:sz="0" w:space="0" w:color="auto"/>
            <w:bottom w:val="none" w:sz="0" w:space="0" w:color="auto"/>
            <w:right w:val="none" w:sz="0" w:space="0" w:color="auto"/>
          </w:divBdr>
        </w:div>
      </w:divsChild>
    </w:div>
    <w:div w:id="365299056">
      <w:marLeft w:val="0"/>
      <w:marRight w:val="0"/>
      <w:marTop w:val="0"/>
      <w:marBottom w:val="0"/>
      <w:divBdr>
        <w:top w:val="none" w:sz="0" w:space="0" w:color="auto"/>
        <w:left w:val="none" w:sz="0" w:space="0" w:color="auto"/>
        <w:bottom w:val="none" w:sz="0" w:space="0" w:color="auto"/>
        <w:right w:val="none" w:sz="0" w:space="0" w:color="auto"/>
      </w:divBdr>
    </w:div>
    <w:div w:id="365299057">
      <w:marLeft w:val="0"/>
      <w:marRight w:val="0"/>
      <w:marTop w:val="0"/>
      <w:marBottom w:val="0"/>
      <w:divBdr>
        <w:top w:val="none" w:sz="0" w:space="0" w:color="auto"/>
        <w:left w:val="none" w:sz="0" w:space="0" w:color="auto"/>
        <w:bottom w:val="none" w:sz="0" w:space="0" w:color="auto"/>
        <w:right w:val="none" w:sz="0" w:space="0" w:color="auto"/>
      </w:divBdr>
    </w:div>
    <w:div w:id="365299059">
      <w:marLeft w:val="0"/>
      <w:marRight w:val="0"/>
      <w:marTop w:val="0"/>
      <w:marBottom w:val="0"/>
      <w:divBdr>
        <w:top w:val="none" w:sz="0" w:space="0" w:color="auto"/>
        <w:left w:val="none" w:sz="0" w:space="0" w:color="auto"/>
        <w:bottom w:val="none" w:sz="0" w:space="0" w:color="auto"/>
        <w:right w:val="none" w:sz="0" w:space="0" w:color="auto"/>
      </w:divBdr>
    </w:div>
    <w:div w:id="365299060">
      <w:marLeft w:val="0"/>
      <w:marRight w:val="0"/>
      <w:marTop w:val="0"/>
      <w:marBottom w:val="0"/>
      <w:divBdr>
        <w:top w:val="none" w:sz="0" w:space="0" w:color="auto"/>
        <w:left w:val="none" w:sz="0" w:space="0" w:color="auto"/>
        <w:bottom w:val="none" w:sz="0" w:space="0" w:color="auto"/>
        <w:right w:val="none" w:sz="0" w:space="0" w:color="auto"/>
      </w:divBdr>
    </w:div>
    <w:div w:id="365299061">
      <w:marLeft w:val="0"/>
      <w:marRight w:val="0"/>
      <w:marTop w:val="0"/>
      <w:marBottom w:val="0"/>
      <w:divBdr>
        <w:top w:val="none" w:sz="0" w:space="0" w:color="auto"/>
        <w:left w:val="none" w:sz="0" w:space="0" w:color="auto"/>
        <w:bottom w:val="none" w:sz="0" w:space="0" w:color="auto"/>
        <w:right w:val="none" w:sz="0" w:space="0" w:color="auto"/>
      </w:divBdr>
    </w:div>
    <w:div w:id="365299062">
      <w:marLeft w:val="0"/>
      <w:marRight w:val="0"/>
      <w:marTop w:val="0"/>
      <w:marBottom w:val="0"/>
      <w:divBdr>
        <w:top w:val="none" w:sz="0" w:space="0" w:color="auto"/>
        <w:left w:val="none" w:sz="0" w:space="0" w:color="auto"/>
        <w:bottom w:val="none" w:sz="0" w:space="0" w:color="auto"/>
        <w:right w:val="none" w:sz="0" w:space="0" w:color="auto"/>
      </w:divBdr>
    </w:div>
    <w:div w:id="365299063">
      <w:marLeft w:val="0"/>
      <w:marRight w:val="0"/>
      <w:marTop w:val="0"/>
      <w:marBottom w:val="0"/>
      <w:divBdr>
        <w:top w:val="none" w:sz="0" w:space="0" w:color="auto"/>
        <w:left w:val="none" w:sz="0" w:space="0" w:color="auto"/>
        <w:bottom w:val="none" w:sz="0" w:space="0" w:color="auto"/>
        <w:right w:val="none" w:sz="0" w:space="0" w:color="auto"/>
      </w:divBdr>
    </w:div>
    <w:div w:id="365299064">
      <w:marLeft w:val="0"/>
      <w:marRight w:val="0"/>
      <w:marTop w:val="0"/>
      <w:marBottom w:val="0"/>
      <w:divBdr>
        <w:top w:val="none" w:sz="0" w:space="0" w:color="auto"/>
        <w:left w:val="none" w:sz="0" w:space="0" w:color="auto"/>
        <w:bottom w:val="none" w:sz="0" w:space="0" w:color="auto"/>
        <w:right w:val="none" w:sz="0" w:space="0" w:color="auto"/>
      </w:divBdr>
    </w:div>
    <w:div w:id="365299065">
      <w:marLeft w:val="0"/>
      <w:marRight w:val="0"/>
      <w:marTop w:val="0"/>
      <w:marBottom w:val="0"/>
      <w:divBdr>
        <w:top w:val="none" w:sz="0" w:space="0" w:color="auto"/>
        <w:left w:val="none" w:sz="0" w:space="0" w:color="auto"/>
        <w:bottom w:val="none" w:sz="0" w:space="0" w:color="auto"/>
        <w:right w:val="none" w:sz="0" w:space="0" w:color="auto"/>
      </w:divBdr>
    </w:div>
    <w:div w:id="365299066">
      <w:marLeft w:val="0"/>
      <w:marRight w:val="0"/>
      <w:marTop w:val="0"/>
      <w:marBottom w:val="0"/>
      <w:divBdr>
        <w:top w:val="none" w:sz="0" w:space="0" w:color="auto"/>
        <w:left w:val="none" w:sz="0" w:space="0" w:color="auto"/>
        <w:bottom w:val="none" w:sz="0" w:space="0" w:color="auto"/>
        <w:right w:val="none" w:sz="0" w:space="0" w:color="auto"/>
      </w:divBdr>
    </w:div>
    <w:div w:id="365299067">
      <w:marLeft w:val="0"/>
      <w:marRight w:val="0"/>
      <w:marTop w:val="0"/>
      <w:marBottom w:val="0"/>
      <w:divBdr>
        <w:top w:val="none" w:sz="0" w:space="0" w:color="auto"/>
        <w:left w:val="none" w:sz="0" w:space="0" w:color="auto"/>
        <w:bottom w:val="none" w:sz="0" w:space="0" w:color="auto"/>
        <w:right w:val="none" w:sz="0" w:space="0" w:color="auto"/>
      </w:divBdr>
    </w:div>
    <w:div w:id="365299068">
      <w:marLeft w:val="0"/>
      <w:marRight w:val="0"/>
      <w:marTop w:val="0"/>
      <w:marBottom w:val="0"/>
      <w:divBdr>
        <w:top w:val="none" w:sz="0" w:space="0" w:color="auto"/>
        <w:left w:val="none" w:sz="0" w:space="0" w:color="auto"/>
        <w:bottom w:val="none" w:sz="0" w:space="0" w:color="auto"/>
        <w:right w:val="none" w:sz="0" w:space="0" w:color="auto"/>
      </w:divBdr>
    </w:div>
    <w:div w:id="365299069">
      <w:marLeft w:val="0"/>
      <w:marRight w:val="0"/>
      <w:marTop w:val="0"/>
      <w:marBottom w:val="0"/>
      <w:divBdr>
        <w:top w:val="none" w:sz="0" w:space="0" w:color="auto"/>
        <w:left w:val="none" w:sz="0" w:space="0" w:color="auto"/>
        <w:bottom w:val="none" w:sz="0" w:space="0" w:color="auto"/>
        <w:right w:val="none" w:sz="0" w:space="0" w:color="auto"/>
      </w:divBdr>
    </w:div>
    <w:div w:id="365299070">
      <w:marLeft w:val="0"/>
      <w:marRight w:val="0"/>
      <w:marTop w:val="0"/>
      <w:marBottom w:val="0"/>
      <w:divBdr>
        <w:top w:val="none" w:sz="0" w:space="0" w:color="auto"/>
        <w:left w:val="none" w:sz="0" w:space="0" w:color="auto"/>
        <w:bottom w:val="none" w:sz="0" w:space="0" w:color="auto"/>
        <w:right w:val="none" w:sz="0" w:space="0" w:color="auto"/>
      </w:divBdr>
    </w:div>
    <w:div w:id="365299071">
      <w:marLeft w:val="0"/>
      <w:marRight w:val="0"/>
      <w:marTop w:val="0"/>
      <w:marBottom w:val="0"/>
      <w:divBdr>
        <w:top w:val="none" w:sz="0" w:space="0" w:color="auto"/>
        <w:left w:val="none" w:sz="0" w:space="0" w:color="auto"/>
        <w:bottom w:val="none" w:sz="0" w:space="0" w:color="auto"/>
        <w:right w:val="none" w:sz="0" w:space="0" w:color="auto"/>
      </w:divBdr>
    </w:div>
    <w:div w:id="365299072">
      <w:marLeft w:val="0"/>
      <w:marRight w:val="0"/>
      <w:marTop w:val="0"/>
      <w:marBottom w:val="0"/>
      <w:divBdr>
        <w:top w:val="none" w:sz="0" w:space="0" w:color="auto"/>
        <w:left w:val="none" w:sz="0" w:space="0" w:color="auto"/>
        <w:bottom w:val="none" w:sz="0" w:space="0" w:color="auto"/>
        <w:right w:val="none" w:sz="0" w:space="0" w:color="auto"/>
      </w:divBdr>
    </w:div>
    <w:div w:id="365299073">
      <w:marLeft w:val="0"/>
      <w:marRight w:val="0"/>
      <w:marTop w:val="0"/>
      <w:marBottom w:val="0"/>
      <w:divBdr>
        <w:top w:val="none" w:sz="0" w:space="0" w:color="auto"/>
        <w:left w:val="none" w:sz="0" w:space="0" w:color="auto"/>
        <w:bottom w:val="none" w:sz="0" w:space="0" w:color="auto"/>
        <w:right w:val="none" w:sz="0" w:space="0" w:color="auto"/>
      </w:divBdr>
    </w:div>
    <w:div w:id="365299074">
      <w:marLeft w:val="0"/>
      <w:marRight w:val="0"/>
      <w:marTop w:val="0"/>
      <w:marBottom w:val="0"/>
      <w:divBdr>
        <w:top w:val="none" w:sz="0" w:space="0" w:color="auto"/>
        <w:left w:val="none" w:sz="0" w:space="0" w:color="auto"/>
        <w:bottom w:val="none" w:sz="0" w:space="0" w:color="auto"/>
        <w:right w:val="none" w:sz="0" w:space="0" w:color="auto"/>
      </w:divBdr>
    </w:div>
    <w:div w:id="365299076">
      <w:marLeft w:val="0"/>
      <w:marRight w:val="0"/>
      <w:marTop w:val="0"/>
      <w:marBottom w:val="0"/>
      <w:divBdr>
        <w:top w:val="none" w:sz="0" w:space="0" w:color="auto"/>
        <w:left w:val="none" w:sz="0" w:space="0" w:color="auto"/>
        <w:bottom w:val="none" w:sz="0" w:space="0" w:color="auto"/>
        <w:right w:val="none" w:sz="0" w:space="0" w:color="auto"/>
      </w:divBdr>
    </w:div>
    <w:div w:id="365299077">
      <w:marLeft w:val="0"/>
      <w:marRight w:val="0"/>
      <w:marTop w:val="0"/>
      <w:marBottom w:val="0"/>
      <w:divBdr>
        <w:top w:val="none" w:sz="0" w:space="0" w:color="auto"/>
        <w:left w:val="none" w:sz="0" w:space="0" w:color="auto"/>
        <w:bottom w:val="none" w:sz="0" w:space="0" w:color="auto"/>
        <w:right w:val="none" w:sz="0" w:space="0" w:color="auto"/>
      </w:divBdr>
    </w:div>
    <w:div w:id="365299078">
      <w:marLeft w:val="0"/>
      <w:marRight w:val="0"/>
      <w:marTop w:val="0"/>
      <w:marBottom w:val="0"/>
      <w:divBdr>
        <w:top w:val="none" w:sz="0" w:space="0" w:color="auto"/>
        <w:left w:val="none" w:sz="0" w:space="0" w:color="auto"/>
        <w:bottom w:val="none" w:sz="0" w:space="0" w:color="auto"/>
        <w:right w:val="none" w:sz="0" w:space="0" w:color="auto"/>
      </w:divBdr>
    </w:div>
    <w:div w:id="365299079">
      <w:marLeft w:val="0"/>
      <w:marRight w:val="0"/>
      <w:marTop w:val="0"/>
      <w:marBottom w:val="0"/>
      <w:divBdr>
        <w:top w:val="none" w:sz="0" w:space="0" w:color="auto"/>
        <w:left w:val="none" w:sz="0" w:space="0" w:color="auto"/>
        <w:bottom w:val="none" w:sz="0" w:space="0" w:color="auto"/>
        <w:right w:val="none" w:sz="0" w:space="0" w:color="auto"/>
      </w:divBdr>
    </w:div>
    <w:div w:id="365299080">
      <w:marLeft w:val="0"/>
      <w:marRight w:val="0"/>
      <w:marTop w:val="0"/>
      <w:marBottom w:val="0"/>
      <w:divBdr>
        <w:top w:val="none" w:sz="0" w:space="0" w:color="auto"/>
        <w:left w:val="none" w:sz="0" w:space="0" w:color="auto"/>
        <w:bottom w:val="none" w:sz="0" w:space="0" w:color="auto"/>
        <w:right w:val="none" w:sz="0" w:space="0" w:color="auto"/>
      </w:divBdr>
    </w:div>
    <w:div w:id="365299081">
      <w:marLeft w:val="0"/>
      <w:marRight w:val="0"/>
      <w:marTop w:val="0"/>
      <w:marBottom w:val="0"/>
      <w:divBdr>
        <w:top w:val="none" w:sz="0" w:space="0" w:color="auto"/>
        <w:left w:val="none" w:sz="0" w:space="0" w:color="auto"/>
        <w:bottom w:val="none" w:sz="0" w:space="0" w:color="auto"/>
        <w:right w:val="none" w:sz="0" w:space="0" w:color="auto"/>
      </w:divBdr>
    </w:div>
    <w:div w:id="365299082">
      <w:marLeft w:val="0"/>
      <w:marRight w:val="0"/>
      <w:marTop w:val="0"/>
      <w:marBottom w:val="0"/>
      <w:divBdr>
        <w:top w:val="none" w:sz="0" w:space="0" w:color="auto"/>
        <w:left w:val="none" w:sz="0" w:space="0" w:color="auto"/>
        <w:bottom w:val="none" w:sz="0" w:space="0" w:color="auto"/>
        <w:right w:val="none" w:sz="0" w:space="0" w:color="auto"/>
      </w:divBdr>
    </w:div>
    <w:div w:id="365299083">
      <w:marLeft w:val="0"/>
      <w:marRight w:val="0"/>
      <w:marTop w:val="0"/>
      <w:marBottom w:val="0"/>
      <w:divBdr>
        <w:top w:val="none" w:sz="0" w:space="0" w:color="auto"/>
        <w:left w:val="none" w:sz="0" w:space="0" w:color="auto"/>
        <w:bottom w:val="none" w:sz="0" w:space="0" w:color="auto"/>
        <w:right w:val="none" w:sz="0" w:space="0" w:color="auto"/>
      </w:divBdr>
    </w:div>
    <w:div w:id="365299084">
      <w:marLeft w:val="0"/>
      <w:marRight w:val="0"/>
      <w:marTop w:val="0"/>
      <w:marBottom w:val="0"/>
      <w:divBdr>
        <w:top w:val="none" w:sz="0" w:space="0" w:color="auto"/>
        <w:left w:val="none" w:sz="0" w:space="0" w:color="auto"/>
        <w:bottom w:val="none" w:sz="0" w:space="0" w:color="auto"/>
        <w:right w:val="none" w:sz="0" w:space="0" w:color="auto"/>
      </w:divBdr>
    </w:div>
    <w:div w:id="365299086">
      <w:marLeft w:val="0"/>
      <w:marRight w:val="0"/>
      <w:marTop w:val="0"/>
      <w:marBottom w:val="0"/>
      <w:divBdr>
        <w:top w:val="none" w:sz="0" w:space="0" w:color="auto"/>
        <w:left w:val="none" w:sz="0" w:space="0" w:color="auto"/>
        <w:bottom w:val="none" w:sz="0" w:space="0" w:color="auto"/>
        <w:right w:val="none" w:sz="0" w:space="0" w:color="auto"/>
      </w:divBdr>
    </w:div>
    <w:div w:id="365299087">
      <w:marLeft w:val="0"/>
      <w:marRight w:val="0"/>
      <w:marTop w:val="0"/>
      <w:marBottom w:val="0"/>
      <w:divBdr>
        <w:top w:val="none" w:sz="0" w:space="0" w:color="auto"/>
        <w:left w:val="none" w:sz="0" w:space="0" w:color="auto"/>
        <w:bottom w:val="none" w:sz="0" w:space="0" w:color="auto"/>
        <w:right w:val="none" w:sz="0" w:space="0" w:color="auto"/>
      </w:divBdr>
    </w:div>
    <w:div w:id="365299088">
      <w:marLeft w:val="0"/>
      <w:marRight w:val="0"/>
      <w:marTop w:val="0"/>
      <w:marBottom w:val="0"/>
      <w:divBdr>
        <w:top w:val="none" w:sz="0" w:space="0" w:color="auto"/>
        <w:left w:val="none" w:sz="0" w:space="0" w:color="auto"/>
        <w:bottom w:val="none" w:sz="0" w:space="0" w:color="auto"/>
        <w:right w:val="none" w:sz="0" w:space="0" w:color="auto"/>
      </w:divBdr>
    </w:div>
    <w:div w:id="365299089">
      <w:marLeft w:val="0"/>
      <w:marRight w:val="0"/>
      <w:marTop w:val="0"/>
      <w:marBottom w:val="0"/>
      <w:divBdr>
        <w:top w:val="none" w:sz="0" w:space="0" w:color="auto"/>
        <w:left w:val="none" w:sz="0" w:space="0" w:color="auto"/>
        <w:bottom w:val="none" w:sz="0" w:space="0" w:color="auto"/>
        <w:right w:val="none" w:sz="0" w:space="0" w:color="auto"/>
      </w:divBdr>
    </w:div>
    <w:div w:id="365299090">
      <w:marLeft w:val="0"/>
      <w:marRight w:val="0"/>
      <w:marTop w:val="0"/>
      <w:marBottom w:val="0"/>
      <w:divBdr>
        <w:top w:val="none" w:sz="0" w:space="0" w:color="auto"/>
        <w:left w:val="none" w:sz="0" w:space="0" w:color="auto"/>
        <w:bottom w:val="none" w:sz="0" w:space="0" w:color="auto"/>
        <w:right w:val="none" w:sz="0" w:space="0" w:color="auto"/>
      </w:divBdr>
    </w:div>
    <w:div w:id="365299091">
      <w:marLeft w:val="0"/>
      <w:marRight w:val="0"/>
      <w:marTop w:val="0"/>
      <w:marBottom w:val="0"/>
      <w:divBdr>
        <w:top w:val="none" w:sz="0" w:space="0" w:color="auto"/>
        <w:left w:val="none" w:sz="0" w:space="0" w:color="auto"/>
        <w:bottom w:val="none" w:sz="0" w:space="0" w:color="auto"/>
        <w:right w:val="none" w:sz="0" w:space="0" w:color="auto"/>
      </w:divBdr>
    </w:div>
    <w:div w:id="365299093">
      <w:marLeft w:val="0"/>
      <w:marRight w:val="0"/>
      <w:marTop w:val="0"/>
      <w:marBottom w:val="0"/>
      <w:divBdr>
        <w:top w:val="none" w:sz="0" w:space="0" w:color="auto"/>
        <w:left w:val="none" w:sz="0" w:space="0" w:color="auto"/>
        <w:bottom w:val="none" w:sz="0" w:space="0" w:color="auto"/>
        <w:right w:val="none" w:sz="0" w:space="0" w:color="auto"/>
      </w:divBdr>
    </w:div>
    <w:div w:id="365299094">
      <w:marLeft w:val="0"/>
      <w:marRight w:val="0"/>
      <w:marTop w:val="0"/>
      <w:marBottom w:val="0"/>
      <w:divBdr>
        <w:top w:val="none" w:sz="0" w:space="0" w:color="auto"/>
        <w:left w:val="none" w:sz="0" w:space="0" w:color="auto"/>
        <w:bottom w:val="none" w:sz="0" w:space="0" w:color="auto"/>
        <w:right w:val="none" w:sz="0" w:space="0" w:color="auto"/>
      </w:divBdr>
    </w:div>
    <w:div w:id="365299097">
      <w:marLeft w:val="0"/>
      <w:marRight w:val="0"/>
      <w:marTop w:val="0"/>
      <w:marBottom w:val="0"/>
      <w:divBdr>
        <w:top w:val="none" w:sz="0" w:space="0" w:color="auto"/>
        <w:left w:val="none" w:sz="0" w:space="0" w:color="auto"/>
        <w:bottom w:val="none" w:sz="0" w:space="0" w:color="auto"/>
        <w:right w:val="none" w:sz="0" w:space="0" w:color="auto"/>
      </w:divBdr>
    </w:div>
    <w:div w:id="365299098">
      <w:marLeft w:val="0"/>
      <w:marRight w:val="0"/>
      <w:marTop w:val="0"/>
      <w:marBottom w:val="0"/>
      <w:divBdr>
        <w:top w:val="none" w:sz="0" w:space="0" w:color="auto"/>
        <w:left w:val="none" w:sz="0" w:space="0" w:color="auto"/>
        <w:bottom w:val="none" w:sz="0" w:space="0" w:color="auto"/>
        <w:right w:val="none" w:sz="0" w:space="0" w:color="auto"/>
      </w:divBdr>
    </w:div>
    <w:div w:id="365299099">
      <w:marLeft w:val="0"/>
      <w:marRight w:val="0"/>
      <w:marTop w:val="0"/>
      <w:marBottom w:val="0"/>
      <w:divBdr>
        <w:top w:val="none" w:sz="0" w:space="0" w:color="auto"/>
        <w:left w:val="none" w:sz="0" w:space="0" w:color="auto"/>
        <w:bottom w:val="none" w:sz="0" w:space="0" w:color="auto"/>
        <w:right w:val="none" w:sz="0" w:space="0" w:color="auto"/>
      </w:divBdr>
    </w:div>
    <w:div w:id="365299100">
      <w:marLeft w:val="0"/>
      <w:marRight w:val="0"/>
      <w:marTop w:val="0"/>
      <w:marBottom w:val="0"/>
      <w:divBdr>
        <w:top w:val="none" w:sz="0" w:space="0" w:color="auto"/>
        <w:left w:val="none" w:sz="0" w:space="0" w:color="auto"/>
        <w:bottom w:val="none" w:sz="0" w:space="0" w:color="auto"/>
        <w:right w:val="none" w:sz="0" w:space="0" w:color="auto"/>
      </w:divBdr>
    </w:div>
    <w:div w:id="365299101">
      <w:marLeft w:val="0"/>
      <w:marRight w:val="0"/>
      <w:marTop w:val="0"/>
      <w:marBottom w:val="0"/>
      <w:divBdr>
        <w:top w:val="none" w:sz="0" w:space="0" w:color="auto"/>
        <w:left w:val="none" w:sz="0" w:space="0" w:color="auto"/>
        <w:bottom w:val="none" w:sz="0" w:space="0" w:color="auto"/>
        <w:right w:val="none" w:sz="0" w:space="0" w:color="auto"/>
      </w:divBdr>
    </w:div>
    <w:div w:id="365299103">
      <w:marLeft w:val="0"/>
      <w:marRight w:val="0"/>
      <w:marTop w:val="0"/>
      <w:marBottom w:val="0"/>
      <w:divBdr>
        <w:top w:val="none" w:sz="0" w:space="0" w:color="auto"/>
        <w:left w:val="none" w:sz="0" w:space="0" w:color="auto"/>
        <w:bottom w:val="none" w:sz="0" w:space="0" w:color="auto"/>
        <w:right w:val="none" w:sz="0" w:space="0" w:color="auto"/>
      </w:divBdr>
    </w:div>
    <w:div w:id="365299104">
      <w:marLeft w:val="0"/>
      <w:marRight w:val="0"/>
      <w:marTop w:val="0"/>
      <w:marBottom w:val="0"/>
      <w:divBdr>
        <w:top w:val="none" w:sz="0" w:space="0" w:color="auto"/>
        <w:left w:val="none" w:sz="0" w:space="0" w:color="auto"/>
        <w:bottom w:val="none" w:sz="0" w:space="0" w:color="auto"/>
        <w:right w:val="none" w:sz="0" w:space="0" w:color="auto"/>
      </w:divBdr>
    </w:div>
    <w:div w:id="365299105">
      <w:marLeft w:val="0"/>
      <w:marRight w:val="0"/>
      <w:marTop w:val="0"/>
      <w:marBottom w:val="0"/>
      <w:divBdr>
        <w:top w:val="none" w:sz="0" w:space="0" w:color="auto"/>
        <w:left w:val="none" w:sz="0" w:space="0" w:color="auto"/>
        <w:bottom w:val="none" w:sz="0" w:space="0" w:color="auto"/>
        <w:right w:val="none" w:sz="0" w:space="0" w:color="auto"/>
      </w:divBdr>
    </w:div>
    <w:div w:id="365299106">
      <w:marLeft w:val="0"/>
      <w:marRight w:val="0"/>
      <w:marTop w:val="0"/>
      <w:marBottom w:val="0"/>
      <w:divBdr>
        <w:top w:val="none" w:sz="0" w:space="0" w:color="auto"/>
        <w:left w:val="none" w:sz="0" w:space="0" w:color="auto"/>
        <w:bottom w:val="none" w:sz="0" w:space="0" w:color="auto"/>
        <w:right w:val="none" w:sz="0" w:space="0" w:color="auto"/>
      </w:divBdr>
    </w:div>
    <w:div w:id="365299107">
      <w:marLeft w:val="0"/>
      <w:marRight w:val="0"/>
      <w:marTop w:val="0"/>
      <w:marBottom w:val="0"/>
      <w:divBdr>
        <w:top w:val="none" w:sz="0" w:space="0" w:color="auto"/>
        <w:left w:val="none" w:sz="0" w:space="0" w:color="auto"/>
        <w:bottom w:val="none" w:sz="0" w:space="0" w:color="auto"/>
        <w:right w:val="none" w:sz="0" w:space="0" w:color="auto"/>
      </w:divBdr>
    </w:div>
    <w:div w:id="365299108">
      <w:marLeft w:val="0"/>
      <w:marRight w:val="0"/>
      <w:marTop w:val="0"/>
      <w:marBottom w:val="0"/>
      <w:divBdr>
        <w:top w:val="none" w:sz="0" w:space="0" w:color="auto"/>
        <w:left w:val="none" w:sz="0" w:space="0" w:color="auto"/>
        <w:bottom w:val="none" w:sz="0" w:space="0" w:color="auto"/>
        <w:right w:val="none" w:sz="0" w:space="0" w:color="auto"/>
      </w:divBdr>
    </w:div>
    <w:div w:id="365299109">
      <w:marLeft w:val="0"/>
      <w:marRight w:val="0"/>
      <w:marTop w:val="0"/>
      <w:marBottom w:val="0"/>
      <w:divBdr>
        <w:top w:val="none" w:sz="0" w:space="0" w:color="auto"/>
        <w:left w:val="none" w:sz="0" w:space="0" w:color="auto"/>
        <w:bottom w:val="none" w:sz="0" w:space="0" w:color="auto"/>
        <w:right w:val="none" w:sz="0" w:space="0" w:color="auto"/>
      </w:divBdr>
    </w:div>
    <w:div w:id="365299110">
      <w:marLeft w:val="0"/>
      <w:marRight w:val="0"/>
      <w:marTop w:val="0"/>
      <w:marBottom w:val="0"/>
      <w:divBdr>
        <w:top w:val="none" w:sz="0" w:space="0" w:color="auto"/>
        <w:left w:val="none" w:sz="0" w:space="0" w:color="auto"/>
        <w:bottom w:val="none" w:sz="0" w:space="0" w:color="auto"/>
        <w:right w:val="none" w:sz="0" w:space="0" w:color="auto"/>
      </w:divBdr>
    </w:div>
    <w:div w:id="365299111">
      <w:marLeft w:val="0"/>
      <w:marRight w:val="0"/>
      <w:marTop w:val="0"/>
      <w:marBottom w:val="0"/>
      <w:divBdr>
        <w:top w:val="none" w:sz="0" w:space="0" w:color="auto"/>
        <w:left w:val="none" w:sz="0" w:space="0" w:color="auto"/>
        <w:bottom w:val="none" w:sz="0" w:space="0" w:color="auto"/>
        <w:right w:val="none" w:sz="0" w:space="0" w:color="auto"/>
      </w:divBdr>
    </w:div>
    <w:div w:id="365299112">
      <w:marLeft w:val="0"/>
      <w:marRight w:val="0"/>
      <w:marTop w:val="0"/>
      <w:marBottom w:val="0"/>
      <w:divBdr>
        <w:top w:val="none" w:sz="0" w:space="0" w:color="auto"/>
        <w:left w:val="none" w:sz="0" w:space="0" w:color="auto"/>
        <w:bottom w:val="none" w:sz="0" w:space="0" w:color="auto"/>
        <w:right w:val="none" w:sz="0" w:space="0" w:color="auto"/>
      </w:divBdr>
    </w:div>
    <w:div w:id="365299113">
      <w:marLeft w:val="0"/>
      <w:marRight w:val="0"/>
      <w:marTop w:val="0"/>
      <w:marBottom w:val="0"/>
      <w:divBdr>
        <w:top w:val="none" w:sz="0" w:space="0" w:color="auto"/>
        <w:left w:val="none" w:sz="0" w:space="0" w:color="auto"/>
        <w:bottom w:val="none" w:sz="0" w:space="0" w:color="auto"/>
        <w:right w:val="none" w:sz="0" w:space="0" w:color="auto"/>
      </w:divBdr>
    </w:div>
    <w:div w:id="365299114">
      <w:marLeft w:val="0"/>
      <w:marRight w:val="0"/>
      <w:marTop w:val="0"/>
      <w:marBottom w:val="0"/>
      <w:divBdr>
        <w:top w:val="none" w:sz="0" w:space="0" w:color="auto"/>
        <w:left w:val="none" w:sz="0" w:space="0" w:color="auto"/>
        <w:bottom w:val="none" w:sz="0" w:space="0" w:color="auto"/>
        <w:right w:val="none" w:sz="0" w:space="0" w:color="auto"/>
      </w:divBdr>
    </w:div>
    <w:div w:id="365299115">
      <w:marLeft w:val="0"/>
      <w:marRight w:val="0"/>
      <w:marTop w:val="0"/>
      <w:marBottom w:val="0"/>
      <w:divBdr>
        <w:top w:val="none" w:sz="0" w:space="0" w:color="auto"/>
        <w:left w:val="none" w:sz="0" w:space="0" w:color="auto"/>
        <w:bottom w:val="none" w:sz="0" w:space="0" w:color="auto"/>
        <w:right w:val="none" w:sz="0" w:space="0" w:color="auto"/>
      </w:divBdr>
    </w:div>
    <w:div w:id="365299116">
      <w:marLeft w:val="0"/>
      <w:marRight w:val="0"/>
      <w:marTop w:val="0"/>
      <w:marBottom w:val="0"/>
      <w:divBdr>
        <w:top w:val="none" w:sz="0" w:space="0" w:color="auto"/>
        <w:left w:val="none" w:sz="0" w:space="0" w:color="auto"/>
        <w:bottom w:val="none" w:sz="0" w:space="0" w:color="auto"/>
        <w:right w:val="none" w:sz="0" w:space="0" w:color="auto"/>
      </w:divBdr>
    </w:div>
    <w:div w:id="365299117">
      <w:marLeft w:val="0"/>
      <w:marRight w:val="0"/>
      <w:marTop w:val="0"/>
      <w:marBottom w:val="0"/>
      <w:divBdr>
        <w:top w:val="none" w:sz="0" w:space="0" w:color="auto"/>
        <w:left w:val="none" w:sz="0" w:space="0" w:color="auto"/>
        <w:bottom w:val="none" w:sz="0" w:space="0" w:color="auto"/>
        <w:right w:val="none" w:sz="0" w:space="0" w:color="auto"/>
      </w:divBdr>
    </w:div>
    <w:div w:id="365299118">
      <w:marLeft w:val="0"/>
      <w:marRight w:val="0"/>
      <w:marTop w:val="0"/>
      <w:marBottom w:val="0"/>
      <w:divBdr>
        <w:top w:val="none" w:sz="0" w:space="0" w:color="auto"/>
        <w:left w:val="none" w:sz="0" w:space="0" w:color="auto"/>
        <w:bottom w:val="none" w:sz="0" w:space="0" w:color="auto"/>
        <w:right w:val="none" w:sz="0" w:space="0" w:color="auto"/>
      </w:divBdr>
    </w:div>
    <w:div w:id="365299119">
      <w:marLeft w:val="0"/>
      <w:marRight w:val="0"/>
      <w:marTop w:val="0"/>
      <w:marBottom w:val="0"/>
      <w:divBdr>
        <w:top w:val="none" w:sz="0" w:space="0" w:color="auto"/>
        <w:left w:val="none" w:sz="0" w:space="0" w:color="auto"/>
        <w:bottom w:val="none" w:sz="0" w:space="0" w:color="auto"/>
        <w:right w:val="none" w:sz="0" w:space="0" w:color="auto"/>
      </w:divBdr>
    </w:div>
    <w:div w:id="365299120">
      <w:marLeft w:val="0"/>
      <w:marRight w:val="0"/>
      <w:marTop w:val="0"/>
      <w:marBottom w:val="0"/>
      <w:divBdr>
        <w:top w:val="none" w:sz="0" w:space="0" w:color="auto"/>
        <w:left w:val="none" w:sz="0" w:space="0" w:color="auto"/>
        <w:bottom w:val="none" w:sz="0" w:space="0" w:color="auto"/>
        <w:right w:val="none" w:sz="0" w:space="0" w:color="auto"/>
      </w:divBdr>
    </w:div>
    <w:div w:id="365299121">
      <w:marLeft w:val="0"/>
      <w:marRight w:val="0"/>
      <w:marTop w:val="0"/>
      <w:marBottom w:val="0"/>
      <w:divBdr>
        <w:top w:val="none" w:sz="0" w:space="0" w:color="auto"/>
        <w:left w:val="none" w:sz="0" w:space="0" w:color="auto"/>
        <w:bottom w:val="none" w:sz="0" w:space="0" w:color="auto"/>
        <w:right w:val="none" w:sz="0" w:space="0" w:color="auto"/>
      </w:divBdr>
    </w:div>
    <w:div w:id="365299122">
      <w:marLeft w:val="0"/>
      <w:marRight w:val="0"/>
      <w:marTop w:val="0"/>
      <w:marBottom w:val="0"/>
      <w:divBdr>
        <w:top w:val="none" w:sz="0" w:space="0" w:color="auto"/>
        <w:left w:val="none" w:sz="0" w:space="0" w:color="auto"/>
        <w:bottom w:val="none" w:sz="0" w:space="0" w:color="auto"/>
        <w:right w:val="none" w:sz="0" w:space="0" w:color="auto"/>
      </w:divBdr>
    </w:div>
    <w:div w:id="365299123">
      <w:marLeft w:val="0"/>
      <w:marRight w:val="0"/>
      <w:marTop w:val="0"/>
      <w:marBottom w:val="0"/>
      <w:divBdr>
        <w:top w:val="none" w:sz="0" w:space="0" w:color="auto"/>
        <w:left w:val="none" w:sz="0" w:space="0" w:color="auto"/>
        <w:bottom w:val="none" w:sz="0" w:space="0" w:color="auto"/>
        <w:right w:val="none" w:sz="0" w:space="0" w:color="auto"/>
      </w:divBdr>
    </w:div>
    <w:div w:id="365299124">
      <w:marLeft w:val="0"/>
      <w:marRight w:val="0"/>
      <w:marTop w:val="0"/>
      <w:marBottom w:val="0"/>
      <w:divBdr>
        <w:top w:val="none" w:sz="0" w:space="0" w:color="auto"/>
        <w:left w:val="none" w:sz="0" w:space="0" w:color="auto"/>
        <w:bottom w:val="none" w:sz="0" w:space="0" w:color="auto"/>
        <w:right w:val="none" w:sz="0" w:space="0" w:color="auto"/>
      </w:divBdr>
    </w:div>
    <w:div w:id="365299125">
      <w:marLeft w:val="0"/>
      <w:marRight w:val="0"/>
      <w:marTop w:val="0"/>
      <w:marBottom w:val="0"/>
      <w:divBdr>
        <w:top w:val="none" w:sz="0" w:space="0" w:color="auto"/>
        <w:left w:val="none" w:sz="0" w:space="0" w:color="auto"/>
        <w:bottom w:val="none" w:sz="0" w:space="0" w:color="auto"/>
        <w:right w:val="none" w:sz="0" w:space="0" w:color="auto"/>
      </w:divBdr>
    </w:div>
    <w:div w:id="365299127">
      <w:marLeft w:val="0"/>
      <w:marRight w:val="0"/>
      <w:marTop w:val="0"/>
      <w:marBottom w:val="0"/>
      <w:divBdr>
        <w:top w:val="none" w:sz="0" w:space="0" w:color="auto"/>
        <w:left w:val="none" w:sz="0" w:space="0" w:color="auto"/>
        <w:bottom w:val="none" w:sz="0" w:space="0" w:color="auto"/>
        <w:right w:val="none" w:sz="0" w:space="0" w:color="auto"/>
      </w:divBdr>
    </w:div>
    <w:div w:id="365299128">
      <w:marLeft w:val="0"/>
      <w:marRight w:val="0"/>
      <w:marTop w:val="0"/>
      <w:marBottom w:val="0"/>
      <w:divBdr>
        <w:top w:val="none" w:sz="0" w:space="0" w:color="auto"/>
        <w:left w:val="none" w:sz="0" w:space="0" w:color="auto"/>
        <w:bottom w:val="none" w:sz="0" w:space="0" w:color="auto"/>
        <w:right w:val="none" w:sz="0" w:space="0" w:color="auto"/>
      </w:divBdr>
    </w:div>
    <w:div w:id="365299129">
      <w:marLeft w:val="0"/>
      <w:marRight w:val="0"/>
      <w:marTop w:val="0"/>
      <w:marBottom w:val="0"/>
      <w:divBdr>
        <w:top w:val="none" w:sz="0" w:space="0" w:color="auto"/>
        <w:left w:val="none" w:sz="0" w:space="0" w:color="auto"/>
        <w:bottom w:val="none" w:sz="0" w:space="0" w:color="auto"/>
        <w:right w:val="none" w:sz="0" w:space="0" w:color="auto"/>
      </w:divBdr>
    </w:div>
    <w:div w:id="365299130">
      <w:marLeft w:val="0"/>
      <w:marRight w:val="0"/>
      <w:marTop w:val="0"/>
      <w:marBottom w:val="0"/>
      <w:divBdr>
        <w:top w:val="none" w:sz="0" w:space="0" w:color="auto"/>
        <w:left w:val="none" w:sz="0" w:space="0" w:color="auto"/>
        <w:bottom w:val="none" w:sz="0" w:space="0" w:color="auto"/>
        <w:right w:val="none" w:sz="0" w:space="0" w:color="auto"/>
      </w:divBdr>
    </w:div>
    <w:div w:id="365299131">
      <w:marLeft w:val="0"/>
      <w:marRight w:val="0"/>
      <w:marTop w:val="0"/>
      <w:marBottom w:val="0"/>
      <w:divBdr>
        <w:top w:val="none" w:sz="0" w:space="0" w:color="auto"/>
        <w:left w:val="none" w:sz="0" w:space="0" w:color="auto"/>
        <w:bottom w:val="none" w:sz="0" w:space="0" w:color="auto"/>
        <w:right w:val="none" w:sz="0" w:space="0" w:color="auto"/>
      </w:divBdr>
    </w:div>
    <w:div w:id="365299132">
      <w:marLeft w:val="0"/>
      <w:marRight w:val="0"/>
      <w:marTop w:val="0"/>
      <w:marBottom w:val="0"/>
      <w:divBdr>
        <w:top w:val="none" w:sz="0" w:space="0" w:color="auto"/>
        <w:left w:val="none" w:sz="0" w:space="0" w:color="auto"/>
        <w:bottom w:val="none" w:sz="0" w:space="0" w:color="auto"/>
        <w:right w:val="none" w:sz="0" w:space="0" w:color="auto"/>
      </w:divBdr>
    </w:div>
    <w:div w:id="365299133">
      <w:marLeft w:val="0"/>
      <w:marRight w:val="0"/>
      <w:marTop w:val="0"/>
      <w:marBottom w:val="0"/>
      <w:divBdr>
        <w:top w:val="none" w:sz="0" w:space="0" w:color="auto"/>
        <w:left w:val="none" w:sz="0" w:space="0" w:color="auto"/>
        <w:bottom w:val="none" w:sz="0" w:space="0" w:color="auto"/>
        <w:right w:val="none" w:sz="0" w:space="0" w:color="auto"/>
      </w:divBdr>
    </w:div>
    <w:div w:id="365299134">
      <w:marLeft w:val="0"/>
      <w:marRight w:val="0"/>
      <w:marTop w:val="0"/>
      <w:marBottom w:val="0"/>
      <w:divBdr>
        <w:top w:val="none" w:sz="0" w:space="0" w:color="auto"/>
        <w:left w:val="none" w:sz="0" w:space="0" w:color="auto"/>
        <w:bottom w:val="none" w:sz="0" w:space="0" w:color="auto"/>
        <w:right w:val="none" w:sz="0" w:space="0" w:color="auto"/>
      </w:divBdr>
    </w:div>
    <w:div w:id="365299135">
      <w:marLeft w:val="0"/>
      <w:marRight w:val="0"/>
      <w:marTop w:val="0"/>
      <w:marBottom w:val="0"/>
      <w:divBdr>
        <w:top w:val="none" w:sz="0" w:space="0" w:color="auto"/>
        <w:left w:val="none" w:sz="0" w:space="0" w:color="auto"/>
        <w:bottom w:val="none" w:sz="0" w:space="0" w:color="auto"/>
        <w:right w:val="none" w:sz="0" w:space="0" w:color="auto"/>
      </w:divBdr>
    </w:div>
    <w:div w:id="365299136">
      <w:marLeft w:val="0"/>
      <w:marRight w:val="0"/>
      <w:marTop w:val="0"/>
      <w:marBottom w:val="0"/>
      <w:divBdr>
        <w:top w:val="none" w:sz="0" w:space="0" w:color="auto"/>
        <w:left w:val="none" w:sz="0" w:space="0" w:color="auto"/>
        <w:bottom w:val="none" w:sz="0" w:space="0" w:color="auto"/>
        <w:right w:val="none" w:sz="0" w:space="0" w:color="auto"/>
      </w:divBdr>
    </w:div>
    <w:div w:id="365299137">
      <w:marLeft w:val="0"/>
      <w:marRight w:val="0"/>
      <w:marTop w:val="0"/>
      <w:marBottom w:val="0"/>
      <w:divBdr>
        <w:top w:val="none" w:sz="0" w:space="0" w:color="auto"/>
        <w:left w:val="none" w:sz="0" w:space="0" w:color="auto"/>
        <w:bottom w:val="none" w:sz="0" w:space="0" w:color="auto"/>
        <w:right w:val="none" w:sz="0" w:space="0" w:color="auto"/>
      </w:divBdr>
    </w:div>
    <w:div w:id="365299138">
      <w:marLeft w:val="0"/>
      <w:marRight w:val="0"/>
      <w:marTop w:val="0"/>
      <w:marBottom w:val="0"/>
      <w:divBdr>
        <w:top w:val="none" w:sz="0" w:space="0" w:color="auto"/>
        <w:left w:val="none" w:sz="0" w:space="0" w:color="auto"/>
        <w:bottom w:val="none" w:sz="0" w:space="0" w:color="auto"/>
        <w:right w:val="none" w:sz="0" w:space="0" w:color="auto"/>
      </w:divBdr>
    </w:div>
    <w:div w:id="365299139">
      <w:marLeft w:val="0"/>
      <w:marRight w:val="0"/>
      <w:marTop w:val="0"/>
      <w:marBottom w:val="0"/>
      <w:divBdr>
        <w:top w:val="none" w:sz="0" w:space="0" w:color="auto"/>
        <w:left w:val="none" w:sz="0" w:space="0" w:color="auto"/>
        <w:bottom w:val="none" w:sz="0" w:space="0" w:color="auto"/>
        <w:right w:val="none" w:sz="0" w:space="0" w:color="auto"/>
      </w:divBdr>
    </w:div>
    <w:div w:id="365299140">
      <w:marLeft w:val="0"/>
      <w:marRight w:val="0"/>
      <w:marTop w:val="0"/>
      <w:marBottom w:val="0"/>
      <w:divBdr>
        <w:top w:val="none" w:sz="0" w:space="0" w:color="auto"/>
        <w:left w:val="none" w:sz="0" w:space="0" w:color="auto"/>
        <w:bottom w:val="none" w:sz="0" w:space="0" w:color="auto"/>
        <w:right w:val="none" w:sz="0" w:space="0" w:color="auto"/>
      </w:divBdr>
    </w:div>
    <w:div w:id="365299142">
      <w:marLeft w:val="0"/>
      <w:marRight w:val="0"/>
      <w:marTop w:val="0"/>
      <w:marBottom w:val="0"/>
      <w:divBdr>
        <w:top w:val="none" w:sz="0" w:space="0" w:color="auto"/>
        <w:left w:val="none" w:sz="0" w:space="0" w:color="auto"/>
        <w:bottom w:val="none" w:sz="0" w:space="0" w:color="auto"/>
        <w:right w:val="none" w:sz="0" w:space="0" w:color="auto"/>
      </w:divBdr>
    </w:div>
    <w:div w:id="365299143">
      <w:marLeft w:val="0"/>
      <w:marRight w:val="0"/>
      <w:marTop w:val="0"/>
      <w:marBottom w:val="0"/>
      <w:divBdr>
        <w:top w:val="none" w:sz="0" w:space="0" w:color="auto"/>
        <w:left w:val="none" w:sz="0" w:space="0" w:color="auto"/>
        <w:bottom w:val="none" w:sz="0" w:space="0" w:color="auto"/>
        <w:right w:val="none" w:sz="0" w:space="0" w:color="auto"/>
      </w:divBdr>
    </w:div>
    <w:div w:id="365299144">
      <w:marLeft w:val="0"/>
      <w:marRight w:val="0"/>
      <w:marTop w:val="0"/>
      <w:marBottom w:val="0"/>
      <w:divBdr>
        <w:top w:val="none" w:sz="0" w:space="0" w:color="auto"/>
        <w:left w:val="none" w:sz="0" w:space="0" w:color="auto"/>
        <w:bottom w:val="none" w:sz="0" w:space="0" w:color="auto"/>
        <w:right w:val="none" w:sz="0" w:space="0" w:color="auto"/>
      </w:divBdr>
    </w:div>
    <w:div w:id="365299145">
      <w:marLeft w:val="0"/>
      <w:marRight w:val="0"/>
      <w:marTop w:val="0"/>
      <w:marBottom w:val="0"/>
      <w:divBdr>
        <w:top w:val="none" w:sz="0" w:space="0" w:color="auto"/>
        <w:left w:val="none" w:sz="0" w:space="0" w:color="auto"/>
        <w:bottom w:val="none" w:sz="0" w:space="0" w:color="auto"/>
        <w:right w:val="none" w:sz="0" w:space="0" w:color="auto"/>
      </w:divBdr>
    </w:div>
    <w:div w:id="365299146">
      <w:marLeft w:val="0"/>
      <w:marRight w:val="0"/>
      <w:marTop w:val="0"/>
      <w:marBottom w:val="0"/>
      <w:divBdr>
        <w:top w:val="none" w:sz="0" w:space="0" w:color="auto"/>
        <w:left w:val="none" w:sz="0" w:space="0" w:color="auto"/>
        <w:bottom w:val="none" w:sz="0" w:space="0" w:color="auto"/>
        <w:right w:val="none" w:sz="0" w:space="0" w:color="auto"/>
      </w:divBdr>
    </w:div>
    <w:div w:id="365299147">
      <w:marLeft w:val="0"/>
      <w:marRight w:val="0"/>
      <w:marTop w:val="0"/>
      <w:marBottom w:val="0"/>
      <w:divBdr>
        <w:top w:val="none" w:sz="0" w:space="0" w:color="auto"/>
        <w:left w:val="none" w:sz="0" w:space="0" w:color="auto"/>
        <w:bottom w:val="none" w:sz="0" w:space="0" w:color="auto"/>
        <w:right w:val="none" w:sz="0" w:space="0" w:color="auto"/>
      </w:divBdr>
    </w:div>
    <w:div w:id="365299148">
      <w:marLeft w:val="0"/>
      <w:marRight w:val="0"/>
      <w:marTop w:val="0"/>
      <w:marBottom w:val="0"/>
      <w:divBdr>
        <w:top w:val="none" w:sz="0" w:space="0" w:color="auto"/>
        <w:left w:val="none" w:sz="0" w:space="0" w:color="auto"/>
        <w:bottom w:val="none" w:sz="0" w:space="0" w:color="auto"/>
        <w:right w:val="none" w:sz="0" w:space="0" w:color="auto"/>
      </w:divBdr>
    </w:div>
    <w:div w:id="365299150">
      <w:marLeft w:val="0"/>
      <w:marRight w:val="0"/>
      <w:marTop w:val="0"/>
      <w:marBottom w:val="0"/>
      <w:divBdr>
        <w:top w:val="none" w:sz="0" w:space="0" w:color="auto"/>
        <w:left w:val="none" w:sz="0" w:space="0" w:color="auto"/>
        <w:bottom w:val="none" w:sz="0" w:space="0" w:color="auto"/>
        <w:right w:val="none" w:sz="0" w:space="0" w:color="auto"/>
      </w:divBdr>
    </w:div>
    <w:div w:id="365299151">
      <w:marLeft w:val="0"/>
      <w:marRight w:val="0"/>
      <w:marTop w:val="0"/>
      <w:marBottom w:val="0"/>
      <w:divBdr>
        <w:top w:val="none" w:sz="0" w:space="0" w:color="auto"/>
        <w:left w:val="none" w:sz="0" w:space="0" w:color="auto"/>
        <w:bottom w:val="none" w:sz="0" w:space="0" w:color="auto"/>
        <w:right w:val="none" w:sz="0" w:space="0" w:color="auto"/>
      </w:divBdr>
    </w:div>
    <w:div w:id="365299152">
      <w:marLeft w:val="0"/>
      <w:marRight w:val="0"/>
      <w:marTop w:val="0"/>
      <w:marBottom w:val="0"/>
      <w:divBdr>
        <w:top w:val="none" w:sz="0" w:space="0" w:color="auto"/>
        <w:left w:val="none" w:sz="0" w:space="0" w:color="auto"/>
        <w:bottom w:val="none" w:sz="0" w:space="0" w:color="auto"/>
        <w:right w:val="none" w:sz="0" w:space="0" w:color="auto"/>
      </w:divBdr>
    </w:div>
    <w:div w:id="365299153">
      <w:marLeft w:val="0"/>
      <w:marRight w:val="0"/>
      <w:marTop w:val="0"/>
      <w:marBottom w:val="0"/>
      <w:divBdr>
        <w:top w:val="none" w:sz="0" w:space="0" w:color="auto"/>
        <w:left w:val="none" w:sz="0" w:space="0" w:color="auto"/>
        <w:bottom w:val="none" w:sz="0" w:space="0" w:color="auto"/>
        <w:right w:val="none" w:sz="0" w:space="0" w:color="auto"/>
      </w:divBdr>
    </w:div>
    <w:div w:id="365299154">
      <w:marLeft w:val="0"/>
      <w:marRight w:val="0"/>
      <w:marTop w:val="0"/>
      <w:marBottom w:val="0"/>
      <w:divBdr>
        <w:top w:val="none" w:sz="0" w:space="0" w:color="auto"/>
        <w:left w:val="none" w:sz="0" w:space="0" w:color="auto"/>
        <w:bottom w:val="none" w:sz="0" w:space="0" w:color="auto"/>
        <w:right w:val="none" w:sz="0" w:space="0" w:color="auto"/>
      </w:divBdr>
    </w:div>
    <w:div w:id="365299155">
      <w:marLeft w:val="0"/>
      <w:marRight w:val="0"/>
      <w:marTop w:val="0"/>
      <w:marBottom w:val="0"/>
      <w:divBdr>
        <w:top w:val="none" w:sz="0" w:space="0" w:color="auto"/>
        <w:left w:val="none" w:sz="0" w:space="0" w:color="auto"/>
        <w:bottom w:val="none" w:sz="0" w:space="0" w:color="auto"/>
        <w:right w:val="none" w:sz="0" w:space="0" w:color="auto"/>
      </w:divBdr>
    </w:div>
    <w:div w:id="365299156">
      <w:marLeft w:val="0"/>
      <w:marRight w:val="0"/>
      <w:marTop w:val="0"/>
      <w:marBottom w:val="0"/>
      <w:divBdr>
        <w:top w:val="none" w:sz="0" w:space="0" w:color="auto"/>
        <w:left w:val="none" w:sz="0" w:space="0" w:color="auto"/>
        <w:bottom w:val="none" w:sz="0" w:space="0" w:color="auto"/>
        <w:right w:val="none" w:sz="0" w:space="0" w:color="auto"/>
      </w:divBdr>
    </w:div>
    <w:div w:id="365299157">
      <w:marLeft w:val="0"/>
      <w:marRight w:val="0"/>
      <w:marTop w:val="0"/>
      <w:marBottom w:val="0"/>
      <w:divBdr>
        <w:top w:val="none" w:sz="0" w:space="0" w:color="auto"/>
        <w:left w:val="none" w:sz="0" w:space="0" w:color="auto"/>
        <w:bottom w:val="none" w:sz="0" w:space="0" w:color="auto"/>
        <w:right w:val="none" w:sz="0" w:space="0" w:color="auto"/>
      </w:divBdr>
    </w:div>
    <w:div w:id="365299158">
      <w:marLeft w:val="0"/>
      <w:marRight w:val="0"/>
      <w:marTop w:val="0"/>
      <w:marBottom w:val="0"/>
      <w:divBdr>
        <w:top w:val="none" w:sz="0" w:space="0" w:color="auto"/>
        <w:left w:val="none" w:sz="0" w:space="0" w:color="auto"/>
        <w:bottom w:val="none" w:sz="0" w:space="0" w:color="auto"/>
        <w:right w:val="none" w:sz="0" w:space="0" w:color="auto"/>
      </w:divBdr>
    </w:div>
    <w:div w:id="365299159">
      <w:marLeft w:val="0"/>
      <w:marRight w:val="0"/>
      <w:marTop w:val="0"/>
      <w:marBottom w:val="0"/>
      <w:divBdr>
        <w:top w:val="none" w:sz="0" w:space="0" w:color="auto"/>
        <w:left w:val="none" w:sz="0" w:space="0" w:color="auto"/>
        <w:bottom w:val="none" w:sz="0" w:space="0" w:color="auto"/>
        <w:right w:val="none" w:sz="0" w:space="0" w:color="auto"/>
      </w:divBdr>
    </w:div>
    <w:div w:id="365299160">
      <w:marLeft w:val="0"/>
      <w:marRight w:val="0"/>
      <w:marTop w:val="0"/>
      <w:marBottom w:val="0"/>
      <w:divBdr>
        <w:top w:val="none" w:sz="0" w:space="0" w:color="auto"/>
        <w:left w:val="none" w:sz="0" w:space="0" w:color="auto"/>
        <w:bottom w:val="none" w:sz="0" w:space="0" w:color="auto"/>
        <w:right w:val="none" w:sz="0" w:space="0" w:color="auto"/>
      </w:divBdr>
    </w:div>
    <w:div w:id="365299161">
      <w:marLeft w:val="0"/>
      <w:marRight w:val="0"/>
      <w:marTop w:val="0"/>
      <w:marBottom w:val="0"/>
      <w:divBdr>
        <w:top w:val="none" w:sz="0" w:space="0" w:color="auto"/>
        <w:left w:val="none" w:sz="0" w:space="0" w:color="auto"/>
        <w:bottom w:val="none" w:sz="0" w:space="0" w:color="auto"/>
        <w:right w:val="none" w:sz="0" w:space="0" w:color="auto"/>
      </w:divBdr>
    </w:div>
    <w:div w:id="365299162">
      <w:marLeft w:val="0"/>
      <w:marRight w:val="0"/>
      <w:marTop w:val="0"/>
      <w:marBottom w:val="0"/>
      <w:divBdr>
        <w:top w:val="none" w:sz="0" w:space="0" w:color="auto"/>
        <w:left w:val="none" w:sz="0" w:space="0" w:color="auto"/>
        <w:bottom w:val="none" w:sz="0" w:space="0" w:color="auto"/>
        <w:right w:val="none" w:sz="0" w:space="0" w:color="auto"/>
      </w:divBdr>
    </w:div>
    <w:div w:id="365299163">
      <w:marLeft w:val="0"/>
      <w:marRight w:val="0"/>
      <w:marTop w:val="0"/>
      <w:marBottom w:val="0"/>
      <w:divBdr>
        <w:top w:val="none" w:sz="0" w:space="0" w:color="auto"/>
        <w:left w:val="none" w:sz="0" w:space="0" w:color="auto"/>
        <w:bottom w:val="none" w:sz="0" w:space="0" w:color="auto"/>
        <w:right w:val="none" w:sz="0" w:space="0" w:color="auto"/>
      </w:divBdr>
    </w:div>
    <w:div w:id="365299164">
      <w:marLeft w:val="0"/>
      <w:marRight w:val="0"/>
      <w:marTop w:val="0"/>
      <w:marBottom w:val="0"/>
      <w:divBdr>
        <w:top w:val="none" w:sz="0" w:space="0" w:color="auto"/>
        <w:left w:val="none" w:sz="0" w:space="0" w:color="auto"/>
        <w:bottom w:val="none" w:sz="0" w:space="0" w:color="auto"/>
        <w:right w:val="none" w:sz="0" w:space="0" w:color="auto"/>
      </w:divBdr>
    </w:div>
    <w:div w:id="365299165">
      <w:marLeft w:val="0"/>
      <w:marRight w:val="0"/>
      <w:marTop w:val="0"/>
      <w:marBottom w:val="0"/>
      <w:divBdr>
        <w:top w:val="none" w:sz="0" w:space="0" w:color="auto"/>
        <w:left w:val="none" w:sz="0" w:space="0" w:color="auto"/>
        <w:bottom w:val="none" w:sz="0" w:space="0" w:color="auto"/>
        <w:right w:val="none" w:sz="0" w:space="0" w:color="auto"/>
      </w:divBdr>
    </w:div>
    <w:div w:id="365299166">
      <w:marLeft w:val="0"/>
      <w:marRight w:val="0"/>
      <w:marTop w:val="0"/>
      <w:marBottom w:val="0"/>
      <w:divBdr>
        <w:top w:val="none" w:sz="0" w:space="0" w:color="auto"/>
        <w:left w:val="none" w:sz="0" w:space="0" w:color="auto"/>
        <w:bottom w:val="none" w:sz="0" w:space="0" w:color="auto"/>
        <w:right w:val="none" w:sz="0" w:space="0" w:color="auto"/>
      </w:divBdr>
    </w:div>
    <w:div w:id="365299167">
      <w:marLeft w:val="0"/>
      <w:marRight w:val="0"/>
      <w:marTop w:val="0"/>
      <w:marBottom w:val="0"/>
      <w:divBdr>
        <w:top w:val="none" w:sz="0" w:space="0" w:color="auto"/>
        <w:left w:val="none" w:sz="0" w:space="0" w:color="auto"/>
        <w:bottom w:val="none" w:sz="0" w:space="0" w:color="auto"/>
        <w:right w:val="none" w:sz="0" w:space="0" w:color="auto"/>
      </w:divBdr>
    </w:div>
    <w:div w:id="365299168">
      <w:marLeft w:val="0"/>
      <w:marRight w:val="0"/>
      <w:marTop w:val="0"/>
      <w:marBottom w:val="0"/>
      <w:divBdr>
        <w:top w:val="none" w:sz="0" w:space="0" w:color="auto"/>
        <w:left w:val="none" w:sz="0" w:space="0" w:color="auto"/>
        <w:bottom w:val="none" w:sz="0" w:space="0" w:color="auto"/>
        <w:right w:val="none" w:sz="0" w:space="0" w:color="auto"/>
      </w:divBdr>
    </w:div>
    <w:div w:id="365299169">
      <w:marLeft w:val="0"/>
      <w:marRight w:val="0"/>
      <w:marTop w:val="0"/>
      <w:marBottom w:val="0"/>
      <w:divBdr>
        <w:top w:val="none" w:sz="0" w:space="0" w:color="auto"/>
        <w:left w:val="none" w:sz="0" w:space="0" w:color="auto"/>
        <w:bottom w:val="none" w:sz="0" w:space="0" w:color="auto"/>
        <w:right w:val="none" w:sz="0" w:space="0" w:color="auto"/>
      </w:divBdr>
    </w:div>
    <w:div w:id="365299170">
      <w:marLeft w:val="0"/>
      <w:marRight w:val="0"/>
      <w:marTop w:val="0"/>
      <w:marBottom w:val="0"/>
      <w:divBdr>
        <w:top w:val="none" w:sz="0" w:space="0" w:color="auto"/>
        <w:left w:val="none" w:sz="0" w:space="0" w:color="auto"/>
        <w:bottom w:val="none" w:sz="0" w:space="0" w:color="auto"/>
        <w:right w:val="none" w:sz="0" w:space="0" w:color="auto"/>
      </w:divBdr>
    </w:div>
    <w:div w:id="365299171">
      <w:marLeft w:val="0"/>
      <w:marRight w:val="0"/>
      <w:marTop w:val="0"/>
      <w:marBottom w:val="0"/>
      <w:divBdr>
        <w:top w:val="none" w:sz="0" w:space="0" w:color="auto"/>
        <w:left w:val="none" w:sz="0" w:space="0" w:color="auto"/>
        <w:bottom w:val="none" w:sz="0" w:space="0" w:color="auto"/>
        <w:right w:val="none" w:sz="0" w:space="0" w:color="auto"/>
      </w:divBdr>
    </w:div>
    <w:div w:id="365299172">
      <w:marLeft w:val="0"/>
      <w:marRight w:val="0"/>
      <w:marTop w:val="0"/>
      <w:marBottom w:val="0"/>
      <w:divBdr>
        <w:top w:val="none" w:sz="0" w:space="0" w:color="auto"/>
        <w:left w:val="none" w:sz="0" w:space="0" w:color="auto"/>
        <w:bottom w:val="none" w:sz="0" w:space="0" w:color="auto"/>
        <w:right w:val="none" w:sz="0" w:space="0" w:color="auto"/>
      </w:divBdr>
    </w:div>
    <w:div w:id="365299173">
      <w:marLeft w:val="0"/>
      <w:marRight w:val="0"/>
      <w:marTop w:val="0"/>
      <w:marBottom w:val="0"/>
      <w:divBdr>
        <w:top w:val="none" w:sz="0" w:space="0" w:color="auto"/>
        <w:left w:val="none" w:sz="0" w:space="0" w:color="auto"/>
        <w:bottom w:val="none" w:sz="0" w:space="0" w:color="auto"/>
        <w:right w:val="none" w:sz="0" w:space="0" w:color="auto"/>
      </w:divBdr>
    </w:div>
    <w:div w:id="365299174">
      <w:marLeft w:val="0"/>
      <w:marRight w:val="0"/>
      <w:marTop w:val="0"/>
      <w:marBottom w:val="0"/>
      <w:divBdr>
        <w:top w:val="none" w:sz="0" w:space="0" w:color="auto"/>
        <w:left w:val="none" w:sz="0" w:space="0" w:color="auto"/>
        <w:bottom w:val="none" w:sz="0" w:space="0" w:color="auto"/>
        <w:right w:val="none" w:sz="0" w:space="0" w:color="auto"/>
      </w:divBdr>
    </w:div>
    <w:div w:id="365299175">
      <w:marLeft w:val="0"/>
      <w:marRight w:val="0"/>
      <w:marTop w:val="0"/>
      <w:marBottom w:val="0"/>
      <w:divBdr>
        <w:top w:val="none" w:sz="0" w:space="0" w:color="auto"/>
        <w:left w:val="none" w:sz="0" w:space="0" w:color="auto"/>
        <w:bottom w:val="none" w:sz="0" w:space="0" w:color="auto"/>
        <w:right w:val="none" w:sz="0" w:space="0" w:color="auto"/>
      </w:divBdr>
    </w:div>
    <w:div w:id="365299176">
      <w:marLeft w:val="0"/>
      <w:marRight w:val="0"/>
      <w:marTop w:val="0"/>
      <w:marBottom w:val="0"/>
      <w:divBdr>
        <w:top w:val="none" w:sz="0" w:space="0" w:color="auto"/>
        <w:left w:val="none" w:sz="0" w:space="0" w:color="auto"/>
        <w:bottom w:val="none" w:sz="0" w:space="0" w:color="auto"/>
        <w:right w:val="none" w:sz="0" w:space="0" w:color="auto"/>
      </w:divBdr>
    </w:div>
    <w:div w:id="365299177">
      <w:marLeft w:val="0"/>
      <w:marRight w:val="0"/>
      <w:marTop w:val="0"/>
      <w:marBottom w:val="0"/>
      <w:divBdr>
        <w:top w:val="none" w:sz="0" w:space="0" w:color="auto"/>
        <w:left w:val="none" w:sz="0" w:space="0" w:color="auto"/>
        <w:bottom w:val="none" w:sz="0" w:space="0" w:color="auto"/>
        <w:right w:val="none" w:sz="0" w:space="0" w:color="auto"/>
      </w:divBdr>
    </w:div>
    <w:div w:id="365299178">
      <w:marLeft w:val="0"/>
      <w:marRight w:val="0"/>
      <w:marTop w:val="0"/>
      <w:marBottom w:val="0"/>
      <w:divBdr>
        <w:top w:val="none" w:sz="0" w:space="0" w:color="auto"/>
        <w:left w:val="none" w:sz="0" w:space="0" w:color="auto"/>
        <w:bottom w:val="none" w:sz="0" w:space="0" w:color="auto"/>
        <w:right w:val="none" w:sz="0" w:space="0" w:color="auto"/>
      </w:divBdr>
    </w:div>
    <w:div w:id="365299179">
      <w:marLeft w:val="0"/>
      <w:marRight w:val="0"/>
      <w:marTop w:val="0"/>
      <w:marBottom w:val="0"/>
      <w:divBdr>
        <w:top w:val="none" w:sz="0" w:space="0" w:color="auto"/>
        <w:left w:val="none" w:sz="0" w:space="0" w:color="auto"/>
        <w:bottom w:val="none" w:sz="0" w:space="0" w:color="auto"/>
        <w:right w:val="none" w:sz="0" w:space="0" w:color="auto"/>
      </w:divBdr>
    </w:div>
    <w:div w:id="365299180">
      <w:marLeft w:val="0"/>
      <w:marRight w:val="0"/>
      <w:marTop w:val="0"/>
      <w:marBottom w:val="0"/>
      <w:divBdr>
        <w:top w:val="none" w:sz="0" w:space="0" w:color="auto"/>
        <w:left w:val="none" w:sz="0" w:space="0" w:color="auto"/>
        <w:bottom w:val="none" w:sz="0" w:space="0" w:color="auto"/>
        <w:right w:val="none" w:sz="0" w:space="0" w:color="auto"/>
      </w:divBdr>
    </w:div>
    <w:div w:id="365299181">
      <w:marLeft w:val="0"/>
      <w:marRight w:val="0"/>
      <w:marTop w:val="0"/>
      <w:marBottom w:val="0"/>
      <w:divBdr>
        <w:top w:val="none" w:sz="0" w:space="0" w:color="auto"/>
        <w:left w:val="none" w:sz="0" w:space="0" w:color="auto"/>
        <w:bottom w:val="none" w:sz="0" w:space="0" w:color="auto"/>
        <w:right w:val="none" w:sz="0" w:space="0" w:color="auto"/>
      </w:divBdr>
    </w:div>
    <w:div w:id="365299182">
      <w:marLeft w:val="0"/>
      <w:marRight w:val="0"/>
      <w:marTop w:val="0"/>
      <w:marBottom w:val="0"/>
      <w:divBdr>
        <w:top w:val="none" w:sz="0" w:space="0" w:color="auto"/>
        <w:left w:val="none" w:sz="0" w:space="0" w:color="auto"/>
        <w:bottom w:val="none" w:sz="0" w:space="0" w:color="auto"/>
        <w:right w:val="none" w:sz="0" w:space="0" w:color="auto"/>
      </w:divBdr>
    </w:div>
    <w:div w:id="365299183">
      <w:marLeft w:val="0"/>
      <w:marRight w:val="0"/>
      <w:marTop w:val="0"/>
      <w:marBottom w:val="0"/>
      <w:divBdr>
        <w:top w:val="none" w:sz="0" w:space="0" w:color="auto"/>
        <w:left w:val="none" w:sz="0" w:space="0" w:color="auto"/>
        <w:bottom w:val="none" w:sz="0" w:space="0" w:color="auto"/>
        <w:right w:val="none" w:sz="0" w:space="0" w:color="auto"/>
      </w:divBdr>
    </w:div>
    <w:div w:id="365299184">
      <w:marLeft w:val="0"/>
      <w:marRight w:val="0"/>
      <w:marTop w:val="0"/>
      <w:marBottom w:val="0"/>
      <w:divBdr>
        <w:top w:val="none" w:sz="0" w:space="0" w:color="auto"/>
        <w:left w:val="none" w:sz="0" w:space="0" w:color="auto"/>
        <w:bottom w:val="none" w:sz="0" w:space="0" w:color="auto"/>
        <w:right w:val="none" w:sz="0" w:space="0" w:color="auto"/>
      </w:divBdr>
    </w:div>
    <w:div w:id="365299185">
      <w:marLeft w:val="0"/>
      <w:marRight w:val="0"/>
      <w:marTop w:val="0"/>
      <w:marBottom w:val="0"/>
      <w:divBdr>
        <w:top w:val="none" w:sz="0" w:space="0" w:color="auto"/>
        <w:left w:val="none" w:sz="0" w:space="0" w:color="auto"/>
        <w:bottom w:val="none" w:sz="0" w:space="0" w:color="auto"/>
        <w:right w:val="none" w:sz="0" w:space="0" w:color="auto"/>
      </w:divBdr>
    </w:div>
    <w:div w:id="365299186">
      <w:marLeft w:val="0"/>
      <w:marRight w:val="0"/>
      <w:marTop w:val="0"/>
      <w:marBottom w:val="0"/>
      <w:divBdr>
        <w:top w:val="none" w:sz="0" w:space="0" w:color="auto"/>
        <w:left w:val="none" w:sz="0" w:space="0" w:color="auto"/>
        <w:bottom w:val="none" w:sz="0" w:space="0" w:color="auto"/>
        <w:right w:val="none" w:sz="0" w:space="0" w:color="auto"/>
      </w:divBdr>
    </w:div>
    <w:div w:id="365299187">
      <w:marLeft w:val="0"/>
      <w:marRight w:val="0"/>
      <w:marTop w:val="0"/>
      <w:marBottom w:val="0"/>
      <w:divBdr>
        <w:top w:val="none" w:sz="0" w:space="0" w:color="auto"/>
        <w:left w:val="none" w:sz="0" w:space="0" w:color="auto"/>
        <w:bottom w:val="none" w:sz="0" w:space="0" w:color="auto"/>
        <w:right w:val="none" w:sz="0" w:space="0" w:color="auto"/>
      </w:divBdr>
    </w:div>
    <w:div w:id="365299188">
      <w:marLeft w:val="0"/>
      <w:marRight w:val="0"/>
      <w:marTop w:val="0"/>
      <w:marBottom w:val="0"/>
      <w:divBdr>
        <w:top w:val="none" w:sz="0" w:space="0" w:color="auto"/>
        <w:left w:val="none" w:sz="0" w:space="0" w:color="auto"/>
        <w:bottom w:val="none" w:sz="0" w:space="0" w:color="auto"/>
        <w:right w:val="none" w:sz="0" w:space="0" w:color="auto"/>
      </w:divBdr>
    </w:div>
    <w:div w:id="365299189">
      <w:marLeft w:val="0"/>
      <w:marRight w:val="0"/>
      <w:marTop w:val="0"/>
      <w:marBottom w:val="0"/>
      <w:divBdr>
        <w:top w:val="none" w:sz="0" w:space="0" w:color="auto"/>
        <w:left w:val="none" w:sz="0" w:space="0" w:color="auto"/>
        <w:bottom w:val="none" w:sz="0" w:space="0" w:color="auto"/>
        <w:right w:val="none" w:sz="0" w:space="0" w:color="auto"/>
      </w:divBdr>
    </w:div>
    <w:div w:id="365299193">
      <w:marLeft w:val="0"/>
      <w:marRight w:val="0"/>
      <w:marTop w:val="0"/>
      <w:marBottom w:val="0"/>
      <w:divBdr>
        <w:top w:val="none" w:sz="0" w:space="0" w:color="auto"/>
        <w:left w:val="none" w:sz="0" w:space="0" w:color="auto"/>
        <w:bottom w:val="none" w:sz="0" w:space="0" w:color="auto"/>
        <w:right w:val="none" w:sz="0" w:space="0" w:color="auto"/>
      </w:divBdr>
    </w:div>
    <w:div w:id="365299194">
      <w:marLeft w:val="0"/>
      <w:marRight w:val="0"/>
      <w:marTop w:val="0"/>
      <w:marBottom w:val="0"/>
      <w:divBdr>
        <w:top w:val="none" w:sz="0" w:space="0" w:color="auto"/>
        <w:left w:val="none" w:sz="0" w:space="0" w:color="auto"/>
        <w:bottom w:val="none" w:sz="0" w:space="0" w:color="auto"/>
        <w:right w:val="none" w:sz="0" w:space="0" w:color="auto"/>
      </w:divBdr>
    </w:div>
    <w:div w:id="365299195">
      <w:marLeft w:val="0"/>
      <w:marRight w:val="0"/>
      <w:marTop w:val="0"/>
      <w:marBottom w:val="0"/>
      <w:divBdr>
        <w:top w:val="none" w:sz="0" w:space="0" w:color="auto"/>
        <w:left w:val="none" w:sz="0" w:space="0" w:color="auto"/>
        <w:bottom w:val="none" w:sz="0" w:space="0" w:color="auto"/>
        <w:right w:val="none" w:sz="0" w:space="0" w:color="auto"/>
      </w:divBdr>
    </w:div>
    <w:div w:id="365299196">
      <w:marLeft w:val="0"/>
      <w:marRight w:val="0"/>
      <w:marTop w:val="0"/>
      <w:marBottom w:val="0"/>
      <w:divBdr>
        <w:top w:val="none" w:sz="0" w:space="0" w:color="auto"/>
        <w:left w:val="none" w:sz="0" w:space="0" w:color="auto"/>
        <w:bottom w:val="none" w:sz="0" w:space="0" w:color="auto"/>
        <w:right w:val="none" w:sz="0" w:space="0" w:color="auto"/>
      </w:divBdr>
    </w:div>
    <w:div w:id="365299197">
      <w:marLeft w:val="0"/>
      <w:marRight w:val="0"/>
      <w:marTop w:val="0"/>
      <w:marBottom w:val="0"/>
      <w:divBdr>
        <w:top w:val="none" w:sz="0" w:space="0" w:color="auto"/>
        <w:left w:val="none" w:sz="0" w:space="0" w:color="auto"/>
        <w:bottom w:val="none" w:sz="0" w:space="0" w:color="auto"/>
        <w:right w:val="none" w:sz="0" w:space="0" w:color="auto"/>
      </w:divBdr>
    </w:div>
    <w:div w:id="365299198">
      <w:marLeft w:val="0"/>
      <w:marRight w:val="0"/>
      <w:marTop w:val="0"/>
      <w:marBottom w:val="0"/>
      <w:divBdr>
        <w:top w:val="none" w:sz="0" w:space="0" w:color="auto"/>
        <w:left w:val="none" w:sz="0" w:space="0" w:color="auto"/>
        <w:bottom w:val="none" w:sz="0" w:space="0" w:color="auto"/>
        <w:right w:val="none" w:sz="0" w:space="0" w:color="auto"/>
      </w:divBdr>
    </w:div>
    <w:div w:id="365299199">
      <w:marLeft w:val="0"/>
      <w:marRight w:val="0"/>
      <w:marTop w:val="0"/>
      <w:marBottom w:val="0"/>
      <w:divBdr>
        <w:top w:val="none" w:sz="0" w:space="0" w:color="auto"/>
        <w:left w:val="none" w:sz="0" w:space="0" w:color="auto"/>
        <w:bottom w:val="none" w:sz="0" w:space="0" w:color="auto"/>
        <w:right w:val="none" w:sz="0" w:space="0" w:color="auto"/>
      </w:divBdr>
    </w:div>
    <w:div w:id="365299200">
      <w:marLeft w:val="0"/>
      <w:marRight w:val="0"/>
      <w:marTop w:val="0"/>
      <w:marBottom w:val="0"/>
      <w:divBdr>
        <w:top w:val="none" w:sz="0" w:space="0" w:color="auto"/>
        <w:left w:val="none" w:sz="0" w:space="0" w:color="auto"/>
        <w:bottom w:val="none" w:sz="0" w:space="0" w:color="auto"/>
        <w:right w:val="none" w:sz="0" w:space="0" w:color="auto"/>
      </w:divBdr>
    </w:div>
    <w:div w:id="365299201">
      <w:marLeft w:val="0"/>
      <w:marRight w:val="0"/>
      <w:marTop w:val="0"/>
      <w:marBottom w:val="0"/>
      <w:divBdr>
        <w:top w:val="none" w:sz="0" w:space="0" w:color="auto"/>
        <w:left w:val="none" w:sz="0" w:space="0" w:color="auto"/>
        <w:bottom w:val="none" w:sz="0" w:space="0" w:color="auto"/>
        <w:right w:val="none" w:sz="0" w:space="0" w:color="auto"/>
      </w:divBdr>
    </w:div>
    <w:div w:id="365299202">
      <w:marLeft w:val="0"/>
      <w:marRight w:val="0"/>
      <w:marTop w:val="0"/>
      <w:marBottom w:val="0"/>
      <w:divBdr>
        <w:top w:val="none" w:sz="0" w:space="0" w:color="auto"/>
        <w:left w:val="none" w:sz="0" w:space="0" w:color="auto"/>
        <w:bottom w:val="none" w:sz="0" w:space="0" w:color="auto"/>
        <w:right w:val="none" w:sz="0" w:space="0" w:color="auto"/>
      </w:divBdr>
    </w:div>
    <w:div w:id="365299203">
      <w:marLeft w:val="0"/>
      <w:marRight w:val="0"/>
      <w:marTop w:val="0"/>
      <w:marBottom w:val="0"/>
      <w:divBdr>
        <w:top w:val="none" w:sz="0" w:space="0" w:color="auto"/>
        <w:left w:val="none" w:sz="0" w:space="0" w:color="auto"/>
        <w:bottom w:val="none" w:sz="0" w:space="0" w:color="auto"/>
        <w:right w:val="none" w:sz="0" w:space="0" w:color="auto"/>
      </w:divBdr>
    </w:div>
    <w:div w:id="365299204">
      <w:marLeft w:val="0"/>
      <w:marRight w:val="0"/>
      <w:marTop w:val="0"/>
      <w:marBottom w:val="0"/>
      <w:divBdr>
        <w:top w:val="none" w:sz="0" w:space="0" w:color="auto"/>
        <w:left w:val="none" w:sz="0" w:space="0" w:color="auto"/>
        <w:bottom w:val="none" w:sz="0" w:space="0" w:color="auto"/>
        <w:right w:val="none" w:sz="0" w:space="0" w:color="auto"/>
      </w:divBdr>
    </w:div>
    <w:div w:id="365299205">
      <w:marLeft w:val="0"/>
      <w:marRight w:val="0"/>
      <w:marTop w:val="0"/>
      <w:marBottom w:val="0"/>
      <w:divBdr>
        <w:top w:val="none" w:sz="0" w:space="0" w:color="auto"/>
        <w:left w:val="none" w:sz="0" w:space="0" w:color="auto"/>
        <w:bottom w:val="none" w:sz="0" w:space="0" w:color="auto"/>
        <w:right w:val="none" w:sz="0" w:space="0" w:color="auto"/>
      </w:divBdr>
    </w:div>
    <w:div w:id="365299206">
      <w:marLeft w:val="0"/>
      <w:marRight w:val="0"/>
      <w:marTop w:val="0"/>
      <w:marBottom w:val="0"/>
      <w:divBdr>
        <w:top w:val="none" w:sz="0" w:space="0" w:color="auto"/>
        <w:left w:val="none" w:sz="0" w:space="0" w:color="auto"/>
        <w:bottom w:val="none" w:sz="0" w:space="0" w:color="auto"/>
        <w:right w:val="none" w:sz="0" w:space="0" w:color="auto"/>
      </w:divBdr>
    </w:div>
    <w:div w:id="365299207">
      <w:marLeft w:val="0"/>
      <w:marRight w:val="0"/>
      <w:marTop w:val="0"/>
      <w:marBottom w:val="0"/>
      <w:divBdr>
        <w:top w:val="none" w:sz="0" w:space="0" w:color="auto"/>
        <w:left w:val="none" w:sz="0" w:space="0" w:color="auto"/>
        <w:bottom w:val="none" w:sz="0" w:space="0" w:color="auto"/>
        <w:right w:val="none" w:sz="0" w:space="0" w:color="auto"/>
      </w:divBdr>
    </w:div>
    <w:div w:id="365299208">
      <w:marLeft w:val="0"/>
      <w:marRight w:val="0"/>
      <w:marTop w:val="0"/>
      <w:marBottom w:val="0"/>
      <w:divBdr>
        <w:top w:val="none" w:sz="0" w:space="0" w:color="auto"/>
        <w:left w:val="none" w:sz="0" w:space="0" w:color="auto"/>
        <w:bottom w:val="none" w:sz="0" w:space="0" w:color="auto"/>
        <w:right w:val="none" w:sz="0" w:space="0" w:color="auto"/>
      </w:divBdr>
    </w:div>
    <w:div w:id="365299209">
      <w:marLeft w:val="0"/>
      <w:marRight w:val="0"/>
      <w:marTop w:val="0"/>
      <w:marBottom w:val="0"/>
      <w:divBdr>
        <w:top w:val="none" w:sz="0" w:space="0" w:color="auto"/>
        <w:left w:val="none" w:sz="0" w:space="0" w:color="auto"/>
        <w:bottom w:val="none" w:sz="0" w:space="0" w:color="auto"/>
        <w:right w:val="none" w:sz="0" w:space="0" w:color="auto"/>
      </w:divBdr>
    </w:div>
    <w:div w:id="365299210">
      <w:marLeft w:val="0"/>
      <w:marRight w:val="0"/>
      <w:marTop w:val="0"/>
      <w:marBottom w:val="0"/>
      <w:divBdr>
        <w:top w:val="none" w:sz="0" w:space="0" w:color="auto"/>
        <w:left w:val="none" w:sz="0" w:space="0" w:color="auto"/>
        <w:bottom w:val="none" w:sz="0" w:space="0" w:color="auto"/>
        <w:right w:val="none" w:sz="0" w:space="0" w:color="auto"/>
      </w:divBdr>
    </w:div>
    <w:div w:id="365299211">
      <w:marLeft w:val="0"/>
      <w:marRight w:val="0"/>
      <w:marTop w:val="0"/>
      <w:marBottom w:val="0"/>
      <w:divBdr>
        <w:top w:val="none" w:sz="0" w:space="0" w:color="auto"/>
        <w:left w:val="none" w:sz="0" w:space="0" w:color="auto"/>
        <w:bottom w:val="none" w:sz="0" w:space="0" w:color="auto"/>
        <w:right w:val="none" w:sz="0" w:space="0" w:color="auto"/>
      </w:divBdr>
    </w:div>
    <w:div w:id="365299212">
      <w:marLeft w:val="0"/>
      <w:marRight w:val="0"/>
      <w:marTop w:val="0"/>
      <w:marBottom w:val="0"/>
      <w:divBdr>
        <w:top w:val="none" w:sz="0" w:space="0" w:color="auto"/>
        <w:left w:val="none" w:sz="0" w:space="0" w:color="auto"/>
        <w:bottom w:val="none" w:sz="0" w:space="0" w:color="auto"/>
        <w:right w:val="none" w:sz="0" w:space="0" w:color="auto"/>
      </w:divBdr>
    </w:div>
    <w:div w:id="365299213">
      <w:marLeft w:val="0"/>
      <w:marRight w:val="0"/>
      <w:marTop w:val="0"/>
      <w:marBottom w:val="0"/>
      <w:divBdr>
        <w:top w:val="none" w:sz="0" w:space="0" w:color="auto"/>
        <w:left w:val="none" w:sz="0" w:space="0" w:color="auto"/>
        <w:bottom w:val="none" w:sz="0" w:space="0" w:color="auto"/>
        <w:right w:val="none" w:sz="0" w:space="0" w:color="auto"/>
      </w:divBdr>
    </w:div>
    <w:div w:id="365299214">
      <w:marLeft w:val="0"/>
      <w:marRight w:val="0"/>
      <w:marTop w:val="0"/>
      <w:marBottom w:val="0"/>
      <w:divBdr>
        <w:top w:val="none" w:sz="0" w:space="0" w:color="auto"/>
        <w:left w:val="none" w:sz="0" w:space="0" w:color="auto"/>
        <w:bottom w:val="none" w:sz="0" w:space="0" w:color="auto"/>
        <w:right w:val="none" w:sz="0" w:space="0" w:color="auto"/>
      </w:divBdr>
    </w:div>
    <w:div w:id="365299215">
      <w:marLeft w:val="0"/>
      <w:marRight w:val="0"/>
      <w:marTop w:val="0"/>
      <w:marBottom w:val="0"/>
      <w:divBdr>
        <w:top w:val="none" w:sz="0" w:space="0" w:color="auto"/>
        <w:left w:val="none" w:sz="0" w:space="0" w:color="auto"/>
        <w:bottom w:val="none" w:sz="0" w:space="0" w:color="auto"/>
        <w:right w:val="none" w:sz="0" w:space="0" w:color="auto"/>
      </w:divBdr>
    </w:div>
    <w:div w:id="365299216">
      <w:marLeft w:val="0"/>
      <w:marRight w:val="0"/>
      <w:marTop w:val="0"/>
      <w:marBottom w:val="0"/>
      <w:divBdr>
        <w:top w:val="none" w:sz="0" w:space="0" w:color="auto"/>
        <w:left w:val="none" w:sz="0" w:space="0" w:color="auto"/>
        <w:bottom w:val="none" w:sz="0" w:space="0" w:color="auto"/>
        <w:right w:val="none" w:sz="0" w:space="0" w:color="auto"/>
      </w:divBdr>
    </w:div>
    <w:div w:id="365299217">
      <w:marLeft w:val="0"/>
      <w:marRight w:val="0"/>
      <w:marTop w:val="0"/>
      <w:marBottom w:val="0"/>
      <w:divBdr>
        <w:top w:val="none" w:sz="0" w:space="0" w:color="auto"/>
        <w:left w:val="none" w:sz="0" w:space="0" w:color="auto"/>
        <w:bottom w:val="none" w:sz="0" w:space="0" w:color="auto"/>
        <w:right w:val="none" w:sz="0" w:space="0" w:color="auto"/>
      </w:divBdr>
    </w:div>
    <w:div w:id="365299218">
      <w:marLeft w:val="0"/>
      <w:marRight w:val="0"/>
      <w:marTop w:val="0"/>
      <w:marBottom w:val="0"/>
      <w:divBdr>
        <w:top w:val="none" w:sz="0" w:space="0" w:color="auto"/>
        <w:left w:val="none" w:sz="0" w:space="0" w:color="auto"/>
        <w:bottom w:val="none" w:sz="0" w:space="0" w:color="auto"/>
        <w:right w:val="none" w:sz="0" w:space="0" w:color="auto"/>
      </w:divBdr>
    </w:div>
    <w:div w:id="365299219">
      <w:marLeft w:val="0"/>
      <w:marRight w:val="0"/>
      <w:marTop w:val="0"/>
      <w:marBottom w:val="0"/>
      <w:divBdr>
        <w:top w:val="none" w:sz="0" w:space="0" w:color="auto"/>
        <w:left w:val="none" w:sz="0" w:space="0" w:color="auto"/>
        <w:bottom w:val="none" w:sz="0" w:space="0" w:color="auto"/>
        <w:right w:val="none" w:sz="0" w:space="0" w:color="auto"/>
      </w:divBdr>
    </w:div>
    <w:div w:id="365299220">
      <w:marLeft w:val="0"/>
      <w:marRight w:val="0"/>
      <w:marTop w:val="0"/>
      <w:marBottom w:val="0"/>
      <w:divBdr>
        <w:top w:val="none" w:sz="0" w:space="0" w:color="auto"/>
        <w:left w:val="none" w:sz="0" w:space="0" w:color="auto"/>
        <w:bottom w:val="none" w:sz="0" w:space="0" w:color="auto"/>
        <w:right w:val="none" w:sz="0" w:space="0" w:color="auto"/>
      </w:divBdr>
    </w:div>
    <w:div w:id="365299221">
      <w:marLeft w:val="0"/>
      <w:marRight w:val="0"/>
      <w:marTop w:val="0"/>
      <w:marBottom w:val="0"/>
      <w:divBdr>
        <w:top w:val="none" w:sz="0" w:space="0" w:color="auto"/>
        <w:left w:val="none" w:sz="0" w:space="0" w:color="auto"/>
        <w:bottom w:val="none" w:sz="0" w:space="0" w:color="auto"/>
        <w:right w:val="none" w:sz="0" w:space="0" w:color="auto"/>
      </w:divBdr>
    </w:div>
    <w:div w:id="365299222">
      <w:marLeft w:val="0"/>
      <w:marRight w:val="0"/>
      <w:marTop w:val="0"/>
      <w:marBottom w:val="0"/>
      <w:divBdr>
        <w:top w:val="none" w:sz="0" w:space="0" w:color="auto"/>
        <w:left w:val="none" w:sz="0" w:space="0" w:color="auto"/>
        <w:bottom w:val="none" w:sz="0" w:space="0" w:color="auto"/>
        <w:right w:val="none" w:sz="0" w:space="0" w:color="auto"/>
      </w:divBdr>
    </w:div>
    <w:div w:id="365299223">
      <w:marLeft w:val="0"/>
      <w:marRight w:val="0"/>
      <w:marTop w:val="0"/>
      <w:marBottom w:val="0"/>
      <w:divBdr>
        <w:top w:val="none" w:sz="0" w:space="0" w:color="auto"/>
        <w:left w:val="none" w:sz="0" w:space="0" w:color="auto"/>
        <w:bottom w:val="none" w:sz="0" w:space="0" w:color="auto"/>
        <w:right w:val="none" w:sz="0" w:space="0" w:color="auto"/>
      </w:divBdr>
    </w:div>
    <w:div w:id="365299224">
      <w:marLeft w:val="0"/>
      <w:marRight w:val="0"/>
      <w:marTop w:val="0"/>
      <w:marBottom w:val="0"/>
      <w:divBdr>
        <w:top w:val="none" w:sz="0" w:space="0" w:color="auto"/>
        <w:left w:val="none" w:sz="0" w:space="0" w:color="auto"/>
        <w:bottom w:val="none" w:sz="0" w:space="0" w:color="auto"/>
        <w:right w:val="none" w:sz="0" w:space="0" w:color="auto"/>
      </w:divBdr>
    </w:div>
    <w:div w:id="365299225">
      <w:marLeft w:val="0"/>
      <w:marRight w:val="0"/>
      <w:marTop w:val="0"/>
      <w:marBottom w:val="0"/>
      <w:divBdr>
        <w:top w:val="none" w:sz="0" w:space="0" w:color="auto"/>
        <w:left w:val="none" w:sz="0" w:space="0" w:color="auto"/>
        <w:bottom w:val="none" w:sz="0" w:space="0" w:color="auto"/>
        <w:right w:val="none" w:sz="0" w:space="0" w:color="auto"/>
      </w:divBdr>
    </w:div>
    <w:div w:id="365299226">
      <w:marLeft w:val="0"/>
      <w:marRight w:val="0"/>
      <w:marTop w:val="0"/>
      <w:marBottom w:val="0"/>
      <w:divBdr>
        <w:top w:val="none" w:sz="0" w:space="0" w:color="auto"/>
        <w:left w:val="none" w:sz="0" w:space="0" w:color="auto"/>
        <w:bottom w:val="none" w:sz="0" w:space="0" w:color="auto"/>
        <w:right w:val="none" w:sz="0" w:space="0" w:color="auto"/>
      </w:divBdr>
    </w:div>
    <w:div w:id="365299227">
      <w:marLeft w:val="0"/>
      <w:marRight w:val="0"/>
      <w:marTop w:val="0"/>
      <w:marBottom w:val="0"/>
      <w:divBdr>
        <w:top w:val="none" w:sz="0" w:space="0" w:color="auto"/>
        <w:left w:val="none" w:sz="0" w:space="0" w:color="auto"/>
        <w:bottom w:val="none" w:sz="0" w:space="0" w:color="auto"/>
        <w:right w:val="none" w:sz="0" w:space="0" w:color="auto"/>
      </w:divBdr>
    </w:div>
    <w:div w:id="365299228">
      <w:marLeft w:val="0"/>
      <w:marRight w:val="0"/>
      <w:marTop w:val="0"/>
      <w:marBottom w:val="0"/>
      <w:divBdr>
        <w:top w:val="none" w:sz="0" w:space="0" w:color="auto"/>
        <w:left w:val="none" w:sz="0" w:space="0" w:color="auto"/>
        <w:bottom w:val="none" w:sz="0" w:space="0" w:color="auto"/>
        <w:right w:val="none" w:sz="0" w:space="0" w:color="auto"/>
      </w:divBdr>
    </w:div>
    <w:div w:id="365299229">
      <w:marLeft w:val="0"/>
      <w:marRight w:val="0"/>
      <w:marTop w:val="0"/>
      <w:marBottom w:val="0"/>
      <w:divBdr>
        <w:top w:val="none" w:sz="0" w:space="0" w:color="auto"/>
        <w:left w:val="none" w:sz="0" w:space="0" w:color="auto"/>
        <w:bottom w:val="none" w:sz="0" w:space="0" w:color="auto"/>
        <w:right w:val="none" w:sz="0" w:space="0" w:color="auto"/>
      </w:divBdr>
    </w:div>
    <w:div w:id="365299230">
      <w:marLeft w:val="0"/>
      <w:marRight w:val="0"/>
      <w:marTop w:val="0"/>
      <w:marBottom w:val="0"/>
      <w:divBdr>
        <w:top w:val="none" w:sz="0" w:space="0" w:color="auto"/>
        <w:left w:val="none" w:sz="0" w:space="0" w:color="auto"/>
        <w:bottom w:val="none" w:sz="0" w:space="0" w:color="auto"/>
        <w:right w:val="none" w:sz="0" w:space="0" w:color="auto"/>
      </w:divBdr>
    </w:div>
    <w:div w:id="365299231">
      <w:marLeft w:val="0"/>
      <w:marRight w:val="0"/>
      <w:marTop w:val="0"/>
      <w:marBottom w:val="0"/>
      <w:divBdr>
        <w:top w:val="none" w:sz="0" w:space="0" w:color="auto"/>
        <w:left w:val="none" w:sz="0" w:space="0" w:color="auto"/>
        <w:bottom w:val="none" w:sz="0" w:space="0" w:color="auto"/>
        <w:right w:val="none" w:sz="0" w:space="0" w:color="auto"/>
      </w:divBdr>
    </w:div>
    <w:div w:id="365299232">
      <w:marLeft w:val="0"/>
      <w:marRight w:val="0"/>
      <w:marTop w:val="0"/>
      <w:marBottom w:val="0"/>
      <w:divBdr>
        <w:top w:val="none" w:sz="0" w:space="0" w:color="auto"/>
        <w:left w:val="none" w:sz="0" w:space="0" w:color="auto"/>
        <w:bottom w:val="none" w:sz="0" w:space="0" w:color="auto"/>
        <w:right w:val="none" w:sz="0" w:space="0" w:color="auto"/>
      </w:divBdr>
    </w:div>
    <w:div w:id="365299233">
      <w:marLeft w:val="0"/>
      <w:marRight w:val="0"/>
      <w:marTop w:val="0"/>
      <w:marBottom w:val="0"/>
      <w:divBdr>
        <w:top w:val="none" w:sz="0" w:space="0" w:color="auto"/>
        <w:left w:val="none" w:sz="0" w:space="0" w:color="auto"/>
        <w:bottom w:val="none" w:sz="0" w:space="0" w:color="auto"/>
        <w:right w:val="none" w:sz="0" w:space="0" w:color="auto"/>
      </w:divBdr>
    </w:div>
    <w:div w:id="365299234">
      <w:marLeft w:val="0"/>
      <w:marRight w:val="0"/>
      <w:marTop w:val="0"/>
      <w:marBottom w:val="0"/>
      <w:divBdr>
        <w:top w:val="none" w:sz="0" w:space="0" w:color="auto"/>
        <w:left w:val="none" w:sz="0" w:space="0" w:color="auto"/>
        <w:bottom w:val="none" w:sz="0" w:space="0" w:color="auto"/>
        <w:right w:val="none" w:sz="0" w:space="0" w:color="auto"/>
      </w:divBdr>
    </w:div>
    <w:div w:id="365299235">
      <w:marLeft w:val="0"/>
      <w:marRight w:val="0"/>
      <w:marTop w:val="0"/>
      <w:marBottom w:val="0"/>
      <w:divBdr>
        <w:top w:val="none" w:sz="0" w:space="0" w:color="auto"/>
        <w:left w:val="none" w:sz="0" w:space="0" w:color="auto"/>
        <w:bottom w:val="none" w:sz="0" w:space="0" w:color="auto"/>
        <w:right w:val="none" w:sz="0" w:space="0" w:color="auto"/>
      </w:divBdr>
    </w:div>
    <w:div w:id="365299236">
      <w:marLeft w:val="0"/>
      <w:marRight w:val="0"/>
      <w:marTop w:val="0"/>
      <w:marBottom w:val="0"/>
      <w:divBdr>
        <w:top w:val="none" w:sz="0" w:space="0" w:color="auto"/>
        <w:left w:val="none" w:sz="0" w:space="0" w:color="auto"/>
        <w:bottom w:val="none" w:sz="0" w:space="0" w:color="auto"/>
        <w:right w:val="none" w:sz="0" w:space="0" w:color="auto"/>
      </w:divBdr>
    </w:div>
    <w:div w:id="365299237">
      <w:marLeft w:val="0"/>
      <w:marRight w:val="0"/>
      <w:marTop w:val="0"/>
      <w:marBottom w:val="0"/>
      <w:divBdr>
        <w:top w:val="none" w:sz="0" w:space="0" w:color="auto"/>
        <w:left w:val="none" w:sz="0" w:space="0" w:color="auto"/>
        <w:bottom w:val="none" w:sz="0" w:space="0" w:color="auto"/>
        <w:right w:val="none" w:sz="0" w:space="0" w:color="auto"/>
      </w:divBdr>
    </w:div>
    <w:div w:id="365299238">
      <w:marLeft w:val="0"/>
      <w:marRight w:val="0"/>
      <w:marTop w:val="0"/>
      <w:marBottom w:val="0"/>
      <w:divBdr>
        <w:top w:val="none" w:sz="0" w:space="0" w:color="auto"/>
        <w:left w:val="none" w:sz="0" w:space="0" w:color="auto"/>
        <w:bottom w:val="none" w:sz="0" w:space="0" w:color="auto"/>
        <w:right w:val="none" w:sz="0" w:space="0" w:color="auto"/>
      </w:divBdr>
    </w:div>
    <w:div w:id="365299239">
      <w:marLeft w:val="0"/>
      <w:marRight w:val="0"/>
      <w:marTop w:val="0"/>
      <w:marBottom w:val="0"/>
      <w:divBdr>
        <w:top w:val="none" w:sz="0" w:space="0" w:color="auto"/>
        <w:left w:val="none" w:sz="0" w:space="0" w:color="auto"/>
        <w:bottom w:val="none" w:sz="0" w:space="0" w:color="auto"/>
        <w:right w:val="none" w:sz="0" w:space="0" w:color="auto"/>
      </w:divBdr>
    </w:div>
    <w:div w:id="365299240">
      <w:marLeft w:val="0"/>
      <w:marRight w:val="0"/>
      <w:marTop w:val="0"/>
      <w:marBottom w:val="0"/>
      <w:divBdr>
        <w:top w:val="none" w:sz="0" w:space="0" w:color="auto"/>
        <w:left w:val="none" w:sz="0" w:space="0" w:color="auto"/>
        <w:bottom w:val="none" w:sz="0" w:space="0" w:color="auto"/>
        <w:right w:val="none" w:sz="0" w:space="0" w:color="auto"/>
      </w:divBdr>
    </w:div>
    <w:div w:id="365299241">
      <w:marLeft w:val="0"/>
      <w:marRight w:val="0"/>
      <w:marTop w:val="0"/>
      <w:marBottom w:val="0"/>
      <w:divBdr>
        <w:top w:val="none" w:sz="0" w:space="0" w:color="auto"/>
        <w:left w:val="none" w:sz="0" w:space="0" w:color="auto"/>
        <w:bottom w:val="none" w:sz="0" w:space="0" w:color="auto"/>
        <w:right w:val="none" w:sz="0" w:space="0" w:color="auto"/>
      </w:divBdr>
    </w:div>
    <w:div w:id="365299242">
      <w:marLeft w:val="0"/>
      <w:marRight w:val="0"/>
      <w:marTop w:val="0"/>
      <w:marBottom w:val="0"/>
      <w:divBdr>
        <w:top w:val="none" w:sz="0" w:space="0" w:color="auto"/>
        <w:left w:val="none" w:sz="0" w:space="0" w:color="auto"/>
        <w:bottom w:val="none" w:sz="0" w:space="0" w:color="auto"/>
        <w:right w:val="none" w:sz="0" w:space="0" w:color="auto"/>
      </w:divBdr>
    </w:div>
    <w:div w:id="365299243">
      <w:marLeft w:val="0"/>
      <w:marRight w:val="0"/>
      <w:marTop w:val="0"/>
      <w:marBottom w:val="0"/>
      <w:divBdr>
        <w:top w:val="none" w:sz="0" w:space="0" w:color="auto"/>
        <w:left w:val="none" w:sz="0" w:space="0" w:color="auto"/>
        <w:bottom w:val="none" w:sz="0" w:space="0" w:color="auto"/>
        <w:right w:val="none" w:sz="0" w:space="0" w:color="auto"/>
      </w:divBdr>
    </w:div>
    <w:div w:id="365299244">
      <w:marLeft w:val="0"/>
      <w:marRight w:val="0"/>
      <w:marTop w:val="0"/>
      <w:marBottom w:val="0"/>
      <w:divBdr>
        <w:top w:val="none" w:sz="0" w:space="0" w:color="auto"/>
        <w:left w:val="none" w:sz="0" w:space="0" w:color="auto"/>
        <w:bottom w:val="none" w:sz="0" w:space="0" w:color="auto"/>
        <w:right w:val="none" w:sz="0" w:space="0" w:color="auto"/>
      </w:divBdr>
    </w:div>
    <w:div w:id="365299245">
      <w:marLeft w:val="0"/>
      <w:marRight w:val="0"/>
      <w:marTop w:val="0"/>
      <w:marBottom w:val="0"/>
      <w:divBdr>
        <w:top w:val="none" w:sz="0" w:space="0" w:color="auto"/>
        <w:left w:val="none" w:sz="0" w:space="0" w:color="auto"/>
        <w:bottom w:val="none" w:sz="0" w:space="0" w:color="auto"/>
        <w:right w:val="none" w:sz="0" w:space="0" w:color="auto"/>
      </w:divBdr>
    </w:div>
    <w:div w:id="365299246">
      <w:marLeft w:val="0"/>
      <w:marRight w:val="0"/>
      <w:marTop w:val="0"/>
      <w:marBottom w:val="0"/>
      <w:divBdr>
        <w:top w:val="none" w:sz="0" w:space="0" w:color="auto"/>
        <w:left w:val="none" w:sz="0" w:space="0" w:color="auto"/>
        <w:bottom w:val="none" w:sz="0" w:space="0" w:color="auto"/>
        <w:right w:val="none" w:sz="0" w:space="0" w:color="auto"/>
      </w:divBdr>
    </w:div>
    <w:div w:id="365299247">
      <w:marLeft w:val="0"/>
      <w:marRight w:val="0"/>
      <w:marTop w:val="0"/>
      <w:marBottom w:val="0"/>
      <w:divBdr>
        <w:top w:val="none" w:sz="0" w:space="0" w:color="auto"/>
        <w:left w:val="none" w:sz="0" w:space="0" w:color="auto"/>
        <w:bottom w:val="none" w:sz="0" w:space="0" w:color="auto"/>
        <w:right w:val="none" w:sz="0" w:space="0" w:color="auto"/>
      </w:divBdr>
    </w:div>
    <w:div w:id="365299248">
      <w:marLeft w:val="0"/>
      <w:marRight w:val="0"/>
      <w:marTop w:val="0"/>
      <w:marBottom w:val="0"/>
      <w:divBdr>
        <w:top w:val="none" w:sz="0" w:space="0" w:color="auto"/>
        <w:left w:val="none" w:sz="0" w:space="0" w:color="auto"/>
        <w:bottom w:val="none" w:sz="0" w:space="0" w:color="auto"/>
        <w:right w:val="none" w:sz="0" w:space="0" w:color="auto"/>
      </w:divBdr>
    </w:div>
    <w:div w:id="365299249">
      <w:marLeft w:val="0"/>
      <w:marRight w:val="0"/>
      <w:marTop w:val="0"/>
      <w:marBottom w:val="0"/>
      <w:divBdr>
        <w:top w:val="none" w:sz="0" w:space="0" w:color="auto"/>
        <w:left w:val="none" w:sz="0" w:space="0" w:color="auto"/>
        <w:bottom w:val="none" w:sz="0" w:space="0" w:color="auto"/>
        <w:right w:val="none" w:sz="0" w:space="0" w:color="auto"/>
      </w:divBdr>
    </w:div>
    <w:div w:id="365299250">
      <w:marLeft w:val="0"/>
      <w:marRight w:val="0"/>
      <w:marTop w:val="0"/>
      <w:marBottom w:val="0"/>
      <w:divBdr>
        <w:top w:val="none" w:sz="0" w:space="0" w:color="auto"/>
        <w:left w:val="none" w:sz="0" w:space="0" w:color="auto"/>
        <w:bottom w:val="none" w:sz="0" w:space="0" w:color="auto"/>
        <w:right w:val="none" w:sz="0" w:space="0" w:color="auto"/>
      </w:divBdr>
    </w:div>
    <w:div w:id="365299251">
      <w:marLeft w:val="0"/>
      <w:marRight w:val="0"/>
      <w:marTop w:val="0"/>
      <w:marBottom w:val="0"/>
      <w:divBdr>
        <w:top w:val="none" w:sz="0" w:space="0" w:color="auto"/>
        <w:left w:val="none" w:sz="0" w:space="0" w:color="auto"/>
        <w:bottom w:val="none" w:sz="0" w:space="0" w:color="auto"/>
        <w:right w:val="none" w:sz="0" w:space="0" w:color="auto"/>
      </w:divBdr>
    </w:div>
    <w:div w:id="365299252">
      <w:marLeft w:val="0"/>
      <w:marRight w:val="0"/>
      <w:marTop w:val="0"/>
      <w:marBottom w:val="0"/>
      <w:divBdr>
        <w:top w:val="none" w:sz="0" w:space="0" w:color="auto"/>
        <w:left w:val="none" w:sz="0" w:space="0" w:color="auto"/>
        <w:bottom w:val="none" w:sz="0" w:space="0" w:color="auto"/>
        <w:right w:val="none" w:sz="0" w:space="0" w:color="auto"/>
      </w:divBdr>
    </w:div>
    <w:div w:id="365299253">
      <w:marLeft w:val="0"/>
      <w:marRight w:val="0"/>
      <w:marTop w:val="0"/>
      <w:marBottom w:val="0"/>
      <w:divBdr>
        <w:top w:val="none" w:sz="0" w:space="0" w:color="auto"/>
        <w:left w:val="none" w:sz="0" w:space="0" w:color="auto"/>
        <w:bottom w:val="none" w:sz="0" w:space="0" w:color="auto"/>
        <w:right w:val="none" w:sz="0" w:space="0" w:color="auto"/>
      </w:divBdr>
    </w:div>
    <w:div w:id="365299254">
      <w:marLeft w:val="0"/>
      <w:marRight w:val="0"/>
      <w:marTop w:val="0"/>
      <w:marBottom w:val="0"/>
      <w:divBdr>
        <w:top w:val="none" w:sz="0" w:space="0" w:color="auto"/>
        <w:left w:val="none" w:sz="0" w:space="0" w:color="auto"/>
        <w:bottom w:val="none" w:sz="0" w:space="0" w:color="auto"/>
        <w:right w:val="none" w:sz="0" w:space="0" w:color="auto"/>
      </w:divBdr>
    </w:div>
    <w:div w:id="365299255">
      <w:marLeft w:val="0"/>
      <w:marRight w:val="0"/>
      <w:marTop w:val="0"/>
      <w:marBottom w:val="0"/>
      <w:divBdr>
        <w:top w:val="none" w:sz="0" w:space="0" w:color="auto"/>
        <w:left w:val="none" w:sz="0" w:space="0" w:color="auto"/>
        <w:bottom w:val="none" w:sz="0" w:space="0" w:color="auto"/>
        <w:right w:val="none" w:sz="0" w:space="0" w:color="auto"/>
      </w:divBdr>
    </w:div>
    <w:div w:id="365299256">
      <w:marLeft w:val="0"/>
      <w:marRight w:val="0"/>
      <w:marTop w:val="0"/>
      <w:marBottom w:val="0"/>
      <w:divBdr>
        <w:top w:val="none" w:sz="0" w:space="0" w:color="auto"/>
        <w:left w:val="none" w:sz="0" w:space="0" w:color="auto"/>
        <w:bottom w:val="none" w:sz="0" w:space="0" w:color="auto"/>
        <w:right w:val="none" w:sz="0" w:space="0" w:color="auto"/>
      </w:divBdr>
    </w:div>
    <w:div w:id="365299257">
      <w:marLeft w:val="0"/>
      <w:marRight w:val="0"/>
      <w:marTop w:val="0"/>
      <w:marBottom w:val="0"/>
      <w:divBdr>
        <w:top w:val="none" w:sz="0" w:space="0" w:color="auto"/>
        <w:left w:val="none" w:sz="0" w:space="0" w:color="auto"/>
        <w:bottom w:val="none" w:sz="0" w:space="0" w:color="auto"/>
        <w:right w:val="none" w:sz="0" w:space="0" w:color="auto"/>
      </w:divBdr>
    </w:div>
    <w:div w:id="365299258">
      <w:marLeft w:val="0"/>
      <w:marRight w:val="0"/>
      <w:marTop w:val="0"/>
      <w:marBottom w:val="0"/>
      <w:divBdr>
        <w:top w:val="none" w:sz="0" w:space="0" w:color="auto"/>
        <w:left w:val="none" w:sz="0" w:space="0" w:color="auto"/>
        <w:bottom w:val="none" w:sz="0" w:space="0" w:color="auto"/>
        <w:right w:val="none" w:sz="0" w:space="0" w:color="auto"/>
      </w:divBdr>
    </w:div>
    <w:div w:id="365299259">
      <w:marLeft w:val="0"/>
      <w:marRight w:val="0"/>
      <w:marTop w:val="0"/>
      <w:marBottom w:val="0"/>
      <w:divBdr>
        <w:top w:val="none" w:sz="0" w:space="0" w:color="auto"/>
        <w:left w:val="none" w:sz="0" w:space="0" w:color="auto"/>
        <w:bottom w:val="none" w:sz="0" w:space="0" w:color="auto"/>
        <w:right w:val="none" w:sz="0" w:space="0" w:color="auto"/>
      </w:divBdr>
    </w:div>
    <w:div w:id="365299260">
      <w:marLeft w:val="0"/>
      <w:marRight w:val="0"/>
      <w:marTop w:val="0"/>
      <w:marBottom w:val="0"/>
      <w:divBdr>
        <w:top w:val="none" w:sz="0" w:space="0" w:color="auto"/>
        <w:left w:val="none" w:sz="0" w:space="0" w:color="auto"/>
        <w:bottom w:val="none" w:sz="0" w:space="0" w:color="auto"/>
        <w:right w:val="none" w:sz="0" w:space="0" w:color="auto"/>
      </w:divBdr>
    </w:div>
    <w:div w:id="365299261">
      <w:marLeft w:val="0"/>
      <w:marRight w:val="0"/>
      <w:marTop w:val="0"/>
      <w:marBottom w:val="0"/>
      <w:divBdr>
        <w:top w:val="none" w:sz="0" w:space="0" w:color="auto"/>
        <w:left w:val="none" w:sz="0" w:space="0" w:color="auto"/>
        <w:bottom w:val="none" w:sz="0" w:space="0" w:color="auto"/>
        <w:right w:val="none" w:sz="0" w:space="0" w:color="auto"/>
      </w:divBdr>
    </w:div>
    <w:div w:id="365299262">
      <w:marLeft w:val="0"/>
      <w:marRight w:val="0"/>
      <w:marTop w:val="0"/>
      <w:marBottom w:val="0"/>
      <w:divBdr>
        <w:top w:val="none" w:sz="0" w:space="0" w:color="auto"/>
        <w:left w:val="none" w:sz="0" w:space="0" w:color="auto"/>
        <w:bottom w:val="none" w:sz="0" w:space="0" w:color="auto"/>
        <w:right w:val="none" w:sz="0" w:space="0" w:color="auto"/>
      </w:divBdr>
    </w:div>
    <w:div w:id="365299263">
      <w:marLeft w:val="0"/>
      <w:marRight w:val="0"/>
      <w:marTop w:val="0"/>
      <w:marBottom w:val="0"/>
      <w:divBdr>
        <w:top w:val="none" w:sz="0" w:space="0" w:color="auto"/>
        <w:left w:val="none" w:sz="0" w:space="0" w:color="auto"/>
        <w:bottom w:val="none" w:sz="0" w:space="0" w:color="auto"/>
        <w:right w:val="none" w:sz="0" w:space="0" w:color="auto"/>
      </w:divBdr>
    </w:div>
    <w:div w:id="365299264">
      <w:marLeft w:val="0"/>
      <w:marRight w:val="0"/>
      <w:marTop w:val="0"/>
      <w:marBottom w:val="0"/>
      <w:divBdr>
        <w:top w:val="none" w:sz="0" w:space="0" w:color="auto"/>
        <w:left w:val="none" w:sz="0" w:space="0" w:color="auto"/>
        <w:bottom w:val="none" w:sz="0" w:space="0" w:color="auto"/>
        <w:right w:val="none" w:sz="0" w:space="0" w:color="auto"/>
      </w:divBdr>
    </w:div>
    <w:div w:id="382602028">
      <w:bodyDiv w:val="1"/>
      <w:marLeft w:val="0"/>
      <w:marRight w:val="0"/>
      <w:marTop w:val="0"/>
      <w:marBottom w:val="0"/>
      <w:divBdr>
        <w:top w:val="none" w:sz="0" w:space="0" w:color="auto"/>
        <w:left w:val="none" w:sz="0" w:space="0" w:color="auto"/>
        <w:bottom w:val="none" w:sz="0" w:space="0" w:color="auto"/>
        <w:right w:val="none" w:sz="0" w:space="0" w:color="auto"/>
      </w:divBdr>
    </w:div>
    <w:div w:id="385687151">
      <w:bodyDiv w:val="1"/>
      <w:marLeft w:val="0"/>
      <w:marRight w:val="0"/>
      <w:marTop w:val="0"/>
      <w:marBottom w:val="0"/>
      <w:divBdr>
        <w:top w:val="none" w:sz="0" w:space="0" w:color="auto"/>
        <w:left w:val="none" w:sz="0" w:space="0" w:color="auto"/>
        <w:bottom w:val="none" w:sz="0" w:space="0" w:color="auto"/>
        <w:right w:val="none" w:sz="0" w:space="0" w:color="auto"/>
      </w:divBdr>
    </w:div>
    <w:div w:id="402721672">
      <w:bodyDiv w:val="1"/>
      <w:marLeft w:val="0"/>
      <w:marRight w:val="0"/>
      <w:marTop w:val="0"/>
      <w:marBottom w:val="0"/>
      <w:divBdr>
        <w:top w:val="none" w:sz="0" w:space="0" w:color="auto"/>
        <w:left w:val="none" w:sz="0" w:space="0" w:color="auto"/>
        <w:bottom w:val="none" w:sz="0" w:space="0" w:color="auto"/>
        <w:right w:val="none" w:sz="0" w:space="0" w:color="auto"/>
      </w:divBdr>
    </w:div>
    <w:div w:id="411005097">
      <w:bodyDiv w:val="1"/>
      <w:marLeft w:val="0"/>
      <w:marRight w:val="0"/>
      <w:marTop w:val="0"/>
      <w:marBottom w:val="0"/>
      <w:divBdr>
        <w:top w:val="none" w:sz="0" w:space="0" w:color="auto"/>
        <w:left w:val="none" w:sz="0" w:space="0" w:color="auto"/>
        <w:bottom w:val="none" w:sz="0" w:space="0" w:color="auto"/>
        <w:right w:val="none" w:sz="0" w:space="0" w:color="auto"/>
      </w:divBdr>
    </w:div>
    <w:div w:id="413475522">
      <w:bodyDiv w:val="1"/>
      <w:marLeft w:val="0"/>
      <w:marRight w:val="0"/>
      <w:marTop w:val="0"/>
      <w:marBottom w:val="0"/>
      <w:divBdr>
        <w:top w:val="none" w:sz="0" w:space="0" w:color="auto"/>
        <w:left w:val="none" w:sz="0" w:space="0" w:color="auto"/>
        <w:bottom w:val="none" w:sz="0" w:space="0" w:color="auto"/>
        <w:right w:val="none" w:sz="0" w:space="0" w:color="auto"/>
      </w:divBdr>
      <w:divsChild>
        <w:div w:id="201867576">
          <w:marLeft w:val="0"/>
          <w:marRight w:val="0"/>
          <w:marTop w:val="0"/>
          <w:marBottom w:val="0"/>
          <w:divBdr>
            <w:top w:val="none" w:sz="0" w:space="0" w:color="auto"/>
            <w:left w:val="none" w:sz="0" w:space="0" w:color="auto"/>
            <w:bottom w:val="none" w:sz="0" w:space="0" w:color="auto"/>
            <w:right w:val="none" w:sz="0" w:space="0" w:color="auto"/>
          </w:divBdr>
        </w:div>
        <w:div w:id="341471724">
          <w:marLeft w:val="0"/>
          <w:marRight w:val="0"/>
          <w:marTop w:val="0"/>
          <w:marBottom w:val="0"/>
          <w:divBdr>
            <w:top w:val="none" w:sz="0" w:space="0" w:color="auto"/>
            <w:left w:val="none" w:sz="0" w:space="0" w:color="auto"/>
            <w:bottom w:val="none" w:sz="0" w:space="0" w:color="auto"/>
            <w:right w:val="none" w:sz="0" w:space="0" w:color="auto"/>
          </w:divBdr>
          <w:divsChild>
            <w:div w:id="1721321162">
              <w:marLeft w:val="0"/>
              <w:marRight w:val="0"/>
              <w:marTop w:val="0"/>
              <w:marBottom w:val="0"/>
              <w:divBdr>
                <w:top w:val="none" w:sz="0" w:space="0" w:color="auto"/>
                <w:left w:val="none" w:sz="0" w:space="0" w:color="auto"/>
                <w:bottom w:val="none" w:sz="0" w:space="0" w:color="auto"/>
                <w:right w:val="none" w:sz="0" w:space="0" w:color="auto"/>
              </w:divBdr>
              <w:divsChild>
                <w:div w:id="844126002">
                  <w:marLeft w:val="0"/>
                  <w:marRight w:val="0"/>
                  <w:marTop w:val="0"/>
                  <w:marBottom w:val="0"/>
                  <w:divBdr>
                    <w:top w:val="none" w:sz="0" w:space="0" w:color="auto"/>
                    <w:left w:val="none" w:sz="0" w:space="0" w:color="auto"/>
                    <w:bottom w:val="none" w:sz="0" w:space="0" w:color="auto"/>
                    <w:right w:val="none" w:sz="0" w:space="0" w:color="auto"/>
                  </w:divBdr>
                </w:div>
                <w:div w:id="1200313422">
                  <w:marLeft w:val="0"/>
                  <w:marRight w:val="0"/>
                  <w:marTop w:val="0"/>
                  <w:marBottom w:val="0"/>
                  <w:divBdr>
                    <w:top w:val="none" w:sz="0" w:space="0" w:color="auto"/>
                    <w:left w:val="none" w:sz="0" w:space="0" w:color="auto"/>
                    <w:bottom w:val="none" w:sz="0" w:space="0" w:color="auto"/>
                    <w:right w:val="none" w:sz="0" w:space="0" w:color="auto"/>
                  </w:divBdr>
                </w:div>
                <w:div w:id="1246841142">
                  <w:marLeft w:val="0"/>
                  <w:marRight w:val="0"/>
                  <w:marTop w:val="0"/>
                  <w:marBottom w:val="0"/>
                  <w:divBdr>
                    <w:top w:val="none" w:sz="0" w:space="0" w:color="auto"/>
                    <w:left w:val="none" w:sz="0" w:space="0" w:color="auto"/>
                    <w:bottom w:val="none" w:sz="0" w:space="0" w:color="auto"/>
                    <w:right w:val="none" w:sz="0" w:space="0" w:color="auto"/>
                  </w:divBdr>
                </w:div>
                <w:div w:id="1640188015">
                  <w:marLeft w:val="0"/>
                  <w:marRight w:val="0"/>
                  <w:marTop w:val="0"/>
                  <w:marBottom w:val="0"/>
                  <w:divBdr>
                    <w:top w:val="none" w:sz="0" w:space="0" w:color="auto"/>
                    <w:left w:val="none" w:sz="0" w:space="0" w:color="auto"/>
                    <w:bottom w:val="none" w:sz="0" w:space="0" w:color="auto"/>
                    <w:right w:val="none" w:sz="0" w:space="0" w:color="auto"/>
                  </w:divBdr>
                </w:div>
                <w:div w:id="16618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5259">
          <w:marLeft w:val="0"/>
          <w:marRight w:val="0"/>
          <w:marTop w:val="0"/>
          <w:marBottom w:val="0"/>
          <w:divBdr>
            <w:top w:val="none" w:sz="0" w:space="0" w:color="auto"/>
            <w:left w:val="none" w:sz="0" w:space="0" w:color="auto"/>
            <w:bottom w:val="none" w:sz="0" w:space="0" w:color="auto"/>
            <w:right w:val="none" w:sz="0" w:space="0" w:color="auto"/>
          </w:divBdr>
        </w:div>
      </w:divsChild>
    </w:div>
    <w:div w:id="415827854">
      <w:bodyDiv w:val="1"/>
      <w:marLeft w:val="0"/>
      <w:marRight w:val="0"/>
      <w:marTop w:val="0"/>
      <w:marBottom w:val="0"/>
      <w:divBdr>
        <w:top w:val="none" w:sz="0" w:space="0" w:color="auto"/>
        <w:left w:val="none" w:sz="0" w:space="0" w:color="auto"/>
        <w:bottom w:val="none" w:sz="0" w:space="0" w:color="auto"/>
        <w:right w:val="none" w:sz="0" w:space="0" w:color="auto"/>
      </w:divBdr>
    </w:div>
    <w:div w:id="418136209">
      <w:bodyDiv w:val="1"/>
      <w:marLeft w:val="0"/>
      <w:marRight w:val="0"/>
      <w:marTop w:val="0"/>
      <w:marBottom w:val="0"/>
      <w:divBdr>
        <w:top w:val="none" w:sz="0" w:space="0" w:color="auto"/>
        <w:left w:val="none" w:sz="0" w:space="0" w:color="auto"/>
        <w:bottom w:val="none" w:sz="0" w:space="0" w:color="auto"/>
        <w:right w:val="none" w:sz="0" w:space="0" w:color="auto"/>
      </w:divBdr>
    </w:div>
    <w:div w:id="420032086">
      <w:bodyDiv w:val="1"/>
      <w:marLeft w:val="0"/>
      <w:marRight w:val="0"/>
      <w:marTop w:val="0"/>
      <w:marBottom w:val="0"/>
      <w:divBdr>
        <w:top w:val="none" w:sz="0" w:space="0" w:color="auto"/>
        <w:left w:val="none" w:sz="0" w:space="0" w:color="auto"/>
        <w:bottom w:val="none" w:sz="0" w:space="0" w:color="auto"/>
        <w:right w:val="none" w:sz="0" w:space="0" w:color="auto"/>
      </w:divBdr>
    </w:div>
    <w:div w:id="429929909">
      <w:bodyDiv w:val="1"/>
      <w:marLeft w:val="0"/>
      <w:marRight w:val="0"/>
      <w:marTop w:val="0"/>
      <w:marBottom w:val="0"/>
      <w:divBdr>
        <w:top w:val="none" w:sz="0" w:space="0" w:color="auto"/>
        <w:left w:val="none" w:sz="0" w:space="0" w:color="auto"/>
        <w:bottom w:val="none" w:sz="0" w:space="0" w:color="auto"/>
        <w:right w:val="none" w:sz="0" w:space="0" w:color="auto"/>
      </w:divBdr>
    </w:div>
    <w:div w:id="451947851">
      <w:bodyDiv w:val="1"/>
      <w:marLeft w:val="0"/>
      <w:marRight w:val="0"/>
      <w:marTop w:val="0"/>
      <w:marBottom w:val="0"/>
      <w:divBdr>
        <w:top w:val="none" w:sz="0" w:space="0" w:color="auto"/>
        <w:left w:val="none" w:sz="0" w:space="0" w:color="auto"/>
        <w:bottom w:val="none" w:sz="0" w:space="0" w:color="auto"/>
        <w:right w:val="none" w:sz="0" w:space="0" w:color="auto"/>
      </w:divBdr>
    </w:div>
    <w:div w:id="466358852">
      <w:bodyDiv w:val="1"/>
      <w:marLeft w:val="0"/>
      <w:marRight w:val="0"/>
      <w:marTop w:val="0"/>
      <w:marBottom w:val="0"/>
      <w:divBdr>
        <w:top w:val="none" w:sz="0" w:space="0" w:color="auto"/>
        <w:left w:val="none" w:sz="0" w:space="0" w:color="auto"/>
        <w:bottom w:val="none" w:sz="0" w:space="0" w:color="auto"/>
        <w:right w:val="none" w:sz="0" w:space="0" w:color="auto"/>
      </w:divBdr>
    </w:div>
    <w:div w:id="471292766">
      <w:bodyDiv w:val="1"/>
      <w:marLeft w:val="0"/>
      <w:marRight w:val="0"/>
      <w:marTop w:val="0"/>
      <w:marBottom w:val="0"/>
      <w:divBdr>
        <w:top w:val="none" w:sz="0" w:space="0" w:color="auto"/>
        <w:left w:val="none" w:sz="0" w:space="0" w:color="auto"/>
        <w:bottom w:val="none" w:sz="0" w:space="0" w:color="auto"/>
        <w:right w:val="none" w:sz="0" w:space="0" w:color="auto"/>
      </w:divBdr>
    </w:div>
    <w:div w:id="490100976">
      <w:bodyDiv w:val="1"/>
      <w:marLeft w:val="0"/>
      <w:marRight w:val="0"/>
      <w:marTop w:val="0"/>
      <w:marBottom w:val="0"/>
      <w:divBdr>
        <w:top w:val="none" w:sz="0" w:space="0" w:color="auto"/>
        <w:left w:val="none" w:sz="0" w:space="0" w:color="auto"/>
        <w:bottom w:val="none" w:sz="0" w:space="0" w:color="auto"/>
        <w:right w:val="none" w:sz="0" w:space="0" w:color="auto"/>
      </w:divBdr>
    </w:div>
    <w:div w:id="523328436">
      <w:bodyDiv w:val="1"/>
      <w:marLeft w:val="0"/>
      <w:marRight w:val="0"/>
      <w:marTop w:val="0"/>
      <w:marBottom w:val="0"/>
      <w:divBdr>
        <w:top w:val="none" w:sz="0" w:space="0" w:color="auto"/>
        <w:left w:val="none" w:sz="0" w:space="0" w:color="auto"/>
        <w:bottom w:val="none" w:sz="0" w:space="0" w:color="auto"/>
        <w:right w:val="none" w:sz="0" w:space="0" w:color="auto"/>
      </w:divBdr>
    </w:div>
    <w:div w:id="523522148">
      <w:bodyDiv w:val="1"/>
      <w:marLeft w:val="0"/>
      <w:marRight w:val="0"/>
      <w:marTop w:val="0"/>
      <w:marBottom w:val="0"/>
      <w:divBdr>
        <w:top w:val="none" w:sz="0" w:space="0" w:color="auto"/>
        <w:left w:val="none" w:sz="0" w:space="0" w:color="auto"/>
        <w:bottom w:val="none" w:sz="0" w:space="0" w:color="auto"/>
        <w:right w:val="none" w:sz="0" w:space="0" w:color="auto"/>
      </w:divBdr>
    </w:div>
    <w:div w:id="528876092">
      <w:bodyDiv w:val="1"/>
      <w:marLeft w:val="0"/>
      <w:marRight w:val="0"/>
      <w:marTop w:val="0"/>
      <w:marBottom w:val="0"/>
      <w:divBdr>
        <w:top w:val="none" w:sz="0" w:space="0" w:color="auto"/>
        <w:left w:val="none" w:sz="0" w:space="0" w:color="auto"/>
        <w:bottom w:val="none" w:sz="0" w:space="0" w:color="auto"/>
        <w:right w:val="none" w:sz="0" w:space="0" w:color="auto"/>
      </w:divBdr>
    </w:div>
    <w:div w:id="546571678">
      <w:bodyDiv w:val="1"/>
      <w:marLeft w:val="0"/>
      <w:marRight w:val="0"/>
      <w:marTop w:val="0"/>
      <w:marBottom w:val="0"/>
      <w:divBdr>
        <w:top w:val="none" w:sz="0" w:space="0" w:color="auto"/>
        <w:left w:val="none" w:sz="0" w:space="0" w:color="auto"/>
        <w:bottom w:val="none" w:sz="0" w:space="0" w:color="auto"/>
        <w:right w:val="none" w:sz="0" w:space="0" w:color="auto"/>
      </w:divBdr>
    </w:div>
    <w:div w:id="556282650">
      <w:bodyDiv w:val="1"/>
      <w:marLeft w:val="0"/>
      <w:marRight w:val="0"/>
      <w:marTop w:val="0"/>
      <w:marBottom w:val="0"/>
      <w:divBdr>
        <w:top w:val="none" w:sz="0" w:space="0" w:color="auto"/>
        <w:left w:val="none" w:sz="0" w:space="0" w:color="auto"/>
        <w:bottom w:val="none" w:sz="0" w:space="0" w:color="auto"/>
        <w:right w:val="none" w:sz="0" w:space="0" w:color="auto"/>
      </w:divBdr>
    </w:div>
    <w:div w:id="557592205">
      <w:bodyDiv w:val="1"/>
      <w:marLeft w:val="0"/>
      <w:marRight w:val="0"/>
      <w:marTop w:val="0"/>
      <w:marBottom w:val="0"/>
      <w:divBdr>
        <w:top w:val="none" w:sz="0" w:space="0" w:color="auto"/>
        <w:left w:val="none" w:sz="0" w:space="0" w:color="auto"/>
        <w:bottom w:val="none" w:sz="0" w:space="0" w:color="auto"/>
        <w:right w:val="none" w:sz="0" w:space="0" w:color="auto"/>
      </w:divBdr>
    </w:div>
    <w:div w:id="571280226">
      <w:bodyDiv w:val="1"/>
      <w:marLeft w:val="0"/>
      <w:marRight w:val="0"/>
      <w:marTop w:val="0"/>
      <w:marBottom w:val="0"/>
      <w:divBdr>
        <w:top w:val="none" w:sz="0" w:space="0" w:color="auto"/>
        <w:left w:val="none" w:sz="0" w:space="0" w:color="auto"/>
        <w:bottom w:val="none" w:sz="0" w:space="0" w:color="auto"/>
        <w:right w:val="none" w:sz="0" w:space="0" w:color="auto"/>
      </w:divBdr>
    </w:div>
    <w:div w:id="598411966">
      <w:bodyDiv w:val="1"/>
      <w:marLeft w:val="0"/>
      <w:marRight w:val="0"/>
      <w:marTop w:val="0"/>
      <w:marBottom w:val="0"/>
      <w:divBdr>
        <w:top w:val="none" w:sz="0" w:space="0" w:color="auto"/>
        <w:left w:val="none" w:sz="0" w:space="0" w:color="auto"/>
        <w:bottom w:val="none" w:sz="0" w:space="0" w:color="auto"/>
        <w:right w:val="none" w:sz="0" w:space="0" w:color="auto"/>
      </w:divBdr>
    </w:div>
    <w:div w:id="601569133">
      <w:bodyDiv w:val="1"/>
      <w:marLeft w:val="0"/>
      <w:marRight w:val="0"/>
      <w:marTop w:val="0"/>
      <w:marBottom w:val="0"/>
      <w:divBdr>
        <w:top w:val="none" w:sz="0" w:space="0" w:color="auto"/>
        <w:left w:val="none" w:sz="0" w:space="0" w:color="auto"/>
        <w:bottom w:val="none" w:sz="0" w:space="0" w:color="auto"/>
        <w:right w:val="none" w:sz="0" w:space="0" w:color="auto"/>
      </w:divBdr>
    </w:div>
    <w:div w:id="613944004">
      <w:bodyDiv w:val="1"/>
      <w:marLeft w:val="0"/>
      <w:marRight w:val="0"/>
      <w:marTop w:val="0"/>
      <w:marBottom w:val="0"/>
      <w:divBdr>
        <w:top w:val="none" w:sz="0" w:space="0" w:color="auto"/>
        <w:left w:val="none" w:sz="0" w:space="0" w:color="auto"/>
        <w:bottom w:val="none" w:sz="0" w:space="0" w:color="auto"/>
        <w:right w:val="none" w:sz="0" w:space="0" w:color="auto"/>
      </w:divBdr>
    </w:div>
    <w:div w:id="616372497">
      <w:bodyDiv w:val="1"/>
      <w:marLeft w:val="0"/>
      <w:marRight w:val="0"/>
      <w:marTop w:val="0"/>
      <w:marBottom w:val="0"/>
      <w:divBdr>
        <w:top w:val="none" w:sz="0" w:space="0" w:color="auto"/>
        <w:left w:val="none" w:sz="0" w:space="0" w:color="auto"/>
        <w:bottom w:val="none" w:sz="0" w:space="0" w:color="auto"/>
        <w:right w:val="none" w:sz="0" w:space="0" w:color="auto"/>
      </w:divBdr>
    </w:div>
    <w:div w:id="620380335">
      <w:bodyDiv w:val="1"/>
      <w:marLeft w:val="0"/>
      <w:marRight w:val="0"/>
      <w:marTop w:val="0"/>
      <w:marBottom w:val="0"/>
      <w:divBdr>
        <w:top w:val="none" w:sz="0" w:space="0" w:color="auto"/>
        <w:left w:val="none" w:sz="0" w:space="0" w:color="auto"/>
        <w:bottom w:val="none" w:sz="0" w:space="0" w:color="auto"/>
        <w:right w:val="none" w:sz="0" w:space="0" w:color="auto"/>
      </w:divBdr>
    </w:div>
    <w:div w:id="654842341">
      <w:bodyDiv w:val="1"/>
      <w:marLeft w:val="0"/>
      <w:marRight w:val="0"/>
      <w:marTop w:val="0"/>
      <w:marBottom w:val="0"/>
      <w:divBdr>
        <w:top w:val="none" w:sz="0" w:space="0" w:color="auto"/>
        <w:left w:val="none" w:sz="0" w:space="0" w:color="auto"/>
        <w:bottom w:val="none" w:sz="0" w:space="0" w:color="auto"/>
        <w:right w:val="none" w:sz="0" w:space="0" w:color="auto"/>
      </w:divBdr>
    </w:div>
    <w:div w:id="664239700">
      <w:bodyDiv w:val="1"/>
      <w:marLeft w:val="0"/>
      <w:marRight w:val="0"/>
      <w:marTop w:val="0"/>
      <w:marBottom w:val="0"/>
      <w:divBdr>
        <w:top w:val="none" w:sz="0" w:space="0" w:color="auto"/>
        <w:left w:val="none" w:sz="0" w:space="0" w:color="auto"/>
        <w:bottom w:val="none" w:sz="0" w:space="0" w:color="auto"/>
        <w:right w:val="none" w:sz="0" w:space="0" w:color="auto"/>
      </w:divBdr>
    </w:div>
    <w:div w:id="688487227">
      <w:bodyDiv w:val="1"/>
      <w:marLeft w:val="0"/>
      <w:marRight w:val="0"/>
      <w:marTop w:val="0"/>
      <w:marBottom w:val="0"/>
      <w:divBdr>
        <w:top w:val="none" w:sz="0" w:space="0" w:color="auto"/>
        <w:left w:val="none" w:sz="0" w:space="0" w:color="auto"/>
        <w:bottom w:val="none" w:sz="0" w:space="0" w:color="auto"/>
        <w:right w:val="none" w:sz="0" w:space="0" w:color="auto"/>
      </w:divBdr>
    </w:div>
    <w:div w:id="692339716">
      <w:bodyDiv w:val="1"/>
      <w:marLeft w:val="0"/>
      <w:marRight w:val="0"/>
      <w:marTop w:val="0"/>
      <w:marBottom w:val="0"/>
      <w:divBdr>
        <w:top w:val="none" w:sz="0" w:space="0" w:color="auto"/>
        <w:left w:val="none" w:sz="0" w:space="0" w:color="auto"/>
        <w:bottom w:val="none" w:sz="0" w:space="0" w:color="auto"/>
        <w:right w:val="none" w:sz="0" w:space="0" w:color="auto"/>
      </w:divBdr>
    </w:div>
    <w:div w:id="700008483">
      <w:bodyDiv w:val="1"/>
      <w:marLeft w:val="0"/>
      <w:marRight w:val="0"/>
      <w:marTop w:val="0"/>
      <w:marBottom w:val="0"/>
      <w:divBdr>
        <w:top w:val="none" w:sz="0" w:space="0" w:color="auto"/>
        <w:left w:val="none" w:sz="0" w:space="0" w:color="auto"/>
        <w:bottom w:val="none" w:sz="0" w:space="0" w:color="auto"/>
        <w:right w:val="none" w:sz="0" w:space="0" w:color="auto"/>
      </w:divBdr>
    </w:div>
    <w:div w:id="701054798">
      <w:bodyDiv w:val="1"/>
      <w:marLeft w:val="0"/>
      <w:marRight w:val="0"/>
      <w:marTop w:val="0"/>
      <w:marBottom w:val="0"/>
      <w:divBdr>
        <w:top w:val="none" w:sz="0" w:space="0" w:color="auto"/>
        <w:left w:val="none" w:sz="0" w:space="0" w:color="auto"/>
        <w:bottom w:val="none" w:sz="0" w:space="0" w:color="auto"/>
        <w:right w:val="none" w:sz="0" w:space="0" w:color="auto"/>
      </w:divBdr>
    </w:div>
    <w:div w:id="721825959">
      <w:bodyDiv w:val="1"/>
      <w:marLeft w:val="0"/>
      <w:marRight w:val="0"/>
      <w:marTop w:val="0"/>
      <w:marBottom w:val="0"/>
      <w:divBdr>
        <w:top w:val="none" w:sz="0" w:space="0" w:color="auto"/>
        <w:left w:val="none" w:sz="0" w:space="0" w:color="auto"/>
        <w:bottom w:val="none" w:sz="0" w:space="0" w:color="auto"/>
        <w:right w:val="none" w:sz="0" w:space="0" w:color="auto"/>
      </w:divBdr>
    </w:div>
    <w:div w:id="721906947">
      <w:bodyDiv w:val="1"/>
      <w:marLeft w:val="0"/>
      <w:marRight w:val="0"/>
      <w:marTop w:val="0"/>
      <w:marBottom w:val="0"/>
      <w:divBdr>
        <w:top w:val="none" w:sz="0" w:space="0" w:color="auto"/>
        <w:left w:val="none" w:sz="0" w:space="0" w:color="auto"/>
        <w:bottom w:val="none" w:sz="0" w:space="0" w:color="auto"/>
        <w:right w:val="none" w:sz="0" w:space="0" w:color="auto"/>
      </w:divBdr>
    </w:div>
    <w:div w:id="726487400">
      <w:bodyDiv w:val="1"/>
      <w:marLeft w:val="0"/>
      <w:marRight w:val="0"/>
      <w:marTop w:val="0"/>
      <w:marBottom w:val="0"/>
      <w:divBdr>
        <w:top w:val="none" w:sz="0" w:space="0" w:color="auto"/>
        <w:left w:val="none" w:sz="0" w:space="0" w:color="auto"/>
        <w:bottom w:val="none" w:sz="0" w:space="0" w:color="auto"/>
        <w:right w:val="none" w:sz="0" w:space="0" w:color="auto"/>
      </w:divBdr>
    </w:div>
    <w:div w:id="729115316">
      <w:bodyDiv w:val="1"/>
      <w:marLeft w:val="0"/>
      <w:marRight w:val="0"/>
      <w:marTop w:val="0"/>
      <w:marBottom w:val="0"/>
      <w:divBdr>
        <w:top w:val="none" w:sz="0" w:space="0" w:color="auto"/>
        <w:left w:val="none" w:sz="0" w:space="0" w:color="auto"/>
        <w:bottom w:val="none" w:sz="0" w:space="0" w:color="auto"/>
        <w:right w:val="none" w:sz="0" w:space="0" w:color="auto"/>
      </w:divBdr>
    </w:div>
    <w:div w:id="736705822">
      <w:bodyDiv w:val="1"/>
      <w:marLeft w:val="0"/>
      <w:marRight w:val="0"/>
      <w:marTop w:val="0"/>
      <w:marBottom w:val="0"/>
      <w:divBdr>
        <w:top w:val="none" w:sz="0" w:space="0" w:color="auto"/>
        <w:left w:val="none" w:sz="0" w:space="0" w:color="auto"/>
        <w:bottom w:val="none" w:sz="0" w:space="0" w:color="auto"/>
        <w:right w:val="none" w:sz="0" w:space="0" w:color="auto"/>
      </w:divBdr>
    </w:div>
    <w:div w:id="743724848">
      <w:bodyDiv w:val="1"/>
      <w:marLeft w:val="0"/>
      <w:marRight w:val="0"/>
      <w:marTop w:val="0"/>
      <w:marBottom w:val="0"/>
      <w:divBdr>
        <w:top w:val="none" w:sz="0" w:space="0" w:color="auto"/>
        <w:left w:val="none" w:sz="0" w:space="0" w:color="auto"/>
        <w:bottom w:val="none" w:sz="0" w:space="0" w:color="auto"/>
        <w:right w:val="none" w:sz="0" w:space="0" w:color="auto"/>
      </w:divBdr>
    </w:div>
    <w:div w:id="745569231">
      <w:bodyDiv w:val="1"/>
      <w:marLeft w:val="0"/>
      <w:marRight w:val="0"/>
      <w:marTop w:val="0"/>
      <w:marBottom w:val="0"/>
      <w:divBdr>
        <w:top w:val="none" w:sz="0" w:space="0" w:color="auto"/>
        <w:left w:val="none" w:sz="0" w:space="0" w:color="auto"/>
        <w:bottom w:val="none" w:sz="0" w:space="0" w:color="auto"/>
        <w:right w:val="none" w:sz="0" w:space="0" w:color="auto"/>
      </w:divBdr>
      <w:divsChild>
        <w:div w:id="137843512">
          <w:marLeft w:val="0"/>
          <w:marRight w:val="0"/>
          <w:marTop w:val="0"/>
          <w:marBottom w:val="0"/>
          <w:divBdr>
            <w:top w:val="none" w:sz="0" w:space="0" w:color="auto"/>
            <w:left w:val="none" w:sz="0" w:space="0" w:color="auto"/>
            <w:bottom w:val="none" w:sz="0" w:space="0" w:color="auto"/>
            <w:right w:val="none" w:sz="0" w:space="0" w:color="auto"/>
          </w:divBdr>
        </w:div>
      </w:divsChild>
    </w:div>
    <w:div w:id="745957852">
      <w:bodyDiv w:val="1"/>
      <w:marLeft w:val="0"/>
      <w:marRight w:val="0"/>
      <w:marTop w:val="0"/>
      <w:marBottom w:val="0"/>
      <w:divBdr>
        <w:top w:val="none" w:sz="0" w:space="0" w:color="auto"/>
        <w:left w:val="none" w:sz="0" w:space="0" w:color="auto"/>
        <w:bottom w:val="none" w:sz="0" w:space="0" w:color="auto"/>
        <w:right w:val="none" w:sz="0" w:space="0" w:color="auto"/>
      </w:divBdr>
    </w:div>
    <w:div w:id="752354720">
      <w:bodyDiv w:val="1"/>
      <w:marLeft w:val="0"/>
      <w:marRight w:val="0"/>
      <w:marTop w:val="0"/>
      <w:marBottom w:val="0"/>
      <w:divBdr>
        <w:top w:val="none" w:sz="0" w:space="0" w:color="auto"/>
        <w:left w:val="none" w:sz="0" w:space="0" w:color="auto"/>
        <w:bottom w:val="none" w:sz="0" w:space="0" w:color="auto"/>
        <w:right w:val="none" w:sz="0" w:space="0" w:color="auto"/>
      </w:divBdr>
    </w:div>
    <w:div w:id="757673883">
      <w:bodyDiv w:val="1"/>
      <w:marLeft w:val="0"/>
      <w:marRight w:val="0"/>
      <w:marTop w:val="0"/>
      <w:marBottom w:val="0"/>
      <w:divBdr>
        <w:top w:val="none" w:sz="0" w:space="0" w:color="auto"/>
        <w:left w:val="none" w:sz="0" w:space="0" w:color="auto"/>
        <w:bottom w:val="none" w:sz="0" w:space="0" w:color="auto"/>
        <w:right w:val="none" w:sz="0" w:space="0" w:color="auto"/>
      </w:divBdr>
    </w:div>
    <w:div w:id="765882346">
      <w:bodyDiv w:val="1"/>
      <w:marLeft w:val="0"/>
      <w:marRight w:val="0"/>
      <w:marTop w:val="0"/>
      <w:marBottom w:val="0"/>
      <w:divBdr>
        <w:top w:val="none" w:sz="0" w:space="0" w:color="auto"/>
        <w:left w:val="none" w:sz="0" w:space="0" w:color="auto"/>
        <w:bottom w:val="none" w:sz="0" w:space="0" w:color="auto"/>
        <w:right w:val="none" w:sz="0" w:space="0" w:color="auto"/>
      </w:divBdr>
    </w:div>
    <w:div w:id="774130933">
      <w:bodyDiv w:val="1"/>
      <w:marLeft w:val="0"/>
      <w:marRight w:val="0"/>
      <w:marTop w:val="0"/>
      <w:marBottom w:val="0"/>
      <w:divBdr>
        <w:top w:val="none" w:sz="0" w:space="0" w:color="auto"/>
        <w:left w:val="none" w:sz="0" w:space="0" w:color="auto"/>
        <w:bottom w:val="none" w:sz="0" w:space="0" w:color="auto"/>
        <w:right w:val="none" w:sz="0" w:space="0" w:color="auto"/>
      </w:divBdr>
    </w:div>
    <w:div w:id="782959099">
      <w:bodyDiv w:val="1"/>
      <w:marLeft w:val="0"/>
      <w:marRight w:val="0"/>
      <w:marTop w:val="0"/>
      <w:marBottom w:val="0"/>
      <w:divBdr>
        <w:top w:val="none" w:sz="0" w:space="0" w:color="auto"/>
        <w:left w:val="none" w:sz="0" w:space="0" w:color="auto"/>
        <w:bottom w:val="none" w:sz="0" w:space="0" w:color="auto"/>
        <w:right w:val="none" w:sz="0" w:space="0" w:color="auto"/>
      </w:divBdr>
    </w:div>
    <w:div w:id="807936154">
      <w:bodyDiv w:val="1"/>
      <w:marLeft w:val="0"/>
      <w:marRight w:val="0"/>
      <w:marTop w:val="0"/>
      <w:marBottom w:val="0"/>
      <w:divBdr>
        <w:top w:val="none" w:sz="0" w:space="0" w:color="auto"/>
        <w:left w:val="none" w:sz="0" w:space="0" w:color="auto"/>
        <w:bottom w:val="none" w:sz="0" w:space="0" w:color="auto"/>
        <w:right w:val="none" w:sz="0" w:space="0" w:color="auto"/>
      </w:divBdr>
      <w:divsChild>
        <w:div w:id="255358962">
          <w:marLeft w:val="0"/>
          <w:marRight w:val="0"/>
          <w:marTop w:val="0"/>
          <w:marBottom w:val="0"/>
          <w:divBdr>
            <w:top w:val="none" w:sz="0" w:space="0" w:color="auto"/>
            <w:left w:val="none" w:sz="0" w:space="0" w:color="auto"/>
            <w:bottom w:val="none" w:sz="0" w:space="0" w:color="auto"/>
            <w:right w:val="none" w:sz="0" w:space="0" w:color="auto"/>
          </w:divBdr>
        </w:div>
        <w:div w:id="760957160">
          <w:marLeft w:val="0"/>
          <w:marRight w:val="0"/>
          <w:marTop w:val="0"/>
          <w:marBottom w:val="0"/>
          <w:divBdr>
            <w:top w:val="none" w:sz="0" w:space="0" w:color="auto"/>
            <w:left w:val="none" w:sz="0" w:space="0" w:color="auto"/>
            <w:bottom w:val="none" w:sz="0" w:space="0" w:color="auto"/>
            <w:right w:val="none" w:sz="0" w:space="0" w:color="auto"/>
          </w:divBdr>
        </w:div>
        <w:div w:id="1365711410">
          <w:marLeft w:val="0"/>
          <w:marRight w:val="0"/>
          <w:marTop w:val="0"/>
          <w:marBottom w:val="0"/>
          <w:divBdr>
            <w:top w:val="none" w:sz="0" w:space="0" w:color="auto"/>
            <w:left w:val="none" w:sz="0" w:space="0" w:color="auto"/>
            <w:bottom w:val="none" w:sz="0" w:space="0" w:color="auto"/>
            <w:right w:val="none" w:sz="0" w:space="0" w:color="auto"/>
          </w:divBdr>
        </w:div>
        <w:div w:id="1572151757">
          <w:marLeft w:val="0"/>
          <w:marRight w:val="0"/>
          <w:marTop w:val="0"/>
          <w:marBottom w:val="0"/>
          <w:divBdr>
            <w:top w:val="none" w:sz="0" w:space="0" w:color="auto"/>
            <w:left w:val="none" w:sz="0" w:space="0" w:color="auto"/>
            <w:bottom w:val="none" w:sz="0" w:space="0" w:color="auto"/>
            <w:right w:val="none" w:sz="0" w:space="0" w:color="auto"/>
          </w:divBdr>
        </w:div>
        <w:div w:id="2063091434">
          <w:marLeft w:val="0"/>
          <w:marRight w:val="0"/>
          <w:marTop w:val="0"/>
          <w:marBottom w:val="0"/>
          <w:divBdr>
            <w:top w:val="none" w:sz="0" w:space="0" w:color="auto"/>
            <w:left w:val="none" w:sz="0" w:space="0" w:color="auto"/>
            <w:bottom w:val="none" w:sz="0" w:space="0" w:color="auto"/>
            <w:right w:val="none" w:sz="0" w:space="0" w:color="auto"/>
          </w:divBdr>
        </w:div>
      </w:divsChild>
    </w:div>
    <w:div w:id="815151528">
      <w:bodyDiv w:val="1"/>
      <w:marLeft w:val="0"/>
      <w:marRight w:val="0"/>
      <w:marTop w:val="0"/>
      <w:marBottom w:val="0"/>
      <w:divBdr>
        <w:top w:val="none" w:sz="0" w:space="0" w:color="auto"/>
        <w:left w:val="none" w:sz="0" w:space="0" w:color="auto"/>
        <w:bottom w:val="none" w:sz="0" w:space="0" w:color="auto"/>
        <w:right w:val="none" w:sz="0" w:space="0" w:color="auto"/>
      </w:divBdr>
    </w:div>
    <w:div w:id="845289193">
      <w:bodyDiv w:val="1"/>
      <w:marLeft w:val="0"/>
      <w:marRight w:val="0"/>
      <w:marTop w:val="0"/>
      <w:marBottom w:val="0"/>
      <w:divBdr>
        <w:top w:val="none" w:sz="0" w:space="0" w:color="auto"/>
        <w:left w:val="none" w:sz="0" w:space="0" w:color="auto"/>
        <w:bottom w:val="none" w:sz="0" w:space="0" w:color="auto"/>
        <w:right w:val="none" w:sz="0" w:space="0" w:color="auto"/>
      </w:divBdr>
    </w:div>
    <w:div w:id="883911064">
      <w:bodyDiv w:val="1"/>
      <w:marLeft w:val="0"/>
      <w:marRight w:val="0"/>
      <w:marTop w:val="0"/>
      <w:marBottom w:val="0"/>
      <w:divBdr>
        <w:top w:val="none" w:sz="0" w:space="0" w:color="auto"/>
        <w:left w:val="none" w:sz="0" w:space="0" w:color="auto"/>
        <w:bottom w:val="none" w:sz="0" w:space="0" w:color="auto"/>
        <w:right w:val="none" w:sz="0" w:space="0" w:color="auto"/>
      </w:divBdr>
    </w:div>
    <w:div w:id="890727050">
      <w:bodyDiv w:val="1"/>
      <w:marLeft w:val="0"/>
      <w:marRight w:val="0"/>
      <w:marTop w:val="0"/>
      <w:marBottom w:val="0"/>
      <w:divBdr>
        <w:top w:val="none" w:sz="0" w:space="0" w:color="auto"/>
        <w:left w:val="none" w:sz="0" w:space="0" w:color="auto"/>
        <w:bottom w:val="none" w:sz="0" w:space="0" w:color="auto"/>
        <w:right w:val="none" w:sz="0" w:space="0" w:color="auto"/>
      </w:divBdr>
    </w:div>
    <w:div w:id="909340311">
      <w:bodyDiv w:val="1"/>
      <w:marLeft w:val="0"/>
      <w:marRight w:val="0"/>
      <w:marTop w:val="0"/>
      <w:marBottom w:val="0"/>
      <w:divBdr>
        <w:top w:val="none" w:sz="0" w:space="0" w:color="auto"/>
        <w:left w:val="none" w:sz="0" w:space="0" w:color="auto"/>
        <w:bottom w:val="none" w:sz="0" w:space="0" w:color="auto"/>
        <w:right w:val="none" w:sz="0" w:space="0" w:color="auto"/>
      </w:divBdr>
    </w:div>
    <w:div w:id="922568496">
      <w:bodyDiv w:val="1"/>
      <w:marLeft w:val="0"/>
      <w:marRight w:val="0"/>
      <w:marTop w:val="0"/>
      <w:marBottom w:val="0"/>
      <w:divBdr>
        <w:top w:val="none" w:sz="0" w:space="0" w:color="auto"/>
        <w:left w:val="none" w:sz="0" w:space="0" w:color="auto"/>
        <w:bottom w:val="none" w:sz="0" w:space="0" w:color="auto"/>
        <w:right w:val="none" w:sz="0" w:space="0" w:color="auto"/>
      </w:divBdr>
    </w:div>
    <w:div w:id="929236203">
      <w:bodyDiv w:val="1"/>
      <w:marLeft w:val="0"/>
      <w:marRight w:val="0"/>
      <w:marTop w:val="0"/>
      <w:marBottom w:val="0"/>
      <w:divBdr>
        <w:top w:val="none" w:sz="0" w:space="0" w:color="auto"/>
        <w:left w:val="none" w:sz="0" w:space="0" w:color="auto"/>
        <w:bottom w:val="none" w:sz="0" w:space="0" w:color="auto"/>
        <w:right w:val="none" w:sz="0" w:space="0" w:color="auto"/>
      </w:divBdr>
    </w:div>
    <w:div w:id="980692326">
      <w:bodyDiv w:val="1"/>
      <w:marLeft w:val="0"/>
      <w:marRight w:val="0"/>
      <w:marTop w:val="0"/>
      <w:marBottom w:val="0"/>
      <w:divBdr>
        <w:top w:val="none" w:sz="0" w:space="0" w:color="auto"/>
        <w:left w:val="none" w:sz="0" w:space="0" w:color="auto"/>
        <w:bottom w:val="none" w:sz="0" w:space="0" w:color="auto"/>
        <w:right w:val="none" w:sz="0" w:space="0" w:color="auto"/>
      </w:divBdr>
    </w:div>
    <w:div w:id="983201215">
      <w:bodyDiv w:val="1"/>
      <w:marLeft w:val="0"/>
      <w:marRight w:val="0"/>
      <w:marTop w:val="0"/>
      <w:marBottom w:val="0"/>
      <w:divBdr>
        <w:top w:val="none" w:sz="0" w:space="0" w:color="auto"/>
        <w:left w:val="none" w:sz="0" w:space="0" w:color="auto"/>
        <w:bottom w:val="none" w:sz="0" w:space="0" w:color="auto"/>
        <w:right w:val="none" w:sz="0" w:space="0" w:color="auto"/>
      </w:divBdr>
    </w:div>
    <w:div w:id="986010594">
      <w:bodyDiv w:val="1"/>
      <w:marLeft w:val="0"/>
      <w:marRight w:val="0"/>
      <w:marTop w:val="0"/>
      <w:marBottom w:val="0"/>
      <w:divBdr>
        <w:top w:val="none" w:sz="0" w:space="0" w:color="auto"/>
        <w:left w:val="none" w:sz="0" w:space="0" w:color="auto"/>
        <w:bottom w:val="none" w:sz="0" w:space="0" w:color="auto"/>
        <w:right w:val="none" w:sz="0" w:space="0" w:color="auto"/>
      </w:divBdr>
    </w:div>
    <w:div w:id="998968388">
      <w:bodyDiv w:val="1"/>
      <w:marLeft w:val="0"/>
      <w:marRight w:val="0"/>
      <w:marTop w:val="0"/>
      <w:marBottom w:val="0"/>
      <w:divBdr>
        <w:top w:val="none" w:sz="0" w:space="0" w:color="auto"/>
        <w:left w:val="none" w:sz="0" w:space="0" w:color="auto"/>
        <w:bottom w:val="none" w:sz="0" w:space="0" w:color="auto"/>
        <w:right w:val="none" w:sz="0" w:space="0" w:color="auto"/>
      </w:divBdr>
    </w:div>
    <w:div w:id="1002775740">
      <w:bodyDiv w:val="1"/>
      <w:marLeft w:val="0"/>
      <w:marRight w:val="0"/>
      <w:marTop w:val="0"/>
      <w:marBottom w:val="0"/>
      <w:divBdr>
        <w:top w:val="none" w:sz="0" w:space="0" w:color="auto"/>
        <w:left w:val="none" w:sz="0" w:space="0" w:color="auto"/>
        <w:bottom w:val="none" w:sz="0" w:space="0" w:color="auto"/>
        <w:right w:val="none" w:sz="0" w:space="0" w:color="auto"/>
      </w:divBdr>
    </w:div>
    <w:div w:id="1025323787">
      <w:bodyDiv w:val="1"/>
      <w:marLeft w:val="0"/>
      <w:marRight w:val="0"/>
      <w:marTop w:val="0"/>
      <w:marBottom w:val="0"/>
      <w:divBdr>
        <w:top w:val="none" w:sz="0" w:space="0" w:color="auto"/>
        <w:left w:val="none" w:sz="0" w:space="0" w:color="auto"/>
        <w:bottom w:val="none" w:sz="0" w:space="0" w:color="auto"/>
        <w:right w:val="none" w:sz="0" w:space="0" w:color="auto"/>
      </w:divBdr>
    </w:div>
    <w:div w:id="1029798244">
      <w:bodyDiv w:val="1"/>
      <w:marLeft w:val="0"/>
      <w:marRight w:val="0"/>
      <w:marTop w:val="0"/>
      <w:marBottom w:val="0"/>
      <w:divBdr>
        <w:top w:val="none" w:sz="0" w:space="0" w:color="auto"/>
        <w:left w:val="none" w:sz="0" w:space="0" w:color="auto"/>
        <w:bottom w:val="none" w:sz="0" w:space="0" w:color="auto"/>
        <w:right w:val="none" w:sz="0" w:space="0" w:color="auto"/>
      </w:divBdr>
    </w:div>
    <w:div w:id="1040278025">
      <w:bodyDiv w:val="1"/>
      <w:marLeft w:val="0"/>
      <w:marRight w:val="0"/>
      <w:marTop w:val="0"/>
      <w:marBottom w:val="0"/>
      <w:divBdr>
        <w:top w:val="none" w:sz="0" w:space="0" w:color="auto"/>
        <w:left w:val="none" w:sz="0" w:space="0" w:color="auto"/>
        <w:bottom w:val="none" w:sz="0" w:space="0" w:color="auto"/>
        <w:right w:val="none" w:sz="0" w:space="0" w:color="auto"/>
      </w:divBdr>
    </w:div>
    <w:div w:id="1048608712">
      <w:bodyDiv w:val="1"/>
      <w:marLeft w:val="0"/>
      <w:marRight w:val="0"/>
      <w:marTop w:val="0"/>
      <w:marBottom w:val="0"/>
      <w:divBdr>
        <w:top w:val="none" w:sz="0" w:space="0" w:color="auto"/>
        <w:left w:val="none" w:sz="0" w:space="0" w:color="auto"/>
        <w:bottom w:val="none" w:sz="0" w:space="0" w:color="auto"/>
        <w:right w:val="none" w:sz="0" w:space="0" w:color="auto"/>
      </w:divBdr>
    </w:div>
    <w:div w:id="1049183579">
      <w:bodyDiv w:val="1"/>
      <w:marLeft w:val="0"/>
      <w:marRight w:val="0"/>
      <w:marTop w:val="0"/>
      <w:marBottom w:val="0"/>
      <w:divBdr>
        <w:top w:val="none" w:sz="0" w:space="0" w:color="auto"/>
        <w:left w:val="none" w:sz="0" w:space="0" w:color="auto"/>
        <w:bottom w:val="none" w:sz="0" w:space="0" w:color="auto"/>
        <w:right w:val="none" w:sz="0" w:space="0" w:color="auto"/>
      </w:divBdr>
    </w:div>
    <w:div w:id="1051421049">
      <w:bodyDiv w:val="1"/>
      <w:marLeft w:val="0"/>
      <w:marRight w:val="0"/>
      <w:marTop w:val="0"/>
      <w:marBottom w:val="0"/>
      <w:divBdr>
        <w:top w:val="none" w:sz="0" w:space="0" w:color="auto"/>
        <w:left w:val="none" w:sz="0" w:space="0" w:color="auto"/>
        <w:bottom w:val="none" w:sz="0" w:space="0" w:color="auto"/>
        <w:right w:val="none" w:sz="0" w:space="0" w:color="auto"/>
      </w:divBdr>
    </w:div>
    <w:div w:id="1053233883">
      <w:bodyDiv w:val="1"/>
      <w:marLeft w:val="0"/>
      <w:marRight w:val="0"/>
      <w:marTop w:val="0"/>
      <w:marBottom w:val="0"/>
      <w:divBdr>
        <w:top w:val="none" w:sz="0" w:space="0" w:color="auto"/>
        <w:left w:val="none" w:sz="0" w:space="0" w:color="auto"/>
        <w:bottom w:val="none" w:sz="0" w:space="0" w:color="auto"/>
        <w:right w:val="none" w:sz="0" w:space="0" w:color="auto"/>
      </w:divBdr>
    </w:div>
    <w:div w:id="1059474869">
      <w:bodyDiv w:val="1"/>
      <w:marLeft w:val="0"/>
      <w:marRight w:val="0"/>
      <w:marTop w:val="0"/>
      <w:marBottom w:val="0"/>
      <w:divBdr>
        <w:top w:val="none" w:sz="0" w:space="0" w:color="auto"/>
        <w:left w:val="none" w:sz="0" w:space="0" w:color="auto"/>
        <w:bottom w:val="none" w:sz="0" w:space="0" w:color="auto"/>
        <w:right w:val="none" w:sz="0" w:space="0" w:color="auto"/>
      </w:divBdr>
    </w:div>
    <w:div w:id="1059477375">
      <w:bodyDiv w:val="1"/>
      <w:marLeft w:val="0"/>
      <w:marRight w:val="0"/>
      <w:marTop w:val="0"/>
      <w:marBottom w:val="0"/>
      <w:divBdr>
        <w:top w:val="none" w:sz="0" w:space="0" w:color="auto"/>
        <w:left w:val="none" w:sz="0" w:space="0" w:color="auto"/>
        <w:bottom w:val="none" w:sz="0" w:space="0" w:color="auto"/>
        <w:right w:val="none" w:sz="0" w:space="0" w:color="auto"/>
      </w:divBdr>
    </w:div>
    <w:div w:id="1061518756">
      <w:bodyDiv w:val="1"/>
      <w:marLeft w:val="0"/>
      <w:marRight w:val="0"/>
      <w:marTop w:val="0"/>
      <w:marBottom w:val="0"/>
      <w:divBdr>
        <w:top w:val="none" w:sz="0" w:space="0" w:color="auto"/>
        <w:left w:val="none" w:sz="0" w:space="0" w:color="auto"/>
        <w:bottom w:val="none" w:sz="0" w:space="0" w:color="auto"/>
        <w:right w:val="none" w:sz="0" w:space="0" w:color="auto"/>
      </w:divBdr>
    </w:div>
    <w:div w:id="1063679959">
      <w:bodyDiv w:val="1"/>
      <w:marLeft w:val="0"/>
      <w:marRight w:val="0"/>
      <w:marTop w:val="0"/>
      <w:marBottom w:val="0"/>
      <w:divBdr>
        <w:top w:val="none" w:sz="0" w:space="0" w:color="auto"/>
        <w:left w:val="none" w:sz="0" w:space="0" w:color="auto"/>
        <w:bottom w:val="none" w:sz="0" w:space="0" w:color="auto"/>
        <w:right w:val="none" w:sz="0" w:space="0" w:color="auto"/>
      </w:divBdr>
    </w:div>
    <w:div w:id="1070689342">
      <w:bodyDiv w:val="1"/>
      <w:marLeft w:val="0"/>
      <w:marRight w:val="0"/>
      <w:marTop w:val="0"/>
      <w:marBottom w:val="0"/>
      <w:divBdr>
        <w:top w:val="none" w:sz="0" w:space="0" w:color="auto"/>
        <w:left w:val="none" w:sz="0" w:space="0" w:color="auto"/>
        <w:bottom w:val="none" w:sz="0" w:space="0" w:color="auto"/>
        <w:right w:val="none" w:sz="0" w:space="0" w:color="auto"/>
      </w:divBdr>
    </w:div>
    <w:div w:id="1070886050">
      <w:bodyDiv w:val="1"/>
      <w:marLeft w:val="0"/>
      <w:marRight w:val="0"/>
      <w:marTop w:val="0"/>
      <w:marBottom w:val="0"/>
      <w:divBdr>
        <w:top w:val="none" w:sz="0" w:space="0" w:color="auto"/>
        <w:left w:val="none" w:sz="0" w:space="0" w:color="auto"/>
        <w:bottom w:val="none" w:sz="0" w:space="0" w:color="auto"/>
        <w:right w:val="none" w:sz="0" w:space="0" w:color="auto"/>
      </w:divBdr>
    </w:div>
    <w:div w:id="1076828444">
      <w:bodyDiv w:val="1"/>
      <w:marLeft w:val="0"/>
      <w:marRight w:val="0"/>
      <w:marTop w:val="0"/>
      <w:marBottom w:val="0"/>
      <w:divBdr>
        <w:top w:val="none" w:sz="0" w:space="0" w:color="auto"/>
        <w:left w:val="none" w:sz="0" w:space="0" w:color="auto"/>
        <w:bottom w:val="none" w:sz="0" w:space="0" w:color="auto"/>
        <w:right w:val="none" w:sz="0" w:space="0" w:color="auto"/>
      </w:divBdr>
    </w:div>
    <w:div w:id="1077047071">
      <w:bodyDiv w:val="1"/>
      <w:marLeft w:val="0"/>
      <w:marRight w:val="0"/>
      <w:marTop w:val="0"/>
      <w:marBottom w:val="0"/>
      <w:divBdr>
        <w:top w:val="none" w:sz="0" w:space="0" w:color="auto"/>
        <w:left w:val="none" w:sz="0" w:space="0" w:color="auto"/>
        <w:bottom w:val="none" w:sz="0" w:space="0" w:color="auto"/>
        <w:right w:val="none" w:sz="0" w:space="0" w:color="auto"/>
      </w:divBdr>
    </w:div>
    <w:div w:id="1086803791">
      <w:bodyDiv w:val="1"/>
      <w:marLeft w:val="0"/>
      <w:marRight w:val="0"/>
      <w:marTop w:val="0"/>
      <w:marBottom w:val="0"/>
      <w:divBdr>
        <w:top w:val="none" w:sz="0" w:space="0" w:color="auto"/>
        <w:left w:val="none" w:sz="0" w:space="0" w:color="auto"/>
        <w:bottom w:val="none" w:sz="0" w:space="0" w:color="auto"/>
        <w:right w:val="none" w:sz="0" w:space="0" w:color="auto"/>
      </w:divBdr>
    </w:div>
    <w:div w:id="1093433550">
      <w:bodyDiv w:val="1"/>
      <w:marLeft w:val="0"/>
      <w:marRight w:val="0"/>
      <w:marTop w:val="0"/>
      <w:marBottom w:val="0"/>
      <w:divBdr>
        <w:top w:val="none" w:sz="0" w:space="0" w:color="auto"/>
        <w:left w:val="none" w:sz="0" w:space="0" w:color="auto"/>
        <w:bottom w:val="none" w:sz="0" w:space="0" w:color="auto"/>
        <w:right w:val="none" w:sz="0" w:space="0" w:color="auto"/>
      </w:divBdr>
    </w:div>
    <w:div w:id="1100447028">
      <w:bodyDiv w:val="1"/>
      <w:marLeft w:val="0"/>
      <w:marRight w:val="0"/>
      <w:marTop w:val="0"/>
      <w:marBottom w:val="0"/>
      <w:divBdr>
        <w:top w:val="none" w:sz="0" w:space="0" w:color="auto"/>
        <w:left w:val="none" w:sz="0" w:space="0" w:color="auto"/>
        <w:bottom w:val="none" w:sz="0" w:space="0" w:color="auto"/>
        <w:right w:val="none" w:sz="0" w:space="0" w:color="auto"/>
      </w:divBdr>
    </w:div>
    <w:div w:id="1100681509">
      <w:bodyDiv w:val="1"/>
      <w:marLeft w:val="0"/>
      <w:marRight w:val="0"/>
      <w:marTop w:val="0"/>
      <w:marBottom w:val="0"/>
      <w:divBdr>
        <w:top w:val="none" w:sz="0" w:space="0" w:color="auto"/>
        <w:left w:val="none" w:sz="0" w:space="0" w:color="auto"/>
        <w:bottom w:val="none" w:sz="0" w:space="0" w:color="auto"/>
        <w:right w:val="none" w:sz="0" w:space="0" w:color="auto"/>
      </w:divBdr>
    </w:div>
    <w:div w:id="1104232040">
      <w:bodyDiv w:val="1"/>
      <w:marLeft w:val="0"/>
      <w:marRight w:val="0"/>
      <w:marTop w:val="0"/>
      <w:marBottom w:val="0"/>
      <w:divBdr>
        <w:top w:val="none" w:sz="0" w:space="0" w:color="auto"/>
        <w:left w:val="none" w:sz="0" w:space="0" w:color="auto"/>
        <w:bottom w:val="none" w:sz="0" w:space="0" w:color="auto"/>
        <w:right w:val="none" w:sz="0" w:space="0" w:color="auto"/>
      </w:divBdr>
    </w:div>
    <w:div w:id="1135179270">
      <w:bodyDiv w:val="1"/>
      <w:marLeft w:val="0"/>
      <w:marRight w:val="0"/>
      <w:marTop w:val="0"/>
      <w:marBottom w:val="0"/>
      <w:divBdr>
        <w:top w:val="none" w:sz="0" w:space="0" w:color="auto"/>
        <w:left w:val="none" w:sz="0" w:space="0" w:color="auto"/>
        <w:bottom w:val="none" w:sz="0" w:space="0" w:color="auto"/>
        <w:right w:val="none" w:sz="0" w:space="0" w:color="auto"/>
      </w:divBdr>
      <w:divsChild>
        <w:div w:id="1245919918">
          <w:marLeft w:val="0"/>
          <w:marRight w:val="0"/>
          <w:marTop w:val="0"/>
          <w:marBottom w:val="0"/>
          <w:divBdr>
            <w:top w:val="none" w:sz="0" w:space="0" w:color="auto"/>
            <w:left w:val="none" w:sz="0" w:space="0" w:color="auto"/>
            <w:bottom w:val="none" w:sz="0" w:space="0" w:color="auto"/>
            <w:right w:val="none" w:sz="0" w:space="0" w:color="auto"/>
          </w:divBdr>
        </w:div>
      </w:divsChild>
    </w:div>
    <w:div w:id="1137454844">
      <w:bodyDiv w:val="1"/>
      <w:marLeft w:val="0"/>
      <w:marRight w:val="0"/>
      <w:marTop w:val="0"/>
      <w:marBottom w:val="0"/>
      <w:divBdr>
        <w:top w:val="none" w:sz="0" w:space="0" w:color="auto"/>
        <w:left w:val="none" w:sz="0" w:space="0" w:color="auto"/>
        <w:bottom w:val="none" w:sz="0" w:space="0" w:color="auto"/>
        <w:right w:val="none" w:sz="0" w:space="0" w:color="auto"/>
      </w:divBdr>
    </w:div>
    <w:div w:id="1141918295">
      <w:bodyDiv w:val="1"/>
      <w:marLeft w:val="0"/>
      <w:marRight w:val="0"/>
      <w:marTop w:val="0"/>
      <w:marBottom w:val="0"/>
      <w:divBdr>
        <w:top w:val="none" w:sz="0" w:space="0" w:color="auto"/>
        <w:left w:val="none" w:sz="0" w:space="0" w:color="auto"/>
        <w:bottom w:val="none" w:sz="0" w:space="0" w:color="auto"/>
        <w:right w:val="none" w:sz="0" w:space="0" w:color="auto"/>
      </w:divBdr>
    </w:div>
    <w:div w:id="1145855698">
      <w:bodyDiv w:val="1"/>
      <w:marLeft w:val="0"/>
      <w:marRight w:val="0"/>
      <w:marTop w:val="0"/>
      <w:marBottom w:val="0"/>
      <w:divBdr>
        <w:top w:val="none" w:sz="0" w:space="0" w:color="auto"/>
        <w:left w:val="none" w:sz="0" w:space="0" w:color="auto"/>
        <w:bottom w:val="none" w:sz="0" w:space="0" w:color="auto"/>
        <w:right w:val="none" w:sz="0" w:space="0" w:color="auto"/>
      </w:divBdr>
    </w:div>
    <w:div w:id="1158694165">
      <w:bodyDiv w:val="1"/>
      <w:marLeft w:val="0"/>
      <w:marRight w:val="0"/>
      <w:marTop w:val="0"/>
      <w:marBottom w:val="0"/>
      <w:divBdr>
        <w:top w:val="none" w:sz="0" w:space="0" w:color="auto"/>
        <w:left w:val="none" w:sz="0" w:space="0" w:color="auto"/>
        <w:bottom w:val="none" w:sz="0" w:space="0" w:color="auto"/>
        <w:right w:val="none" w:sz="0" w:space="0" w:color="auto"/>
      </w:divBdr>
    </w:div>
    <w:div w:id="1163083069">
      <w:bodyDiv w:val="1"/>
      <w:marLeft w:val="0"/>
      <w:marRight w:val="0"/>
      <w:marTop w:val="0"/>
      <w:marBottom w:val="0"/>
      <w:divBdr>
        <w:top w:val="none" w:sz="0" w:space="0" w:color="auto"/>
        <w:left w:val="none" w:sz="0" w:space="0" w:color="auto"/>
        <w:bottom w:val="none" w:sz="0" w:space="0" w:color="auto"/>
        <w:right w:val="none" w:sz="0" w:space="0" w:color="auto"/>
      </w:divBdr>
    </w:div>
    <w:div w:id="1163281131">
      <w:bodyDiv w:val="1"/>
      <w:marLeft w:val="0"/>
      <w:marRight w:val="0"/>
      <w:marTop w:val="0"/>
      <w:marBottom w:val="0"/>
      <w:divBdr>
        <w:top w:val="none" w:sz="0" w:space="0" w:color="auto"/>
        <w:left w:val="none" w:sz="0" w:space="0" w:color="auto"/>
        <w:bottom w:val="none" w:sz="0" w:space="0" w:color="auto"/>
        <w:right w:val="none" w:sz="0" w:space="0" w:color="auto"/>
      </w:divBdr>
      <w:divsChild>
        <w:div w:id="361783898">
          <w:marLeft w:val="0"/>
          <w:marRight w:val="0"/>
          <w:marTop w:val="0"/>
          <w:marBottom w:val="0"/>
          <w:divBdr>
            <w:top w:val="none" w:sz="0" w:space="0" w:color="auto"/>
            <w:left w:val="none" w:sz="0" w:space="0" w:color="auto"/>
            <w:bottom w:val="none" w:sz="0" w:space="0" w:color="auto"/>
            <w:right w:val="none" w:sz="0" w:space="0" w:color="auto"/>
          </w:divBdr>
          <w:divsChild>
            <w:div w:id="139198774">
              <w:marLeft w:val="0"/>
              <w:marRight w:val="0"/>
              <w:marTop w:val="0"/>
              <w:marBottom w:val="0"/>
              <w:divBdr>
                <w:top w:val="none" w:sz="0" w:space="0" w:color="auto"/>
                <w:left w:val="none" w:sz="0" w:space="0" w:color="auto"/>
                <w:bottom w:val="none" w:sz="0" w:space="0" w:color="auto"/>
                <w:right w:val="none" w:sz="0" w:space="0" w:color="auto"/>
              </w:divBdr>
              <w:divsChild>
                <w:div w:id="281376516">
                  <w:marLeft w:val="0"/>
                  <w:marRight w:val="0"/>
                  <w:marTop w:val="0"/>
                  <w:marBottom w:val="0"/>
                  <w:divBdr>
                    <w:top w:val="none" w:sz="0" w:space="0" w:color="auto"/>
                    <w:left w:val="none" w:sz="0" w:space="0" w:color="auto"/>
                    <w:bottom w:val="none" w:sz="0" w:space="0" w:color="auto"/>
                    <w:right w:val="none" w:sz="0" w:space="0" w:color="auto"/>
                  </w:divBdr>
                </w:div>
                <w:div w:id="698311597">
                  <w:marLeft w:val="0"/>
                  <w:marRight w:val="0"/>
                  <w:marTop w:val="0"/>
                  <w:marBottom w:val="0"/>
                  <w:divBdr>
                    <w:top w:val="none" w:sz="0" w:space="0" w:color="auto"/>
                    <w:left w:val="none" w:sz="0" w:space="0" w:color="auto"/>
                    <w:bottom w:val="none" w:sz="0" w:space="0" w:color="auto"/>
                    <w:right w:val="none" w:sz="0" w:space="0" w:color="auto"/>
                  </w:divBdr>
                </w:div>
                <w:div w:id="1363556703">
                  <w:marLeft w:val="0"/>
                  <w:marRight w:val="0"/>
                  <w:marTop w:val="0"/>
                  <w:marBottom w:val="0"/>
                  <w:divBdr>
                    <w:top w:val="none" w:sz="0" w:space="0" w:color="auto"/>
                    <w:left w:val="none" w:sz="0" w:space="0" w:color="auto"/>
                    <w:bottom w:val="none" w:sz="0" w:space="0" w:color="auto"/>
                    <w:right w:val="none" w:sz="0" w:space="0" w:color="auto"/>
                  </w:divBdr>
                </w:div>
                <w:div w:id="1495799661">
                  <w:marLeft w:val="0"/>
                  <w:marRight w:val="0"/>
                  <w:marTop w:val="0"/>
                  <w:marBottom w:val="0"/>
                  <w:divBdr>
                    <w:top w:val="none" w:sz="0" w:space="0" w:color="auto"/>
                    <w:left w:val="none" w:sz="0" w:space="0" w:color="auto"/>
                    <w:bottom w:val="none" w:sz="0" w:space="0" w:color="auto"/>
                    <w:right w:val="none" w:sz="0" w:space="0" w:color="auto"/>
                  </w:divBdr>
                </w:div>
                <w:div w:id="20171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9794">
          <w:marLeft w:val="0"/>
          <w:marRight w:val="0"/>
          <w:marTop w:val="0"/>
          <w:marBottom w:val="0"/>
          <w:divBdr>
            <w:top w:val="none" w:sz="0" w:space="0" w:color="auto"/>
            <w:left w:val="none" w:sz="0" w:space="0" w:color="auto"/>
            <w:bottom w:val="none" w:sz="0" w:space="0" w:color="auto"/>
            <w:right w:val="none" w:sz="0" w:space="0" w:color="auto"/>
          </w:divBdr>
        </w:div>
        <w:div w:id="907301768">
          <w:marLeft w:val="0"/>
          <w:marRight w:val="0"/>
          <w:marTop w:val="0"/>
          <w:marBottom w:val="0"/>
          <w:divBdr>
            <w:top w:val="none" w:sz="0" w:space="0" w:color="auto"/>
            <w:left w:val="none" w:sz="0" w:space="0" w:color="auto"/>
            <w:bottom w:val="none" w:sz="0" w:space="0" w:color="auto"/>
            <w:right w:val="none" w:sz="0" w:space="0" w:color="auto"/>
          </w:divBdr>
        </w:div>
        <w:div w:id="1491211695">
          <w:marLeft w:val="0"/>
          <w:marRight w:val="0"/>
          <w:marTop w:val="0"/>
          <w:marBottom w:val="0"/>
          <w:divBdr>
            <w:top w:val="none" w:sz="0" w:space="0" w:color="auto"/>
            <w:left w:val="none" w:sz="0" w:space="0" w:color="auto"/>
            <w:bottom w:val="none" w:sz="0" w:space="0" w:color="auto"/>
            <w:right w:val="none" w:sz="0" w:space="0" w:color="auto"/>
          </w:divBdr>
        </w:div>
        <w:div w:id="1507358947">
          <w:marLeft w:val="0"/>
          <w:marRight w:val="0"/>
          <w:marTop w:val="0"/>
          <w:marBottom w:val="0"/>
          <w:divBdr>
            <w:top w:val="none" w:sz="0" w:space="0" w:color="auto"/>
            <w:left w:val="none" w:sz="0" w:space="0" w:color="auto"/>
            <w:bottom w:val="none" w:sz="0" w:space="0" w:color="auto"/>
            <w:right w:val="none" w:sz="0" w:space="0" w:color="auto"/>
          </w:divBdr>
        </w:div>
      </w:divsChild>
    </w:div>
    <w:div w:id="1184054163">
      <w:bodyDiv w:val="1"/>
      <w:marLeft w:val="0"/>
      <w:marRight w:val="0"/>
      <w:marTop w:val="0"/>
      <w:marBottom w:val="0"/>
      <w:divBdr>
        <w:top w:val="none" w:sz="0" w:space="0" w:color="auto"/>
        <w:left w:val="none" w:sz="0" w:space="0" w:color="auto"/>
        <w:bottom w:val="none" w:sz="0" w:space="0" w:color="auto"/>
        <w:right w:val="none" w:sz="0" w:space="0" w:color="auto"/>
      </w:divBdr>
    </w:div>
    <w:div w:id="1185706889">
      <w:bodyDiv w:val="1"/>
      <w:marLeft w:val="0"/>
      <w:marRight w:val="0"/>
      <w:marTop w:val="0"/>
      <w:marBottom w:val="0"/>
      <w:divBdr>
        <w:top w:val="none" w:sz="0" w:space="0" w:color="auto"/>
        <w:left w:val="none" w:sz="0" w:space="0" w:color="auto"/>
        <w:bottom w:val="none" w:sz="0" w:space="0" w:color="auto"/>
        <w:right w:val="none" w:sz="0" w:space="0" w:color="auto"/>
      </w:divBdr>
    </w:div>
    <w:div w:id="1194003218">
      <w:bodyDiv w:val="1"/>
      <w:marLeft w:val="0"/>
      <w:marRight w:val="0"/>
      <w:marTop w:val="0"/>
      <w:marBottom w:val="0"/>
      <w:divBdr>
        <w:top w:val="none" w:sz="0" w:space="0" w:color="auto"/>
        <w:left w:val="none" w:sz="0" w:space="0" w:color="auto"/>
        <w:bottom w:val="none" w:sz="0" w:space="0" w:color="auto"/>
        <w:right w:val="none" w:sz="0" w:space="0" w:color="auto"/>
      </w:divBdr>
    </w:div>
    <w:div w:id="1196651764">
      <w:bodyDiv w:val="1"/>
      <w:marLeft w:val="0"/>
      <w:marRight w:val="0"/>
      <w:marTop w:val="0"/>
      <w:marBottom w:val="0"/>
      <w:divBdr>
        <w:top w:val="none" w:sz="0" w:space="0" w:color="auto"/>
        <w:left w:val="none" w:sz="0" w:space="0" w:color="auto"/>
        <w:bottom w:val="none" w:sz="0" w:space="0" w:color="auto"/>
        <w:right w:val="none" w:sz="0" w:space="0" w:color="auto"/>
      </w:divBdr>
    </w:div>
    <w:div w:id="1197232859">
      <w:bodyDiv w:val="1"/>
      <w:marLeft w:val="0"/>
      <w:marRight w:val="0"/>
      <w:marTop w:val="0"/>
      <w:marBottom w:val="0"/>
      <w:divBdr>
        <w:top w:val="none" w:sz="0" w:space="0" w:color="auto"/>
        <w:left w:val="none" w:sz="0" w:space="0" w:color="auto"/>
        <w:bottom w:val="none" w:sz="0" w:space="0" w:color="auto"/>
        <w:right w:val="none" w:sz="0" w:space="0" w:color="auto"/>
      </w:divBdr>
    </w:div>
    <w:div w:id="1197934427">
      <w:bodyDiv w:val="1"/>
      <w:marLeft w:val="0"/>
      <w:marRight w:val="0"/>
      <w:marTop w:val="0"/>
      <w:marBottom w:val="0"/>
      <w:divBdr>
        <w:top w:val="none" w:sz="0" w:space="0" w:color="auto"/>
        <w:left w:val="none" w:sz="0" w:space="0" w:color="auto"/>
        <w:bottom w:val="none" w:sz="0" w:space="0" w:color="auto"/>
        <w:right w:val="none" w:sz="0" w:space="0" w:color="auto"/>
      </w:divBdr>
    </w:div>
    <w:div w:id="1199900291">
      <w:bodyDiv w:val="1"/>
      <w:marLeft w:val="0"/>
      <w:marRight w:val="0"/>
      <w:marTop w:val="0"/>
      <w:marBottom w:val="0"/>
      <w:divBdr>
        <w:top w:val="none" w:sz="0" w:space="0" w:color="auto"/>
        <w:left w:val="none" w:sz="0" w:space="0" w:color="auto"/>
        <w:bottom w:val="none" w:sz="0" w:space="0" w:color="auto"/>
        <w:right w:val="none" w:sz="0" w:space="0" w:color="auto"/>
      </w:divBdr>
    </w:div>
    <w:div w:id="1200821002">
      <w:bodyDiv w:val="1"/>
      <w:marLeft w:val="0"/>
      <w:marRight w:val="0"/>
      <w:marTop w:val="0"/>
      <w:marBottom w:val="0"/>
      <w:divBdr>
        <w:top w:val="none" w:sz="0" w:space="0" w:color="auto"/>
        <w:left w:val="none" w:sz="0" w:space="0" w:color="auto"/>
        <w:bottom w:val="none" w:sz="0" w:space="0" w:color="auto"/>
        <w:right w:val="none" w:sz="0" w:space="0" w:color="auto"/>
      </w:divBdr>
    </w:div>
    <w:div w:id="1213929397">
      <w:bodyDiv w:val="1"/>
      <w:marLeft w:val="0"/>
      <w:marRight w:val="0"/>
      <w:marTop w:val="0"/>
      <w:marBottom w:val="0"/>
      <w:divBdr>
        <w:top w:val="none" w:sz="0" w:space="0" w:color="auto"/>
        <w:left w:val="none" w:sz="0" w:space="0" w:color="auto"/>
        <w:bottom w:val="none" w:sz="0" w:space="0" w:color="auto"/>
        <w:right w:val="none" w:sz="0" w:space="0" w:color="auto"/>
      </w:divBdr>
    </w:div>
    <w:div w:id="1233076140">
      <w:bodyDiv w:val="1"/>
      <w:marLeft w:val="0"/>
      <w:marRight w:val="0"/>
      <w:marTop w:val="0"/>
      <w:marBottom w:val="0"/>
      <w:divBdr>
        <w:top w:val="none" w:sz="0" w:space="0" w:color="auto"/>
        <w:left w:val="none" w:sz="0" w:space="0" w:color="auto"/>
        <w:bottom w:val="none" w:sz="0" w:space="0" w:color="auto"/>
        <w:right w:val="none" w:sz="0" w:space="0" w:color="auto"/>
      </w:divBdr>
    </w:div>
    <w:div w:id="1259175755">
      <w:bodyDiv w:val="1"/>
      <w:marLeft w:val="0"/>
      <w:marRight w:val="0"/>
      <w:marTop w:val="0"/>
      <w:marBottom w:val="0"/>
      <w:divBdr>
        <w:top w:val="none" w:sz="0" w:space="0" w:color="auto"/>
        <w:left w:val="none" w:sz="0" w:space="0" w:color="auto"/>
        <w:bottom w:val="none" w:sz="0" w:space="0" w:color="auto"/>
        <w:right w:val="none" w:sz="0" w:space="0" w:color="auto"/>
      </w:divBdr>
      <w:divsChild>
        <w:div w:id="656081438">
          <w:marLeft w:val="0"/>
          <w:marRight w:val="0"/>
          <w:marTop w:val="0"/>
          <w:marBottom w:val="0"/>
          <w:divBdr>
            <w:top w:val="none" w:sz="0" w:space="0" w:color="auto"/>
            <w:left w:val="none" w:sz="0" w:space="0" w:color="auto"/>
            <w:bottom w:val="none" w:sz="0" w:space="0" w:color="auto"/>
            <w:right w:val="none" w:sz="0" w:space="0" w:color="auto"/>
          </w:divBdr>
        </w:div>
      </w:divsChild>
    </w:div>
    <w:div w:id="1266696683">
      <w:bodyDiv w:val="1"/>
      <w:marLeft w:val="0"/>
      <w:marRight w:val="0"/>
      <w:marTop w:val="0"/>
      <w:marBottom w:val="0"/>
      <w:divBdr>
        <w:top w:val="none" w:sz="0" w:space="0" w:color="auto"/>
        <w:left w:val="none" w:sz="0" w:space="0" w:color="auto"/>
        <w:bottom w:val="none" w:sz="0" w:space="0" w:color="auto"/>
        <w:right w:val="none" w:sz="0" w:space="0" w:color="auto"/>
      </w:divBdr>
    </w:div>
    <w:div w:id="1267498747">
      <w:bodyDiv w:val="1"/>
      <w:marLeft w:val="0"/>
      <w:marRight w:val="0"/>
      <w:marTop w:val="0"/>
      <w:marBottom w:val="0"/>
      <w:divBdr>
        <w:top w:val="none" w:sz="0" w:space="0" w:color="auto"/>
        <w:left w:val="none" w:sz="0" w:space="0" w:color="auto"/>
        <w:bottom w:val="none" w:sz="0" w:space="0" w:color="auto"/>
        <w:right w:val="none" w:sz="0" w:space="0" w:color="auto"/>
      </w:divBdr>
    </w:div>
    <w:div w:id="1272591342">
      <w:bodyDiv w:val="1"/>
      <w:marLeft w:val="0"/>
      <w:marRight w:val="0"/>
      <w:marTop w:val="0"/>
      <w:marBottom w:val="0"/>
      <w:divBdr>
        <w:top w:val="none" w:sz="0" w:space="0" w:color="auto"/>
        <w:left w:val="none" w:sz="0" w:space="0" w:color="auto"/>
        <w:bottom w:val="none" w:sz="0" w:space="0" w:color="auto"/>
        <w:right w:val="none" w:sz="0" w:space="0" w:color="auto"/>
      </w:divBdr>
    </w:div>
    <w:div w:id="1272863549">
      <w:bodyDiv w:val="1"/>
      <w:marLeft w:val="0"/>
      <w:marRight w:val="0"/>
      <w:marTop w:val="0"/>
      <w:marBottom w:val="0"/>
      <w:divBdr>
        <w:top w:val="none" w:sz="0" w:space="0" w:color="auto"/>
        <w:left w:val="none" w:sz="0" w:space="0" w:color="auto"/>
        <w:bottom w:val="none" w:sz="0" w:space="0" w:color="auto"/>
        <w:right w:val="none" w:sz="0" w:space="0" w:color="auto"/>
      </w:divBdr>
    </w:div>
    <w:div w:id="1279870669">
      <w:bodyDiv w:val="1"/>
      <w:marLeft w:val="0"/>
      <w:marRight w:val="0"/>
      <w:marTop w:val="0"/>
      <w:marBottom w:val="0"/>
      <w:divBdr>
        <w:top w:val="none" w:sz="0" w:space="0" w:color="auto"/>
        <w:left w:val="none" w:sz="0" w:space="0" w:color="auto"/>
        <w:bottom w:val="none" w:sz="0" w:space="0" w:color="auto"/>
        <w:right w:val="none" w:sz="0" w:space="0" w:color="auto"/>
      </w:divBdr>
    </w:div>
    <w:div w:id="1305358386">
      <w:bodyDiv w:val="1"/>
      <w:marLeft w:val="0"/>
      <w:marRight w:val="0"/>
      <w:marTop w:val="0"/>
      <w:marBottom w:val="0"/>
      <w:divBdr>
        <w:top w:val="none" w:sz="0" w:space="0" w:color="auto"/>
        <w:left w:val="none" w:sz="0" w:space="0" w:color="auto"/>
        <w:bottom w:val="none" w:sz="0" w:space="0" w:color="auto"/>
        <w:right w:val="none" w:sz="0" w:space="0" w:color="auto"/>
      </w:divBdr>
    </w:div>
    <w:div w:id="1312977337">
      <w:bodyDiv w:val="1"/>
      <w:marLeft w:val="0"/>
      <w:marRight w:val="0"/>
      <w:marTop w:val="0"/>
      <w:marBottom w:val="0"/>
      <w:divBdr>
        <w:top w:val="none" w:sz="0" w:space="0" w:color="auto"/>
        <w:left w:val="none" w:sz="0" w:space="0" w:color="auto"/>
        <w:bottom w:val="none" w:sz="0" w:space="0" w:color="auto"/>
        <w:right w:val="none" w:sz="0" w:space="0" w:color="auto"/>
      </w:divBdr>
    </w:div>
    <w:div w:id="1326125457">
      <w:bodyDiv w:val="1"/>
      <w:marLeft w:val="0"/>
      <w:marRight w:val="0"/>
      <w:marTop w:val="0"/>
      <w:marBottom w:val="0"/>
      <w:divBdr>
        <w:top w:val="none" w:sz="0" w:space="0" w:color="auto"/>
        <w:left w:val="none" w:sz="0" w:space="0" w:color="auto"/>
        <w:bottom w:val="none" w:sz="0" w:space="0" w:color="auto"/>
        <w:right w:val="none" w:sz="0" w:space="0" w:color="auto"/>
      </w:divBdr>
    </w:div>
    <w:div w:id="1332879339">
      <w:bodyDiv w:val="1"/>
      <w:marLeft w:val="0"/>
      <w:marRight w:val="0"/>
      <w:marTop w:val="0"/>
      <w:marBottom w:val="0"/>
      <w:divBdr>
        <w:top w:val="none" w:sz="0" w:space="0" w:color="auto"/>
        <w:left w:val="none" w:sz="0" w:space="0" w:color="auto"/>
        <w:bottom w:val="none" w:sz="0" w:space="0" w:color="auto"/>
        <w:right w:val="none" w:sz="0" w:space="0" w:color="auto"/>
      </w:divBdr>
    </w:div>
    <w:div w:id="1334146634">
      <w:bodyDiv w:val="1"/>
      <w:marLeft w:val="0"/>
      <w:marRight w:val="0"/>
      <w:marTop w:val="0"/>
      <w:marBottom w:val="0"/>
      <w:divBdr>
        <w:top w:val="none" w:sz="0" w:space="0" w:color="auto"/>
        <w:left w:val="none" w:sz="0" w:space="0" w:color="auto"/>
        <w:bottom w:val="none" w:sz="0" w:space="0" w:color="auto"/>
        <w:right w:val="none" w:sz="0" w:space="0" w:color="auto"/>
      </w:divBdr>
    </w:div>
    <w:div w:id="1334994425">
      <w:bodyDiv w:val="1"/>
      <w:marLeft w:val="0"/>
      <w:marRight w:val="0"/>
      <w:marTop w:val="0"/>
      <w:marBottom w:val="0"/>
      <w:divBdr>
        <w:top w:val="none" w:sz="0" w:space="0" w:color="auto"/>
        <w:left w:val="none" w:sz="0" w:space="0" w:color="auto"/>
        <w:bottom w:val="none" w:sz="0" w:space="0" w:color="auto"/>
        <w:right w:val="none" w:sz="0" w:space="0" w:color="auto"/>
      </w:divBdr>
    </w:div>
    <w:div w:id="1358920539">
      <w:bodyDiv w:val="1"/>
      <w:marLeft w:val="0"/>
      <w:marRight w:val="0"/>
      <w:marTop w:val="0"/>
      <w:marBottom w:val="0"/>
      <w:divBdr>
        <w:top w:val="none" w:sz="0" w:space="0" w:color="auto"/>
        <w:left w:val="none" w:sz="0" w:space="0" w:color="auto"/>
        <w:bottom w:val="none" w:sz="0" w:space="0" w:color="auto"/>
        <w:right w:val="none" w:sz="0" w:space="0" w:color="auto"/>
      </w:divBdr>
    </w:div>
    <w:div w:id="1372144082">
      <w:bodyDiv w:val="1"/>
      <w:marLeft w:val="0"/>
      <w:marRight w:val="0"/>
      <w:marTop w:val="0"/>
      <w:marBottom w:val="0"/>
      <w:divBdr>
        <w:top w:val="none" w:sz="0" w:space="0" w:color="auto"/>
        <w:left w:val="none" w:sz="0" w:space="0" w:color="auto"/>
        <w:bottom w:val="none" w:sz="0" w:space="0" w:color="auto"/>
        <w:right w:val="none" w:sz="0" w:space="0" w:color="auto"/>
      </w:divBdr>
    </w:div>
    <w:div w:id="1372340058">
      <w:bodyDiv w:val="1"/>
      <w:marLeft w:val="0"/>
      <w:marRight w:val="0"/>
      <w:marTop w:val="0"/>
      <w:marBottom w:val="0"/>
      <w:divBdr>
        <w:top w:val="none" w:sz="0" w:space="0" w:color="auto"/>
        <w:left w:val="none" w:sz="0" w:space="0" w:color="auto"/>
        <w:bottom w:val="none" w:sz="0" w:space="0" w:color="auto"/>
        <w:right w:val="none" w:sz="0" w:space="0" w:color="auto"/>
      </w:divBdr>
    </w:div>
    <w:div w:id="1382171998">
      <w:bodyDiv w:val="1"/>
      <w:marLeft w:val="0"/>
      <w:marRight w:val="0"/>
      <w:marTop w:val="0"/>
      <w:marBottom w:val="0"/>
      <w:divBdr>
        <w:top w:val="none" w:sz="0" w:space="0" w:color="auto"/>
        <w:left w:val="none" w:sz="0" w:space="0" w:color="auto"/>
        <w:bottom w:val="none" w:sz="0" w:space="0" w:color="auto"/>
        <w:right w:val="none" w:sz="0" w:space="0" w:color="auto"/>
      </w:divBdr>
    </w:div>
    <w:div w:id="1382512757">
      <w:bodyDiv w:val="1"/>
      <w:marLeft w:val="0"/>
      <w:marRight w:val="0"/>
      <w:marTop w:val="0"/>
      <w:marBottom w:val="0"/>
      <w:divBdr>
        <w:top w:val="none" w:sz="0" w:space="0" w:color="auto"/>
        <w:left w:val="none" w:sz="0" w:space="0" w:color="auto"/>
        <w:bottom w:val="none" w:sz="0" w:space="0" w:color="auto"/>
        <w:right w:val="none" w:sz="0" w:space="0" w:color="auto"/>
      </w:divBdr>
    </w:div>
    <w:div w:id="1387070205">
      <w:bodyDiv w:val="1"/>
      <w:marLeft w:val="0"/>
      <w:marRight w:val="0"/>
      <w:marTop w:val="0"/>
      <w:marBottom w:val="0"/>
      <w:divBdr>
        <w:top w:val="none" w:sz="0" w:space="0" w:color="auto"/>
        <w:left w:val="none" w:sz="0" w:space="0" w:color="auto"/>
        <w:bottom w:val="none" w:sz="0" w:space="0" w:color="auto"/>
        <w:right w:val="none" w:sz="0" w:space="0" w:color="auto"/>
      </w:divBdr>
    </w:div>
    <w:div w:id="1389843531">
      <w:bodyDiv w:val="1"/>
      <w:marLeft w:val="0"/>
      <w:marRight w:val="0"/>
      <w:marTop w:val="0"/>
      <w:marBottom w:val="0"/>
      <w:divBdr>
        <w:top w:val="none" w:sz="0" w:space="0" w:color="auto"/>
        <w:left w:val="none" w:sz="0" w:space="0" w:color="auto"/>
        <w:bottom w:val="none" w:sz="0" w:space="0" w:color="auto"/>
        <w:right w:val="none" w:sz="0" w:space="0" w:color="auto"/>
      </w:divBdr>
    </w:div>
    <w:div w:id="1397506061">
      <w:bodyDiv w:val="1"/>
      <w:marLeft w:val="0"/>
      <w:marRight w:val="0"/>
      <w:marTop w:val="0"/>
      <w:marBottom w:val="0"/>
      <w:divBdr>
        <w:top w:val="none" w:sz="0" w:space="0" w:color="auto"/>
        <w:left w:val="none" w:sz="0" w:space="0" w:color="auto"/>
        <w:bottom w:val="none" w:sz="0" w:space="0" w:color="auto"/>
        <w:right w:val="none" w:sz="0" w:space="0" w:color="auto"/>
      </w:divBdr>
    </w:div>
    <w:div w:id="1402021430">
      <w:bodyDiv w:val="1"/>
      <w:marLeft w:val="0"/>
      <w:marRight w:val="0"/>
      <w:marTop w:val="0"/>
      <w:marBottom w:val="0"/>
      <w:divBdr>
        <w:top w:val="none" w:sz="0" w:space="0" w:color="auto"/>
        <w:left w:val="none" w:sz="0" w:space="0" w:color="auto"/>
        <w:bottom w:val="none" w:sz="0" w:space="0" w:color="auto"/>
        <w:right w:val="none" w:sz="0" w:space="0" w:color="auto"/>
      </w:divBdr>
    </w:div>
    <w:div w:id="1408919122">
      <w:bodyDiv w:val="1"/>
      <w:marLeft w:val="0"/>
      <w:marRight w:val="0"/>
      <w:marTop w:val="0"/>
      <w:marBottom w:val="0"/>
      <w:divBdr>
        <w:top w:val="none" w:sz="0" w:space="0" w:color="auto"/>
        <w:left w:val="none" w:sz="0" w:space="0" w:color="auto"/>
        <w:bottom w:val="none" w:sz="0" w:space="0" w:color="auto"/>
        <w:right w:val="none" w:sz="0" w:space="0" w:color="auto"/>
      </w:divBdr>
    </w:div>
    <w:div w:id="1424956071">
      <w:bodyDiv w:val="1"/>
      <w:marLeft w:val="0"/>
      <w:marRight w:val="0"/>
      <w:marTop w:val="0"/>
      <w:marBottom w:val="0"/>
      <w:divBdr>
        <w:top w:val="none" w:sz="0" w:space="0" w:color="auto"/>
        <w:left w:val="none" w:sz="0" w:space="0" w:color="auto"/>
        <w:bottom w:val="none" w:sz="0" w:space="0" w:color="auto"/>
        <w:right w:val="none" w:sz="0" w:space="0" w:color="auto"/>
      </w:divBdr>
    </w:div>
    <w:div w:id="1427841577">
      <w:bodyDiv w:val="1"/>
      <w:marLeft w:val="0"/>
      <w:marRight w:val="0"/>
      <w:marTop w:val="0"/>
      <w:marBottom w:val="0"/>
      <w:divBdr>
        <w:top w:val="none" w:sz="0" w:space="0" w:color="auto"/>
        <w:left w:val="none" w:sz="0" w:space="0" w:color="auto"/>
        <w:bottom w:val="none" w:sz="0" w:space="0" w:color="auto"/>
        <w:right w:val="none" w:sz="0" w:space="0" w:color="auto"/>
      </w:divBdr>
    </w:div>
    <w:div w:id="1439057891">
      <w:bodyDiv w:val="1"/>
      <w:marLeft w:val="0"/>
      <w:marRight w:val="0"/>
      <w:marTop w:val="0"/>
      <w:marBottom w:val="0"/>
      <w:divBdr>
        <w:top w:val="none" w:sz="0" w:space="0" w:color="auto"/>
        <w:left w:val="none" w:sz="0" w:space="0" w:color="auto"/>
        <w:bottom w:val="none" w:sz="0" w:space="0" w:color="auto"/>
        <w:right w:val="none" w:sz="0" w:space="0" w:color="auto"/>
      </w:divBdr>
    </w:div>
    <w:div w:id="1443502213">
      <w:bodyDiv w:val="1"/>
      <w:marLeft w:val="0"/>
      <w:marRight w:val="0"/>
      <w:marTop w:val="0"/>
      <w:marBottom w:val="0"/>
      <w:divBdr>
        <w:top w:val="none" w:sz="0" w:space="0" w:color="auto"/>
        <w:left w:val="none" w:sz="0" w:space="0" w:color="auto"/>
        <w:bottom w:val="none" w:sz="0" w:space="0" w:color="auto"/>
        <w:right w:val="none" w:sz="0" w:space="0" w:color="auto"/>
      </w:divBdr>
    </w:div>
    <w:div w:id="1446382880">
      <w:bodyDiv w:val="1"/>
      <w:marLeft w:val="0"/>
      <w:marRight w:val="0"/>
      <w:marTop w:val="0"/>
      <w:marBottom w:val="0"/>
      <w:divBdr>
        <w:top w:val="none" w:sz="0" w:space="0" w:color="auto"/>
        <w:left w:val="none" w:sz="0" w:space="0" w:color="auto"/>
        <w:bottom w:val="none" w:sz="0" w:space="0" w:color="auto"/>
        <w:right w:val="none" w:sz="0" w:space="0" w:color="auto"/>
      </w:divBdr>
    </w:div>
    <w:div w:id="1461612119">
      <w:bodyDiv w:val="1"/>
      <w:marLeft w:val="0"/>
      <w:marRight w:val="0"/>
      <w:marTop w:val="0"/>
      <w:marBottom w:val="0"/>
      <w:divBdr>
        <w:top w:val="none" w:sz="0" w:space="0" w:color="auto"/>
        <w:left w:val="none" w:sz="0" w:space="0" w:color="auto"/>
        <w:bottom w:val="none" w:sz="0" w:space="0" w:color="auto"/>
        <w:right w:val="none" w:sz="0" w:space="0" w:color="auto"/>
      </w:divBdr>
    </w:div>
    <w:div w:id="1463428931">
      <w:bodyDiv w:val="1"/>
      <w:marLeft w:val="0"/>
      <w:marRight w:val="0"/>
      <w:marTop w:val="0"/>
      <w:marBottom w:val="0"/>
      <w:divBdr>
        <w:top w:val="none" w:sz="0" w:space="0" w:color="auto"/>
        <w:left w:val="none" w:sz="0" w:space="0" w:color="auto"/>
        <w:bottom w:val="none" w:sz="0" w:space="0" w:color="auto"/>
        <w:right w:val="none" w:sz="0" w:space="0" w:color="auto"/>
      </w:divBdr>
      <w:divsChild>
        <w:div w:id="158236292">
          <w:marLeft w:val="0"/>
          <w:marRight w:val="0"/>
          <w:marTop w:val="0"/>
          <w:marBottom w:val="0"/>
          <w:divBdr>
            <w:top w:val="none" w:sz="0" w:space="0" w:color="auto"/>
            <w:left w:val="none" w:sz="0" w:space="0" w:color="auto"/>
            <w:bottom w:val="none" w:sz="0" w:space="0" w:color="auto"/>
            <w:right w:val="none" w:sz="0" w:space="0" w:color="auto"/>
          </w:divBdr>
        </w:div>
        <w:div w:id="1125077191">
          <w:marLeft w:val="0"/>
          <w:marRight w:val="0"/>
          <w:marTop w:val="0"/>
          <w:marBottom w:val="0"/>
          <w:divBdr>
            <w:top w:val="none" w:sz="0" w:space="0" w:color="auto"/>
            <w:left w:val="none" w:sz="0" w:space="0" w:color="auto"/>
            <w:bottom w:val="none" w:sz="0" w:space="0" w:color="auto"/>
            <w:right w:val="none" w:sz="0" w:space="0" w:color="auto"/>
          </w:divBdr>
          <w:divsChild>
            <w:div w:id="1324429456">
              <w:marLeft w:val="0"/>
              <w:marRight w:val="0"/>
              <w:marTop w:val="0"/>
              <w:marBottom w:val="0"/>
              <w:divBdr>
                <w:top w:val="none" w:sz="0" w:space="0" w:color="auto"/>
                <w:left w:val="none" w:sz="0" w:space="0" w:color="auto"/>
                <w:bottom w:val="none" w:sz="0" w:space="0" w:color="auto"/>
                <w:right w:val="none" w:sz="0" w:space="0" w:color="auto"/>
              </w:divBdr>
              <w:divsChild>
                <w:div w:id="60909200">
                  <w:marLeft w:val="0"/>
                  <w:marRight w:val="0"/>
                  <w:marTop w:val="0"/>
                  <w:marBottom w:val="0"/>
                  <w:divBdr>
                    <w:top w:val="none" w:sz="0" w:space="0" w:color="auto"/>
                    <w:left w:val="none" w:sz="0" w:space="0" w:color="auto"/>
                    <w:bottom w:val="none" w:sz="0" w:space="0" w:color="auto"/>
                    <w:right w:val="none" w:sz="0" w:space="0" w:color="auto"/>
                  </w:divBdr>
                </w:div>
                <w:div w:id="148861429">
                  <w:marLeft w:val="0"/>
                  <w:marRight w:val="0"/>
                  <w:marTop w:val="0"/>
                  <w:marBottom w:val="0"/>
                  <w:divBdr>
                    <w:top w:val="none" w:sz="0" w:space="0" w:color="auto"/>
                    <w:left w:val="none" w:sz="0" w:space="0" w:color="auto"/>
                    <w:bottom w:val="none" w:sz="0" w:space="0" w:color="auto"/>
                    <w:right w:val="none" w:sz="0" w:space="0" w:color="auto"/>
                  </w:divBdr>
                </w:div>
                <w:div w:id="971865754">
                  <w:marLeft w:val="0"/>
                  <w:marRight w:val="0"/>
                  <w:marTop w:val="0"/>
                  <w:marBottom w:val="0"/>
                  <w:divBdr>
                    <w:top w:val="none" w:sz="0" w:space="0" w:color="auto"/>
                    <w:left w:val="none" w:sz="0" w:space="0" w:color="auto"/>
                    <w:bottom w:val="none" w:sz="0" w:space="0" w:color="auto"/>
                    <w:right w:val="none" w:sz="0" w:space="0" w:color="auto"/>
                  </w:divBdr>
                </w:div>
                <w:div w:id="1053844342">
                  <w:marLeft w:val="0"/>
                  <w:marRight w:val="0"/>
                  <w:marTop w:val="0"/>
                  <w:marBottom w:val="0"/>
                  <w:divBdr>
                    <w:top w:val="none" w:sz="0" w:space="0" w:color="auto"/>
                    <w:left w:val="none" w:sz="0" w:space="0" w:color="auto"/>
                    <w:bottom w:val="none" w:sz="0" w:space="0" w:color="auto"/>
                    <w:right w:val="none" w:sz="0" w:space="0" w:color="auto"/>
                  </w:divBdr>
                </w:div>
                <w:div w:id="20445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71906">
          <w:marLeft w:val="0"/>
          <w:marRight w:val="0"/>
          <w:marTop w:val="0"/>
          <w:marBottom w:val="0"/>
          <w:divBdr>
            <w:top w:val="none" w:sz="0" w:space="0" w:color="auto"/>
            <w:left w:val="none" w:sz="0" w:space="0" w:color="auto"/>
            <w:bottom w:val="none" w:sz="0" w:space="0" w:color="auto"/>
            <w:right w:val="none" w:sz="0" w:space="0" w:color="auto"/>
          </w:divBdr>
        </w:div>
        <w:div w:id="1940676520">
          <w:marLeft w:val="0"/>
          <w:marRight w:val="0"/>
          <w:marTop w:val="0"/>
          <w:marBottom w:val="0"/>
          <w:divBdr>
            <w:top w:val="none" w:sz="0" w:space="0" w:color="auto"/>
            <w:left w:val="none" w:sz="0" w:space="0" w:color="auto"/>
            <w:bottom w:val="none" w:sz="0" w:space="0" w:color="auto"/>
            <w:right w:val="none" w:sz="0" w:space="0" w:color="auto"/>
          </w:divBdr>
        </w:div>
        <w:div w:id="2095274911">
          <w:marLeft w:val="0"/>
          <w:marRight w:val="0"/>
          <w:marTop w:val="0"/>
          <w:marBottom w:val="0"/>
          <w:divBdr>
            <w:top w:val="none" w:sz="0" w:space="0" w:color="auto"/>
            <w:left w:val="none" w:sz="0" w:space="0" w:color="auto"/>
            <w:bottom w:val="none" w:sz="0" w:space="0" w:color="auto"/>
            <w:right w:val="none" w:sz="0" w:space="0" w:color="auto"/>
          </w:divBdr>
        </w:div>
      </w:divsChild>
    </w:div>
    <w:div w:id="1471632710">
      <w:bodyDiv w:val="1"/>
      <w:marLeft w:val="0"/>
      <w:marRight w:val="0"/>
      <w:marTop w:val="0"/>
      <w:marBottom w:val="0"/>
      <w:divBdr>
        <w:top w:val="none" w:sz="0" w:space="0" w:color="auto"/>
        <w:left w:val="none" w:sz="0" w:space="0" w:color="auto"/>
        <w:bottom w:val="none" w:sz="0" w:space="0" w:color="auto"/>
        <w:right w:val="none" w:sz="0" w:space="0" w:color="auto"/>
      </w:divBdr>
    </w:div>
    <w:div w:id="1471752666">
      <w:bodyDiv w:val="1"/>
      <w:marLeft w:val="0"/>
      <w:marRight w:val="0"/>
      <w:marTop w:val="0"/>
      <w:marBottom w:val="0"/>
      <w:divBdr>
        <w:top w:val="none" w:sz="0" w:space="0" w:color="auto"/>
        <w:left w:val="none" w:sz="0" w:space="0" w:color="auto"/>
        <w:bottom w:val="none" w:sz="0" w:space="0" w:color="auto"/>
        <w:right w:val="none" w:sz="0" w:space="0" w:color="auto"/>
      </w:divBdr>
    </w:div>
    <w:div w:id="1484084230">
      <w:bodyDiv w:val="1"/>
      <w:marLeft w:val="0"/>
      <w:marRight w:val="0"/>
      <w:marTop w:val="0"/>
      <w:marBottom w:val="0"/>
      <w:divBdr>
        <w:top w:val="none" w:sz="0" w:space="0" w:color="auto"/>
        <w:left w:val="none" w:sz="0" w:space="0" w:color="auto"/>
        <w:bottom w:val="none" w:sz="0" w:space="0" w:color="auto"/>
        <w:right w:val="none" w:sz="0" w:space="0" w:color="auto"/>
      </w:divBdr>
    </w:div>
    <w:div w:id="1484391943">
      <w:bodyDiv w:val="1"/>
      <w:marLeft w:val="0"/>
      <w:marRight w:val="0"/>
      <w:marTop w:val="0"/>
      <w:marBottom w:val="0"/>
      <w:divBdr>
        <w:top w:val="none" w:sz="0" w:space="0" w:color="auto"/>
        <w:left w:val="none" w:sz="0" w:space="0" w:color="auto"/>
        <w:bottom w:val="none" w:sz="0" w:space="0" w:color="auto"/>
        <w:right w:val="none" w:sz="0" w:space="0" w:color="auto"/>
      </w:divBdr>
    </w:div>
    <w:div w:id="1493520411">
      <w:bodyDiv w:val="1"/>
      <w:marLeft w:val="0"/>
      <w:marRight w:val="0"/>
      <w:marTop w:val="0"/>
      <w:marBottom w:val="0"/>
      <w:divBdr>
        <w:top w:val="none" w:sz="0" w:space="0" w:color="auto"/>
        <w:left w:val="none" w:sz="0" w:space="0" w:color="auto"/>
        <w:bottom w:val="none" w:sz="0" w:space="0" w:color="auto"/>
        <w:right w:val="none" w:sz="0" w:space="0" w:color="auto"/>
      </w:divBdr>
    </w:div>
    <w:div w:id="1495687352">
      <w:bodyDiv w:val="1"/>
      <w:marLeft w:val="0"/>
      <w:marRight w:val="0"/>
      <w:marTop w:val="0"/>
      <w:marBottom w:val="0"/>
      <w:divBdr>
        <w:top w:val="none" w:sz="0" w:space="0" w:color="auto"/>
        <w:left w:val="none" w:sz="0" w:space="0" w:color="auto"/>
        <w:bottom w:val="none" w:sz="0" w:space="0" w:color="auto"/>
        <w:right w:val="none" w:sz="0" w:space="0" w:color="auto"/>
      </w:divBdr>
    </w:div>
    <w:div w:id="1500273380">
      <w:bodyDiv w:val="1"/>
      <w:marLeft w:val="0"/>
      <w:marRight w:val="0"/>
      <w:marTop w:val="0"/>
      <w:marBottom w:val="0"/>
      <w:divBdr>
        <w:top w:val="none" w:sz="0" w:space="0" w:color="auto"/>
        <w:left w:val="none" w:sz="0" w:space="0" w:color="auto"/>
        <w:bottom w:val="none" w:sz="0" w:space="0" w:color="auto"/>
        <w:right w:val="none" w:sz="0" w:space="0" w:color="auto"/>
      </w:divBdr>
    </w:div>
    <w:div w:id="1505781293">
      <w:bodyDiv w:val="1"/>
      <w:marLeft w:val="0"/>
      <w:marRight w:val="0"/>
      <w:marTop w:val="0"/>
      <w:marBottom w:val="0"/>
      <w:divBdr>
        <w:top w:val="none" w:sz="0" w:space="0" w:color="auto"/>
        <w:left w:val="none" w:sz="0" w:space="0" w:color="auto"/>
        <w:bottom w:val="none" w:sz="0" w:space="0" w:color="auto"/>
        <w:right w:val="none" w:sz="0" w:space="0" w:color="auto"/>
      </w:divBdr>
    </w:div>
    <w:div w:id="1510833283">
      <w:bodyDiv w:val="1"/>
      <w:marLeft w:val="0"/>
      <w:marRight w:val="0"/>
      <w:marTop w:val="0"/>
      <w:marBottom w:val="0"/>
      <w:divBdr>
        <w:top w:val="none" w:sz="0" w:space="0" w:color="auto"/>
        <w:left w:val="none" w:sz="0" w:space="0" w:color="auto"/>
        <w:bottom w:val="none" w:sz="0" w:space="0" w:color="auto"/>
        <w:right w:val="none" w:sz="0" w:space="0" w:color="auto"/>
      </w:divBdr>
    </w:div>
    <w:div w:id="1514027989">
      <w:bodyDiv w:val="1"/>
      <w:marLeft w:val="0"/>
      <w:marRight w:val="0"/>
      <w:marTop w:val="0"/>
      <w:marBottom w:val="0"/>
      <w:divBdr>
        <w:top w:val="none" w:sz="0" w:space="0" w:color="auto"/>
        <w:left w:val="none" w:sz="0" w:space="0" w:color="auto"/>
        <w:bottom w:val="none" w:sz="0" w:space="0" w:color="auto"/>
        <w:right w:val="none" w:sz="0" w:space="0" w:color="auto"/>
      </w:divBdr>
    </w:div>
    <w:div w:id="1518957336">
      <w:bodyDiv w:val="1"/>
      <w:marLeft w:val="0"/>
      <w:marRight w:val="0"/>
      <w:marTop w:val="0"/>
      <w:marBottom w:val="0"/>
      <w:divBdr>
        <w:top w:val="none" w:sz="0" w:space="0" w:color="auto"/>
        <w:left w:val="none" w:sz="0" w:space="0" w:color="auto"/>
        <w:bottom w:val="none" w:sz="0" w:space="0" w:color="auto"/>
        <w:right w:val="none" w:sz="0" w:space="0" w:color="auto"/>
      </w:divBdr>
    </w:div>
    <w:div w:id="1520310839">
      <w:bodyDiv w:val="1"/>
      <w:marLeft w:val="0"/>
      <w:marRight w:val="0"/>
      <w:marTop w:val="0"/>
      <w:marBottom w:val="0"/>
      <w:divBdr>
        <w:top w:val="none" w:sz="0" w:space="0" w:color="auto"/>
        <w:left w:val="none" w:sz="0" w:space="0" w:color="auto"/>
        <w:bottom w:val="none" w:sz="0" w:space="0" w:color="auto"/>
        <w:right w:val="none" w:sz="0" w:space="0" w:color="auto"/>
      </w:divBdr>
    </w:div>
    <w:div w:id="1553804352">
      <w:bodyDiv w:val="1"/>
      <w:marLeft w:val="0"/>
      <w:marRight w:val="0"/>
      <w:marTop w:val="0"/>
      <w:marBottom w:val="0"/>
      <w:divBdr>
        <w:top w:val="none" w:sz="0" w:space="0" w:color="auto"/>
        <w:left w:val="none" w:sz="0" w:space="0" w:color="auto"/>
        <w:bottom w:val="none" w:sz="0" w:space="0" w:color="auto"/>
        <w:right w:val="none" w:sz="0" w:space="0" w:color="auto"/>
      </w:divBdr>
    </w:div>
    <w:div w:id="1562207023">
      <w:bodyDiv w:val="1"/>
      <w:marLeft w:val="0"/>
      <w:marRight w:val="0"/>
      <w:marTop w:val="0"/>
      <w:marBottom w:val="0"/>
      <w:divBdr>
        <w:top w:val="none" w:sz="0" w:space="0" w:color="auto"/>
        <w:left w:val="none" w:sz="0" w:space="0" w:color="auto"/>
        <w:bottom w:val="none" w:sz="0" w:space="0" w:color="auto"/>
        <w:right w:val="none" w:sz="0" w:space="0" w:color="auto"/>
      </w:divBdr>
    </w:div>
    <w:div w:id="1562522021">
      <w:bodyDiv w:val="1"/>
      <w:marLeft w:val="0"/>
      <w:marRight w:val="0"/>
      <w:marTop w:val="0"/>
      <w:marBottom w:val="0"/>
      <w:divBdr>
        <w:top w:val="none" w:sz="0" w:space="0" w:color="auto"/>
        <w:left w:val="none" w:sz="0" w:space="0" w:color="auto"/>
        <w:bottom w:val="none" w:sz="0" w:space="0" w:color="auto"/>
        <w:right w:val="none" w:sz="0" w:space="0" w:color="auto"/>
      </w:divBdr>
    </w:div>
    <w:div w:id="1575511521">
      <w:bodyDiv w:val="1"/>
      <w:marLeft w:val="0"/>
      <w:marRight w:val="0"/>
      <w:marTop w:val="0"/>
      <w:marBottom w:val="0"/>
      <w:divBdr>
        <w:top w:val="none" w:sz="0" w:space="0" w:color="auto"/>
        <w:left w:val="none" w:sz="0" w:space="0" w:color="auto"/>
        <w:bottom w:val="none" w:sz="0" w:space="0" w:color="auto"/>
        <w:right w:val="none" w:sz="0" w:space="0" w:color="auto"/>
      </w:divBdr>
    </w:div>
    <w:div w:id="1581215843">
      <w:bodyDiv w:val="1"/>
      <w:marLeft w:val="0"/>
      <w:marRight w:val="0"/>
      <w:marTop w:val="0"/>
      <w:marBottom w:val="0"/>
      <w:divBdr>
        <w:top w:val="none" w:sz="0" w:space="0" w:color="auto"/>
        <w:left w:val="none" w:sz="0" w:space="0" w:color="auto"/>
        <w:bottom w:val="none" w:sz="0" w:space="0" w:color="auto"/>
        <w:right w:val="none" w:sz="0" w:space="0" w:color="auto"/>
      </w:divBdr>
    </w:div>
    <w:div w:id="1591888688">
      <w:bodyDiv w:val="1"/>
      <w:marLeft w:val="0"/>
      <w:marRight w:val="0"/>
      <w:marTop w:val="0"/>
      <w:marBottom w:val="0"/>
      <w:divBdr>
        <w:top w:val="none" w:sz="0" w:space="0" w:color="auto"/>
        <w:left w:val="none" w:sz="0" w:space="0" w:color="auto"/>
        <w:bottom w:val="none" w:sz="0" w:space="0" w:color="auto"/>
        <w:right w:val="none" w:sz="0" w:space="0" w:color="auto"/>
      </w:divBdr>
    </w:div>
    <w:div w:id="1595283273">
      <w:bodyDiv w:val="1"/>
      <w:marLeft w:val="0"/>
      <w:marRight w:val="0"/>
      <w:marTop w:val="0"/>
      <w:marBottom w:val="0"/>
      <w:divBdr>
        <w:top w:val="none" w:sz="0" w:space="0" w:color="auto"/>
        <w:left w:val="none" w:sz="0" w:space="0" w:color="auto"/>
        <w:bottom w:val="none" w:sz="0" w:space="0" w:color="auto"/>
        <w:right w:val="none" w:sz="0" w:space="0" w:color="auto"/>
      </w:divBdr>
    </w:div>
    <w:div w:id="1607956289">
      <w:bodyDiv w:val="1"/>
      <w:marLeft w:val="0"/>
      <w:marRight w:val="0"/>
      <w:marTop w:val="0"/>
      <w:marBottom w:val="0"/>
      <w:divBdr>
        <w:top w:val="none" w:sz="0" w:space="0" w:color="auto"/>
        <w:left w:val="none" w:sz="0" w:space="0" w:color="auto"/>
        <w:bottom w:val="none" w:sz="0" w:space="0" w:color="auto"/>
        <w:right w:val="none" w:sz="0" w:space="0" w:color="auto"/>
      </w:divBdr>
    </w:div>
    <w:div w:id="1612207557">
      <w:bodyDiv w:val="1"/>
      <w:marLeft w:val="0"/>
      <w:marRight w:val="0"/>
      <w:marTop w:val="0"/>
      <w:marBottom w:val="0"/>
      <w:divBdr>
        <w:top w:val="none" w:sz="0" w:space="0" w:color="auto"/>
        <w:left w:val="none" w:sz="0" w:space="0" w:color="auto"/>
        <w:bottom w:val="none" w:sz="0" w:space="0" w:color="auto"/>
        <w:right w:val="none" w:sz="0" w:space="0" w:color="auto"/>
      </w:divBdr>
    </w:div>
    <w:div w:id="1621377833">
      <w:bodyDiv w:val="1"/>
      <w:marLeft w:val="0"/>
      <w:marRight w:val="0"/>
      <w:marTop w:val="0"/>
      <w:marBottom w:val="0"/>
      <w:divBdr>
        <w:top w:val="none" w:sz="0" w:space="0" w:color="auto"/>
        <w:left w:val="none" w:sz="0" w:space="0" w:color="auto"/>
        <w:bottom w:val="none" w:sz="0" w:space="0" w:color="auto"/>
        <w:right w:val="none" w:sz="0" w:space="0" w:color="auto"/>
      </w:divBdr>
    </w:div>
    <w:div w:id="1631089778">
      <w:bodyDiv w:val="1"/>
      <w:marLeft w:val="0"/>
      <w:marRight w:val="0"/>
      <w:marTop w:val="0"/>
      <w:marBottom w:val="0"/>
      <w:divBdr>
        <w:top w:val="none" w:sz="0" w:space="0" w:color="auto"/>
        <w:left w:val="none" w:sz="0" w:space="0" w:color="auto"/>
        <w:bottom w:val="none" w:sz="0" w:space="0" w:color="auto"/>
        <w:right w:val="none" w:sz="0" w:space="0" w:color="auto"/>
      </w:divBdr>
    </w:div>
    <w:div w:id="1632786549">
      <w:bodyDiv w:val="1"/>
      <w:marLeft w:val="0"/>
      <w:marRight w:val="0"/>
      <w:marTop w:val="0"/>
      <w:marBottom w:val="0"/>
      <w:divBdr>
        <w:top w:val="none" w:sz="0" w:space="0" w:color="auto"/>
        <w:left w:val="none" w:sz="0" w:space="0" w:color="auto"/>
        <w:bottom w:val="none" w:sz="0" w:space="0" w:color="auto"/>
        <w:right w:val="none" w:sz="0" w:space="0" w:color="auto"/>
      </w:divBdr>
    </w:div>
    <w:div w:id="1641761306">
      <w:bodyDiv w:val="1"/>
      <w:marLeft w:val="0"/>
      <w:marRight w:val="0"/>
      <w:marTop w:val="0"/>
      <w:marBottom w:val="0"/>
      <w:divBdr>
        <w:top w:val="none" w:sz="0" w:space="0" w:color="auto"/>
        <w:left w:val="none" w:sz="0" w:space="0" w:color="auto"/>
        <w:bottom w:val="none" w:sz="0" w:space="0" w:color="auto"/>
        <w:right w:val="none" w:sz="0" w:space="0" w:color="auto"/>
      </w:divBdr>
    </w:div>
    <w:div w:id="1650868117">
      <w:bodyDiv w:val="1"/>
      <w:marLeft w:val="0"/>
      <w:marRight w:val="0"/>
      <w:marTop w:val="0"/>
      <w:marBottom w:val="0"/>
      <w:divBdr>
        <w:top w:val="none" w:sz="0" w:space="0" w:color="auto"/>
        <w:left w:val="none" w:sz="0" w:space="0" w:color="auto"/>
        <w:bottom w:val="none" w:sz="0" w:space="0" w:color="auto"/>
        <w:right w:val="none" w:sz="0" w:space="0" w:color="auto"/>
      </w:divBdr>
    </w:div>
    <w:div w:id="1663660206">
      <w:bodyDiv w:val="1"/>
      <w:marLeft w:val="0"/>
      <w:marRight w:val="0"/>
      <w:marTop w:val="0"/>
      <w:marBottom w:val="0"/>
      <w:divBdr>
        <w:top w:val="none" w:sz="0" w:space="0" w:color="auto"/>
        <w:left w:val="none" w:sz="0" w:space="0" w:color="auto"/>
        <w:bottom w:val="none" w:sz="0" w:space="0" w:color="auto"/>
        <w:right w:val="none" w:sz="0" w:space="0" w:color="auto"/>
      </w:divBdr>
    </w:div>
    <w:div w:id="1669015220">
      <w:bodyDiv w:val="1"/>
      <w:marLeft w:val="0"/>
      <w:marRight w:val="0"/>
      <w:marTop w:val="0"/>
      <w:marBottom w:val="0"/>
      <w:divBdr>
        <w:top w:val="none" w:sz="0" w:space="0" w:color="auto"/>
        <w:left w:val="none" w:sz="0" w:space="0" w:color="auto"/>
        <w:bottom w:val="none" w:sz="0" w:space="0" w:color="auto"/>
        <w:right w:val="none" w:sz="0" w:space="0" w:color="auto"/>
      </w:divBdr>
    </w:div>
    <w:div w:id="1678339820">
      <w:bodyDiv w:val="1"/>
      <w:marLeft w:val="0"/>
      <w:marRight w:val="0"/>
      <w:marTop w:val="0"/>
      <w:marBottom w:val="0"/>
      <w:divBdr>
        <w:top w:val="none" w:sz="0" w:space="0" w:color="auto"/>
        <w:left w:val="none" w:sz="0" w:space="0" w:color="auto"/>
        <w:bottom w:val="none" w:sz="0" w:space="0" w:color="auto"/>
        <w:right w:val="none" w:sz="0" w:space="0" w:color="auto"/>
      </w:divBdr>
    </w:div>
    <w:div w:id="1683701526">
      <w:bodyDiv w:val="1"/>
      <w:marLeft w:val="0"/>
      <w:marRight w:val="0"/>
      <w:marTop w:val="0"/>
      <w:marBottom w:val="0"/>
      <w:divBdr>
        <w:top w:val="none" w:sz="0" w:space="0" w:color="auto"/>
        <w:left w:val="none" w:sz="0" w:space="0" w:color="auto"/>
        <w:bottom w:val="none" w:sz="0" w:space="0" w:color="auto"/>
        <w:right w:val="none" w:sz="0" w:space="0" w:color="auto"/>
      </w:divBdr>
    </w:div>
    <w:div w:id="1692604109">
      <w:bodyDiv w:val="1"/>
      <w:marLeft w:val="0"/>
      <w:marRight w:val="0"/>
      <w:marTop w:val="0"/>
      <w:marBottom w:val="0"/>
      <w:divBdr>
        <w:top w:val="none" w:sz="0" w:space="0" w:color="auto"/>
        <w:left w:val="none" w:sz="0" w:space="0" w:color="auto"/>
        <w:bottom w:val="none" w:sz="0" w:space="0" w:color="auto"/>
        <w:right w:val="none" w:sz="0" w:space="0" w:color="auto"/>
      </w:divBdr>
    </w:div>
    <w:div w:id="1701124272">
      <w:bodyDiv w:val="1"/>
      <w:marLeft w:val="0"/>
      <w:marRight w:val="0"/>
      <w:marTop w:val="0"/>
      <w:marBottom w:val="0"/>
      <w:divBdr>
        <w:top w:val="none" w:sz="0" w:space="0" w:color="auto"/>
        <w:left w:val="none" w:sz="0" w:space="0" w:color="auto"/>
        <w:bottom w:val="none" w:sz="0" w:space="0" w:color="auto"/>
        <w:right w:val="none" w:sz="0" w:space="0" w:color="auto"/>
      </w:divBdr>
    </w:div>
    <w:div w:id="1709987033">
      <w:bodyDiv w:val="1"/>
      <w:marLeft w:val="0"/>
      <w:marRight w:val="0"/>
      <w:marTop w:val="0"/>
      <w:marBottom w:val="0"/>
      <w:divBdr>
        <w:top w:val="none" w:sz="0" w:space="0" w:color="auto"/>
        <w:left w:val="none" w:sz="0" w:space="0" w:color="auto"/>
        <w:bottom w:val="none" w:sz="0" w:space="0" w:color="auto"/>
        <w:right w:val="none" w:sz="0" w:space="0" w:color="auto"/>
      </w:divBdr>
    </w:div>
    <w:div w:id="1711685638">
      <w:bodyDiv w:val="1"/>
      <w:marLeft w:val="0"/>
      <w:marRight w:val="0"/>
      <w:marTop w:val="0"/>
      <w:marBottom w:val="0"/>
      <w:divBdr>
        <w:top w:val="none" w:sz="0" w:space="0" w:color="auto"/>
        <w:left w:val="none" w:sz="0" w:space="0" w:color="auto"/>
        <w:bottom w:val="none" w:sz="0" w:space="0" w:color="auto"/>
        <w:right w:val="none" w:sz="0" w:space="0" w:color="auto"/>
      </w:divBdr>
    </w:div>
    <w:div w:id="1712538040">
      <w:bodyDiv w:val="1"/>
      <w:marLeft w:val="0"/>
      <w:marRight w:val="0"/>
      <w:marTop w:val="0"/>
      <w:marBottom w:val="0"/>
      <w:divBdr>
        <w:top w:val="none" w:sz="0" w:space="0" w:color="auto"/>
        <w:left w:val="none" w:sz="0" w:space="0" w:color="auto"/>
        <w:bottom w:val="none" w:sz="0" w:space="0" w:color="auto"/>
        <w:right w:val="none" w:sz="0" w:space="0" w:color="auto"/>
      </w:divBdr>
    </w:div>
    <w:div w:id="1734349262">
      <w:bodyDiv w:val="1"/>
      <w:marLeft w:val="0"/>
      <w:marRight w:val="0"/>
      <w:marTop w:val="0"/>
      <w:marBottom w:val="0"/>
      <w:divBdr>
        <w:top w:val="none" w:sz="0" w:space="0" w:color="auto"/>
        <w:left w:val="none" w:sz="0" w:space="0" w:color="auto"/>
        <w:bottom w:val="none" w:sz="0" w:space="0" w:color="auto"/>
        <w:right w:val="none" w:sz="0" w:space="0" w:color="auto"/>
      </w:divBdr>
    </w:div>
    <w:div w:id="1734622719">
      <w:bodyDiv w:val="1"/>
      <w:marLeft w:val="0"/>
      <w:marRight w:val="0"/>
      <w:marTop w:val="0"/>
      <w:marBottom w:val="0"/>
      <w:divBdr>
        <w:top w:val="none" w:sz="0" w:space="0" w:color="auto"/>
        <w:left w:val="none" w:sz="0" w:space="0" w:color="auto"/>
        <w:bottom w:val="none" w:sz="0" w:space="0" w:color="auto"/>
        <w:right w:val="none" w:sz="0" w:space="0" w:color="auto"/>
      </w:divBdr>
    </w:div>
    <w:div w:id="1736050975">
      <w:bodyDiv w:val="1"/>
      <w:marLeft w:val="0"/>
      <w:marRight w:val="0"/>
      <w:marTop w:val="0"/>
      <w:marBottom w:val="0"/>
      <w:divBdr>
        <w:top w:val="none" w:sz="0" w:space="0" w:color="auto"/>
        <w:left w:val="none" w:sz="0" w:space="0" w:color="auto"/>
        <w:bottom w:val="none" w:sz="0" w:space="0" w:color="auto"/>
        <w:right w:val="none" w:sz="0" w:space="0" w:color="auto"/>
      </w:divBdr>
    </w:div>
    <w:div w:id="1742829164">
      <w:bodyDiv w:val="1"/>
      <w:marLeft w:val="0"/>
      <w:marRight w:val="0"/>
      <w:marTop w:val="0"/>
      <w:marBottom w:val="0"/>
      <w:divBdr>
        <w:top w:val="none" w:sz="0" w:space="0" w:color="auto"/>
        <w:left w:val="none" w:sz="0" w:space="0" w:color="auto"/>
        <w:bottom w:val="none" w:sz="0" w:space="0" w:color="auto"/>
        <w:right w:val="none" w:sz="0" w:space="0" w:color="auto"/>
      </w:divBdr>
    </w:div>
    <w:div w:id="1748843763">
      <w:bodyDiv w:val="1"/>
      <w:marLeft w:val="0"/>
      <w:marRight w:val="0"/>
      <w:marTop w:val="0"/>
      <w:marBottom w:val="0"/>
      <w:divBdr>
        <w:top w:val="none" w:sz="0" w:space="0" w:color="auto"/>
        <w:left w:val="none" w:sz="0" w:space="0" w:color="auto"/>
        <w:bottom w:val="none" w:sz="0" w:space="0" w:color="auto"/>
        <w:right w:val="none" w:sz="0" w:space="0" w:color="auto"/>
      </w:divBdr>
    </w:div>
    <w:div w:id="1761875026">
      <w:bodyDiv w:val="1"/>
      <w:marLeft w:val="0"/>
      <w:marRight w:val="0"/>
      <w:marTop w:val="0"/>
      <w:marBottom w:val="0"/>
      <w:divBdr>
        <w:top w:val="none" w:sz="0" w:space="0" w:color="auto"/>
        <w:left w:val="none" w:sz="0" w:space="0" w:color="auto"/>
        <w:bottom w:val="none" w:sz="0" w:space="0" w:color="auto"/>
        <w:right w:val="none" w:sz="0" w:space="0" w:color="auto"/>
      </w:divBdr>
    </w:div>
    <w:div w:id="1781026038">
      <w:bodyDiv w:val="1"/>
      <w:marLeft w:val="0"/>
      <w:marRight w:val="0"/>
      <w:marTop w:val="0"/>
      <w:marBottom w:val="0"/>
      <w:divBdr>
        <w:top w:val="none" w:sz="0" w:space="0" w:color="auto"/>
        <w:left w:val="none" w:sz="0" w:space="0" w:color="auto"/>
        <w:bottom w:val="none" w:sz="0" w:space="0" w:color="auto"/>
        <w:right w:val="none" w:sz="0" w:space="0" w:color="auto"/>
      </w:divBdr>
    </w:div>
    <w:div w:id="1786003388">
      <w:bodyDiv w:val="1"/>
      <w:marLeft w:val="0"/>
      <w:marRight w:val="0"/>
      <w:marTop w:val="0"/>
      <w:marBottom w:val="0"/>
      <w:divBdr>
        <w:top w:val="none" w:sz="0" w:space="0" w:color="auto"/>
        <w:left w:val="none" w:sz="0" w:space="0" w:color="auto"/>
        <w:bottom w:val="none" w:sz="0" w:space="0" w:color="auto"/>
        <w:right w:val="none" w:sz="0" w:space="0" w:color="auto"/>
      </w:divBdr>
    </w:div>
    <w:div w:id="1801997014">
      <w:bodyDiv w:val="1"/>
      <w:marLeft w:val="0"/>
      <w:marRight w:val="0"/>
      <w:marTop w:val="0"/>
      <w:marBottom w:val="0"/>
      <w:divBdr>
        <w:top w:val="none" w:sz="0" w:space="0" w:color="auto"/>
        <w:left w:val="none" w:sz="0" w:space="0" w:color="auto"/>
        <w:bottom w:val="none" w:sz="0" w:space="0" w:color="auto"/>
        <w:right w:val="none" w:sz="0" w:space="0" w:color="auto"/>
      </w:divBdr>
    </w:div>
    <w:div w:id="1802532594">
      <w:bodyDiv w:val="1"/>
      <w:marLeft w:val="0"/>
      <w:marRight w:val="0"/>
      <w:marTop w:val="0"/>
      <w:marBottom w:val="0"/>
      <w:divBdr>
        <w:top w:val="none" w:sz="0" w:space="0" w:color="auto"/>
        <w:left w:val="none" w:sz="0" w:space="0" w:color="auto"/>
        <w:bottom w:val="none" w:sz="0" w:space="0" w:color="auto"/>
        <w:right w:val="none" w:sz="0" w:space="0" w:color="auto"/>
      </w:divBdr>
    </w:div>
    <w:div w:id="1807118511">
      <w:bodyDiv w:val="1"/>
      <w:marLeft w:val="0"/>
      <w:marRight w:val="0"/>
      <w:marTop w:val="0"/>
      <w:marBottom w:val="0"/>
      <w:divBdr>
        <w:top w:val="none" w:sz="0" w:space="0" w:color="auto"/>
        <w:left w:val="none" w:sz="0" w:space="0" w:color="auto"/>
        <w:bottom w:val="none" w:sz="0" w:space="0" w:color="auto"/>
        <w:right w:val="none" w:sz="0" w:space="0" w:color="auto"/>
      </w:divBdr>
    </w:div>
    <w:div w:id="1808665647">
      <w:bodyDiv w:val="1"/>
      <w:marLeft w:val="0"/>
      <w:marRight w:val="0"/>
      <w:marTop w:val="0"/>
      <w:marBottom w:val="0"/>
      <w:divBdr>
        <w:top w:val="none" w:sz="0" w:space="0" w:color="auto"/>
        <w:left w:val="none" w:sz="0" w:space="0" w:color="auto"/>
        <w:bottom w:val="none" w:sz="0" w:space="0" w:color="auto"/>
        <w:right w:val="none" w:sz="0" w:space="0" w:color="auto"/>
      </w:divBdr>
    </w:div>
    <w:div w:id="1810902615">
      <w:bodyDiv w:val="1"/>
      <w:marLeft w:val="0"/>
      <w:marRight w:val="0"/>
      <w:marTop w:val="0"/>
      <w:marBottom w:val="0"/>
      <w:divBdr>
        <w:top w:val="none" w:sz="0" w:space="0" w:color="auto"/>
        <w:left w:val="none" w:sz="0" w:space="0" w:color="auto"/>
        <w:bottom w:val="none" w:sz="0" w:space="0" w:color="auto"/>
        <w:right w:val="none" w:sz="0" w:space="0" w:color="auto"/>
      </w:divBdr>
    </w:div>
    <w:div w:id="1825316463">
      <w:bodyDiv w:val="1"/>
      <w:marLeft w:val="0"/>
      <w:marRight w:val="0"/>
      <w:marTop w:val="0"/>
      <w:marBottom w:val="0"/>
      <w:divBdr>
        <w:top w:val="none" w:sz="0" w:space="0" w:color="auto"/>
        <w:left w:val="none" w:sz="0" w:space="0" w:color="auto"/>
        <w:bottom w:val="none" w:sz="0" w:space="0" w:color="auto"/>
        <w:right w:val="none" w:sz="0" w:space="0" w:color="auto"/>
      </w:divBdr>
    </w:div>
    <w:div w:id="1825464777">
      <w:bodyDiv w:val="1"/>
      <w:marLeft w:val="0"/>
      <w:marRight w:val="0"/>
      <w:marTop w:val="0"/>
      <w:marBottom w:val="0"/>
      <w:divBdr>
        <w:top w:val="none" w:sz="0" w:space="0" w:color="auto"/>
        <w:left w:val="none" w:sz="0" w:space="0" w:color="auto"/>
        <w:bottom w:val="none" w:sz="0" w:space="0" w:color="auto"/>
        <w:right w:val="none" w:sz="0" w:space="0" w:color="auto"/>
      </w:divBdr>
    </w:div>
    <w:div w:id="1841891337">
      <w:bodyDiv w:val="1"/>
      <w:marLeft w:val="0"/>
      <w:marRight w:val="0"/>
      <w:marTop w:val="0"/>
      <w:marBottom w:val="0"/>
      <w:divBdr>
        <w:top w:val="none" w:sz="0" w:space="0" w:color="auto"/>
        <w:left w:val="none" w:sz="0" w:space="0" w:color="auto"/>
        <w:bottom w:val="none" w:sz="0" w:space="0" w:color="auto"/>
        <w:right w:val="none" w:sz="0" w:space="0" w:color="auto"/>
      </w:divBdr>
    </w:div>
    <w:div w:id="1847476921">
      <w:bodyDiv w:val="1"/>
      <w:marLeft w:val="0"/>
      <w:marRight w:val="0"/>
      <w:marTop w:val="0"/>
      <w:marBottom w:val="0"/>
      <w:divBdr>
        <w:top w:val="none" w:sz="0" w:space="0" w:color="auto"/>
        <w:left w:val="none" w:sz="0" w:space="0" w:color="auto"/>
        <w:bottom w:val="none" w:sz="0" w:space="0" w:color="auto"/>
        <w:right w:val="none" w:sz="0" w:space="0" w:color="auto"/>
      </w:divBdr>
      <w:divsChild>
        <w:div w:id="1369716162">
          <w:marLeft w:val="0"/>
          <w:marRight w:val="0"/>
          <w:marTop w:val="0"/>
          <w:marBottom w:val="0"/>
          <w:divBdr>
            <w:top w:val="none" w:sz="0" w:space="0" w:color="auto"/>
            <w:left w:val="none" w:sz="0" w:space="0" w:color="auto"/>
            <w:bottom w:val="none" w:sz="0" w:space="0" w:color="auto"/>
            <w:right w:val="none" w:sz="0" w:space="0" w:color="auto"/>
          </w:divBdr>
        </w:div>
      </w:divsChild>
    </w:div>
    <w:div w:id="1848593344">
      <w:bodyDiv w:val="1"/>
      <w:marLeft w:val="0"/>
      <w:marRight w:val="0"/>
      <w:marTop w:val="0"/>
      <w:marBottom w:val="0"/>
      <w:divBdr>
        <w:top w:val="none" w:sz="0" w:space="0" w:color="auto"/>
        <w:left w:val="none" w:sz="0" w:space="0" w:color="auto"/>
        <w:bottom w:val="none" w:sz="0" w:space="0" w:color="auto"/>
        <w:right w:val="none" w:sz="0" w:space="0" w:color="auto"/>
      </w:divBdr>
    </w:div>
    <w:div w:id="1851213790">
      <w:bodyDiv w:val="1"/>
      <w:marLeft w:val="0"/>
      <w:marRight w:val="0"/>
      <w:marTop w:val="0"/>
      <w:marBottom w:val="0"/>
      <w:divBdr>
        <w:top w:val="none" w:sz="0" w:space="0" w:color="auto"/>
        <w:left w:val="none" w:sz="0" w:space="0" w:color="auto"/>
        <w:bottom w:val="none" w:sz="0" w:space="0" w:color="auto"/>
        <w:right w:val="none" w:sz="0" w:space="0" w:color="auto"/>
      </w:divBdr>
    </w:div>
    <w:div w:id="1876847001">
      <w:bodyDiv w:val="1"/>
      <w:marLeft w:val="0"/>
      <w:marRight w:val="0"/>
      <w:marTop w:val="0"/>
      <w:marBottom w:val="0"/>
      <w:divBdr>
        <w:top w:val="none" w:sz="0" w:space="0" w:color="auto"/>
        <w:left w:val="none" w:sz="0" w:space="0" w:color="auto"/>
        <w:bottom w:val="none" w:sz="0" w:space="0" w:color="auto"/>
        <w:right w:val="none" w:sz="0" w:space="0" w:color="auto"/>
      </w:divBdr>
    </w:div>
    <w:div w:id="1881745703">
      <w:bodyDiv w:val="1"/>
      <w:marLeft w:val="0"/>
      <w:marRight w:val="0"/>
      <w:marTop w:val="0"/>
      <w:marBottom w:val="0"/>
      <w:divBdr>
        <w:top w:val="none" w:sz="0" w:space="0" w:color="auto"/>
        <w:left w:val="none" w:sz="0" w:space="0" w:color="auto"/>
        <w:bottom w:val="none" w:sz="0" w:space="0" w:color="auto"/>
        <w:right w:val="none" w:sz="0" w:space="0" w:color="auto"/>
      </w:divBdr>
    </w:div>
    <w:div w:id="1882865964">
      <w:bodyDiv w:val="1"/>
      <w:marLeft w:val="0"/>
      <w:marRight w:val="0"/>
      <w:marTop w:val="0"/>
      <w:marBottom w:val="0"/>
      <w:divBdr>
        <w:top w:val="none" w:sz="0" w:space="0" w:color="auto"/>
        <w:left w:val="none" w:sz="0" w:space="0" w:color="auto"/>
        <w:bottom w:val="none" w:sz="0" w:space="0" w:color="auto"/>
        <w:right w:val="none" w:sz="0" w:space="0" w:color="auto"/>
      </w:divBdr>
    </w:div>
    <w:div w:id="1883668022">
      <w:bodyDiv w:val="1"/>
      <w:marLeft w:val="0"/>
      <w:marRight w:val="0"/>
      <w:marTop w:val="0"/>
      <w:marBottom w:val="0"/>
      <w:divBdr>
        <w:top w:val="none" w:sz="0" w:space="0" w:color="auto"/>
        <w:left w:val="none" w:sz="0" w:space="0" w:color="auto"/>
        <w:bottom w:val="none" w:sz="0" w:space="0" w:color="auto"/>
        <w:right w:val="none" w:sz="0" w:space="0" w:color="auto"/>
      </w:divBdr>
    </w:div>
    <w:div w:id="1896625767">
      <w:bodyDiv w:val="1"/>
      <w:marLeft w:val="0"/>
      <w:marRight w:val="0"/>
      <w:marTop w:val="0"/>
      <w:marBottom w:val="0"/>
      <w:divBdr>
        <w:top w:val="none" w:sz="0" w:space="0" w:color="auto"/>
        <w:left w:val="none" w:sz="0" w:space="0" w:color="auto"/>
        <w:bottom w:val="none" w:sz="0" w:space="0" w:color="auto"/>
        <w:right w:val="none" w:sz="0" w:space="0" w:color="auto"/>
      </w:divBdr>
    </w:div>
    <w:div w:id="1899120944">
      <w:bodyDiv w:val="1"/>
      <w:marLeft w:val="0"/>
      <w:marRight w:val="0"/>
      <w:marTop w:val="0"/>
      <w:marBottom w:val="0"/>
      <w:divBdr>
        <w:top w:val="none" w:sz="0" w:space="0" w:color="auto"/>
        <w:left w:val="none" w:sz="0" w:space="0" w:color="auto"/>
        <w:bottom w:val="none" w:sz="0" w:space="0" w:color="auto"/>
        <w:right w:val="none" w:sz="0" w:space="0" w:color="auto"/>
      </w:divBdr>
    </w:div>
    <w:div w:id="1918514493">
      <w:bodyDiv w:val="1"/>
      <w:marLeft w:val="0"/>
      <w:marRight w:val="0"/>
      <w:marTop w:val="0"/>
      <w:marBottom w:val="0"/>
      <w:divBdr>
        <w:top w:val="none" w:sz="0" w:space="0" w:color="auto"/>
        <w:left w:val="none" w:sz="0" w:space="0" w:color="auto"/>
        <w:bottom w:val="none" w:sz="0" w:space="0" w:color="auto"/>
        <w:right w:val="none" w:sz="0" w:space="0" w:color="auto"/>
      </w:divBdr>
    </w:div>
    <w:div w:id="1929189052">
      <w:bodyDiv w:val="1"/>
      <w:marLeft w:val="0"/>
      <w:marRight w:val="0"/>
      <w:marTop w:val="0"/>
      <w:marBottom w:val="0"/>
      <w:divBdr>
        <w:top w:val="none" w:sz="0" w:space="0" w:color="auto"/>
        <w:left w:val="none" w:sz="0" w:space="0" w:color="auto"/>
        <w:bottom w:val="none" w:sz="0" w:space="0" w:color="auto"/>
        <w:right w:val="none" w:sz="0" w:space="0" w:color="auto"/>
      </w:divBdr>
    </w:div>
    <w:div w:id="1932665914">
      <w:bodyDiv w:val="1"/>
      <w:marLeft w:val="0"/>
      <w:marRight w:val="0"/>
      <w:marTop w:val="0"/>
      <w:marBottom w:val="0"/>
      <w:divBdr>
        <w:top w:val="none" w:sz="0" w:space="0" w:color="auto"/>
        <w:left w:val="none" w:sz="0" w:space="0" w:color="auto"/>
        <w:bottom w:val="none" w:sz="0" w:space="0" w:color="auto"/>
        <w:right w:val="none" w:sz="0" w:space="0" w:color="auto"/>
      </w:divBdr>
    </w:div>
    <w:div w:id="1949309033">
      <w:bodyDiv w:val="1"/>
      <w:marLeft w:val="0"/>
      <w:marRight w:val="0"/>
      <w:marTop w:val="0"/>
      <w:marBottom w:val="0"/>
      <w:divBdr>
        <w:top w:val="none" w:sz="0" w:space="0" w:color="auto"/>
        <w:left w:val="none" w:sz="0" w:space="0" w:color="auto"/>
        <w:bottom w:val="none" w:sz="0" w:space="0" w:color="auto"/>
        <w:right w:val="none" w:sz="0" w:space="0" w:color="auto"/>
      </w:divBdr>
    </w:div>
    <w:div w:id="1975017556">
      <w:bodyDiv w:val="1"/>
      <w:marLeft w:val="0"/>
      <w:marRight w:val="0"/>
      <w:marTop w:val="0"/>
      <w:marBottom w:val="0"/>
      <w:divBdr>
        <w:top w:val="none" w:sz="0" w:space="0" w:color="auto"/>
        <w:left w:val="none" w:sz="0" w:space="0" w:color="auto"/>
        <w:bottom w:val="none" w:sz="0" w:space="0" w:color="auto"/>
        <w:right w:val="none" w:sz="0" w:space="0" w:color="auto"/>
      </w:divBdr>
    </w:div>
    <w:div w:id="1977486810">
      <w:bodyDiv w:val="1"/>
      <w:marLeft w:val="0"/>
      <w:marRight w:val="0"/>
      <w:marTop w:val="0"/>
      <w:marBottom w:val="0"/>
      <w:divBdr>
        <w:top w:val="none" w:sz="0" w:space="0" w:color="auto"/>
        <w:left w:val="none" w:sz="0" w:space="0" w:color="auto"/>
        <w:bottom w:val="none" w:sz="0" w:space="0" w:color="auto"/>
        <w:right w:val="none" w:sz="0" w:space="0" w:color="auto"/>
      </w:divBdr>
    </w:div>
    <w:div w:id="1983121077">
      <w:bodyDiv w:val="1"/>
      <w:marLeft w:val="0"/>
      <w:marRight w:val="0"/>
      <w:marTop w:val="0"/>
      <w:marBottom w:val="0"/>
      <w:divBdr>
        <w:top w:val="none" w:sz="0" w:space="0" w:color="auto"/>
        <w:left w:val="none" w:sz="0" w:space="0" w:color="auto"/>
        <w:bottom w:val="none" w:sz="0" w:space="0" w:color="auto"/>
        <w:right w:val="none" w:sz="0" w:space="0" w:color="auto"/>
      </w:divBdr>
    </w:div>
    <w:div w:id="1988046203">
      <w:bodyDiv w:val="1"/>
      <w:marLeft w:val="0"/>
      <w:marRight w:val="0"/>
      <w:marTop w:val="0"/>
      <w:marBottom w:val="0"/>
      <w:divBdr>
        <w:top w:val="none" w:sz="0" w:space="0" w:color="auto"/>
        <w:left w:val="none" w:sz="0" w:space="0" w:color="auto"/>
        <w:bottom w:val="none" w:sz="0" w:space="0" w:color="auto"/>
        <w:right w:val="none" w:sz="0" w:space="0" w:color="auto"/>
      </w:divBdr>
    </w:div>
    <w:div w:id="1990742018">
      <w:bodyDiv w:val="1"/>
      <w:marLeft w:val="0"/>
      <w:marRight w:val="0"/>
      <w:marTop w:val="0"/>
      <w:marBottom w:val="0"/>
      <w:divBdr>
        <w:top w:val="none" w:sz="0" w:space="0" w:color="auto"/>
        <w:left w:val="none" w:sz="0" w:space="0" w:color="auto"/>
        <w:bottom w:val="none" w:sz="0" w:space="0" w:color="auto"/>
        <w:right w:val="none" w:sz="0" w:space="0" w:color="auto"/>
      </w:divBdr>
    </w:div>
    <w:div w:id="1990816651">
      <w:bodyDiv w:val="1"/>
      <w:marLeft w:val="0"/>
      <w:marRight w:val="0"/>
      <w:marTop w:val="0"/>
      <w:marBottom w:val="0"/>
      <w:divBdr>
        <w:top w:val="none" w:sz="0" w:space="0" w:color="auto"/>
        <w:left w:val="none" w:sz="0" w:space="0" w:color="auto"/>
        <w:bottom w:val="none" w:sz="0" w:space="0" w:color="auto"/>
        <w:right w:val="none" w:sz="0" w:space="0" w:color="auto"/>
      </w:divBdr>
      <w:divsChild>
        <w:div w:id="1925995232">
          <w:marLeft w:val="0"/>
          <w:marRight w:val="0"/>
          <w:marTop w:val="0"/>
          <w:marBottom w:val="0"/>
          <w:divBdr>
            <w:top w:val="none" w:sz="0" w:space="0" w:color="auto"/>
            <w:left w:val="none" w:sz="0" w:space="0" w:color="auto"/>
            <w:bottom w:val="none" w:sz="0" w:space="0" w:color="auto"/>
            <w:right w:val="none" w:sz="0" w:space="0" w:color="auto"/>
          </w:divBdr>
        </w:div>
      </w:divsChild>
    </w:div>
    <w:div w:id="1992439396">
      <w:bodyDiv w:val="1"/>
      <w:marLeft w:val="0"/>
      <w:marRight w:val="0"/>
      <w:marTop w:val="0"/>
      <w:marBottom w:val="0"/>
      <w:divBdr>
        <w:top w:val="none" w:sz="0" w:space="0" w:color="auto"/>
        <w:left w:val="none" w:sz="0" w:space="0" w:color="auto"/>
        <w:bottom w:val="none" w:sz="0" w:space="0" w:color="auto"/>
        <w:right w:val="none" w:sz="0" w:space="0" w:color="auto"/>
      </w:divBdr>
    </w:div>
    <w:div w:id="2016689218">
      <w:bodyDiv w:val="1"/>
      <w:marLeft w:val="0"/>
      <w:marRight w:val="0"/>
      <w:marTop w:val="0"/>
      <w:marBottom w:val="0"/>
      <w:divBdr>
        <w:top w:val="none" w:sz="0" w:space="0" w:color="auto"/>
        <w:left w:val="none" w:sz="0" w:space="0" w:color="auto"/>
        <w:bottom w:val="none" w:sz="0" w:space="0" w:color="auto"/>
        <w:right w:val="none" w:sz="0" w:space="0" w:color="auto"/>
      </w:divBdr>
    </w:div>
    <w:div w:id="2020234245">
      <w:bodyDiv w:val="1"/>
      <w:marLeft w:val="0"/>
      <w:marRight w:val="0"/>
      <w:marTop w:val="0"/>
      <w:marBottom w:val="0"/>
      <w:divBdr>
        <w:top w:val="none" w:sz="0" w:space="0" w:color="auto"/>
        <w:left w:val="none" w:sz="0" w:space="0" w:color="auto"/>
        <w:bottom w:val="none" w:sz="0" w:space="0" w:color="auto"/>
        <w:right w:val="none" w:sz="0" w:space="0" w:color="auto"/>
      </w:divBdr>
    </w:div>
    <w:div w:id="2033647751">
      <w:bodyDiv w:val="1"/>
      <w:marLeft w:val="0"/>
      <w:marRight w:val="0"/>
      <w:marTop w:val="0"/>
      <w:marBottom w:val="0"/>
      <w:divBdr>
        <w:top w:val="none" w:sz="0" w:space="0" w:color="auto"/>
        <w:left w:val="none" w:sz="0" w:space="0" w:color="auto"/>
        <w:bottom w:val="none" w:sz="0" w:space="0" w:color="auto"/>
        <w:right w:val="none" w:sz="0" w:space="0" w:color="auto"/>
      </w:divBdr>
    </w:div>
    <w:div w:id="2033796781">
      <w:bodyDiv w:val="1"/>
      <w:marLeft w:val="0"/>
      <w:marRight w:val="0"/>
      <w:marTop w:val="0"/>
      <w:marBottom w:val="0"/>
      <w:divBdr>
        <w:top w:val="none" w:sz="0" w:space="0" w:color="auto"/>
        <w:left w:val="none" w:sz="0" w:space="0" w:color="auto"/>
        <w:bottom w:val="none" w:sz="0" w:space="0" w:color="auto"/>
        <w:right w:val="none" w:sz="0" w:space="0" w:color="auto"/>
      </w:divBdr>
    </w:div>
    <w:div w:id="2075814953">
      <w:bodyDiv w:val="1"/>
      <w:marLeft w:val="0"/>
      <w:marRight w:val="0"/>
      <w:marTop w:val="0"/>
      <w:marBottom w:val="0"/>
      <w:divBdr>
        <w:top w:val="none" w:sz="0" w:space="0" w:color="auto"/>
        <w:left w:val="none" w:sz="0" w:space="0" w:color="auto"/>
        <w:bottom w:val="none" w:sz="0" w:space="0" w:color="auto"/>
        <w:right w:val="none" w:sz="0" w:space="0" w:color="auto"/>
      </w:divBdr>
    </w:div>
    <w:div w:id="2082437151">
      <w:bodyDiv w:val="1"/>
      <w:marLeft w:val="0"/>
      <w:marRight w:val="0"/>
      <w:marTop w:val="0"/>
      <w:marBottom w:val="0"/>
      <w:divBdr>
        <w:top w:val="none" w:sz="0" w:space="0" w:color="auto"/>
        <w:left w:val="none" w:sz="0" w:space="0" w:color="auto"/>
        <w:bottom w:val="none" w:sz="0" w:space="0" w:color="auto"/>
        <w:right w:val="none" w:sz="0" w:space="0" w:color="auto"/>
      </w:divBdr>
    </w:div>
    <w:div w:id="2106149780">
      <w:bodyDiv w:val="1"/>
      <w:marLeft w:val="0"/>
      <w:marRight w:val="0"/>
      <w:marTop w:val="0"/>
      <w:marBottom w:val="0"/>
      <w:divBdr>
        <w:top w:val="none" w:sz="0" w:space="0" w:color="auto"/>
        <w:left w:val="none" w:sz="0" w:space="0" w:color="auto"/>
        <w:bottom w:val="none" w:sz="0" w:space="0" w:color="auto"/>
        <w:right w:val="none" w:sz="0" w:space="0" w:color="auto"/>
      </w:divBdr>
    </w:div>
    <w:div w:id="2110076592">
      <w:bodyDiv w:val="1"/>
      <w:marLeft w:val="0"/>
      <w:marRight w:val="0"/>
      <w:marTop w:val="0"/>
      <w:marBottom w:val="0"/>
      <w:divBdr>
        <w:top w:val="none" w:sz="0" w:space="0" w:color="auto"/>
        <w:left w:val="none" w:sz="0" w:space="0" w:color="auto"/>
        <w:bottom w:val="none" w:sz="0" w:space="0" w:color="auto"/>
        <w:right w:val="none" w:sz="0" w:space="0" w:color="auto"/>
      </w:divBdr>
    </w:div>
    <w:div w:id="2110199630">
      <w:bodyDiv w:val="1"/>
      <w:marLeft w:val="0"/>
      <w:marRight w:val="0"/>
      <w:marTop w:val="0"/>
      <w:marBottom w:val="0"/>
      <w:divBdr>
        <w:top w:val="none" w:sz="0" w:space="0" w:color="auto"/>
        <w:left w:val="none" w:sz="0" w:space="0" w:color="auto"/>
        <w:bottom w:val="none" w:sz="0" w:space="0" w:color="auto"/>
        <w:right w:val="none" w:sz="0" w:space="0" w:color="auto"/>
      </w:divBdr>
    </w:div>
    <w:div w:id="2112433015">
      <w:bodyDiv w:val="1"/>
      <w:marLeft w:val="0"/>
      <w:marRight w:val="0"/>
      <w:marTop w:val="0"/>
      <w:marBottom w:val="0"/>
      <w:divBdr>
        <w:top w:val="none" w:sz="0" w:space="0" w:color="auto"/>
        <w:left w:val="none" w:sz="0" w:space="0" w:color="auto"/>
        <w:bottom w:val="none" w:sz="0" w:space="0" w:color="auto"/>
        <w:right w:val="none" w:sz="0" w:space="0" w:color="auto"/>
      </w:divBdr>
    </w:div>
    <w:div w:id="2113740216">
      <w:bodyDiv w:val="1"/>
      <w:marLeft w:val="0"/>
      <w:marRight w:val="0"/>
      <w:marTop w:val="0"/>
      <w:marBottom w:val="0"/>
      <w:divBdr>
        <w:top w:val="none" w:sz="0" w:space="0" w:color="auto"/>
        <w:left w:val="none" w:sz="0" w:space="0" w:color="auto"/>
        <w:bottom w:val="none" w:sz="0" w:space="0" w:color="auto"/>
        <w:right w:val="none" w:sz="0" w:space="0" w:color="auto"/>
      </w:divBdr>
    </w:div>
    <w:div w:id="2135252863">
      <w:bodyDiv w:val="1"/>
      <w:marLeft w:val="0"/>
      <w:marRight w:val="0"/>
      <w:marTop w:val="0"/>
      <w:marBottom w:val="0"/>
      <w:divBdr>
        <w:top w:val="none" w:sz="0" w:space="0" w:color="auto"/>
        <w:left w:val="none" w:sz="0" w:space="0" w:color="auto"/>
        <w:bottom w:val="none" w:sz="0" w:space="0" w:color="auto"/>
        <w:right w:val="none" w:sz="0" w:space="0" w:color="auto"/>
      </w:divBdr>
    </w:div>
    <w:div w:id="21384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4.xml"/><Relationship Id="rId26" Type="http://schemas.openxmlformats.org/officeDocument/2006/relationships/image" Target="media/image4.emf"/><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12.emf"/><Relationship Id="rId42" Type="http://schemas.openxmlformats.org/officeDocument/2006/relationships/image" Target="media/image19.wmf"/><Relationship Id="rId47" Type="http://schemas.openxmlformats.org/officeDocument/2006/relationships/oleObject" Target="embeddings/oleObject3.bin"/><Relationship Id="rId50"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image" Target="media/image11.emf"/><Relationship Id="rId38" Type="http://schemas.openxmlformats.org/officeDocument/2006/relationships/image" Target="media/image16.png"/><Relationship Id="rId46" Type="http://schemas.openxmlformats.org/officeDocument/2006/relationships/image" Target="media/image21.wmf"/><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7.emf"/><Relationship Id="rId41" Type="http://schemas.openxmlformats.org/officeDocument/2006/relationships/oleObject" Target="embeddings/Microsoft_Excel_97-2003_Worksheet1.xls"/><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10.emf"/><Relationship Id="rId37" Type="http://schemas.openxmlformats.org/officeDocument/2006/relationships/image" Target="media/image15.png"/><Relationship Id="rId40" Type="http://schemas.openxmlformats.org/officeDocument/2006/relationships/image" Target="media/image18.emf"/><Relationship Id="rId45" Type="http://schemas.openxmlformats.org/officeDocument/2006/relationships/oleObject" Target="embeddings/oleObject2.bin"/><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6.emf"/><Relationship Id="rId36" Type="http://schemas.openxmlformats.org/officeDocument/2006/relationships/image" Target="media/image14.png"/><Relationship Id="rId49" Type="http://schemas.openxmlformats.org/officeDocument/2006/relationships/oleObject" Target="embeddings/oleObject4.bin"/><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4" Type="http://schemas.openxmlformats.org/officeDocument/2006/relationships/image" Target="media/image20.emf"/><Relationship Id="rId52"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5.emf"/><Relationship Id="rId30" Type="http://schemas.openxmlformats.org/officeDocument/2006/relationships/image" Target="media/image8.emf"/><Relationship Id="rId35" Type="http://schemas.openxmlformats.org/officeDocument/2006/relationships/image" Target="media/image13.png"/><Relationship Id="rId43" Type="http://schemas.openxmlformats.org/officeDocument/2006/relationships/oleObject" Target="embeddings/oleObject1.bin"/><Relationship Id="rId48" Type="http://schemas.openxmlformats.org/officeDocument/2006/relationships/image" Target="media/image22.wmf"/><Relationship Id="rId8" Type="http://schemas.openxmlformats.org/officeDocument/2006/relationships/endnotes" Target="endnotes.xml"/><Relationship Id="rId51"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4.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pcd_tmpl32\Universal1S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9A1E1-468C-469C-8E9F-CDBE54D22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Universal1Side.dot</Template>
  <TotalTime>1106</TotalTime>
  <Pages>70</Pages>
  <Words>13761</Words>
  <Characters>78442</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Fokus Release Notes - Release 19.0</vt:lpstr>
    </vt:vector>
  </TitlesOfParts>
  <Company>Amdocs</Company>
  <LinksUpToDate>false</LinksUpToDate>
  <CharactersWithSpaces>92019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Fokus Release Notes - Release 19.0</dc:title>
  <dc:subject>Release Notes</dc:subject>
  <dc:creator>eranra@amdocs.com</dc:creator>
  <cp:lastModifiedBy>Eran Ravid</cp:lastModifiedBy>
  <cp:revision>71</cp:revision>
  <cp:lastPrinted>2007-05-08T07:23:00Z</cp:lastPrinted>
  <dcterms:created xsi:type="dcterms:W3CDTF">2012-03-09T14:36:00Z</dcterms:created>
  <dcterms:modified xsi:type="dcterms:W3CDTF">2012-03-29T14:31:00Z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r8>2.0722379909613E-302</vt:r8>
  </property>
  <property fmtid="{D5CDD505-2E9C-101B-9397-08002B2CF9AE}" pid="3" name="AppName1">
    <vt:lpwstr/>
  </property>
  <property fmtid="{D5CDD505-2E9C-101B-9397-08002B2CF9AE}" pid="4" name="AppName2">
    <vt:lpwstr/>
  </property>
  <property fmtid="{D5CDD505-2E9C-101B-9397-08002B2CF9AE}" pid="5" name="AppName3">
    <vt:lpwstr/>
  </property>
  <property fmtid="{D5CDD505-2E9C-101B-9397-08002B2CF9AE}" pid="6" name="UseProfileDocName">
    <vt:lpwstr>Yes</vt:lpwstr>
  </property>
  <property fmtid="{D5CDD505-2E9C-101B-9397-08002B2CF9AE}" pid="7" name="Template">
    <vt:lpwstr>Amdocs</vt:lpwstr>
  </property>
  <property fmtid="{D5CDD505-2E9C-101B-9397-08002B2CF9AE}" pid="8" name="FullName">
    <vt:lpwstr>Eran Ravid</vt:lpwstr>
  </property>
  <property fmtid="{D5CDD505-2E9C-101B-9397-08002B2CF9AE}" pid="9" name="Typist">
    <vt:lpwstr>Eran Ravid</vt:lpwstr>
  </property>
  <property fmtid="{D5CDD505-2E9C-101B-9397-08002B2CF9AE}" pid="10" name="DocID">
    <vt:lpwstr>document_center\1627313</vt:lpwstr>
  </property>
  <property fmtid="{D5CDD505-2E9C-101B-9397-08002B2CF9AE}" pid="11" name="DocName">
    <vt:lpwstr>Fokus Release Notes -V19.0</vt:lpwstr>
  </property>
  <property fmtid="{D5CDD505-2E9C-101B-9397-08002B2CF9AE}" pid="12" name="VersionID">
    <vt:lpwstr>1.1</vt:lpwstr>
  </property>
  <property fmtid="{D5CDD505-2E9C-101B-9397-08002B2CF9AE}" pid="13" name="ActFopCode">
    <vt:lpwstr>Telia Mobile Version 19 Packaging and Delivery - Release Notes</vt:lpwstr>
  </property>
  <property fmtid="{D5CDD505-2E9C-101B-9397-08002B2CF9AE}" pid="14" name="Size">
    <vt:lpwstr>408861</vt:lpwstr>
  </property>
  <property fmtid="{D5CDD505-2E9C-101B-9397-08002B2CF9AE}" pid="15" name="CategoryName">
    <vt:lpwstr>- NA -</vt:lpwstr>
  </property>
  <property fmtid="{D5CDD505-2E9C-101B-9397-08002B2CF9AE}" pid="16" name="TypeID">
    <vt:lpwstr>For Internal Use</vt:lpwstr>
  </property>
  <property fmtid="{D5CDD505-2E9C-101B-9397-08002B2CF9AE}" pid="17" name="DocNumber">
    <vt:lpwstr>1627313</vt:lpwstr>
  </property>
  <property fmtid="{D5CDD505-2E9C-101B-9397-08002B2CF9AE}" pid="18" name="Folder path">
    <vt:lpwstr>/Accounts/T.../Telia Mobile - CC&amp;B/Telia Mobile - Version 19.0/Telia Mobile Version 19 - Packaging and Delivery/Telia Mobile Version 19 Packaging and Delivery - Release Notes</vt:lpwstr>
  </property>
  <property fmtid="{D5CDD505-2E9C-101B-9397-08002B2CF9AE}" pid="19" name="ProductName">
    <vt:lpwstr>- NA -</vt:lpwstr>
  </property>
  <property fmtid="{D5CDD505-2E9C-101B-9397-08002B2CF9AE}" pid="20" name="ProjectName">
    <vt:lpwstr>- NA -</vt:lpwstr>
  </property>
  <property fmtid="{D5CDD505-2E9C-101B-9397-08002B2CF9AE}" pid="21" name="ServiceName">
    <vt:lpwstr>- NA -</vt:lpwstr>
  </property>
  <property fmtid="{D5CDD505-2E9C-101B-9397-08002B2CF9AE}" pid="22" name="SecurityLevel">
    <vt:lpwstr>Level 1 - Confidential</vt:lpwstr>
  </property>
  <property fmtid="{D5CDD505-2E9C-101B-9397-08002B2CF9AE}" pid="23" name="Modify Date">
    <vt:lpwstr>3/27/2012 3:46:13 PM</vt:lpwstr>
  </property>
  <property fmtid="{D5CDD505-2E9C-101B-9397-08002B2CF9AE}" pid="24" name="Creation_Date">
    <vt:lpwstr>3/27/2012 3:46:13 PM</vt:lpwstr>
  </property>
  <property fmtid="{D5CDD505-2E9C-101B-9397-08002B2CF9AE}" pid="25" name="Last_Edit_Date">
    <vt:lpwstr>3/27/2012 3:46:13 PM</vt:lpwstr>
  </property>
</Properties>
</file>